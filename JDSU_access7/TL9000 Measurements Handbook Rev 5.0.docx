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39.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comments.xml" ContentType="application/vnd.openxmlformats-officedocument.wordprocessingml.comments+xml"/>
  <Override PartName="/word/header56.xml" ContentType="application/vnd.openxmlformats-officedocument.wordprocessingml.header+xml"/>
  <Override PartName="/word/header5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58.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5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90FDF" w14:textId="77777777" w:rsidR="00F65CE2" w:rsidRPr="00157FD1" w:rsidRDefault="00F65CE2"/>
    <w:p w14:paraId="7E290FE0" w14:textId="77777777" w:rsidR="00F65CE2" w:rsidRPr="00157FD1" w:rsidRDefault="00F65CE2"/>
    <w:p w14:paraId="7E290FE1" w14:textId="77777777" w:rsidR="00F65CE2" w:rsidRPr="00157FD1" w:rsidRDefault="00F65CE2"/>
    <w:p w14:paraId="7E290FE2" w14:textId="77777777" w:rsidR="00F65CE2" w:rsidRPr="00157FD1" w:rsidRDefault="00F65CE2"/>
    <w:p w14:paraId="7E290FE3" w14:textId="77777777" w:rsidR="00F65CE2" w:rsidRPr="00157FD1" w:rsidRDefault="00F65CE2"/>
    <w:p w14:paraId="7E290FE4" w14:textId="77777777" w:rsidR="00F65CE2" w:rsidRPr="00157FD1" w:rsidRDefault="00F65CE2"/>
    <w:p w14:paraId="7E290FE5" w14:textId="77777777" w:rsidR="00F65CE2" w:rsidRPr="00157FD1" w:rsidRDefault="00F65CE2" w:rsidP="00DE6F73">
      <w:pPr>
        <w:pStyle w:val="UnTOCHead"/>
        <w:jc w:val="center"/>
      </w:pPr>
      <w:r w:rsidRPr="00157FD1">
        <w:t>Quality Excellence for Suppliers of</w:t>
      </w:r>
      <w:r w:rsidRPr="00157FD1">
        <w:br/>
        <w:t xml:space="preserve">Telecommunications Forum </w:t>
      </w:r>
      <w:r w:rsidRPr="00157FD1">
        <w:br/>
        <w:t>(</w:t>
      </w:r>
      <w:proofErr w:type="spellStart"/>
      <w:r w:rsidRPr="00157FD1">
        <w:t>QuEST</w:t>
      </w:r>
      <w:proofErr w:type="spellEnd"/>
      <w:r w:rsidRPr="00157FD1">
        <w:t xml:space="preserve"> Forum)</w:t>
      </w:r>
    </w:p>
    <w:p w14:paraId="7E290FE6" w14:textId="77777777" w:rsidR="00F65CE2" w:rsidRPr="00157FD1" w:rsidRDefault="00F65CE2"/>
    <w:p w14:paraId="7E290FE7" w14:textId="77777777" w:rsidR="00F65CE2" w:rsidRPr="00157FD1" w:rsidRDefault="00F65CE2"/>
    <w:p w14:paraId="7E290FE8" w14:textId="77777777" w:rsidR="00F65CE2" w:rsidRPr="00157FD1" w:rsidRDefault="00F65CE2"/>
    <w:p w14:paraId="7E290FE9" w14:textId="77777777" w:rsidR="00F65CE2" w:rsidRPr="00157FD1" w:rsidRDefault="00F65CE2"/>
    <w:p w14:paraId="7E290FEA" w14:textId="77777777" w:rsidR="00F65CE2" w:rsidRPr="00157FD1" w:rsidRDefault="00F65CE2"/>
    <w:p w14:paraId="7E290FEB" w14:textId="77777777" w:rsidR="00F65CE2" w:rsidRDefault="00F65CE2">
      <w:pPr>
        <w:pStyle w:val="Title2"/>
      </w:pPr>
      <w:r w:rsidRPr="00157FD1">
        <w:t>TL 9000</w:t>
      </w:r>
    </w:p>
    <w:p w14:paraId="7E290FEC" w14:textId="77777777" w:rsidR="00F65CE2" w:rsidRPr="00157FD1" w:rsidRDefault="00F65CE2">
      <w:pPr>
        <w:pStyle w:val="Title2"/>
      </w:pPr>
      <w:r w:rsidRPr="00157FD1">
        <w:t>Quality Management System</w:t>
      </w:r>
    </w:p>
    <w:p w14:paraId="7E290FED" w14:textId="77777777" w:rsidR="00F65CE2" w:rsidRPr="00157FD1" w:rsidRDefault="00F65CE2">
      <w:pPr>
        <w:pStyle w:val="Title2"/>
      </w:pPr>
    </w:p>
    <w:p w14:paraId="7E290FEE" w14:textId="77777777" w:rsidR="00F65CE2" w:rsidRPr="00157FD1" w:rsidRDefault="00F65CE2">
      <w:pPr>
        <w:pStyle w:val="Title2"/>
      </w:pPr>
      <w:r w:rsidRPr="00157FD1">
        <w:t>Measurements Handbook</w:t>
      </w:r>
    </w:p>
    <w:p w14:paraId="7E290FEF" w14:textId="77777777" w:rsidR="00F65CE2" w:rsidRPr="00157FD1" w:rsidRDefault="00F65CE2">
      <w:pPr>
        <w:pStyle w:val="Title2"/>
      </w:pPr>
    </w:p>
    <w:p w14:paraId="7E290FF0" w14:textId="77777777" w:rsidR="00F65CE2" w:rsidRPr="00157FD1" w:rsidRDefault="00F65CE2">
      <w:pPr>
        <w:pStyle w:val="Title2"/>
      </w:pPr>
      <w:r w:rsidRPr="00157FD1">
        <w:t xml:space="preserve">Release </w:t>
      </w:r>
      <w:r>
        <w:t>5.0</w:t>
      </w:r>
    </w:p>
    <w:p w14:paraId="7E290FF1" w14:textId="77777777" w:rsidR="00F65CE2" w:rsidRPr="00157FD1" w:rsidRDefault="00F65CE2">
      <w:pPr>
        <w:pStyle w:val="Title2"/>
      </w:pPr>
    </w:p>
    <w:p w14:paraId="7E290FF2" w14:textId="77777777" w:rsidR="00F65CE2" w:rsidRPr="00157FD1" w:rsidRDefault="00F65CE2"/>
    <w:p w14:paraId="7E290FF3" w14:textId="77777777" w:rsidR="00F65CE2" w:rsidRPr="00157FD1" w:rsidRDefault="00F65CE2"/>
    <w:p w14:paraId="7E290FF4" w14:textId="77777777" w:rsidR="00F65CE2" w:rsidRPr="00157FD1" w:rsidRDefault="00F65CE2"/>
    <w:p w14:paraId="7E290FF5" w14:textId="77777777" w:rsidR="00F65CE2" w:rsidRPr="00157FD1" w:rsidRDefault="00F65CE2" w:rsidP="00F65CE2">
      <w:r w:rsidRPr="00F77FC4">
        <w:t xml:space="preserve">NOTICE:  This is a draft document intended only for review by members and staff of the </w:t>
      </w:r>
      <w:proofErr w:type="spellStart"/>
      <w:r w:rsidRPr="00F77FC4">
        <w:t>QuEST</w:t>
      </w:r>
      <w:proofErr w:type="spellEnd"/>
      <w:r w:rsidRPr="00F77FC4">
        <w:t xml:space="preserve"> Forum</w:t>
      </w:r>
      <w:r>
        <w:t xml:space="preserve">. </w:t>
      </w:r>
      <w:r w:rsidRPr="00F77FC4">
        <w:t xml:space="preserve">It does not represent a final position of the </w:t>
      </w:r>
      <w:proofErr w:type="spellStart"/>
      <w:r w:rsidRPr="00F77FC4">
        <w:t>QuES</w:t>
      </w:r>
      <w:r>
        <w:t>T</w:t>
      </w:r>
      <w:proofErr w:type="spellEnd"/>
      <w:r>
        <w:t xml:space="preserve"> Forum or any of its members. </w:t>
      </w:r>
      <w:r w:rsidRPr="00F77FC4">
        <w:t xml:space="preserve">This document is not to be distributed outside of the </w:t>
      </w:r>
      <w:proofErr w:type="spellStart"/>
      <w:r w:rsidRPr="00F77FC4">
        <w:t>QuEST</w:t>
      </w:r>
      <w:proofErr w:type="spellEnd"/>
      <w:r w:rsidRPr="00F77FC4">
        <w:t xml:space="preserve"> Forum without express written consent of the </w:t>
      </w:r>
      <w:proofErr w:type="spellStart"/>
      <w:r w:rsidRPr="00F77FC4">
        <w:t>QuEST</w:t>
      </w:r>
      <w:proofErr w:type="spellEnd"/>
      <w:r w:rsidRPr="00F77FC4">
        <w:t xml:space="preserve"> Forum.</w:t>
      </w:r>
    </w:p>
    <w:p w14:paraId="7E290FF6" w14:textId="77777777" w:rsidR="00F65CE2" w:rsidRPr="00157FD1" w:rsidRDefault="00F65CE2" w:rsidP="00F65CE2"/>
    <w:p w14:paraId="7E290FF7" w14:textId="77777777" w:rsidR="00F65CE2" w:rsidRPr="00157FD1" w:rsidRDefault="00F65CE2"/>
    <w:p w14:paraId="7E290FF8" w14:textId="77777777" w:rsidR="00F65CE2" w:rsidRPr="00157FD1" w:rsidRDefault="00F65CE2"/>
    <w:p w14:paraId="7E290FF9" w14:textId="77777777" w:rsidR="00F65CE2" w:rsidRPr="00157FD1" w:rsidRDefault="00F65CE2">
      <w:pPr>
        <w:rPr>
          <w:rFonts w:cs="Arial"/>
        </w:rPr>
      </w:pPr>
    </w:p>
    <w:p w14:paraId="7E290FFA" w14:textId="77777777" w:rsidR="00F65CE2" w:rsidRPr="00157FD1" w:rsidRDefault="00F65CE2" w:rsidP="00F65CE2"/>
    <w:p w14:paraId="7E290FFB" w14:textId="77777777" w:rsidR="00F65CE2" w:rsidRPr="00157FD1" w:rsidRDefault="00F65CE2">
      <w:pPr>
        <w:sectPr w:rsidR="00F65CE2" w:rsidRPr="00157FD1" w:rsidSect="00F65CE2">
          <w:headerReference w:type="default" r:id="rId12"/>
          <w:footerReference w:type="default" r:id="rId13"/>
          <w:pgSz w:w="12240" w:h="15840" w:code="1"/>
          <w:pgMar w:top="1440" w:right="1440" w:bottom="1440" w:left="1440" w:header="720" w:footer="720" w:gutter="0"/>
          <w:cols w:space="720"/>
          <w:docGrid w:linePitch="360"/>
        </w:sectPr>
      </w:pPr>
    </w:p>
    <w:p w14:paraId="7E290FFC" w14:textId="77777777" w:rsidR="00F65CE2" w:rsidRPr="00157FD1" w:rsidRDefault="00F65CE2"/>
    <w:p w14:paraId="7E290FFD" w14:textId="77777777" w:rsidR="00F65CE2" w:rsidRPr="00157FD1" w:rsidRDefault="00F65CE2"/>
    <w:p w14:paraId="7E290FFE" w14:textId="77777777" w:rsidR="00F65CE2" w:rsidRPr="00157FD1" w:rsidRDefault="00F65CE2"/>
    <w:p w14:paraId="7E290FFF" w14:textId="77777777" w:rsidR="00F65CE2" w:rsidRPr="00157FD1" w:rsidRDefault="00F65CE2"/>
    <w:p w14:paraId="7E291000" w14:textId="77777777" w:rsidR="00F65CE2" w:rsidRPr="00157FD1" w:rsidRDefault="00F65CE2"/>
    <w:p w14:paraId="7E291001" w14:textId="77777777" w:rsidR="00F65CE2" w:rsidRPr="00157FD1" w:rsidRDefault="00F65CE2"/>
    <w:p w14:paraId="7E291002" w14:textId="0B44E845" w:rsidR="00F65CE2" w:rsidRPr="00157FD1" w:rsidRDefault="00F65CE2">
      <w:pPr>
        <w:pStyle w:val="NormCtdBold"/>
      </w:pPr>
      <w:r w:rsidRPr="00157FD1">
        <w:t xml:space="preserve">Copyright </w:t>
      </w:r>
      <w:r w:rsidRPr="00157FD1">
        <w:sym w:font="Symbol" w:char="F0E3"/>
      </w:r>
      <w:r w:rsidRPr="00157FD1">
        <w:t xml:space="preserve"> </w:t>
      </w:r>
      <w:r>
        <w:t>2012</w:t>
      </w:r>
      <w:r w:rsidRPr="00157FD1">
        <w:t xml:space="preserve"> Quality Excellence for Suppliers of Telecommunications Forum</w:t>
      </w:r>
    </w:p>
    <w:p w14:paraId="7E291003" w14:textId="77777777" w:rsidR="00F65CE2" w:rsidRPr="00157FD1" w:rsidRDefault="00F65CE2"/>
    <w:p w14:paraId="7E291004" w14:textId="77777777" w:rsidR="00F65CE2" w:rsidRPr="00157FD1" w:rsidRDefault="00F65CE2"/>
    <w:p w14:paraId="7E291005" w14:textId="77777777" w:rsidR="00F65CE2" w:rsidRPr="00157FD1" w:rsidRDefault="00F65CE2"/>
    <w:p w14:paraId="7E291006" w14:textId="6D8F4F3E" w:rsidR="00F65CE2" w:rsidRPr="00157FD1" w:rsidRDefault="00F65CE2" w:rsidP="00F65CE2">
      <w:pPr>
        <w:jc w:val="center"/>
      </w:pPr>
      <w:r w:rsidRPr="00157FD1">
        <w:t xml:space="preserve">For information about the </w:t>
      </w:r>
      <w:proofErr w:type="spellStart"/>
      <w:r w:rsidRPr="00157FD1">
        <w:t>QuEST</w:t>
      </w:r>
      <w:proofErr w:type="spellEnd"/>
      <w:r w:rsidRPr="00157FD1">
        <w:t xml:space="preserve"> Forum, </w:t>
      </w:r>
      <w:r w:rsidRPr="00157FD1">
        <w:br/>
        <w:t xml:space="preserve">visit the </w:t>
      </w:r>
      <w:proofErr w:type="spellStart"/>
      <w:r w:rsidRPr="00157FD1">
        <w:t>QuEST</w:t>
      </w:r>
      <w:proofErr w:type="spellEnd"/>
      <w:r w:rsidRPr="00157FD1">
        <w:t xml:space="preserve"> Forum website </w:t>
      </w:r>
      <w:r>
        <w:t>(questforum.org).</w:t>
      </w:r>
    </w:p>
    <w:p w14:paraId="7E291007" w14:textId="77777777" w:rsidR="00F65CE2" w:rsidRPr="00157FD1" w:rsidRDefault="00F65CE2" w:rsidP="00F65CE2">
      <w:pPr>
        <w:jc w:val="center"/>
      </w:pPr>
    </w:p>
    <w:p w14:paraId="7E291008" w14:textId="2DDFF5DC" w:rsidR="00F65CE2" w:rsidRPr="00157FD1" w:rsidRDefault="00F65CE2" w:rsidP="00F65CE2">
      <w:pPr>
        <w:pStyle w:val="NormCtd"/>
      </w:pPr>
      <w:r w:rsidRPr="00157FD1">
        <w:t>For TL 9000 specific information</w:t>
      </w:r>
      <w:proofErr w:type="gramStart"/>
      <w:r w:rsidRPr="00157FD1">
        <w:t>,</w:t>
      </w:r>
      <w:proofErr w:type="gramEnd"/>
      <w:r w:rsidRPr="00157FD1">
        <w:br/>
        <w:t xml:space="preserve">visit the TL 9000 website </w:t>
      </w:r>
      <w:r>
        <w:t>(tl9000.org).</w:t>
      </w:r>
    </w:p>
    <w:p w14:paraId="7E291009" w14:textId="77777777" w:rsidR="00F65CE2" w:rsidRPr="00157FD1" w:rsidRDefault="00F65CE2" w:rsidP="00F65CE2">
      <w:pPr>
        <w:jc w:val="center"/>
      </w:pPr>
    </w:p>
    <w:p w14:paraId="7E29100A" w14:textId="77777777" w:rsidR="00F65CE2" w:rsidRPr="00157FD1" w:rsidRDefault="00F65CE2" w:rsidP="00F65CE2">
      <w:pPr>
        <w:pStyle w:val="NormCtd"/>
      </w:pPr>
      <w:r w:rsidRPr="00157FD1">
        <w:t xml:space="preserve">TL 9000 is a registered trademark </w:t>
      </w:r>
      <w:r w:rsidRPr="00157FD1">
        <w:br/>
        <w:t xml:space="preserve">of the </w:t>
      </w:r>
      <w:r w:rsidRPr="00157FD1">
        <w:br/>
        <w:t>Quality Excellence for Suppliers of Telecommunications Forum.</w:t>
      </w:r>
    </w:p>
    <w:p w14:paraId="7E29100B" w14:textId="77777777" w:rsidR="00F65CE2" w:rsidRPr="00157FD1" w:rsidRDefault="00F65CE2"/>
    <w:p w14:paraId="7E29100C" w14:textId="77777777" w:rsidR="00F65CE2" w:rsidRPr="00157FD1" w:rsidRDefault="00F65CE2"/>
    <w:p w14:paraId="7E29100D" w14:textId="77777777" w:rsidR="00F65CE2" w:rsidRPr="00157FD1" w:rsidRDefault="00F65CE2"/>
    <w:p w14:paraId="7E29100E" w14:textId="77777777" w:rsidR="00F65CE2" w:rsidRPr="00157FD1" w:rsidRDefault="00F65CE2">
      <w:pPr>
        <w:pStyle w:val="NormCtd"/>
      </w:pPr>
      <w:r w:rsidRPr="00157FD1">
        <w:t xml:space="preserve">Sections of this document contain copyrighted material from a variety of sources; </w:t>
      </w:r>
      <w:r w:rsidRPr="00157FD1">
        <w:br/>
        <w:t>these sources are identified in the Bibliography of this handbook.</w:t>
      </w:r>
    </w:p>
    <w:p w14:paraId="7E29100F" w14:textId="77777777" w:rsidR="00F65CE2" w:rsidRPr="00157FD1" w:rsidRDefault="00F65CE2"/>
    <w:p w14:paraId="7E291010" w14:textId="77777777" w:rsidR="00F65CE2" w:rsidRPr="00157FD1" w:rsidRDefault="00F65CE2"/>
    <w:p w14:paraId="7E291011" w14:textId="14546EBA" w:rsidR="00F65CE2" w:rsidRPr="00157FD1" w:rsidRDefault="00F65CE2" w:rsidP="00F65CE2">
      <w:pPr>
        <w:pStyle w:val="NormCtd"/>
      </w:pPr>
      <w:r>
        <w:t>2012</w:t>
      </w:r>
      <w:r w:rsidRPr="00157FD1">
        <w:t xml:space="preserve">   1</w:t>
      </w:r>
    </w:p>
    <w:p w14:paraId="7E291012" w14:textId="77777777" w:rsidR="00F65CE2" w:rsidRPr="00157FD1" w:rsidRDefault="00F65CE2"/>
    <w:p w14:paraId="7E291013" w14:textId="77777777" w:rsidR="00F65CE2" w:rsidRPr="00157FD1" w:rsidRDefault="00F65CE2"/>
    <w:p w14:paraId="7E291014" w14:textId="77777777" w:rsidR="00F65CE2" w:rsidRPr="00157FD1" w:rsidRDefault="00F65CE2"/>
    <w:p w14:paraId="7E291015" w14:textId="77777777" w:rsidR="00F65CE2" w:rsidRPr="00157FD1" w:rsidRDefault="00F65CE2"/>
    <w:p w14:paraId="7E291016" w14:textId="77777777" w:rsidR="00F65CE2" w:rsidRPr="00157FD1" w:rsidRDefault="00F65CE2"/>
    <w:p w14:paraId="7E291017" w14:textId="13A44741" w:rsidR="00F65CE2" w:rsidRPr="00E134B1" w:rsidRDefault="00F65CE2" w:rsidP="00F65CE2">
      <w:pPr>
        <w:jc w:val="center"/>
      </w:pPr>
      <w:r>
        <w:t>Throughout this document the term ‘</w:t>
      </w:r>
      <w:r w:rsidR="00964D01">
        <w:t>Measurements Handbook</w:t>
      </w:r>
      <w:r>
        <w:t xml:space="preserve">’ refers to </w:t>
      </w:r>
      <w:r>
        <w:rPr>
          <w:i/>
        </w:rPr>
        <w:t>TL 9000 Quality Management System Measurements Handbook, Release 5.0</w:t>
      </w:r>
      <w:r>
        <w:t xml:space="preserve">, namely this volume. </w:t>
      </w:r>
      <w:r w:rsidR="00964D01">
        <w:t xml:space="preserve">The term ‘Requirements Handbook’ refers to the latest version of the </w:t>
      </w:r>
      <w:r w:rsidR="00964D01">
        <w:rPr>
          <w:i/>
        </w:rPr>
        <w:t>TL 9000 Quality Management System Requirements Handbook.</w:t>
      </w:r>
      <w:r w:rsidR="00964D01">
        <w:t xml:space="preserve"> T</w:t>
      </w:r>
      <w:r>
        <w:t>he term ‘ISO 9001’ refers to ISO 9001:2008</w:t>
      </w:r>
      <w:r w:rsidRPr="000C2435">
        <w:rPr>
          <w:vertAlign w:val="superscript"/>
        </w:rPr>
        <w:t>[8]</w:t>
      </w:r>
      <w:r>
        <w:t>.</w:t>
      </w:r>
    </w:p>
    <w:p w14:paraId="7E291018" w14:textId="77777777" w:rsidR="00F65CE2" w:rsidRPr="00157FD1" w:rsidRDefault="00F65CE2"/>
    <w:p w14:paraId="7E291019" w14:textId="204E36D9" w:rsidR="00F65CE2" w:rsidRPr="00157FD1" w:rsidRDefault="00F65CE2" w:rsidP="00F65CE2">
      <w:pPr>
        <w:jc w:val="center"/>
      </w:pPr>
      <w:r>
        <w:t>Any errors identified after printing will be posted to the TL 9000 website. See the Measurements Handbook Errata link at tl9000.org/links.html</w:t>
      </w:r>
    </w:p>
    <w:p w14:paraId="7E29101A" w14:textId="77777777" w:rsidR="00F65CE2" w:rsidRPr="00157FD1" w:rsidRDefault="00F65CE2"/>
    <w:p w14:paraId="7E29101B" w14:textId="77777777" w:rsidR="00F65CE2" w:rsidRPr="00157FD1" w:rsidRDefault="00F65CE2"/>
    <w:p w14:paraId="7E29101C" w14:textId="77777777" w:rsidR="00F65CE2" w:rsidRPr="00157FD1" w:rsidRDefault="00F65CE2"/>
    <w:p w14:paraId="7E29101D" w14:textId="77777777" w:rsidR="00F65CE2" w:rsidRPr="00157FD1" w:rsidRDefault="00F65CE2">
      <w:pPr>
        <w:pStyle w:val="NormCtd"/>
      </w:pPr>
      <w:r w:rsidRPr="00157FD1">
        <w:t xml:space="preserve">Approved and Adopted </w:t>
      </w:r>
      <w:r w:rsidRPr="00157FD1">
        <w:br/>
        <w:t xml:space="preserve">by the </w:t>
      </w:r>
      <w:r w:rsidRPr="00157FD1">
        <w:br/>
      </w:r>
      <w:proofErr w:type="spellStart"/>
      <w:r w:rsidRPr="00157FD1">
        <w:t>QuEST</w:t>
      </w:r>
      <w:proofErr w:type="spellEnd"/>
      <w:r w:rsidRPr="00157FD1">
        <w:t xml:space="preserve"> Forum</w:t>
      </w:r>
      <w:r w:rsidRPr="00157FD1">
        <w:br/>
        <w:t>Effective</w:t>
      </w:r>
    </w:p>
    <w:p w14:paraId="7E29101E" w14:textId="739AD914" w:rsidR="00F65CE2" w:rsidRPr="00157FD1" w:rsidRDefault="00F65CE2">
      <w:pPr>
        <w:pStyle w:val="NormCtd"/>
      </w:pPr>
      <w:r w:rsidRPr="00157FD1">
        <w:br/>
      </w:r>
      <w:r>
        <w:t>2012</w:t>
      </w:r>
      <w:r w:rsidRPr="00157FD1">
        <w:t xml:space="preserve"> </w:t>
      </w:r>
      <w:r>
        <w:t>December 31</w:t>
      </w:r>
    </w:p>
    <w:p w14:paraId="7E29101F" w14:textId="77777777" w:rsidR="00F65CE2" w:rsidRPr="00157FD1" w:rsidRDefault="00F65CE2">
      <w:pPr>
        <w:sectPr w:rsidR="00F65CE2" w:rsidRPr="00157FD1" w:rsidSect="00F65CE2">
          <w:headerReference w:type="even" r:id="rId14"/>
          <w:headerReference w:type="default" r:id="rId15"/>
          <w:footerReference w:type="even" r:id="rId16"/>
          <w:footerReference w:type="default" r:id="rId17"/>
          <w:pgSz w:w="12240" w:h="15840" w:code="1"/>
          <w:pgMar w:top="1440" w:right="1440" w:bottom="1440" w:left="1440" w:header="720" w:footer="720" w:gutter="0"/>
          <w:pgNumType w:fmt="lowerRoman"/>
          <w:cols w:space="720"/>
          <w:docGrid w:linePitch="360"/>
        </w:sectPr>
      </w:pPr>
    </w:p>
    <w:p w14:paraId="7E291020" w14:textId="77777777" w:rsidR="00F65CE2" w:rsidRPr="00157FD1" w:rsidRDefault="00F65CE2" w:rsidP="00F65CE2">
      <w:pPr>
        <w:pStyle w:val="BodyText"/>
      </w:pPr>
      <w:bookmarkStart w:id="0" w:name="Table_of_Contents"/>
      <w:bookmarkEnd w:id="0"/>
    </w:p>
    <w:p w14:paraId="7E291021" w14:textId="77777777" w:rsidR="00F65CE2" w:rsidRPr="00157FD1" w:rsidRDefault="00F65CE2" w:rsidP="00F65CE2">
      <w:pPr>
        <w:pStyle w:val="BodyText"/>
        <w:sectPr w:rsidR="00F65CE2" w:rsidRPr="00157FD1" w:rsidSect="00F65CE2">
          <w:headerReference w:type="default" r:id="rId18"/>
          <w:type w:val="continuous"/>
          <w:pgSz w:w="12240" w:h="15840" w:code="1"/>
          <w:pgMar w:top="1440" w:right="1440" w:bottom="1440" w:left="1440" w:header="720" w:footer="720" w:gutter="0"/>
          <w:pgNumType w:fmt="lowerRoman"/>
          <w:cols w:num="4" w:space="432"/>
          <w:docGrid w:linePitch="360"/>
        </w:sectPr>
      </w:pPr>
    </w:p>
    <w:p w14:paraId="7E291022" w14:textId="77777777" w:rsidR="00F65CE2" w:rsidRPr="00157FD1" w:rsidRDefault="00F65CE2" w:rsidP="00F65CE2">
      <w:pPr>
        <w:pStyle w:val="UnTOCHead"/>
      </w:pPr>
      <w:bookmarkStart w:id="1" w:name="TableOfContents"/>
      <w:bookmarkStart w:id="2" w:name="_Toc416775085"/>
      <w:bookmarkEnd w:id="1"/>
      <w:r w:rsidRPr="00157FD1">
        <w:lastRenderedPageBreak/>
        <w:t>Foreword</w:t>
      </w:r>
    </w:p>
    <w:p w14:paraId="7E291023" w14:textId="77777777" w:rsidR="00CC53CA" w:rsidRPr="00E15B5D" w:rsidRDefault="00CC53CA" w:rsidP="00CC53CA">
      <w:pPr>
        <w:pStyle w:val="BodyText"/>
      </w:pPr>
      <w:r w:rsidRPr="00E15B5D">
        <w:t>The TL 9000 Quality Management System Measurements Handbook is a cooperative effort of the global members of the Quality Excellence for Suppliers of Telecommunications (</w:t>
      </w:r>
      <w:proofErr w:type="spellStart"/>
      <w:r w:rsidRPr="00E15B5D">
        <w:t>QuEST</w:t>
      </w:r>
      <w:proofErr w:type="spellEnd"/>
      <w:r w:rsidRPr="00E15B5D">
        <w:t>) Forum.</w:t>
      </w:r>
      <w:r>
        <w:t xml:space="preserve"> </w:t>
      </w:r>
      <w:r w:rsidRPr="00E15B5D">
        <w:t>This handbook complements the TL</w:t>
      </w:r>
      <w:r>
        <w:t> </w:t>
      </w:r>
      <w:r w:rsidRPr="00E15B5D">
        <w:t>9000 Quality Management System Requirements Handbook with measurements that reflect the performance of the indust</w:t>
      </w:r>
      <w:r>
        <w:t>ry and its products (hardware, software and services).</w:t>
      </w:r>
    </w:p>
    <w:p w14:paraId="7E291024" w14:textId="77777777" w:rsidR="00CC53CA" w:rsidRDefault="00CC53CA" w:rsidP="00CC53CA">
      <w:pPr>
        <w:pStyle w:val="ParSpacer"/>
      </w:pPr>
    </w:p>
    <w:p w14:paraId="7E291025" w14:textId="77777777" w:rsidR="00CC53CA" w:rsidRDefault="00CC53CA" w:rsidP="00CC53CA">
      <w:pPr>
        <w:pStyle w:val="BodyText"/>
      </w:pPr>
      <w:proofErr w:type="spellStart"/>
      <w:r>
        <w:t>QuEST</w:t>
      </w:r>
      <w:proofErr w:type="spellEnd"/>
      <w:r>
        <w:t xml:space="preserve"> Forum is committed to meeting the changing needs of the global information and </w:t>
      </w:r>
      <w:r w:rsidRPr="00EA68FB">
        <w:t>communication</w:t>
      </w:r>
      <w:r>
        <w:t xml:space="preserve"> technologies (ICT) industry by reflecting new technology, new concepts, greater emphasis in the service provider segment and general improvement of the TL 9000 standard. Based on input from TL 9000 users, existing measurements and counting rules in Release 5.0 of the Measurements Handbook were refined and clarified. Release 5.0 of the Measurements Handbook also contains new measurements based on user needs and verified by benchmarking.</w:t>
      </w:r>
    </w:p>
    <w:p w14:paraId="7E291026" w14:textId="77777777" w:rsidR="00CC53CA" w:rsidRDefault="00CC53CA" w:rsidP="00CC53CA">
      <w:pPr>
        <w:pStyle w:val="ParSpacer"/>
      </w:pPr>
    </w:p>
    <w:p w14:paraId="7E291027" w14:textId="77777777" w:rsidR="00CC53CA" w:rsidRDefault="00CC53CA" w:rsidP="00CC53CA">
      <w:pPr>
        <w:pStyle w:val="BodyText"/>
      </w:pPr>
      <w:r>
        <w:t xml:space="preserve">Founded in 1998, </w:t>
      </w:r>
      <w:proofErr w:type="spellStart"/>
      <w:r>
        <w:t>QuEST</w:t>
      </w:r>
      <w:proofErr w:type="spellEnd"/>
      <w:r>
        <w:t xml:space="preserve"> Forum is a unique collaboration of ICT service providers, suppliers and liaison organizations around the world. </w:t>
      </w:r>
      <w:proofErr w:type="spellStart"/>
      <w:r>
        <w:t>QuEST</w:t>
      </w:r>
      <w:proofErr w:type="spellEnd"/>
      <w:r>
        <w:t xml:space="preserve"> Forum’s </w:t>
      </w:r>
      <w:r w:rsidRPr="00EA68FB">
        <w:t xml:space="preserve">vision is to be the global force for improving quality of products and services delivered to customers of </w:t>
      </w:r>
      <w:r w:rsidRPr="00FD0E80">
        <w:t xml:space="preserve">information and </w:t>
      </w:r>
      <w:r w:rsidRPr="00EA68FB">
        <w:t>communication technologies</w:t>
      </w:r>
      <w:r>
        <w:t xml:space="preserve"> (ICT). In support of this vision, </w:t>
      </w:r>
      <w:proofErr w:type="spellStart"/>
      <w:r>
        <w:t>QuEST</w:t>
      </w:r>
      <w:proofErr w:type="spellEnd"/>
      <w:r>
        <w:t xml:space="preserve"> Forum’s mission is to drive the adoption of TL 9000 through global collaboration, evolving the Requirements, Measurements, and third party registration process while sharing Best Practices.</w:t>
      </w:r>
    </w:p>
    <w:p w14:paraId="7E291028" w14:textId="77777777" w:rsidR="00CC53CA" w:rsidRDefault="00CC53CA" w:rsidP="00CC53CA">
      <w:pPr>
        <w:pStyle w:val="ParSpacer"/>
      </w:pPr>
    </w:p>
    <w:p w14:paraId="7E291029" w14:textId="77777777" w:rsidR="00CC53CA" w:rsidRDefault="00CC53CA" w:rsidP="00CC53CA">
      <w:pPr>
        <w:pStyle w:val="BodyText"/>
        <w:jc w:val="center"/>
      </w:pPr>
      <w:r>
        <w:t xml:space="preserve">2012 </w:t>
      </w:r>
      <w:proofErr w:type="spellStart"/>
      <w:r>
        <w:t>QuEST</w:t>
      </w:r>
      <w:proofErr w:type="spellEnd"/>
      <w:r>
        <w:t xml:space="preserve"> Forum Executive Board</w:t>
      </w:r>
    </w:p>
    <w:p w14:paraId="7E29102A" w14:textId="77777777" w:rsidR="00CC53CA" w:rsidRDefault="00CC53CA" w:rsidP="00D5601C">
      <w:pPr>
        <w:pStyle w:val="ParSpacer"/>
      </w:pPr>
    </w:p>
    <w:p w14:paraId="7E29102B" w14:textId="77777777" w:rsidR="00CC53CA" w:rsidRDefault="00CC53CA" w:rsidP="00CC53CA">
      <w:pPr>
        <w:pStyle w:val="BodyText"/>
        <w:jc w:val="center"/>
      </w:pPr>
      <w:r>
        <w:t>Officers</w:t>
      </w:r>
    </w:p>
    <w:p w14:paraId="7E29102C" w14:textId="77777777" w:rsidR="00CC53CA" w:rsidRPr="00CC53CA" w:rsidRDefault="00CC53CA" w:rsidP="0025558B">
      <w:pPr>
        <w:pStyle w:val="ParSpacer"/>
      </w:pPr>
    </w:p>
    <w:p w14:paraId="7E29102D" w14:textId="77777777" w:rsidR="00CC53CA" w:rsidRPr="00EA68FB" w:rsidRDefault="00CC53CA" w:rsidP="00CC53CA">
      <w:pPr>
        <w:pStyle w:val="TitleText"/>
      </w:pPr>
      <w:r>
        <w:tab/>
      </w:r>
      <w:r w:rsidRPr="00FD0E80">
        <w:t xml:space="preserve">Trevor </w:t>
      </w:r>
      <w:proofErr w:type="spellStart"/>
      <w:r w:rsidRPr="00FD0E80">
        <w:t>Putrah</w:t>
      </w:r>
      <w:proofErr w:type="spellEnd"/>
      <w:r w:rsidRPr="00EA68FB">
        <w:t>, Chair</w:t>
      </w:r>
      <w:r w:rsidRPr="00EA68FB">
        <w:tab/>
        <w:t>Tim Harden, Vice Chair</w:t>
      </w:r>
    </w:p>
    <w:p w14:paraId="7E29102E" w14:textId="77777777" w:rsidR="00CC53CA" w:rsidRPr="00EA68FB" w:rsidRDefault="00CC53CA" w:rsidP="00CC53CA">
      <w:pPr>
        <w:pStyle w:val="TitleText"/>
      </w:pPr>
      <w:r w:rsidRPr="00EA68FB">
        <w:tab/>
      </w:r>
      <w:r w:rsidRPr="00FD0E80">
        <w:t>KGP Logistics</w:t>
      </w:r>
      <w:r w:rsidRPr="00EA68FB">
        <w:tab/>
        <w:t>AT&amp;T</w:t>
      </w:r>
    </w:p>
    <w:p w14:paraId="7E29102F" w14:textId="77777777" w:rsidR="00CC53CA" w:rsidRPr="00EA68FB" w:rsidRDefault="00CC53CA" w:rsidP="00CC53CA">
      <w:pPr>
        <w:pStyle w:val="ParSpacer"/>
        <w:rPr>
          <w:sz w:val="12"/>
        </w:rPr>
      </w:pPr>
    </w:p>
    <w:p w14:paraId="7E291030" w14:textId="77777777" w:rsidR="00CC53CA" w:rsidRPr="00FD0E80" w:rsidRDefault="00CC53CA" w:rsidP="00CC53CA">
      <w:pPr>
        <w:pStyle w:val="TitleText"/>
      </w:pPr>
      <w:r w:rsidRPr="00EA68FB">
        <w:tab/>
      </w:r>
      <w:r w:rsidRPr="00FD0E80">
        <w:t xml:space="preserve">JoAnn </w:t>
      </w:r>
      <w:proofErr w:type="spellStart"/>
      <w:r w:rsidRPr="00FD0E80">
        <w:t>Brumit</w:t>
      </w:r>
      <w:proofErr w:type="spellEnd"/>
      <w:r w:rsidRPr="00FD0E80">
        <w:t>, Treasurer</w:t>
      </w:r>
      <w:r w:rsidRPr="00FD0E80">
        <w:tab/>
        <w:t>Don Pickens</w:t>
      </w:r>
      <w:r>
        <w:t>, COO</w:t>
      </w:r>
    </w:p>
    <w:p w14:paraId="7E291031" w14:textId="77777777" w:rsidR="00CC53CA" w:rsidRDefault="00CC53CA" w:rsidP="00CC53CA">
      <w:pPr>
        <w:pStyle w:val="TitleText"/>
      </w:pPr>
      <w:r w:rsidRPr="00FD0E80">
        <w:tab/>
        <w:t>KARLEE</w:t>
      </w:r>
      <w:r w:rsidRPr="00FD0E80">
        <w:tab/>
      </w:r>
      <w:proofErr w:type="spellStart"/>
      <w:r w:rsidRPr="00FD0E80">
        <w:t>QuEST</w:t>
      </w:r>
      <w:proofErr w:type="spellEnd"/>
      <w:r w:rsidRPr="00FD0E80">
        <w:t xml:space="preserve"> Forum</w:t>
      </w:r>
    </w:p>
    <w:p w14:paraId="7E291032" w14:textId="77777777" w:rsidR="00CC53CA" w:rsidRDefault="00CC53CA" w:rsidP="00D5601C">
      <w:pPr>
        <w:pStyle w:val="ParSpacer"/>
      </w:pPr>
    </w:p>
    <w:p w14:paraId="7E291033" w14:textId="77777777" w:rsidR="00CC53CA" w:rsidRPr="00FD0E80" w:rsidRDefault="00CC53CA" w:rsidP="00CC53CA">
      <w:pPr>
        <w:pStyle w:val="TitleText"/>
        <w:jc w:val="center"/>
      </w:pPr>
      <w:r>
        <w:t>Directors</w:t>
      </w:r>
    </w:p>
    <w:p w14:paraId="7E291034" w14:textId="77777777" w:rsidR="00CC53CA" w:rsidRPr="0025558B" w:rsidRDefault="00CC53CA" w:rsidP="00D5601C">
      <w:pPr>
        <w:pStyle w:val="ParSpacer"/>
      </w:pPr>
    </w:p>
    <w:p w14:paraId="7E291035" w14:textId="77777777" w:rsidR="00CC53CA" w:rsidRPr="00EA68FB" w:rsidRDefault="00CC53CA" w:rsidP="00CC53CA">
      <w:pPr>
        <w:pStyle w:val="TitleText"/>
      </w:pPr>
      <w:r w:rsidRPr="00FD0E80">
        <w:tab/>
        <w:t>Kevin Calhoun</w:t>
      </w:r>
      <w:r w:rsidRPr="00FD0E80">
        <w:tab/>
        <w:t>Edward Chen</w:t>
      </w:r>
    </w:p>
    <w:p w14:paraId="7E291036" w14:textId="77777777" w:rsidR="00CC53CA" w:rsidRPr="00EA68FB" w:rsidRDefault="00CC53CA" w:rsidP="00CC53CA">
      <w:pPr>
        <w:pStyle w:val="TitleText"/>
      </w:pPr>
      <w:r w:rsidRPr="00FD0E80">
        <w:tab/>
        <w:t>Corning Cable Systems</w:t>
      </w:r>
      <w:r w:rsidRPr="00FD0E80">
        <w:tab/>
        <w:t>Huawei</w:t>
      </w:r>
      <w:r>
        <w:t xml:space="preserve"> Technologies Co., Ltd.</w:t>
      </w:r>
    </w:p>
    <w:p w14:paraId="7E291037" w14:textId="77777777" w:rsidR="00CC53CA" w:rsidRPr="00EA68FB" w:rsidRDefault="00CC53CA" w:rsidP="00CC53CA">
      <w:pPr>
        <w:pStyle w:val="ParSpacer"/>
        <w:rPr>
          <w:sz w:val="12"/>
        </w:rPr>
      </w:pPr>
    </w:p>
    <w:p w14:paraId="7E291038" w14:textId="77777777" w:rsidR="00CC53CA" w:rsidRPr="00FD0E80" w:rsidRDefault="00CC53CA" w:rsidP="00CC53CA">
      <w:pPr>
        <w:pStyle w:val="TitleText"/>
      </w:pPr>
      <w:r w:rsidRPr="00FD0E80">
        <w:tab/>
        <w:t xml:space="preserve">Sonia </w:t>
      </w:r>
      <w:proofErr w:type="spellStart"/>
      <w:r w:rsidRPr="00FD0E80">
        <w:t>Comajuan</w:t>
      </w:r>
      <w:proofErr w:type="spellEnd"/>
      <w:r w:rsidRPr="00FD0E80">
        <w:tab/>
        <w:t xml:space="preserve">Dana </w:t>
      </w:r>
      <w:proofErr w:type="spellStart"/>
      <w:r w:rsidRPr="00FD0E80">
        <w:t>Filip</w:t>
      </w:r>
      <w:proofErr w:type="spellEnd"/>
      <w:r w:rsidRPr="00FD0E80">
        <w:t>-Crandall</w:t>
      </w:r>
    </w:p>
    <w:p w14:paraId="7E291039" w14:textId="77777777" w:rsidR="00CC53CA" w:rsidRPr="00FD0E80" w:rsidRDefault="00CC53CA" w:rsidP="00CC53CA">
      <w:pPr>
        <w:pStyle w:val="TitleText"/>
      </w:pPr>
      <w:r w:rsidRPr="00EA68FB">
        <w:tab/>
      </w:r>
      <w:r w:rsidRPr="00FD0E80">
        <w:t>Alcatel-Lucent</w:t>
      </w:r>
      <w:r w:rsidRPr="00FD0E80">
        <w:tab/>
        <w:t>British Telecom</w:t>
      </w:r>
    </w:p>
    <w:p w14:paraId="7E29103A" w14:textId="77777777" w:rsidR="00CC53CA" w:rsidRPr="00EA68FB" w:rsidRDefault="00CC53CA" w:rsidP="00CC53CA">
      <w:pPr>
        <w:pStyle w:val="ParSpacer"/>
        <w:rPr>
          <w:sz w:val="12"/>
        </w:rPr>
      </w:pPr>
    </w:p>
    <w:p w14:paraId="7E29103B" w14:textId="77777777" w:rsidR="00CC53CA" w:rsidRPr="00A1557D" w:rsidRDefault="00CC53CA" w:rsidP="00CC53CA">
      <w:pPr>
        <w:pStyle w:val="TitleText"/>
        <w:rPr>
          <w:lang w:val="de-DE"/>
          <w:rPrChange w:id="3" w:author="Christoph Seibold" w:date="2013-02-21T13:42:00Z">
            <w:rPr/>
          </w:rPrChange>
        </w:rPr>
      </w:pPr>
      <w:r w:rsidRPr="00EA68FB">
        <w:tab/>
      </w:r>
      <w:r w:rsidRPr="00A1557D">
        <w:rPr>
          <w:lang w:val="de-DE"/>
          <w:rPrChange w:id="4" w:author="Christoph Seibold" w:date="2013-02-21T13:42:00Z">
            <w:rPr/>
          </w:rPrChange>
        </w:rPr>
        <w:t xml:space="preserve">Peter </w:t>
      </w:r>
      <w:proofErr w:type="spellStart"/>
      <w:r w:rsidRPr="00A1557D">
        <w:rPr>
          <w:lang w:val="de-DE"/>
          <w:rPrChange w:id="5" w:author="Christoph Seibold" w:date="2013-02-21T13:42:00Z">
            <w:rPr/>
          </w:rPrChange>
        </w:rPr>
        <w:t>Jartby</w:t>
      </w:r>
      <w:proofErr w:type="spellEnd"/>
      <w:r w:rsidRPr="00A1557D">
        <w:rPr>
          <w:lang w:val="de-DE"/>
          <w:rPrChange w:id="6" w:author="Christoph Seibold" w:date="2013-02-21T13:42:00Z">
            <w:rPr/>
          </w:rPrChange>
        </w:rPr>
        <w:tab/>
        <w:t>Ken Koffman</w:t>
      </w:r>
    </w:p>
    <w:p w14:paraId="7E29103C" w14:textId="77777777" w:rsidR="00CC53CA" w:rsidRPr="00D5601C" w:rsidRDefault="00CC53CA" w:rsidP="00CC53CA">
      <w:pPr>
        <w:pStyle w:val="TitleText"/>
        <w:rPr>
          <w:lang w:val="es-ES"/>
        </w:rPr>
      </w:pPr>
      <w:r w:rsidRPr="00A1557D">
        <w:rPr>
          <w:lang w:val="de-DE"/>
          <w:rPrChange w:id="7" w:author="Christoph Seibold" w:date="2013-02-21T13:42:00Z">
            <w:rPr/>
          </w:rPrChange>
        </w:rPr>
        <w:tab/>
      </w:r>
      <w:r w:rsidRPr="00D5601C">
        <w:rPr>
          <w:lang w:val="es-ES"/>
        </w:rPr>
        <w:t>Ericsson</w:t>
      </w:r>
      <w:r w:rsidRPr="00D5601C">
        <w:rPr>
          <w:lang w:val="es-ES"/>
        </w:rPr>
        <w:tab/>
        <w:t>JDSU</w:t>
      </w:r>
    </w:p>
    <w:p w14:paraId="7E29103D" w14:textId="77777777" w:rsidR="00CC53CA" w:rsidRPr="00D5601C" w:rsidRDefault="00CC53CA" w:rsidP="00CC53CA">
      <w:pPr>
        <w:pStyle w:val="ParSpacer"/>
        <w:rPr>
          <w:sz w:val="12"/>
          <w:lang w:val="es-ES"/>
        </w:rPr>
      </w:pPr>
    </w:p>
    <w:p w14:paraId="7E29103E" w14:textId="77777777" w:rsidR="00CC53CA" w:rsidRPr="00D5601C" w:rsidRDefault="00CC53CA" w:rsidP="00CC53CA">
      <w:pPr>
        <w:pStyle w:val="TitleText"/>
        <w:rPr>
          <w:lang w:val="es-ES"/>
        </w:rPr>
      </w:pPr>
      <w:r w:rsidRPr="00D5601C">
        <w:rPr>
          <w:lang w:val="es-ES"/>
        </w:rPr>
        <w:tab/>
        <w:t xml:space="preserve">Mariano </w:t>
      </w:r>
      <w:proofErr w:type="spellStart"/>
      <w:r w:rsidRPr="00D5601C">
        <w:rPr>
          <w:lang w:val="es-ES"/>
        </w:rPr>
        <w:t>Legaz</w:t>
      </w:r>
      <w:proofErr w:type="spellEnd"/>
      <w:r w:rsidRPr="00D5601C">
        <w:rPr>
          <w:lang w:val="es-ES"/>
        </w:rPr>
        <w:tab/>
        <w:t>Amador Lucero</w:t>
      </w:r>
    </w:p>
    <w:p w14:paraId="7E29103F" w14:textId="77777777" w:rsidR="00CC53CA" w:rsidRPr="00EA68FB" w:rsidRDefault="00CC53CA" w:rsidP="00CC53CA">
      <w:pPr>
        <w:pStyle w:val="TitleText"/>
      </w:pPr>
      <w:r w:rsidRPr="00D5601C">
        <w:rPr>
          <w:lang w:val="es-ES"/>
        </w:rPr>
        <w:tab/>
      </w:r>
      <w:r w:rsidRPr="00FD0E80">
        <w:t>Verizon</w:t>
      </w:r>
      <w:r w:rsidRPr="00FD0E80">
        <w:tab/>
      </w:r>
      <w:proofErr w:type="spellStart"/>
      <w:r w:rsidRPr="00FD0E80">
        <w:t>CenturyLink</w:t>
      </w:r>
      <w:proofErr w:type="spellEnd"/>
    </w:p>
    <w:p w14:paraId="7E291040" w14:textId="77777777" w:rsidR="00CC53CA" w:rsidRPr="00EA68FB" w:rsidRDefault="00CC53CA" w:rsidP="00CC53CA">
      <w:pPr>
        <w:pStyle w:val="ParSpacer"/>
        <w:rPr>
          <w:sz w:val="12"/>
        </w:rPr>
      </w:pPr>
    </w:p>
    <w:p w14:paraId="7E291041" w14:textId="77777777" w:rsidR="00CC53CA" w:rsidRPr="00EA68FB" w:rsidRDefault="00CC53CA" w:rsidP="00CC53CA">
      <w:pPr>
        <w:pStyle w:val="TitleText"/>
      </w:pPr>
      <w:r w:rsidRPr="00EA68FB">
        <w:tab/>
      </w:r>
      <w:r w:rsidRPr="00FD0E80">
        <w:t>Steve Pickett</w:t>
      </w:r>
      <w:r w:rsidR="0025558B" w:rsidRPr="0025558B">
        <w:t xml:space="preserve"> </w:t>
      </w:r>
      <w:r w:rsidR="0025558B" w:rsidRPr="00EA68FB">
        <w:tab/>
      </w:r>
      <w:r w:rsidR="0025558B" w:rsidRPr="00FD0E80">
        <w:t>S.K. Sharma</w:t>
      </w:r>
    </w:p>
    <w:p w14:paraId="7E291042" w14:textId="77777777" w:rsidR="00CC53CA" w:rsidRPr="00A1557D" w:rsidRDefault="00CC53CA" w:rsidP="00CC53CA">
      <w:pPr>
        <w:pStyle w:val="TitleText"/>
        <w:rPr>
          <w:rPrChange w:id="8" w:author="Christoph Seibold" w:date="2013-02-21T13:42:00Z">
            <w:rPr>
              <w:lang w:val="de-DE"/>
            </w:rPr>
          </w:rPrChange>
        </w:rPr>
      </w:pPr>
      <w:r w:rsidRPr="00EA68FB">
        <w:tab/>
      </w:r>
      <w:proofErr w:type="spellStart"/>
      <w:r w:rsidRPr="00A1557D">
        <w:rPr>
          <w:rPrChange w:id="9" w:author="Christoph Seibold" w:date="2013-02-21T13:42:00Z">
            <w:rPr>
              <w:lang w:val="de-DE"/>
            </w:rPr>
          </w:rPrChange>
        </w:rPr>
        <w:t>Telmar</w:t>
      </w:r>
      <w:proofErr w:type="spellEnd"/>
      <w:r w:rsidRPr="00A1557D">
        <w:rPr>
          <w:rPrChange w:id="10" w:author="Christoph Seibold" w:date="2013-02-21T13:42:00Z">
            <w:rPr>
              <w:lang w:val="de-DE"/>
            </w:rPr>
          </w:rPrChange>
        </w:rPr>
        <w:t xml:space="preserve"> Network Technology</w:t>
      </w:r>
      <w:r w:rsidR="0025558B" w:rsidRPr="00A1557D">
        <w:rPr>
          <w:rPrChange w:id="11" w:author="Christoph Seibold" w:date="2013-02-21T13:42:00Z">
            <w:rPr>
              <w:lang w:val="de-DE"/>
            </w:rPr>
          </w:rPrChange>
        </w:rPr>
        <w:t xml:space="preserve"> </w:t>
      </w:r>
      <w:r w:rsidR="0025558B" w:rsidRPr="00A1557D">
        <w:rPr>
          <w:rPrChange w:id="12" w:author="Christoph Seibold" w:date="2013-02-21T13:42:00Z">
            <w:rPr>
              <w:lang w:val="de-DE"/>
            </w:rPr>
          </w:rPrChange>
        </w:rPr>
        <w:tab/>
      </w:r>
      <w:proofErr w:type="spellStart"/>
      <w:r w:rsidR="0025558B" w:rsidRPr="00A1557D">
        <w:rPr>
          <w:rPrChange w:id="13" w:author="Christoph Seibold" w:date="2013-02-21T13:42:00Z">
            <w:rPr>
              <w:lang w:val="de-DE"/>
            </w:rPr>
          </w:rPrChange>
        </w:rPr>
        <w:t>Bharti</w:t>
      </w:r>
      <w:proofErr w:type="spellEnd"/>
      <w:r w:rsidR="0025558B" w:rsidRPr="00A1557D">
        <w:rPr>
          <w:rPrChange w:id="14" w:author="Christoph Seibold" w:date="2013-02-21T13:42:00Z">
            <w:rPr>
              <w:lang w:val="de-DE"/>
            </w:rPr>
          </w:rPrChange>
        </w:rPr>
        <w:t xml:space="preserve"> </w:t>
      </w:r>
      <w:proofErr w:type="spellStart"/>
      <w:r w:rsidR="0025558B" w:rsidRPr="00A1557D">
        <w:rPr>
          <w:rPrChange w:id="15" w:author="Christoph Seibold" w:date="2013-02-21T13:42:00Z">
            <w:rPr>
              <w:lang w:val="de-DE"/>
            </w:rPr>
          </w:rPrChange>
        </w:rPr>
        <w:t>Airtel</w:t>
      </w:r>
      <w:proofErr w:type="spellEnd"/>
      <w:r w:rsidR="0025558B" w:rsidRPr="00A1557D">
        <w:rPr>
          <w:rPrChange w:id="16" w:author="Christoph Seibold" w:date="2013-02-21T13:42:00Z">
            <w:rPr>
              <w:lang w:val="de-DE"/>
            </w:rPr>
          </w:rPrChange>
        </w:rPr>
        <w:t xml:space="preserve"> Ltd.</w:t>
      </w:r>
    </w:p>
    <w:p w14:paraId="7E291043" w14:textId="77777777" w:rsidR="00CC53CA" w:rsidRPr="00A1557D" w:rsidRDefault="00CC53CA" w:rsidP="00CC53CA">
      <w:pPr>
        <w:pStyle w:val="ParSpacer"/>
        <w:rPr>
          <w:sz w:val="12"/>
          <w:rPrChange w:id="17" w:author="Christoph Seibold" w:date="2013-02-21T13:42:00Z">
            <w:rPr>
              <w:sz w:val="12"/>
              <w:lang w:val="de-DE"/>
            </w:rPr>
          </w:rPrChange>
        </w:rPr>
      </w:pPr>
    </w:p>
    <w:p w14:paraId="7E291044" w14:textId="77777777" w:rsidR="00CC53CA" w:rsidRPr="00A1557D" w:rsidRDefault="00CC53CA" w:rsidP="00CC53CA">
      <w:pPr>
        <w:pStyle w:val="TitleText"/>
        <w:rPr>
          <w:rPrChange w:id="18" w:author="Christoph Seibold" w:date="2013-02-21T13:42:00Z">
            <w:rPr>
              <w:lang w:val="de-DE"/>
            </w:rPr>
          </w:rPrChange>
        </w:rPr>
      </w:pPr>
      <w:r w:rsidRPr="00A1557D">
        <w:rPr>
          <w:rPrChange w:id="19" w:author="Christoph Seibold" w:date="2013-02-21T13:42:00Z">
            <w:rPr>
              <w:lang w:val="de-DE"/>
            </w:rPr>
          </w:rPrChange>
        </w:rPr>
        <w:tab/>
        <w:t>David Stahl</w:t>
      </w:r>
      <w:r w:rsidR="0025558B" w:rsidRPr="00A1557D">
        <w:rPr>
          <w:rPrChange w:id="20" w:author="Christoph Seibold" w:date="2013-02-21T13:42:00Z">
            <w:rPr>
              <w:lang w:val="de-DE"/>
            </w:rPr>
          </w:rPrChange>
        </w:rPr>
        <w:t xml:space="preserve"> </w:t>
      </w:r>
      <w:r w:rsidR="0025558B" w:rsidRPr="00A1557D">
        <w:rPr>
          <w:rPrChange w:id="21" w:author="Christoph Seibold" w:date="2013-02-21T13:42:00Z">
            <w:rPr>
              <w:lang w:val="de-DE"/>
            </w:rPr>
          </w:rPrChange>
        </w:rPr>
        <w:tab/>
        <w:t xml:space="preserve">Zhang Wei </w:t>
      </w:r>
      <w:proofErr w:type="spellStart"/>
      <w:r w:rsidR="0025558B" w:rsidRPr="00A1557D">
        <w:rPr>
          <w:rPrChange w:id="22" w:author="Christoph Seibold" w:date="2013-02-21T13:42:00Z">
            <w:rPr>
              <w:lang w:val="de-DE"/>
            </w:rPr>
          </w:rPrChange>
        </w:rPr>
        <w:t>Hua</w:t>
      </w:r>
      <w:proofErr w:type="spellEnd"/>
    </w:p>
    <w:p w14:paraId="7E291045" w14:textId="77777777" w:rsidR="0025558B" w:rsidRDefault="00CC53CA" w:rsidP="0025558B">
      <w:pPr>
        <w:pStyle w:val="TitleText"/>
      </w:pPr>
      <w:r w:rsidRPr="00A1557D">
        <w:rPr>
          <w:rPrChange w:id="23" w:author="Christoph Seibold" w:date="2013-02-21T13:42:00Z">
            <w:rPr>
              <w:lang w:val="de-DE"/>
            </w:rPr>
          </w:rPrChange>
        </w:rPr>
        <w:tab/>
      </w:r>
      <w:r w:rsidRPr="00FD0E80">
        <w:t>Tellabs</w:t>
      </w:r>
      <w:r w:rsidR="0025558B" w:rsidRPr="0025558B">
        <w:t xml:space="preserve"> </w:t>
      </w:r>
      <w:r w:rsidR="0025558B">
        <w:tab/>
      </w:r>
      <w:r w:rsidR="0025558B" w:rsidRPr="00FD0E80">
        <w:t>China Telecom Shanghai</w:t>
      </w:r>
    </w:p>
    <w:p w14:paraId="7E291046" w14:textId="77777777" w:rsidR="00CC53CA" w:rsidRPr="00EA68FB" w:rsidRDefault="00CC53CA" w:rsidP="00CC53CA">
      <w:pPr>
        <w:pStyle w:val="TitleText"/>
      </w:pPr>
    </w:p>
    <w:p w14:paraId="7E291047" w14:textId="77777777" w:rsidR="00CC53CA" w:rsidRDefault="0025558B" w:rsidP="00CC53CA">
      <w:pPr>
        <w:pStyle w:val="TitleText"/>
        <w:jc w:val="center"/>
      </w:pPr>
      <w:r>
        <w:br w:type="page"/>
      </w:r>
      <w:r w:rsidR="00CC53CA">
        <w:lastRenderedPageBreak/>
        <w:t>Executive Contributors</w:t>
      </w:r>
    </w:p>
    <w:p w14:paraId="7E291048" w14:textId="77777777" w:rsidR="00CC53CA" w:rsidRDefault="00CC53CA" w:rsidP="00CC53CA">
      <w:pPr>
        <w:pStyle w:val="TitleText"/>
        <w:jc w:val="center"/>
      </w:pPr>
    </w:p>
    <w:p w14:paraId="7E291049" w14:textId="77777777" w:rsidR="00CC53CA" w:rsidRPr="00A1557D" w:rsidRDefault="00CC53CA" w:rsidP="00CC53CA">
      <w:pPr>
        <w:pStyle w:val="TitleText"/>
        <w:rPr>
          <w:lang w:val="de-DE"/>
          <w:rPrChange w:id="24" w:author="Christoph Seibold" w:date="2013-02-21T13:42:00Z">
            <w:rPr/>
          </w:rPrChange>
        </w:rPr>
      </w:pPr>
      <w:r>
        <w:tab/>
      </w:r>
      <w:r w:rsidRPr="00A1557D">
        <w:rPr>
          <w:lang w:val="de-DE"/>
          <w:rPrChange w:id="25" w:author="Christoph Seibold" w:date="2013-02-21T13:42:00Z">
            <w:rPr/>
          </w:rPrChange>
        </w:rPr>
        <w:t xml:space="preserve">S.M </w:t>
      </w:r>
      <w:proofErr w:type="spellStart"/>
      <w:r w:rsidRPr="00A1557D">
        <w:rPr>
          <w:lang w:val="de-DE"/>
          <w:rPrChange w:id="26" w:author="Christoph Seibold" w:date="2013-02-21T13:42:00Z">
            <w:rPr/>
          </w:rPrChange>
        </w:rPr>
        <w:t>Balasubramaniyan</w:t>
      </w:r>
      <w:proofErr w:type="spellEnd"/>
      <w:r w:rsidRPr="00A1557D">
        <w:rPr>
          <w:lang w:val="de-DE"/>
          <w:rPrChange w:id="27" w:author="Christoph Seibold" w:date="2013-02-21T13:42:00Z">
            <w:rPr/>
          </w:rPrChange>
        </w:rPr>
        <w:tab/>
        <w:t>Matt Bross</w:t>
      </w:r>
    </w:p>
    <w:p w14:paraId="7E29104A" w14:textId="77777777" w:rsidR="00CC53CA" w:rsidRPr="00D5601C" w:rsidRDefault="00CC53CA" w:rsidP="00CC53CA">
      <w:pPr>
        <w:pStyle w:val="TitleText"/>
        <w:rPr>
          <w:lang w:val="it-IT"/>
        </w:rPr>
      </w:pPr>
      <w:r w:rsidRPr="00A1557D">
        <w:rPr>
          <w:lang w:val="de-DE"/>
          <w:rPrChange w:id="28" w:author="Christoph Seibold" w:date="2013-02-21T13:42:00Z">
            <w:rPr/>
          </w:rPrChange>
        </w:rPr>
        <w:tab/>
      </w:r>
      <w:proofErr w:type="spellStart"/>
      <w:r w:rsidRPr="00D5601C">
        <w:rPr>
          <w:lang w:val="it-IT"/>
        </w:rPr>
        <w:t>Wipro</w:t>
      </w:r>
      <w:proofErr w:type="spellEnd"/>
      <w:r w:rsidRPr="00D5601C">
        <w:rPr>
          <w:lang w:val="it-IT"/>
        </w:rPr>
        <w:tab/>
      </w:r>
      <w:proofErr w:type="spellStart"/>
      <w:proofErr w:type="gramStart"/>
      <w:r w:rsidRPr="00D5601C">
        <w:rPr>
          <w:lang w:val="it-IT"/>
        </w:rPr>
        <w:t>Huawei</w:t>
      </w:r>
      <w:proofErr w:type="spellEnd"/>
      <w:r w:rsidRPr="00D5601C">
        <w:rPr>
          <w:lang w:val="it-IT"/>
        </w:rPr>
        <w:t>,</w:t>
      </w:r>
      <w:proofErr w:type="gramEnd"/>
      <w:r w:rsidRPr="00D5601C">
        <w:rPr>
          <w:lang w:val="it-IT"/>
        </w:rPr>
        <w:t xml:space="preserve"> USA</w:t>
      </w:r>
    </w:p>
    <w:p w14:paraId="7E29104B" w14:textId="77777777" w:rsidR="00CC53CA" w:rsidRPr="00D5601C" w:rsidRDefault="00CC53CA" w:rsidP="00CC53CA">
      <w:pPr>
        <w:pStyle w:val="TitleText"/>
        <w:rPr>
          <w:lang w:val="it-IT"/>
        </w:rPr>
      </w:pPr>
    </w:p>
    <w:p w14:paraId="7E29104C" w14:textId="77777777" w:rsidR="00CC53CA" w:rsidRPr="00D5601C" w:rsidRDefault="00CC53CA" w:rsidP="00CC53CA">
      <w:pPr>
        <w:pStyle w:val="TitleText"/>
        <w:rPr>
          <w:lang w:val="it-IT"/>
        </w:rPr>
      </w:pPr>
      <w:r w:rsidRPr="00D5601C">
        <w:rPr>
          <w:lang w:val="it-IT"/>
        </w:rPr>
        <w:tab/>
      </w:r>
      <w:proofErr w:type="spellStart"/>
      <w:r w:rsidRPr="00D5601C">
        <w:rPr>
          <w:lang w:val="it-IT"/>
        </w:rPr>
        <w:t>Uma</w:t>
      </w:r>
      <w:proofErr w:type="spellEnd"/>
      <w:r w:rsidRPr="00D5601C">
        <w:rPr>
          <w:lang w:val="it-IT"/>
        </w:rPr>
        <w:t xml:space="preserve"> </w:t>
      </w:r>
      <w:proofErr w:type="spellStart"/>
      <w:r w:rsidRPr="00D5601C">
        <w:rPr>
          <w:lang w:val="it-IT"/>
        </w:rPr>
        <w:t>Chandrashekhar</w:t>
      </w:r>
      <w:proofErr w:type="spellEnd"/>
      <w:r w:rsidRPr="00D5601C">
        <w:rPr>
          <w:lang w:val="it-IT"/>
        </w:rPr>
        <w:tab/>
        <w:t>Sue Clancy</w:t>
      </w:r>
    </w:p>
    <w:p w14:paraId="7E29104D" w14:textId="77777777" w:rsidR="00CC53CA" w:rsidRPr="00D5601C" w:rsidRDefault="00CC53CA" w:rsidP="00CC53CA">
      <w:pPr>
        <w:pStyle w:val="TitleText"/>
        <w:rPr>
          <w:lang w:val="it-IT"/>
        </w:rPr>
      </w:pPr>
      <w:r w:rsidRPr="00D5601C">
        <w:rPr>
          <w:lang w:val="it-IT"/>
        </w:rPr>
        <w:tab/>
        <w:t>Alcatel-Lucent</w:t>
      </w:r>
      <w:r w:rsidRPr="00D5601C">
        <w:rPr>
          <w:lang w:val="it-IT"/>
        </w:rPr>
        <w:tab/>
        <w:t>BIZPHYX</w:t>
      </w:r>
    </w:p>
    <w:p w14:paraId="7E29104E" w14:textId="77777777" w:rsidR="00CC53CA" w:rsidRPr="00D5601C" w:rsidRDefault="00CC53CA" w:rsidP="00CC53CA">
      <w:pPr>
        <w:pStyle w:val="TitleText"/>
        <w:rPr>
          <w:lang w:val="it-IT"/>
        </w:rPr>
      </w:pPr>
    </w:p>
    <w:p w14:paraId="7E29104F" w14:textId="77777777" w:rsidR="00CC53CA" w:rsidRPr="00D5601C" w:rsidRDefault="00CC53CA" w:rsidP="00CC53CA">
      <w:pPr>
        <w:pStyle w:val="TitleText"/>
        <w:rPr>
          <w:lang w:val="it-IT"/>
        </w:rPr>
      </w:pPr>
      <w:r w:rsidRPr="00D5601C">
        <w:rPr>
          <w:lang w:val="it-IT"/>
        </w:rPr>
        <w:tab/>
      </w:r>
      <w:proofErr w:type="spellStart"/>
      <w:r w:rsidRPr="00D5601C">
        <w:rPr>
          <w:lang w:val="it-IT"/>
        </w:rPr>
        <w:t>Shiloh</w:t>
      </w:r>
      <w:proofErr w:type="spellEnd"/>
      <w:r w:rsidRPr="00D5601C">
        <w:rPr>
          <w:lang w:val="it-IT"/>
        </w:rPr>
        <w:t xml:space="preserve"> Coleman</w:t>
      </w:r>
      <w:r w:rsidRPr="00D5601C">
        <w:rPr>
          <w:lang w:val="it-IT"/>
        </w:rPr>
        <w:tab/>
      </w:r>
      <w:proofErr w:type="spellStart"/>
      <w:r w:rsidRPr="00D5601C">
        <w:rPr>
          <w:lang w:val="it-IT"/>
        </w:rPr>
        <w:t>Shunichi</w:t>
      </w:r>
      <w:proofErr w:type="spellEnd"/>
      <w:r w:rsidRPr="00D5601C">
        <w:rPr>
          <w:lang w:val="it-IT"/>
        </w:rPr>
        <w:t xml:space="preserve"> </w:t>
      </w:r>
      <w:proofErr w:type="spellStart"/>
      <w:r w:rsidRPr="00D5601C">
        <w:rPr>
          <w:lang w:val="it-IT"/>
        </w:rPr>
        <w:t>Fujii</w:t>
      </w:r>
      <w:proofErr w:type="spellEnd"/>
    </w:p>
    <w:p w14:paraId="7E291050" w14:textId="77777777" w:rsidR="00CC53CA" w:rsidRDefault="00CC53CA" w:rsidP="00CC53CA">
      <w:pPr>
        <w:pStyle w:val="TitleText"/>
      </w:pPr>
      <w:r w:rsidRPr="00D5601C">
        <w:rPr>
          <w:lang w:val="it-IT"/>
        </w:rPr>
        <w:tab/>
      </w:r>
      <w:r>
        <w:t>Sector Supply</w:t>
      </w:r>
      <w:r>
        <w:tab/>
        <w:t>Fujitsu</w:t>
      </w:r>
    </w:p>
    <w:p w14:paraId="7E291051" w14:textId="77777777" w:rsidR="00CC53CA" w:rsidRDefault="00CC53CA" w:rsidP="00CC53CA">
      <w:pPr>
        <w:pStyle w:val="TitleText"/>
      </w:pPr>
    </w:p>
    <w:p w14:paraId="7E291052" w14:textId="77777777" w:rsidR="00CC53CA" w:rsidRDefault="00CC53CA" w:rsidP="00CC53CA">
      <w:pPr>
        <w:pStyle w:val="TitleText"/>
      </w:pPr>
      <w:r>
        <w:tab/>
        <w:t>Rich Goldberg</w:t>
      </w:r>
      <w:r>
        <w:tab/>
        <w:t>Yasushi Kojima</w:t>
      </w:r>
    </w:p>
    <w:p w14:paraId="7E291053" w14:textId="77777777" w:rsidR="00CC53CA" w:rsidRPr="00D5601C" w:rsidRDefault="00CC53CA" w:rsidP="00CC53CA">
      <w:pPr>
        <w:pStyle w:val="TitleText"/>
        <w:rPr>
          <w:lang w:val="es-ES"/>
        </w:rPr>
      </w:pPr>
      <w:r>
        <w:tab/>
      </w:r>
      <w:r w:rsidRPr="00D5601C">
        <w:rPr>
          <w:lang w:val="es-ES"/>
        </w:rPr>
        <w:t>Cisco</w:t>
      </w:r>
      <w:r w:rsidRPr="00D5601C">
        <w:rPr>
          <w:lang w:val="es-ES"/>
        </w:rPr>
        <w:tab/>
        <w:t>Fujitsu</w:t>
      </w:r>
    </w:p>
    <w:p w14:paraId="7E291054" w14:textId="77777777" w:rsidR="00CC53CA" w:rsidRPr="00D5601C" w:rsidRDefault="00CC53CA" w:rsidP="00CC53CA">
      <w:pPr>
        <w:pStyle w:val="TitleText"/>
        <w:rPr>
          <w:lang w:val="es-ES"/>
        </w:rPr>
      </w:pPr>
    </w:p>
    <w:p w14:paraId="7E291055" w14:textId="77777777" w:rsidR="00CC53CA" w:rsidRPr="00D5601C" w:rsidRDefault="00CC53CA" w:rsidP="00CC53CA">
      <w:pPr>
        <w:pStyle w:val="TitleText"/>
        <w:rPr>
          <w:lang w:val="es-ES"/>
        </w:rPr>
      </w:pPr>
      <w:r w:rsidRPr="00D5601C">
        <w:rPr>
          <w:lang w:val="es-ES"/>
        </w:rPr>
        <w:tab/>
      </w:r>
      <w:proofErr w:type="spellStart"/>
      <w:r w:rsidRPr="00D5601C">
        <w:rPr>
          <w:lang w:val="es-ES"/>
        </w:rPr>
        <w:t>Satyendra</w:t>
      </w:r>
      <w:proofErr w:type="spellEnd"/>
      <w:r w:rsidRPr="00D5601C">
        <w:rPr>
          <w:lang w:val="es-ES"/>
        </w:rPr>
        <w:t xml:space="preserve"> </w:t>
      </w:r>
      <w:proofErr w:type="spellStart"/>
      <w:r w:rsidRPr="00D5601C">
        <w:rPr>
          <w:lang w:val="es-ES"/>
        </w:rPr>
        <w:t>Kumar</w:t>
      </w:r>
      <w:proofErr w:type="spellEnd"/>
      <w:r w:rsidRPr="00D5601C">
        <w:rPr>
          <w:lang w:val="es-ES"/>
        </w:rPr>
        <w:tab/>
        <w:t xml:space="preserve">Steve </w:t>
      </w:r>
      <w:proofErr w:type="spellStart"/>
      <w:r w:rsidRPr="00D5601C">
        <w:rPr>
          <w:lang w:val="es-ES"/>
        </w:rPr>
        <w:t>Welch</w:t>
      </w:r>
      <w:proofErr w:type="spellEnd"/>
    </w:p>
    <w:p w14:paraId="7E291056" w14:textId="77777777" w:rsidR="00CC53CA" w:rsidRDefault="00CC53CA" w:rsidP="00CC53CA">
      <w:pPr>
        <w:pStyle w:val="TitleText"/>
      </w:pPr>
      <w:r w:rsidRPr="00D5601C">
        <w:rPr>
          <w:lang w:val="es-ES"/>
        </w:rPr>
        <w:tab/>
      </w:r>
      <w:proofErr w:type="spellStart"/>
      <w:r w:rsidRPr="00A1557D">
        <w:rPr>
          <w:lang w:val="de-DE"/>
          <w:rPrChange w:id="29" w:author="Christoph Seibold" w:date="2013-02-21T13:42:00Z">
            <w:rPr/>
          </w:rPrChange>
        </w:rPr>
        <w:t>Infosys</w:t>
      </w:r>
      <w:proofErr w:type="spellEnd"/>
      <w:r w:rsidRPr="00A1557D">
        <w:rPr>
          <w:lang w:val="de-DE"/>
          <w:rPrChange w:id="30" w:author="Christoph Seibold" w:date="2013-02-21T13:42:00Z">
            <w:rPr/>
          </w:rPrChange>
        </w:rPr>
        <w:t xml:space="preserve"> Technologies Ltd.</w:t>
      </w:r>
      <w:r w:rsidRPr="00A1557D">
        <w:rPr>
          <w:lang w:val="de-DE"/>
          <w:rPrChange w:id="31" w:author="Christoph Seibold" w:date="2013-02-21T13:42:00Z">
            <w:rPr/>
          </w:rPrChange>
        </w:rPr>
        <w:tab/>
      </w:r>
      <w:r>
        <w:t>ASSIA-INC</w:t>
      </w:r>
    </w:p>
    <w:p w14:paraId="7E291057" w14:textId="77777777" w:rsidR="00CC53CA" w:rsidRDefault="00CC53CA" w:rsidP="00CC53CA">
      <w:pPr>
        <w:pStyle w:val="TitleText"/>
      </w:pPr>
    </w:p>
    <w:p w14:paraId="7E291058" w14:textId="77777777" w:rsidR="00CC53CA" w:rsidRDefault="00CC53CA" w:rsidP="00CC53CA">
      <w:pPr>
        <w:pStyle w:val="TitleText"/>
      </w:pPr>
      <w:r>
        <w:tab/>
        <w:t xml:space="preserve">Jennifer </w:t>
      </w:r>
      <w:proofErr w:type="spellStart"/>
      <w:r>
        <w:t>Schoenhofer</w:t>
      </w:r>
      <w:proofErr w:type="spellEnd"/>
      <w:r>
        <w:tab/>
        <w:t>Jay Wilson</w:t>
      </w:r>
      <w:r>
        <w:tab/>
      </w:r>
    </w:p>
    <w:p w14:paraId="7E291059" w14:textId="77777777" w:rsidR="00CC53CA" w:rsidRDefault="00CC53CA" w:rsidP="00CC53CA">
      <w:pPr>
        <w:pStyle w:val="TitleText"/>
      </w:pPr>
      <w:r>
        <w:tab/>
        <w:t xml:space="preserve">Axis </w:t>
      </w:r>
      <w:proofErr w:type="spellStart"/>
      <w:r>
        <w:t>Teknologies</w:t>
      </w:r>
      <w:proofErr w:type="spellEnd"/>
      <w:r>
        <w:tab/>
        <w:t>ADTRAN, Inc.</w:t>
      </w:r>
      <w:r>
        <w:tab/>
      </w:r>
    </w:p>
    <w:p w14:paraId="7E29105A" w14:textId="77777777" w:rsidR="00CC53CA" w:rsidRDefault="00CC53CA" w:rsidP="00CC53CA">
      <w:pPr>
        <w:pStyle w:val="TitleText"/>
      </w:pPr>
    </w:p>
    <w:p w14:paraId="7E29105B" w14:textId="77777777" w:rsidR="00CC53CA" w:rsidRDefault="00CC53CA" w:rsidP="00CC53CA">
      <w:pPr>
        <w:pStyle w:val="TitleText"/>
      </w:pPr>
      <w:r>
        <w:tab/>
        <w:t>Davis Yang</w:t>
      </w:r>
      <w:r>
        <w:tab/>
      </w:r>
      <w:proofErr w:type="spellStart"/>
      <w:r>
        <w:t>Xu</w:t>
      </w:r>
      <w:proofErr w:type="spellEnd"/>
      <w:r>
        <w:t xml:space="preserve"> </w:t>
      </w:r>
      <w:proofErr w:type="spellStart"/>
      <w:r>
        <w:t>Feng</w:t>
      </w:r>
      <w:proofErr w:type="spellEnd"/>
    </w:p>
    <w:p w14:paraId="7E29105C" w14:textId="77777777" w:rsidR="00CC53CA" w:rsidRDefault="00CC53CA" w:rsidP="00CC53CA">
      <w:pPr>
        <w:pStyle w:val="TitleText"/>
      </w:pPr>
      <w:r>
        <w:tab/>
        <w:t>Independent Advisor of Huawei</w:t>
      </w:r>
      <w:r>
        <w:tab/>
        <w:t>ZTE</w:t>
      </w:r>
    </w:p>
    <w:p w14:paraId="7E29105D" w14:textId="77777777" w:rsidR="00CC53CA" w:rsidRDefault="00CC53CA" w:rsidP="00F65CE2">
      <w:pPr>
        <w:pStyle w:val="UnTOCHead"/>
      </w:pPr>
    </w:p>
    <w:p w14:paraId="7E29105E" w14:textId="77777777" w:rsidR="0015520E" w:rsidRDefault="0015520E" w:rsidP="00F65CE2">
      <w:pPr>
        <w:pStyle w:val="UnTOCHead"/>
        <w:sectPr w:rsidR="0015520E" w:rsidSect="00A1557D">
          <w:headerReference w:type="even" r:id="rId19"/>
          <w:headerReference w:type="default" r:id="rId20"/>
          <w:footerReference w:type="even" r:id="rId21"/>
          <w:footerReference w:type="default" r:id="rId22"/>
          <w:pgSz w:w="12240" w:h="15840" w:code="1"/>
          <w:pgMar w:top="1417" w:right="1417" w:bottom="1134" w:left="1417" w:header="720" w:footer="720" w:gutter="0"/>
          <w:pgNumType w:fmt="lowerRoman"/>
          <w:cols w:space="720"/>
          <w:docGrid w:linePitch="360"/>
          <w:sectPrChange w:id="32" w:author="Christoph Seibold" w:date="2013-02-21T13:45:00Z">
            <w:sectPr w:rsidR="0015520E" w:rsidSect="00A1557D">
              <w:pgMar w:top="1440" w:right="1440" w:bottom="1440" w:left="1440" w:header="720" w:footer="720" w:gutter="0"/>
            </w:sectPr>
          </w:sectPrChange>
        </w:sectPr>
      </w:pPr>
    </w:p>
    <w:p w14:paraId="7E29105F" w14:textId="77777777" w:rsidR="00F65CE2" w:rsidRDefault="00F65CE2" w:rsidP="00F65CE2">
      <w:pPr>
        <w:pStyle w:val="UnTOCHead"/>
      </w:pPr>
      <w:r w:rsidRPr="00157FD1">
        <w:lastRenderedPageBreak/>
        <w:t>Preface</w:t>
      </w:r>
    </w:p>
    <w:p w14:paraId="7E291060" w14:textId="77777777" w:rsidR="00CC53CA" w:rsidRDefault="00CC53CA" w:rsidP="00D5601C">
      <w:pPr>
        <w:pStyle w:val="ParSpacer"/>
      </w:pPr>
    </w:p>
    <w:p w14:paraId="7E291061" w14:textId="77777777" w:rsidR="00CC53CA" w:rsidRDefault="00CC53CA" w:rsidP="00D5601C">
      <w:pPr>
        <w:pStyle w:val="BodyText"/>
      </w:pPr>
      <w:r>
        <w:t xml:space="preserve">To reflect the ever-evolving nature of our industry, </w:t>
      </w:r>
      <w:proofErr w:type="spellStart"/>
      <w:r>
        <w:t>QuEST</w:t>
      </w:r>
      <w:proofErr w:type="spellEnd"/>
      <w:r>
        <w:t xml:space="preserve"> Forum broadened </w:t>
      </w:r>
      <w:r w:rsidRPr="00EB57A2">
        <w:t xml:space="preserve">our scope </w:t>
      </w:r>
      <w:r>
        <w:t>in 2012 from communications/telecommunications to i</w:t>
      </w:r>
      <w:r w:rsidRPr="00EB57A2">
        <w:t xml:space="preserve">nformation </w:t>
      </w:r>
      <w:r>
        <w:t>and communication technologies (</w:t>
      </w:r>
      <w:r w:rsidRPr="00EB57A2">
        <w:t>ICT</w:t>
      </w:r>
      <w:r>
        <w:t>).</w:t>
      </w:r>
      <w:r w:rsidR="00DB3B5E">
        <w:t xml:space="preserve"> </w:t>
      </w:r>
      <w:r>
        <w:t xml:space="preserve">With broader involvement across the industry and increasing global participation, </w:t>
      </w:r>
      <w:proofErr w:type="spellStart"/>
      <w:r>
        <w:t>QuEST</w:t>
      </w:r>
      <w:proofErr w:type="spellEnd"/>
      <w:r>
        <w:t xml:space="preserve"> Forum is dedicated to the continual enhancement and development of the TL 9000 measurements and the quality management standard itself</w:t>
      </w:r>
      <w:r w:rsidRPr="00EB57A2">
        <w:t>.</w:t>
      </w:r>
      <w:r w:rsidR="00DB3B5E">
        <w:t xml:space="preserve"> </w:t>
      </w:r>
      <w:r>
        <w:t>As the b</w:t>
      </w:r>
      <w:r w:rsidRPr="00EB57A2">
        <w:t>asis for measuring performance and continual improvem</w:t>
      </w:r>
      <w:r>
        <w:t xml:space="preserve">ent throughout the supply chain, the TL 9000 measurements are the cornerstone of </w:t>
      </w:r>
      <w:proofErr w:type="spellStart"/>
      <w:r>
        <w:t>QuEST</w:t>
      </w:r>
      <w:proofErr w:type="spellEnd"/>
      <w:r>
        <w:t xml:space="preserve"> Forum’s mission and the fundamental tool by which we can continue to raise the level of quality across the ICT industry.</w:t>
      </w:r>
    </w:p>
    <w:p w14:paraId="7E291062" w14:textId="77777777" w:rsidR="00CC53CA" w:rsidRDefault="00CC53CA" w:rsidP="00D5601C">
      <w:pPr>
        <w:pStyle w:val="ParSpacer"/>
      </w:pPr>
    </w:p>
    <w:p w14:paraId="7E291063" w14:textId="77777777" w:rsidR="00CC53CA" w:rsidRDefault="00CC53CA" w:rsidP="00D5601C">
      <w:pPr>
        <w:pStyle w:val="BodyText"/>
      </w:pPr>
      <w:r>
        <w:t>Building on ISO 9001, TL 9000 provides a consistent set of quality expectations that parallel rapid technology changes and customer expectations, resulting in a unique and robust quality management system that drives continual improvement and business excellence.</w:t>
      </w:r>
      <w:r w:rsidR="00DB3B5E">
        <w:t xml:space="preserve"> </w:t>
      </w:r>
      <w:r>
        <w:t>Studies have shown that companies employing the TL 9000 quality management system are able to improve efficiency and on-time delivery, implement process improvements and reduce defects.</w:t>
      </w:r>
    </w:p>
    <w:p w14:paraId="7E291064" w14:textId="77777777" w:rsidR="00CC53CA" w:rsidRDefault="00CC53CA" w:rsidP="00D5601C">
      <w:pPr>
        <w:pStyle w:val="ParSpacer"/>
      </w:pPr>
    </w:p>
    <w:p w14:paraId="7E291065" w14:textId="77777777" w:rsidR="00CC53CA" w:rsidRDefault="00CC53CA" w:rsidP="00D5601C">
      <w:pPr>
        <w:pStyle w:val="BodyText"/>
      </w:pPr>
      <w:proofErr w:type="spellStart"/>
      <w:r>
        <w:t>QuEST</w:t>
      </w:r>
      <w:proofErr w:type="spellEnd"/>
      <w:r>
        <w:t xml:space="preserve"> Forum is </w:t>
      </w:r>
      <w:r w:rsidRPr="00EB57A2">
        <w:t>respond</w:t>
      </w:r>
      <w:r>
        <w:t>ing</w:t>
      </w:r>
      <w:r w:rsidRPr="00EB57A2">
        <w:t xml:space="preserve"> to customer expectations by incorporating measurements resulting from the Network </w:t>
      </w:r>
      <w:r>
        <w:t xml:space="preserve">and Service Reliability Strategic Initiative while also </w:t>
      </w:r>
      <w:r w:rsidRPr="00EB57A2">
        <w:t xml:space="preserve">keeping </w:t>
      </w:r>
      <w:r>
        <w:t xml:space="preserve">abreast of changes in technology through the </w:t>
      </w:r>
      <w:r w:rsidRPr="00EB57A2">
        <w:t>Measurements for Next Generation Networks</w:t>
      </w:r>
      <w:r>
        <w:t xml:space="preserve"> Strategic Initiative</w:t>
      </w:r>
      <w:r w:rsidRPr="00EB57A2">
        <w:t>.</w:t>
      </w:r>
      <w:r w:rsidR="00DB3B5E">
        <w:t xml:space="preserve"> </w:t>
      </w:r>
      <w:r>
        <w:t xml:space="preserve">The addition of these measures increases </w:t>
      </w:r>
      <w:proofErr w:type="spellStart"/>
      <w:r>
        <w:t>QuEST</w:t>
      </w:r>
      <w:proofErr w:type="spellEnd"/>
      <w:r>
        <w:t xml:space="preserve"> Forum’s relevance in the industry, which will lead to the broader adoption of TL 9000 and improved services to our customers.</w:t>
      </w:r>
      <w:r w:rsidR="00DB3B5E">
        <w:t xml:space="preserve"> </w:t>
      </w:r>
    </w:p>
    <w:p w14:paraId="7E291066" w14:textId="77777777" w:rsidR="00CC53CA" w:rsidRPr="00EB57A2" w:rsidRDefault="00CC53CA" w:rsidP="00D5601C">
      <w:pPr>
        <w:pStyle w:val="ParSpacer"/>
      </w:pPr>
    </w:p>
    <w:p w14:paraId="7E291067" w14:textId="77777777" w:rsidR="00CC53CA" w:rsidRDefault="00CC53CA" w:rsidP="00D5601C">
      <w:pPr>
        <w:pStyle w:val="BodyText"/>
      </w:pPr>
      <w:r>
        <w:t xml:space="preserve">If you are not already a member of </w:t>
      </w:r>
      <w:proofErr w:type="spellStart"/>
      <w:r>
        <w:t>QuEST</w:t>
      </w:r>
      <w:proofErr w:type="spellEnd"/>
      <w:r>
        <w:t xml:space="preserve"> Forum, please consider joining us as we strive to improve operational and supply chain quality and performance in the ICT industry.</w:t>
      </w:r>
    </w:p>
    <w:p w14:paraId="7E291068" w14:textId="77777777" w:rsidR="00CC53CA" w:rsidRDefault="00CC53CA" w:rsidP="00CC53CA">
      <w:pPr>
        <w:pStyle w:val="BodyText"/>
      </w:pPr>
    </w:p>
    <w:p w14:paraId="7E291069" w14:textId="77777777" w:rsidR="00CC53CA" w:rsidRDefault="00CC53CA" w:rsidP="00D5601C">
      <w:pPr>
        <w:pStyle w:val="BodyText"/>
      </w:pPr>
      <w:r>
        <w:t xml:space="preserve">Trevor </w:t>
      </w:r>
      <w:proofErr w:type="spellStart"/>
      <w:r>
        <w:t>Putrah</w:t>
      </w:r>
      <w:proofErr w:type="spellEnd"/>
    </w:p>
    <w:p w14:paraId="7E29106A" w14:textId="77777777" w:rsidR="00CC53CA" w:rsidRDefault="00CC53CA" w:rsidP="00D5601C">
      <w:pPr>
        <w:pStyle w:val="BodyText"/>
      </w:pPr>
      <w:proofErr w:type="spellStart"/>
      <w:r>
        <w:t>QuEST</w:t>
      </w:r>
      <w:proofErr w:type="spellEnd"/>
      <w:r>
        <w:t xml:space="preserve"> Forum, 2012 Chair</w:t>
      </w:r>
    </w:p>
    <w:p w14:paraId="7E29106B" w14:textId="77777777" w:rsidR="00CC53CA" w:rsidRDefault="00CC53CA" w:rsidP="00D5601C">
      <w:pPr>
        <w:pStyle w:val="BodyText"/>
      </w:pPr>
      <w:r>
        <w:t>President and COO</w:t>
      </w:r>
    </w:p>
    <w:p w14:paraId="7E29106C" w14:textId="77777777" w:rsidR="00CC53CA" w:rsidRDefault="00CC53CA" w:rsidP="00D5601C">
      <w:pPr>
        <w:pStyle w:val="BodyText"/>
      </w:pPr>
      <w:r>
        <w:t>KGP Logistics</w:t>
      </w:r>
    </w:p>
    <w:p w14:paraId="7E29106D" w14:textId="77777777" w:rsidR="00CC53CA" w:rsidRPr="00157FD1" w:rsidRDefault="00CC53CA" w:rsidP="00F65CE2">
      <w:pPr>
        <w:pStyle w:val="UnTOCHead"/>
      </w:pPr>
    </w:p>
    <w:p w14:paraId="7E29106E" w14:textId="77777777" w:rsidR="0015520E" w:rsidRDefault="0015520E" w:rsidP="00F65CE2">
      <w:pPr>
        <w:pStyle w:val="UnTOCHead"/>
        <w:sectPr w:rsidR="0015520E">
          <w:headerReference w:type="default" r:id="rId23"/>
          <w:footerReference w:type="default" r:id="rId24"/>
          <w:pgSz w:w="12240" w:h="15840" w:code="1"/>
          <w:pgMar w:top="1440" w:right="1440" w:bottom="1440" w:left="1440" w:header="720" w:footer="720" w:gutter="0"/>
          <w:pgNumType w:fmt="lowerRoman"/>
          <w:cols w:space="720"/>
          <w:docGrid w:linePitch="360"/>
        </w:sectPr>
      </w:pPr>
    </w:p>
    <w:p w14:paraId="7E29106F" w14:textId="77777777" w:rsidR="00F65CE2" w:rsidRPr="00157FD1" w:rsidRDefault="00F65CE2" w:rsidP="00F65CE2">
      <w:pPr>
        <w:pStyle w:val="UnTOCHead"/>
      </w:pPr>
      <w:r w:rsidRPr="00157FD1">
        <w:lastRenderedPageBreak/>
        <w:t>Acknowledgements</w:t>
      </w:r>
    </w:p>
    <w:p w14:paraId="7E291070" w14:textId="77777777" w:rsidR="00DB3B5E" w:rsidRDefault="00DB3B5E" w:rsidP="00D5601C">
      <w:pPr>
        <w:pStyle w:val="ParSpacer"/>
      </w:pPr>
    </w:p>
    <w:p w14:paraId="7E291071" w14:textId="77777777" w:rsidR="00DB3B5E" w:rsidRDefault="00DB3B5E" w:rsidP="00DB3B5E">
      <w:pPr>
        <w:pStyle w:val="BodyText"/>
      </w:pPr>
      <w:r>
        <w:t xml:space="preserve">The strength of </w:t>
      </w:r>
      <w:proofErr w:type="spellStart"/>
      <w:r>
        <w:t>QuEST</w:t>
      </w:r>
      <w:proofErr w:type="spellEnd"/>
      <w:r>
        <w:t xml:space="preserve"> Forum comes from the combined knowledge and expertise of its member companies. The diverse perspectives, unique knowledge and combined experiences of these organizations ensure that TL 9000 is dynamic, leading edge and therefore, relevant to our industry. By having all regions of the world work together to develop TL 9000, this handbook is truly global in scope and universally accepted. </w:t>
      </w:r>
      <w:proofErr w:type="spellStart"/>
      <w:r>
        <w:t>QuEST</w:t>
      </w:r>
      <w:proofErr w:type="spellEnd"/>
      <w:r>
        <w:t xml:space="preserve"> Forum is confident that TL 9000 will continue to drive industry-wide improvements and positively impact the quality of future information and </w:t>
      </w:r>
      <w:r w:rsidRPr="00613B1D">
        <w:t>communication technologies</w:t>
      </w:r>
      <w:r>
        <w:t xml:space="preserve"> (ICT) products and services.</w:t>
      </w:r>
    </w:p>
    <w:p w14:paraId="7E291072" w14:textId="77777777" w:rsidR="00DB3B5E" w:rsidRDefault="00DB3B5E" w:rsidP="00DB3B5E">
      <w:pPr>
        <w:pStyle w:val="ParSpacer"/>
      </w:pPr>
    </w:p>
    <w:p w14:paraId="7E291073" w14:textId="77777777" w:rsidR="00DB3B5E" w:rsidRDefault="00DB3B5E" w:rsidP="00DB3B5E">
      <w:pPr>
        <w:pStyle w:val="BodyText"/>
      </w:pPr>
      <w:r>
        <w:t xml:space="preserve">On behalf of </w:t>
      </w:r>
      <w:proofErr w:type="spellStart"/>
      <w:r>
        <w:t>QuEST</w:t>
      </w:r>
      <w:proofErr w:type="spellEnd"/>
      <w:r>
        <w:t xml:space="preserve"> Forum, I would like to formally acknowledge and commend the following individuals and companies for their diligent work and direct contribution to Release 5.0 of the TL 9000 Quality Management System Measurements Handbook.</w:t>
      </w:r>
    </w:p>
    <w:p w14:paraId="7E291074" w14:textId="77777777" w:rsidR="00DB3B5E" w:rsidRDefault="001C33C7" w:rsidP="00DB3B5E">
      <w:pPr>
        <w:pStyle w:val="BodyText"/>
        <w:rPr>
          <w:rFonts w:cs="Arial"/>
          <w:sz w:val="28"/>
          <w:szCs w:val="28"/>
        </w:rPr>
      </w:pPr>
      <w:r w:rsidRPr="00D5601C">
        <w:rPr>
          <w:rFonts w:cs="Arial"/>
          <w:noProof/>
          <w:sz w:val="28"/>
          <w:szCs w:val="28"/>
          <w:lang w:val="de-DE" w:eastAsia="de-DE"/>
        </w:rPr>
        <w:drawing>
          <wp:inline distT="0" distB="0" distL="0" distR="0" wp14:anchorId="7E29315F" wp14:editId="7E293160">
            <wp:extent cx="1644650" cy="469900"/>
            <wp:effectExtent l="19050" t="0" r="0" b="0"/>
            <wp:docPr id="1" name="Picture 1" descr="DLP_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P_Sig"/>
                    <pic:cNvPicPr>
                      <a:picLocks noChangeAspect="1" noChangeArrowheads="1"/>
                    </pic:cNvPicPr>
                  </pic:nvPicPr>
                  <pic:blipFill>
                    <a:blip r:embed="rId25"/>
                    <a:srcRect/>
                    <a:stretch>
                      <a:fillRect/>
                    </a:stretch>
                  </pic:blipFill>
                  <pic:spPr bwMode="auto">
                    <a:xfrm>
                      <a:off x="0" y="0"/>
                      <a:ext cx="1644650" cy="469900"/>
                    </a:xfrm>
                    <a:prstGeom prst="rect">
                      <a:avLst/>
                    </a:prstGeom>
                    <a:noFill/>
                    <a:ln w="9525">
                      <a:noFill/>
                      <a:miter lim="800000"/>
                      <a:headEnd/>
                      <a:tailEnd/>
                    </a:ln>
                  </pic:spPr>
                </pic:pic>
              </a:graphicData>
            </a:graphic>
          </wp:inline>
        </w:drawing>
      </w:r>
    </w:p>
    <w:p w14:paraId="7E291075" w14:textId="77777777" w:rsidR="00DB3B5E" w:rsidRPr="00477425" w:rsidRDefault="00DB3B5E" w:rsidP="00DB3B5E">
      <w:pPr>
        <w:pStyle w:val="TitleText"/>
        <w:ind w:left="2160"/>
      </w:pPr>
      <w:r w:rsidRPr="00477425">
        <w:t>Don Pickens, COO</w:t>
      </w:r>
    </w:p>
    <w:p w14:paraId="7E291076" w14:textId="77777777" w:rsidR="00F65CE2" w:rsidRDefault="00DB3B5E" w:rsidP="00D5601C">
      <w:pPr>
        <w:pStyle w:val="BodyText"/>
      </w:pPr>
      <w:proofErr w:type="spellStart"/>
      <w:r w:rsidRPr="00477425">
        <w:t>QuEST</w:t>
      </w:r>
      <w:proofErr w:type="spellEnd"/>
      <w:r w:rsidRPr="00477425">
        <w:t xml:space="preserve"> Forum</w:t>
      </w:r>
    </w:p>
    <w:p w14:paraId="7E291077" w14:textId="77777777" w:rsidR="00F65CE2" w:rsidRDefault="00F65CE2" w:rsidP="00F65CE2">
      <w:pPr>
        <w:pStyle w:val="BodyText"/>
      </w:pPr>
    </w:p>
    <w:p w14:paraId="7E291078" w14:textId="77777777" w:rsidR="00F65CE2" w:rsidRPr="00157FD1" w:rsidRDefault="00F65CE2" w:rsidP="00F65CE2">
      <w:pPr>
        <w:rPr>
          <w:bCs/>
        </w:rPr>
      </w:pPr>
      <w:r w:rsidRPr="00157FD1">
        <w:rPr>
          <w:bCs/>
        </w:rPr>
        <w:t>Contributors:</w:t>
      </w:r>
    </w:p>
    <w:p w14:paraId="7E291079" w14:textId="77777777" w:rsidR="00F65CE2" w:rsidRDefault="00F65CE2" w:rsidP="00F65CE2">
      <w:pPr>
        <w:pStyle w:val="BodyText"/>
        <w:sectPr w:rsidR="00F65CE2">
          <w:headerReference w:type="even" r:id="rId26"/>
          <w:footerReference w:type="even" r:id="rId27"/>
          <w:pgSz w:w="12240" w:h="15840" w:code="1"/>
          <w:pgMar w:top="1440" w:right="1440" w:bottom="1440" w:left="1440" w:header="720" w:footer="720" w:gutter="0"/>
          <w:pgNumType w:fmt="lowerRoman"/>
          <w:cols w:space="720"/>
          <w:docGrid w:linePitch="360"/>
        </w:sectPr>
      </w:pPr>
    </w:p>
    <w:p w14:paraId="7E29107A" w14:textId="77777777" w:rsidR="005E1416" w:rsidRPr="004F1701" w:rsidRDefault="009F2EDD" w:rsidP="005E1416">
      <w:pPr>
        <w:rPr>
          <w:rFonts w:cs="Arial"/>
          <w:b/>
          <w:sz w:val="18"/>
          <w:szCs w:val="18"/>
        </w:rPr>
      </w:pPr>
      <w:r>
        <w:rPr>
          <w:rFonts w:cs="Arial"/>
          <w:b/>
          <w:sz w:val="18"/>
          <w:szCs w:val="18"/>
        </w:rPr>
        <w:lastRenderedPageBreak/>
        <w:t>ABS Quality Evaluations</w:t>
      </w:r>
    </w:p>
    <w:p w14:paraId="7E29107B" w14:textId="77777777" w:rsidR="005E1416" w:rsidRPr="00D5601C" w:rsidRDefault="009F2EDD" w:rsidP="005E1416">
      <w:pPr>
        <w:pStyle w:val="Normal025"/>
        <w:rPr>
          <w:rFonts w:cs="Arial"/>
          <w:sz w:val="16"/>
          <w:szCs w:val="16"/>
          <w:lang w:val="es-ES"/>
        </w:rPr>
      </w:pPr>
      <w:proofErr w:type="spellStart"/>
      <w:r w:rsidRPr="00D5601C">
        <w:rPr>
          <w:rFonts w:cs="Arial"/>
          <w:sz w:val="16"/>
          <w:szCs w:val="16"/>
          <w:lang w:val="es-ES"/>
        </w:rPr>
        <w:t>Ivan</w:t>
      </w:r>
      <w:proofErr w:type="spellEnd"/>
      <w:r w:rsidRPr="00D5601C">
        <w:rPr>
          <w:rFonts w:cs="Arial"/>
          <w:sz w:val="16"/>
          <w:szCs w:val="16"/>
          <w:lang w:val="es-ES"/>
        </w:rPr>
        <w:t xml:space="preserve"> </w:t>
      </w:r>
      <w:proofErr w:type="spellStart"/>
      <w:r w:rsidRPr="00D5601C">
        <w:rPr>
          <w:rFonts w:cs="Arial"/>
          <w:sz w:val="16"/>
          <w:szCs w:val="16"/>
          <w:lang w:val="es-ES"/>
        </w:rPr>
        <w:t>Menjivar</w:t>
      </w:r>
      <w:proofErr w:type="spellEnd"/>
    </w:p>
    <w:p w14:paraId="7E29107C" w14:textId="77777777" w:rsidR="005E1416" w:rsidRPr="00D5601C" w:rsidRDefault="005E1416" w:rsidP="005E1416">
      <w:pPr>
        <w:rPr>
          <w:rFonts w:cs="Arial"/>
          <w:b/>
          <w:lang w:val="es-ES"/>
        </w:rPr>
      </w:pPr>
      <w:r w:rsidRPr="00D5601C">
        <w:rPr>
          <w:rFonts w:cs="Arial"/>
          <w:b/>
          <w:sz w:val="18"/>
          <w:szCs w:val="18"/>
          <w:lang w:val="es-ES"/>
        </w:rPr>
        <w:t>ADTRAN, Inc.</w:t>
      </w:r>
    </w:p>
    <w:p w14:paraId="7E29107D" w14:textId="77777777" w:rsidR="005E1416" w:rsidRPr="00D5601C" w:rsidRDefault="005E1416" w:rsidP="005E1416">
      <w:pPr>
        <w:pStyle w:val="Normal025"/>
        <w:rPr>
          <w:rFonts w:cs="Arial"/>
          <w:sz w:val="16"/>
          <w:szCs w:val="16"/>
          <w:lang w:val="es-ES"/>
        </w:rPr>
      </w:pPr>
      <w:r w:rsidRPr="00D5601C">
        <w:rPr>
          <w:rFonts w:cs="Arial"/>
          <w:sz w:val="16"/>
          <w:szCs w:val="16"/>
          <w:lang w:val="es-ES"/>
        </w:rPr>
        <w:t>Ed Bryan</w:t>
      </w:r>
    </w:p>
    <w:p w14:paraId="7E29107E" w14:textId="77777777" w:rsidR="009F2EDD" w:rsidRPr="004F1701" w:rsidRDefault="009F2EDD" w:rsidP="005E1416">
      <w:pPr>
        <w:pStyle w:val="Normal025"/>
        <w:rPr>
          <w:rFonts w:cs="Arial"/>
          <w:sz w:val="16"/>
          <w:szCs w:val="16"/>
        </w:rPr>
      </w:pPr>
      <w:r>
        <w:rPr>
          <w:rFonts w:cs="Arial"/>
          <w:sz w:val="16"/>
          <w:szCs w:val="16"/>
        </w:rPr>
        <w:t xml:space="preserve">Tom </w:t>
      </w:r>
      <w:proofErr w:type="spellStart"/>
      <w:r>
        <w:rPr>
          <w:rFonts w:cs="Arial"/>
          <w:sz w:val="16"/>
          <w:szCs w:val="16"/>
        </w:rPr>
        <w:t>Dadmun</w:t>
      </w:r>
      <w:proofErr w:type="spellEnd"/>
    </w:p>
    <w:p w14:paraId="7E29107F" w14:textId="77777777" w:rsidR="005E1416" w:rsidRDefault="005E1416" w:rsidP="005E1416">
      <w:pPr>
        <w:pStyle w:val="Normal025"/>
        <w:rPr>
          <w:rFonts w:cs="Arial"/>
          <w:sz w:val="16"/>
          <w:szCs w:val="16"/>
        </w:rPr>
      </w:pPr>
      <w:r>
        <w:rPr>
          <w:rFonts w:cs="Arial"/>
          <w:sz w:val="16"/>
          <w:szCs w:val="16"/>
        </w:rPr>
        <w:t>George Giles</w:t>
      </w:r>
    </w:p>
    <w:p w14:paraId="7E291080" w14:textId="77777777" w:rsidR="009F2EDD" w:rsidRDefault="009F2EDD" w:rsidP="005E1416">
      <w:pPr>
        <w:pStyle w:val="Normal025"/>
        <w:rPr>
          <w:rFonts w:cs="Arial"/>
          <w:sz w:val="16"/>
          <w:szCs w:val="16"/>
        </w:rPr>
      </w:pPr>
      <w:r>
        <w:rPr>
          <w:rFonts w:cs="Arial"/>
          <w:sz w:val="16"/>
          <w:szCs w:val="16"/>
        </w:rPr>
        <w:t>Kevin Herring</w:t>
      </w:r>
    </w:p>
    <w:p w14:paraId="7E291081" w14:textId="77777777" w:rsidR="005E1416" w:rsidRDefault="005E1416" w:rsidP="005E1416">
      <w:pPr>
        <w:pStyle w:val="Normal025"/>
        <w:rPr>
          <w:rFonts w:cs="Arial"/>
          <w:sz w:val="16"/>
          <w:szCs w:val="16"/>
        </w:rPr>
      </w:pPr>
      <w:r>
        <w:rPr>
          <w:rFonts w:cs="Arial"/>
          <w:sz w:val="16"/>
          <w:szCs w:val="16"/>
        </w:rPr>
        <w:t>Sherry James</w:t>
      </w:r>
    </w:p>
    <w:p w14:paraId="7E291082" w14:textId="77777777" w:rsidR="005E1416" w:rsidRPr="004F1701" w:rsidRDefault="009F2EDD" w:rsidP="005E1416">
      <w:pPr>
        <w:pStyle w:val="Normal025"/>
        <w:rPr>
          <w:rFonts w:cs="Arial"/>
          <w:sz w:val="16"/>
          <w:szCs w:val="16"/>
        </w:rPr>
      </w:pPr>
      <w:r>
        <w:rPr>
          <w:rFonts w:cs="Arial"/>
          <w:sz w:val="16"/>
          <w:szCs w:val="16"/>
        </w:rPr>
        <w:t xml:space="preserve">Ken </w:t>
      </w:r>
      <w:proofErr w:type="spellStart"/>
      <w:proofErr w:type="gramStart"/>
      <w:r>
        <w:rPr>
          <w:rFonts w:cs="Arial"/>
          <w:sz w:val="16"/>
          <w:szCs w:val="16"/>
        </w:rPr>
        <w:t>Ko</w:t>
      </w:r>
      <w:proofErr w:type="spellEnd"/>
      <w:proofErr w:type="gramEnd"/>
    </w:p>
    <w:p w14:paraId="7E291083" w14:textId="77777777" w:rsidR="005E1416" w:rsidRPr="004F1701" w:rsidRDefault="009F2EDD" w:rsidP="005E1416">
      <w:pPr>
        <w:pStyle w:val="Normal025"/>
        <w:rPr>
          <w:rFonts w:cs="Arial"/>
          <w:sz w:val="16"/>
          <w:szCs w:val="16"/>
        </w:rPr>
      </w:pPr>
      <w:r>
        <w:rPr>
          <w:rFonts w:cs="Arial"/>
          <w:sz w:val="16"/>
          <w:szCs w:val="16"/>
        </w:rPr>
        <w:t xml:space="preserve">Joe </w:t>
      </w:r>
      <w:proofErr w:type="spellStart"/>
      <w:r>
        <w:rPr>
          <w:rFonts w:cs="Arial"/>
          <w:sz w:val="16"/>
          <w:szCs w:val="16"/>
        </w:rPr>
        <w:t>Marchelites</w:t>
      </w:r>
      <w:proofErr w:type="spellEnd"/>
    </w:p>
    <w:p w14:paraId="7E291084" w14:textId="77777777" w:rsidR="005E1416" w:rsidRPr="00157FD1" w:rsidRDefault="005E1416" w:rsidP="005E1416">
      <w:pPr>
        <w:rPr>
          <w:rFonts w:cs="Arial"/>
          <w:b/>
        </w:rPr>
      </w:pPr>
      <w:r w:rsidRPr="004F1701">
        <w:rPr>
          <w:rFonts w:cs="Arial"/>
          <w:b/>
          <w:sz w:val="18"/>
          <w:szCs w:val="18"/>
        </w:rPr>
        <w:t>Alcatel</w:t>
      </w:r>
      <w:r>
        <w:rPr>
          <w:rFonts w:cs="Arial"/>
          <w:b/>
          <w:sz w:val="18"/>
          <w:szCs w:val="18"/>
        </w:rPr>
        <w:t>-Lucent</w:t>
      </w:r>
    </w:p>
    <w:p w14:paraId="7E291085" w14:textId="77777777" w:rsidR="005E1416" w:rsidRDefault="00561250" w:rsidP="005E1416">
      <w:pPr>
        <w:pStyle w:val="Normal025"/>
        <w:rPr>
          <w:rFonts w:cs="Arial"/>
          <w:sz w:val="16"/>
          <w:szCs w:val="16"/>
        </w:rPr>
      </w:pPr>
      <w:r>
        <w:rPr>
          <w:rFonts w:cs="Arial"/>
          <w:sz w:val="16"/>
          <w:szCs w:val="16"/>
        </w:rPr>
        <w:t xml:space="preserve">Robert </w:t>
      </w:r>
      <w:proofErr w:type="spellStart"/>
      <w:r>
        <w:rPr>
          <w:rFonts w:cs="Arial"/>
          <w:sz w:val="16"/>
          <w:szCs w:val="16"/>
        </w:rPr>
        <w:t>Brownlie</w:t>
      </w:r>
      <w:proofErr w:type="spellEnd"/>
    </w:p>
    <w:p w14:paraId="7E291086" w14:textId="77777777" w:rsidR="005E1416" w:rsidRDefault="005E1416" w:rsidP="005E1416">
      <w:pPr>
        <w:pStyle w:val="Normal025"/>
        <w:rPr>
          <w:rFonts w:cs="Arial"/>
          <w:sz w:val="16"/>
          <w:szCs w:val="16"/>
        </w:rPr>
      </w:pPr>
      <w:r>
        <w:rPr>
          <w:rFonts w:cs="Arial"/>
          <w:sz w:val="16"/>
          <w:szCs w:val="16"/>
        </w:rPr>
        <w:t xml:space="preserve">Larry </w:t>
      </w:r>
      <w:proofErr w:type="spellStart"/>
      <w:r>
        <w:rPr>
          <w:rFonts w:cs="Arial"/>
          <w:sz w:val="16"/>
          <w:szCs w:val="16"/>
        </w:rPr>
        <w:t>Dunkelman</w:t>
      </w:r>
      <w:proofErr w:type="spellEnd"/>
    </w:p>
    <w:p w14:paraId="7E291087" w14:textId="77777777" w:rsidR="005E1416" w:rsidRDefault="005E1416" w:rsidP="005E1416">
      <w:pPr>
        <w:pStyle w:val="Normal025"/>
        <w:rPr>
          <w:rFonts w:cs="Arial"/>
          <w:sz w:val="16"/>
          <w:szCs w:val="16"/>
        </w:rPr>
      </w:pPr>
      <w:r>
        <w:rPr>
          <w:rFonts w:cs="Arial"/>
          <w:sz w:val="16"/>
          <w:szCs w:val="16"/>
        </w:rPr>
        <w:t xml:space="preserve">Snow </w:t>
      </w:r>
      <w:proofErr w:type="spellStart"/>
      <w:r>
        <w:rPr>
          <w:rFonts w:cs="Arial"/>
          <w:sz w:val="16"/>
          <w:szCs w:val="16"/>
        </w:rPr>
        <w:t>Feng</w:t>
      </w:r>
      <w:proofErr w:type="spellEnd"/>
    </w:p>
    <w:p w14:paraId="7E291088" w14:textId="77777777" w:rsidR="005E1416" w:rsidRDefault="00561250" w:rsidP="005E1416">
      <w:pPr>
        <w:pStyle w:val="Normal025"/>
        <w:rPr>
          <w:rFonts w:cs="Arial"/>
          <w:sz w:val="16"/>
          <w:szCs w:val="16"/>
        </w:rPr>
      </w:pPr>
      <w:r>
        <w:rPr>
          <w:rFonts w:cs="Arial"/>
          <w:sz w:val="16"/>
          <w:szCs w:val="16"/>
        </w:rPr>
        <w:t>Carol Frazier</w:t>
      </w:r>
    </w:p>
    <w:p w14:paraId="7E291089" w14:textId="77777777" w:rsidR="005E1416" w:rsidRDefault="00561250" w:rsidP="005E1416">
      <w:pPr>
        <w:pStyle w:val="Normal025"/>
        <w:rPr>
          <w:rFonts w:cs="Arial"/>
          <w:sz w:val="16"/>
          <w:szCs w:val="16"/>
        </w:rPr>
      </w:pPr>
      <w:r>
        <w:rPr>
          <w:rFonts w:cs="Arial"/>
          <w:sz w:val="16"/>
          <w:szCs w:val="16"/>
        </w:rPr>
        <w:t xml:space="preserve">Theodore </w:t>
      </w:r>
      <w:proofErr w:type="spellStart"/>
      <w:r>
        <w:rPr>
          <w:rFonts w:cs="Arial"/>
          <w:sz w:val="16"/>
          <w:szCs w:val="16"/>
        </w:rPr>
        <w:t>Lach</w:t>
      </w:r>
      <w:proofErr w:type="spellEnd"/>
    </w:p>
    <w:p w14:paraId="7E29108A" w14:textId="77777777" w:rsidR="005E1416" w:rsidRPr="004F1701" w:rsidRDefault="00561250" w:rsidP="005E1416">
      <w:pPr>
        <w:pStyle w:val="Normal025"/>
        <w:rPr>
          <w:rFonts w:cs="Arial"/>
          <w:sz w:val="16"/>
          <w:szCs w:val="16"/>
        </w:rPr>
      </w:pPr>
      <w:r>
        <w:rPr>
          <w:rFonts w:cs="Arial"/>
          <w:sz w:val="16"/>
          <w:szCs w:val="16"/>
        </w:rPr>
        <w:t>Alan McBride</w:t>
      </w:r>
    </w:p>
    <w:p w14:paraId="7E29108B" w14:textId="77777777" w:rsidR="005E1416" w:rsidRDefault="005E1416" w:rsidP="005E1416">
      <w:pPr>
        <w:pStyle w:val="Normal025"/>
        <w:rPr>
          <w:rFonts w:cs="Arial"/>
          <w:sz w:val="16"/>
          <w:szCs w:val="16"/>
        </w:rPr>
      </w:pPr>
      <w:r w:rsidRPr="004F1701">
        <w:rPr>
          <w:rFonts w:cs="Arial"/>
          <w:sz w:val="16"/>
          <w:szCs w:val="16"/>
        </w:rPr>
        <w:t>June Miller</w:t>
      </w:r>
    </w:p>
    <w:p w14:paraId="7E29108C" w14:textId="77777777" w:rsidR="005E1416" w:rsidRDefault="005E1416" w:rsidP="005E1416">
      <w:pPr>
        <w:pStyle w:val="Normal025"/>
        <w:rPr>
          <w:rFonts w:cs="Arial"/>
          <w:sz w:val="16"/>
          <w:szCs w:val="16"/>
        </w:rPr>
      </w:pPr>
      <w:r>
        <w:rPr>
          <w:rFonts w:cs="Arial"/>
          <w:sz w:val="16"/>
          <w:szCs w:val="16"/>
        </w:rPr>
        <w:t xml:space="preserve">Art </w:t>
      </w:r>
      <w:proofErr w:type="spellStart"/>
      <w:r>
        <w:rPr>
          <w:rFonts w:cs="Arial"/>
          <w:sz w:val="16"/>
          <w:szCs w:val="16"/>
        </w:rPr>
        <w:t>Morrical</w:t>
      </w:r>
      <w:proofErr w:type="spellEnd"/>
    </w:p>
    <w:p w14:paraId="7E29108D" w14:textId="77777777" w:rsidR="005E1416" w:rsidRDefault="00561250" w:rsidP="005E1416">
      <w:pPr>
        <w:pStyle w:val="Normal025"/>
        <w:rPr>
          <w:rFonts w:cs="Arial"/>
          <w:sz w:val="16"/>
          <w:szCs w:val="16"/>
        </w:rPr>
      </w:pPr>
      <w:proofErr w:type="spellStart"/>
      <w:r>
        <w:rPr>
          <w:rFonts w:cs="Arial"/>
          <w:sz w:val="16"/>
          <w:szCs w:val="16"/>
        </w:rPr>
        <w:t>Colm</w:t>
      </w:r>
      <w:proofErr w:type="spellEnd"/>
      <w:r>
        <w:rPr>
          <w:rFonts w:cs="Arial"/>
          <w:sz w:val="16"/>
          <w:szCs w:val="16"/>
        </w:rPr>
        <w:t xml:space="preserve"> </w:t>
      </w:r>
      <w:proofErr w:type="spellStart"/>
      <w:r>
        <w:rPr>
          <w:rFonts w:cs="Arial"/>
          <w:sz w:val="16"/>
          <w:szCs w:val="16"/>
        </w:rPr>
        <w:t>OiKeeffe</w:t>
      </w:r>
      <w:proofErr w:type="spellEnd"/>
    </w:p>
    <w:p w14:paraId="7E29108E" w14:textId="77777777" w:rsidR="005E1416" w:rsidRDefault="00561250" w:rsidP="005E1416">
      <w:pPr>
        <w:pStyle w:val="Normal025"/>
        <w:rPr>
          <w:rFonts w:cs="Arial"/>
          <w:sz w:val="16"/>
          <w:szCs w:val="16"/>
        </w:rPr>
      </w:pPr>
      <w:r>
        <w:rPr>
          <w:rFonts w:cs="Arial"/>
          <w:sz w:val="16"/>
          <w:szCs w:val="16"/>
        </w:rPr>
        <w:t>Nancy Patterson</w:t>
      </w:r>
    </w:p>
    <w:p w14:paraId="7E29108F" w14:textId="77777777" w:rsidR="005E1416" w:rsidRDefault="005E1416" w:rsidP="005E1416">
      <w:pPr>
        <w:pStyle w:val="Normal025"/>
        <w:rPr>
          <w:rFonts w:cs="Arial"/>
          <w:sz w:val="16"/>
          <w:szCs w:val="16"/>
        </w:rPr>
      </w:pPr>
      <w:proofErr w:type="spellStart"/>
      <w:r>
        <w:rPr>
          <w:rFonts w:cs="Arial"/>
          <w:sz w:val="16"/>
          <w:szCs w:val="16"/>
        </w:rPr>
        <w:t>Beckie</w:t>
      </w:r>
      <w:proofErr w:type="spellEnd"/>
      <w:r>
        <w:rPr>
          <w:rFonts w:cs="Arial"/>
          <w:sz w:val="16"/>
          <w:szCs w:val="16"/>
        </w:rPr>
        <w:t xml:space="preserve"> Wilson</w:t>
      </w:r>
    </w:p>
    <w:p w14:paraId="7E291090" w14:textId="77777777" w:rsidR="005E1416" w:rsidRPr="004F1701" w:rsidRDefault="005E1416" w:rsidP="005E1416">
      <w:pPr>
        <w:pStyle w:val="Normal025"/>
        <w:rPr>
          <w:rFonts w:cs="Arial"/>
          <w:sz w:val="16"/>
          <w:szCs w:val="16"/>
        </w:rPr>
      </w:pPr>
      <w:r>
        <w:rPr>
          <w:rFonts w:cs="Arial"/>
          <w:sz w:val="16"/>
          <w:szCs w:val="16"/>
        </w:rPr>
        <w:t xml:space="preserve">John </w:t>
      </w:r>
      <w:proofErr w:type="spellStart"/>
      <w:r>
        <w:rPr>
          <w:rFonts w:cs="Arial"/>
          <w:sz w:val="16"/>
          <w:szCs w:val="16"/>
        </w:rPr>
        <w:t>Wronka</w:t>
      </w:r>
      <w:proofErr w:type="spellEnd"/>
    </w:p>
    <w:p w14:paraId="7E291091" w14:textId="77777777" w:rsidR="004C3DBB" w:rsidRPr="004F1701" w:rsidRDefault="004C3DBB" w:rsidP="004C3DBB">
      <w:pPr>
        <w:rPr>
          <w:rFonts w:cs="Arial"/>
          <w:b/>
          <w:sz w:val="18"/>
          <w:szCs w:val="18"/>
        </w:rPr>
      </w:pPr>
      <w:r>
        <w:rPr>
          <w:rFonts w:cs="Arial"/>
          <w:b/>
          <w:sz w:val="18"/>
          <w:szCs w:val="18"/>
        </w:rPr>
        <w:t>ALTA Telecom</w:t>
      </w:r>
    </w:p>
    <w:p w14:paraId="7E291092" w14:textId="77777777" w:rsidR="004C3DBB" w:rsidRDefault="004C3DBB" w:rsidP="004C3DBB">
      <w:pPr>
        <w:pStyle w:val="Normal025"/>
        <w:rPr>
          <w:rFonts w:cs="Arial"/>
          <w:sz w:val="16"/>
          <w:szCs w:val="16"/>
        </w:rPr>
      </w:pPr>
      <w:r>
        <w:rPr>
          <w:rFonts w:cs="Arial"/>
          <w:sz w:val="16"/>
          <w:szCs w:val="16"/>
        </w:rPr>
        <w:t xml:space="preserve">Jennifer </w:t>
      </w:r>
      <w:proofErr w:type="spellStart"/>
      <w:r>
        <w:rPr>
          <w:rFonts w:cs="Arial"/>
          <w:sz w:val="16"/>
          <w:szCs w:val="16"/>
        </w:rPr>
        <w:t>Simcox</w:t>
      </w:r>
      <w:proofErr w:type="spellEnd"/>
    </w:p>
    <w:p w14:paraId="7E291093" w14:textId="77777777" w:rsidR="004C3DBB" w:rsidRPr="004F1701" w:rsidRDefault="004C3DBB" w:rsidP="004C3DBB">
      <w:pPr>
        <w:pStyle w:val="Normal025"/>
        <w:rPr>
          <w:rFonts w:cs="Arial"/>
          <w:sz w:val="16"/>
          <w:szCs w:val="16"/>
        </w:rPr>
      </w:pPr>
      <w:r>
        <w:rPr>
          <w:rFonts w:cs="Arial"/>
          <w:sz w:val="16"/>
          <w:szCs w:val="16"/>
        </w:rPr>
        <w:t xml:space="preserve">Stephen </w:t>
      </w:r>
      <w:proofErr w:type="spellStart"/>
      <w:r>
        <w:rPr>
          <w:rFonts w:cs="Arial"/>
          <w:sz w:val="16"/>
          <w:szCs w:val="16"/>
        </w:rPr>
        <w:t>Halbrook</w:t>
      </w:r>
      <w:proofErr w:type="spellEnd"/>
    </w:p>
    <w:p w14:paraId="7E291094" w14:textId="77777777" w:rsidR="005E1416" w:rsidRPr="004F1701" w:rsidRDefault="005E1416" w:rsidP="005E1416">
      <w:pPr>
        <w:rPr>
          <w:rFonts w:cs="Arial"/>
          <w:b/>
          <w:sz w:val="18"/>
          <w:szCs w:val="18"/>
        </w:rPr>
      </w:pPr>
      <w:r>
        <w:rPr>
          <w:rFonts w:cs="Arial"/>
          <w:b/>
          <w:sz w:val="18"/>
          <w:szCs w:val="18"/>
        </w:rPr>
        <w:t>Argent Associates</w:t>
      </w:r>
    </w:p>
    <w:p w14:paraId="7E291095" w14:textId="77777777" w:rsidR="005E1416" w:rsidRPr="004F1701" w:rsidRDefault="00591E10" w:rsidP="005E1416">
      <w:pPr>
        <w:pStyle w:val="Normal025"/>
        <w:rPr>
          <w:rFonts w:cs="Arial"/>
          <w:sz w:val="16"/>
          <w:szCs w:val="16"/>
        </w:rPr>
      </w:pPr>
      <w:r>
        <w:rPr>
          <w:rFonts w:cs="Arial"/>
          <w:sz w:val="16"/>
          <w:szCs w:val="16"/>
        </w:rPr>
        <w:t xml:space="preserve">Jonathan </w:t>
      </w:r>
      <w:proofErr w:type="spellStart"/>
      <w:r>
        <w:rPr>
          <w:rFonts w:cs="Arial"/>
          <w:sz w:val="16"/>
          <w:szCs w:val="16"/>
        </w:rPr>
        <w:t>Bober</w:t>
      </w:r>
      <w:proofErr w:type="spellEnd"/>
    </w:p>
    <w:p w14:paraId="7E291096" w14:textId="77777777" w:rsidR="009F2EDD" w:rsidRPr="00157FD1" w:rsidRDefault="0015520E" w:rsidP="009F2EDD">
      <w:pPr>
        <w:rPr>
          <w:rFonts w:cs="Arial"/>
          <w:b/>
        </w:rPr>
      </w:pPr>
      <w:r>
        <w:rPr>
          <w:rFonts w:cs="Arial"/>
          <w:b/>
          <w:sz w:val="18"/>
          <w:szCs w:val="18"/>
        </w:rPr>
        <w:br w:type="column"/>
      </w:r>
      <w:r w:rsidR="00591E10">
        <w:rPr>
          <w:rFonts w:cs="Arial"/>
          <w:b/>
          <w:sz w:val="18"/>
          <w:szCs w:val="18"/>
        </w:rPr>
        <w:lastRenderedPageBreak/>
        <w:t>AT&amp;T Inc.</w:t>
      </w:r>
    </w:p>
    <w:p w14:paraId="7E291097" w14:textId="77777777" w:rsidR="009F2EDD" w:rsidRDefault="00591E10" w:rsidP="009F2EDD">
      <w:pPr>
        <w:pStyle w:val="Normal025"/>
        <w:rPr>
          <w:rFonts w:cs="Arial"/>
          <w:sz w:val="16"/>
          <w:szCs w:val="16"/>
        </w:rPr>
      </w:pPr>
      <w:r>
        <w:rPr>
          <w:rFonts w:cs="Arial"/>
          <w:sz w:val="16"/>
          <w:szCs w:val="16"/>
        </w:rPr>
        <w:t>Steven Bernard</w:t>
      </w:r>
    </w:p>
    <w:p w14:paraId="7E291098" w14:textId="77777777" w:rsidR="00591E10" w:rsidRDefault="00591E10" w:rsidP="009F2EDD">
      <w:pPr>
        <w:pStyle w:val="Normal025"/>
        <w:rPr>
          <w:rFonts w:cs="Arial"/>
          <w:sz w:val="16"/>
          <w:szCs w:val="16"/>
        </w:rPr>
      </w:pPr>
      <w:r>
        <w:rPr>
          <w:rFonts w:cs="Arial"/>
          <w:sz w:val="16"/>
          <w:szCs w:val="16"/>
        </w:rPr>
        <w:t>Keith Berry</w:t>
      </w:r>
    </w:p>
    <w:p w14:paraId="7E291099" w14:textId="77777777" w:rsidR="00591E10" w:rsidRDefault="00591E10" w:rsidP="009F2EDD">
      <w:pPr>
        <w:pStyle w:val="Normal025"/>
        <w:rPr>
          <w:rFonts w:cs="Arial"/>
          <w:sz w:val="16"/>
          <w:szCs w:val="16"/>
        </w:rPr>
      </w:pPr>
      <w:r>
        <w:rPr>
          <w:rFonts w:cs="Arial"/>
          <w:sz w:val="16"/>
          <w:szCs w:val="16"/>
        </w:rPr>
        <w:t>Robert Boyle</w:t>
      </w:r>
    </w:p>
    <w:p w14:paraId="7E29109A" w14:textId="77777777" w:rsidR="00591E10" w:rsidRDefault="00591E10" w:rsidP="009F2EDD">
      <w:pPr>
        <w:pStyle w:val="Normal025"/>
        <w:rPr>
          <w:rFonts w:cs="Arial"/>
          <w:sz w:val="16"/>
          <w:szCs w:val="16"/>
        </w:rPr>
      </w:pPr>
      <w:r>
        <w:rPr>
          <w:rFonts w:cs="Arial"/>
          <w:sz w:val="16"/>
          <w:szCs w:val="16"/>
        </w:rPr>
        <w:t>Peter Cartwright</w:t>
      </w:r>
    </w:p>
    <w:p w14:paraId="7E29109B" w14:textId="77777777" w:rsidR="00591E10" w:rsidRDefault="00591E10" w:rsidP="009F2EDD">
      <w:pPr>
        <w:pStyle w:val="Normal025"/>
        <w:rPr>
          <w:rFonts w:cs="Arial"/>
          <w:sz w:val="16"/>
          <w:szCs w:val="16"/>
        </w:rPr>
      </w:pPr>
      <w:r>
        <w:rPr>
          <w:rFonts w:cs="Arial"/>
          <w:sz w:val="16"/>
          <w:szCs w:val="16"/>
        </w:rPr>
        <w:t xml:space="preserve">TR </w:t>
      </w:r>
      <w:proofErr w:type="spellStart"/>
      <w:r>
        <w:rPr>
          <w:rFonts w:cs="Arial"/>
          <w:sz w:val="16"/>
          <w:szCs w:val="16"/>
        </w:rPr>
        <w:t>Chandrasekar</w:t>
      </w:r>
      <w:proofErr w:type="spellEnd"/>
    </w:p>
    <w:p w14:paraId="7E29109C" w14:textId="77777777" w:rsidR="00591E10" w:rsidRDefault="00591E10" w:rsidP="009F2EDD">
      <w:pPr>
        <w:pStyle w:val="Normal025"/>
        <w:rPr>
          <w:rFonts w:cs="Arial"/>
          <w:sz w:val="16"/>
          <w:szCs w:val="16"/>
        </w:rPr>
      </w:pPr>
      <w:r>
        <w:rPr>
          <w:rFonts w:cs="Arial"/>
          <w:sz w:val="16"/>
          <w:szCs w:val="16"/>
        </w:rPr>
        <w:t>Beth Ford</w:t>
      </w:r>
    </w:p>
    <w:p w14:paraId="7E29109D" w14:textId="77777777" w:rsidR="00591E10" w:rsidRDefault="00591E10" w:rsidP="009F2EDD">
      <w:pPr>
        <w:pStyle w:val="Normal025"/>
        <w:rPr>
          <w:rFonts w:cs="Arial"/>
          <w:sz w:val="16"/>
          <w:szCs w:val="16"/>
        </w:rPr>
      </w:pPr>
      <w:r>
        <w:rPr>
          <w:rFonts w:cs="Arial"/>
          <w:sz w:val="16"/>
          <w:szCs w:val="16"/>
        </w:rPr>
        <w:t>Michael Gaines</w:t>
      </w:r>
    </w:p>
    <w:p w14:paraId="7E29109E" w14:textId="77777777" w:rsidR="00591E10" w:rsidRDefault="00591E10" w:rsidP="009F2EDD">
      <w:pPr>
        <w:pStyle w:val="Normal025"/>
        <w:rPr>
          <w:rFonts w:cs="Arial"/>
          <w:sz w:val="16"/>
          <w:szCs w:val="16"/>
        </w:rPr>
      </w:pPr>
      <w:r>
        <w:rPr>
          <w:rFonts w:cs="Arial"/>
          <w:sz w:val="16"/>
          <w:szCs w:val="16"/>
        </w:rPr>
        <w:t xml:space="preserve">Tommy </w:t>
      </w:r>
      <w:proofErr w:type="spellStart"/>
      <w:r>
        <w:rPr>
          <w:rFonts w:cs="Arial"/>
          <w:sz w:val="16"/>
          <w:szCs w:val="16"/>
        </w:rPr>
        <w:t>Lanoux</w:t>
      </w:r>
      <w:proofErr w:type="spellEnd"/>
    </w:p>
    <w:p w14:paraId="7E29109F" w14:textId="77777777" w:rsidR="00591E10" w:rsidRDefault="00591E10" w:rsidP="009F2EDD">
      <w:pPr>
        <w:pStyle w:val="Normal025"/>
        <w:rPr>
          <w:rFonts w:cs="Arial"/>
          <w:sz w:val="16"/>
          <w:szCs w:val="16"/>
        </w:rPr>
      </w:pPr>
      <w:r>
        <w:rPr>
          <w:rFonts w:cs="Arial"/>
          <w:sz w:val="16"/>
          <w:szCs w:val="16"/>
        </w:rPr>
        <w:t xml:space="preserve">Brad </w:t>
      </w:r>
      <w:proofErr w:type="spellStart"/>
      <w:r>
        <w:rPr>
          <w:rFonts w:cs="Arial"/>
          <w:sz w:val="16"/>
          <w:szCs w:val="16"/>
        </w:rPr>
        <w:t>Ruark</w:t>
      </w:r>
      <w:proofErr w:type="spellEnd"/>
    </w:p>
    <w:p w14:paraId="7E2910A0" w14:textId="77777777" w:rsidR="00591E10" w:rsidRDefault="00591E10" w:rsidP="009F2EDD">
      <w:pPr>
        <w:pStyle w:val="Normal025"/>
        <w:rPr>
          <w:rFonts w:cs="Arial"/>
          <w:sz w:val="16"/>
          <w:szCs w:val="16"/>
        </w:rPr>
      </w:pPr>
      <w:r>
        <w:rPr>
          <w:rFonts w:cs="Arial"/>
          <w:sz w:val="16"/>
          <w:szCs w:val="16"/>
        </w:rPr>
        <w:t>Joel Sullivan</w:t>
      </w:r>
    </w:p>
    <w:p w14:paraId="7E2910A1" w14:textId="77777777" w:rsidR="00591E10" w:rsidRPr="004F1701" w:rsidRDefault="00591E10" w:rsidP="009F2EDD">
      <w:pPr>
        <w:pStyle w:val="Normal025"/>
        <w:rPr>
          <w:rFonts w:cs="Arial"/>
          <w:sz w:val="16"/>
          <w:szCs w:val="16"/>
        </w:rPr>
      </w:pPr>
      <w:r>
        <w:rPr>
          <w:rFonts w:cs="Arial"/>
          <w:sz w:val="16"/>
          <w:szCs w:val="16"/>
        </w:rPr>
        <w:t xml:space="preserve">Percy </w:t>
      </w:r>
      <w:proofErr w:type="spellStart"/>
      <w:r>
        <w:rPr>
          <w:rFonts w:cs="Arial"/>
          <w:sz w:val="16"/>
          <w:szCs w:val="16"/>
        </w:rPr>
        <w:t>Tarapore</w:t>
      </w:r>
      <w:proofErr w:type="spellEnd"/>
    </w:p>
    <w:p w14:paraId="7E2910A2" w14:textId="77777777" w:rsidR="00506F81" w:rsidRPr="004F1701" w:rsidRDefault="00506F81" w:rsidP="00506F81">
      <w:pPr>
        <w:rPr>
          <w:rFonts w:cs="Arial"/>
          <w:b/>
          <w:sz w:val="18"/>
          <w:szCs w:val="18"/>
        </w:rPr>
      </w:pPr>
      <w:r>
        <w:rPr>
          <w:rFonts w:cs="Arial"/>
          <w:b/>
          <w:sz w:val="18"/>
          <w:szCs w:val="18"/>
        </w:rPr>
        <w:t>Axis Technologies</w:t>
      </w:r>
    </w:p>
    <w:p w14:paraId="7E2910A3" w14:textId="77777777" w:rsidR="00506F81" w:rsidRDefault="00506F81" w:rsidP="00506F81">
      <w:pPr>
        <w:pStyle w:val="Normal025"/>
        <w:rPr>
          <w:rFonts w:cs="Arial"/>
          <w:sz w:val="16"/>
          <w:szCs w:val="16"/>
        </w:rPr>
      </w:pPr>
      <w:r>
        <w:rPr>
          <w:rFonts w:cs="Arial"/>
          <w:sz w:val="16"/>
          <w:szCs w:val="16"/>
        </w:rPr>
        <w:t>Joan Lynn</w:t>
      </w:r>
    </w:p>
    <w:p w14:paraId="7E2910A4" w14:textId="77777777" w:rsidR="00506F81" w:rsidRPr="004F1701" w:rsidRDefault="00506F81" w:rsidP="00506F81">
      <w:pPr>
        <w:pStyle w:val="Normal025"/>
        <w:rPr>
          <w:rFonts w:cs="Arial"/>
          <w:sz w:val="16"/>
          <w:szCs w:val="16"/>
        </w:rPr>
      </w:pPr>
      <w:r>
        <w:rPr>
          <w:rFonts w:cs="Arial"/>
          <w:sz w:val="16"/>
          <w:szCs w:val="16"/>
        </w:rPr>
        <w:t>Eric Moore</w:t>
      </w:r>
    </w:p>
    <w:p w14:paraId="7E2910A5" w14:textId="77777777" w:rsidR="00506F81" w:rsidRPr="004F1701" w:rsidRDefault="00506F81" w:rsidP="00506F81">
      <w:pPr>
        <w:rPr>
          <w:rFonts w:cs="Arial"/>
          <w:b/>
          <w:sz w:val="18"/>
          <w:szCs w:val="18"/>
        </w:rPr>
      </w:pPr>
      <w:r>
        <w:rPr>
          <w:rFonts w:cs="Arial"/>
          <w:b/>
          <w:sz w:val="18"/>
          <w:szCs w:val="18"/>
        </w:rPr>
        <w:t>BIZPHYX, INC.</w:t>
      </w:r>
    </w:p>
    <w:p w14:paraId="7E2910A6" w14:textId="77777777" w:rsidR="00506F81" w:rsidRDefault="00506F81" w:rsidP="00506F81">
      <w:pPr>
        <w:pStyle w:val="Normal025"/>
        <w:rPr>
          <w:rFonts w:cs="Arial"/>
          <w:sz w:val="16"/>
          <w:szCs w:val="16"/>
        </w:rPr>
      </w:pPr>
      <w:r>
        <w:rPr>
          <w:rFonts w:cs="Arial"/>
          <w:sz w:val="16"/>
          <w:szCs w:val="16"/>
        </w:rPr>
        <w:t>Bob Clancy</w:t>
      </w:r>
    </w:p>
    <w:p w14:paraId="7E2910A7" w14:textId="77777777" w:rsidR="00506F81" w:rsidRDefault="00506F81" w:rsidP="00506F81">
      <w:pPr>
        <w:pStyle w:val="Normal025"/>
        <w:rPr>
          <w:rFonts w:cs="Arial"/>
          <w:sz w:val="16"/>
          <w:szCs w:val="16"/>
        </w:rPr>
      </w:pPr>
      <w:r>
        <w:rPr>
          <w:rFonts w:cs="Arial"/>
          <w:sz w:val="16"/>
          <w:szCs w:val="16"/>
        </w:rPr>
        <w:t>Sue Clancy</w:t>
      </w:r>
    </w:p>
    <w:p w14:paraId="7E2910A8" w14:textId="77777777" w:rsidR="00506F81" w:rsidRDefault="003A6483" w:rsidP="00506F81">
      <w:pPr>
        <w:pStyle w:val="Normal025"/>
        <w:rPr>
          <w:rFonts w:cs="Arial"/>
          <w:sz w:val="16"/>
          <w:szCs w:val="16"/>
        </w:rPr>
      </w:pPr>
      <w:r>
        <w:rPr>
          <w:rFonts w:cs="Arial"/>
          <w:sz w:val="16"/>
          <w:szCs w:val="16"/>
        </w:rPr>
        <w:t xml:space="preserve">James </w:t>
      </w:r>
      <w:proofErr w:type="spellStart"/>
      <w:r>
        <w:rPr>
          <w:rFonts w:cs="Arial"/>
          <w:sz w:val="16"/>
          <w:szCs w:val="16"/>
        </w:rPr>
        <w:t>Hudec</w:t>
      </w:r>
      <w:proofErr w:type="spellEnd"/>
    </w:p>
    <w:p w14:paraId="7E2910A9" w14:textId="77777777" w:rsidR="003A6483" w:rsidRPr="004F1701" w:rsidRDefault="003A6483" w:rsidP="003A6483">
      <w:pPr>
        <w:pStyle w:val="Normal025"/>
        <w:rPr>
          <w:rFonts w:cs="Arial"/>
          <w:sz w:val="16"/>
          <w:szCs w:val="16"/>
        </w:rPr>
      </w:pPr>
      <w:r>
        <w:rPr>
          <w:rFonts w:cs="Arial"/>
          <w:sz w:val="16"/>
          <w:szCs w:val="16"/>
        </w:rPr>
        <w:t>Gale Leonard</w:t>
      </w:r>
    </w:p>
    <w:p w14:paraId="7E2910AA" w14:textId="77777777" w:rsidR="003A6483" w:rsidRPr="004F1701" w:rsidRDefault="003A6483" w:rsidP="003A6483">
      <w:pPr>
        <w:rPr>
          <w:rFonts w:cs="Arial"/>
          <w:b/>
          <w:sz w:val="18"/>
          <w:szCs w:val="18"/>
        </w:rPr>
      </w:pPr>
      <w:proofErr w:type="spellStart"/>
      <w:r>
        <w:rPr>
          <w:rFonts w:cs="Arial"/>
          <w:b/>
          <w:sz w:val="18"/>
          <w:szCs w:val="18"/>
        </w:rPr>
        <w:t>BroadSoft</w:t>
      </w:r>
      <w:proofErr w:type="spellEnd"/>
      <w:r>
        <w:rPr>
          <w:rFonts w:cs="Arial"/>
          <w:b/>
          <w:sz w:val="18"/>
          <w:szCs w:val="18"/>
        </w:rPr>
        <w:t>, Inc.</w:t>
      </w:r>
    </w:p>
    <w:p w14:paraId="7E2910AB" w14:textId="77777777" w:rsidR="003A6483" w:rsidRDefault="003A6483" w:rsidP="003A6483">
      <w:pPr>
        <w:pStyle w:val="Normal025"/>
        <w:rPr>
          <w:rFonts w:cs="Arial"/>
          <w:sz w:val="16"/>
          <w:szCs w:val="16"/>
        </w:rPr>
      </w:pPr>
      <w:r>
        <w:rPr>
          <w:rFonts w:cs="Arial"/>
          <w:sz w:val="16"/>
          <w:szCs w:val="16"/>
        </w:rPr>
        <w:t>Thomas Liu</w:t>
      </w:r>
    </w:p>
    <w:p w14:paraId="7E2910AC" w14:textId="77777777" w:rsidR="003A6483" w:rsidRPr="004F1701" w:rsidRDefault="003A6483" w:rsidP="003A6483">
      <w:pPr>
        <w:rPr>
          <w:rFonts w:cs="Arial"/>
          <w:b/>
          <w:sz w:val="18"/>
          <w:szCs w:val="18"/>
        </w:rPr>
      </w:pPr>
      <w:r>
        <w:rPr>
          <w:rFonts w:cs="Arial"/>
          <w:b/>
          <w:sz w:val="18"/>
          <w:szCs w:val="18"/>
        </w:rPr>
        <w:t>BT Group</w:t>
      </w:r>
    </w:p>
    <w:p w14:paraId="7E2910AD" w14:textId="77777777" w:rsidR="003A6483" w:rsidRPr="00A1557D" w:rsidRDefault="003A6483" w:rsidP="003A6483">
      <w:pPr>
        <w:pStyle w:val="Normal025"/>
        <w:rPr>
          <w:rFonts w:cs="Arial"/>
          <w:sz w:val="16"/>
          <w:szCs w:val="16"/>
          <w:lang w:val="de-DE"/>
          <w:rPrChange w:id="33" w:author="Christoph Seibold" w:date="2013-02-21T13:42:00Z">
            <w:rPr>
              <w:rFonts w:cs="Arial"/>
              <w:sz w:val="16"/>
              <w:szCs w:val="16"/>
            </w:rPr>
          </w:rPrChange>
        </w:rPr>
      </w:pPr>
      <w:r w:rsidRPr="00A1557D">
        <w:rPr>
          <w:rFonts w:cs="Arial"/>
          <w:sz w:val="16"/>
          <w:szCs w:val="16"/>
          <w:lang w:val="de-DE"/>
          <w:rPrChange w:id="34" w:author="Christoph Seibold" w:date="2013-02-21T13:42:00Z">
            <w:rPr>
              <w:rFonts w:cs="Arial"/>
              <w:sz w:val="16"/>
              <w:szCs w:val="16"/>
            </w:rPr>
          </w:rPrChange>
        </w:rPr>
        <w:t>Knut Bischoff</w:t>
      </w:r>
    </w:p>
    <w:p w14:paraId="7E2910AE" w14:textId="77777777" w:rsidR="003A6483" w:rsidRPr="00A1557D" w:rsidRDefault="003A6483" w:rsidP="003A6483">
      <w:pPr>
        <w:pStyle w:val="Normal025"/>
        <w:rPr>
          <w:rFonts w:cs="Arial"/>
          <w:sz w:val="16"/>
          <w:szCs w:val="16"/>
          <w:lang w:val="de-DE"/>
          <w:rPrChange w:id="35" w:author="Christoph Seibold" w:date="2013-02-21T13:42:00Z">
            <w:rPr>
              <w:rFonts w:cs="Arial"/>
              <w:sz w:val="16"/>
              <w:szCs w:val="16"/>
            </w:rPr>
          </w:rPrChange>
        </w:rPr>
      </w:pPr>
      <w:r w:rsidRPr="00A1557D">
        <w:rPr>
          <w:rFonts w:cs="Arial"/>
          <w:sz w:val="16"/>
          <w:szCs w:val="16"/>
          <w:lang w:val="de-DE"/>
          <w:rPrChange w:id="36" w:author="Christoph Seibold" w:date="2013-02-21T13:42:00Z">
            <w:rPr>
              <w:rFonts w:cs="Arial"/>
              <w:sz w:val="16"/>
              <w:szCs w:val="16"/>
            </w:rPr>
          </w:rPrChange>
        </w:rPr>
        <w:t xml:space="preserve">Bernd </w:t>
      </w:r>
      <w:proofErr w:type="spellStart"/>
      <w:r w:rsidRPr="00A1557D">
        <w:rPr>
          <w:rFonts w:cs="Arial"/>
          <w:sz w:val="16"/>
          <w:szCs w:val="16"/>
          <w:lang w:val="de-DE"/>
          <w:rPrChange w:id="37" w:author="Christoph Seibold" w:date="2013-02-21T13:42:00Z">
            <w:rPr>
              <w:rFonts w:cs="Arial"/>
              <w:sz w:val="16"/>
              <w:szCs w:val="16"/>
            </w:rPr>
          </w:rPrChange>
        </w:rPr>
        <w:t>Kohnke</w:t>
      </w:r>
      <w:proofErr w:type="spellEnd"/>
    </w:p>
    <w:p w14:paraId="7E2910AF" w14:textId="77777777" w:rsidR="003A6483" w:rsidRPr="00A1557D" w:rsidRDefault="003A6483" w:rsidP="003A6483">
      <w:pPr>
        <w:pStyle w:val="Normal025"/>
        <w:rPr>
          <w:rFonts w:cs="Arial"/>
          <w:sz w:val="16"/>
          <w:szCs w:val="16"/>
          <w:lang w:val="de-DE"/>
          <w:rPrChange w:id="38" w:author="Christoph Seibold" w:date="2013-02-21T13:42:00Z">
            <w:rPr>
              <w:rFonts w:cs="Arial"/>
              <w:sz w:val="16"/>
              <w:szCs w:val="16"/>
            </w:rPr>
          </w:rPrChange>
        </w:rPr>
      </w:pPr>
      <w:r w:rsidRPr="00A1557D">
        <w:rPr>
          <w:rFonts w:cs="Arial"/>
          <w:sz w:val="16"/>
          <w:szCs w:val="16"/>
          <w:lang w:val="de-DE"/>
          <w:rPrChange w:id="39" w:author="Christoph Seibold" w:date="2013-02-21T13:42:00Z">
            <w:rPr>
              <w:rFonts w:cs="Arial"/>
              <w:sz w:val="16"/>
              <w:szCs w:val="16"/>
            </w:rPr>
          </w:rPrChange>
        </w:rPr>
        <w:t xml:space="preserve">Tony </w:t>
      </w:r>
      <w:proofErr w:type="spellStart"/>
      <w:r w:rsidRPr="00A1557D">
        <w:rPr>
          <w:rFonts w:cs="Arial"/>
          <w:sz w:val="16"/>
          <w:szCs w:val="16"/>
          <w:lang w:val="de-DE"/>
          <w:rPrChange w:id="40" w:author="Christoph Seibold" w:date="2013-02-21T13:42:00Z">
            <w:rPr>
              <w:rFonts w:cs="Arial"/>
              <w:sz w:val="16"/>
              <w:szCs w:val="16"/>
            </w:rPr>
          </w:rPrChange>
        </w:rPr>
        <w:t>Korycki</w:t>
      </w:r>
      <w:proofErr w:type="spellEnd"/>
    </w:p>
    <w:p w14:paraId="7E2910B0" w14:textId="77777777" w:rsidR="006A0190" w:rsidRPr="004F1701" w:rsidRDefault="006A0190" w:rsidP="006A0190">
      <w:pPr>
        <w:rPr>
          <w:rFonts w:cs="Arial"/>
          <w:b/>
          <w:sz w:val="18"/>
          <w:szCs w:val="18"/>
        </w:rPr>
      </w:pPr>
      <w:r>
        <w:rPr>
          <w:rFonts w:cs="Arial"/>
          <w:b/>
          <w:sz w:val="18"/>
          <w:szCs w:val="18"/>
        </w:rPr>
        <w:t>Century Link</w:t>
      </w:r>
    </w:p>
    <w:p w14:paraId="7E2910B1" w14:textId="77777777" w:rsidR="006A0190" w:rsidRDefault="006A0190" w:rsidP="006A0190">
      <w:pPr>
        <w:pStyle w:val="Normal025"/>
        <w:rPr>
          <w:rFonts w:cs="Arial"/>
          <w:sz w:val="16"/>
          <w:szCs w:val="16"/>
        </w:rPr>
      </w:pPr>
      <w:r>
        <w:rPr>
          <w:rFonts w:cs="Arial"/>
          <w:sz w:val="16"/>
          <w:szCs w:val="16"/>
        </w:rPr>
        <w:t xml:space="preserve">Jeff </w:t>
      </w:r>
      <w:proofErr w:type="spellStart"/>
      <w:r>
        <w:rPr>
          <w:rFonts w:cs="Arial"/>
          <w:sz w:val="16"/>
          <w:szCs w:val="16"/>
        </w:rPr>
        <w:t>Bostow</w:t>
      </w:r>
      <w:proofErr w:type="spellEnd"/>
    </w:p>
    <w:p w14:paraId="7E2910B2" w14:textId="77777777" w:rsidR="006A0190" w:rsidRDefault="006A0190" w:rsidP="006A0190">
      <w:pPr>
        <w:pStyle w:val="Normal025"/>
        <w:rPr>
          <w:rFonts w:cs="Arial"/>
          <w:sz w:val="16"/>
          <w:szCs w:val="16"/>
        </w:rPr>
      </w:pPr>
      <w:r>
        <w:rPr>
          <w:rFonts w:cs="Arial"/>
          <w:sz w:val="16"/>
          <w:szCs w:val="16"/>
        </w:rPr>
        <w:t xml:space="preserve">Stephen </w:t>
      </w:r>
      <w:proofErr w:type="spellStart"/>
      <w:r>
        <w:rPr>
          <w:rFonts w:cs="Arial"/>
          <w:sz w:val="16"/>
          <w:szCs w:val="16"/>
        </w:rPr>
        <w:t>DePasse</w:t>
      </w:r>
      <w:proofErr w:type="spellEnd"/>
    </w:p>
    <w:p w14:paraId="7E2910B3" w14:textId="77777777" w:rsidR="00160A53" w:rsidRDefault="00160A53" w:rsidP="006A0190">
      <w:pPr>
        <w:pStyle w:val="Normal025"/>
        <w:rPr>
          <w:rFonts w:cs="Arial"/>
          <w:sz w:val="16"/>
          <w:szCs w:val="16"/>
        </w:rPr>
      </w:pPr>
      <w:r>
        <w:rPr>
          <w:rFonts w:cs="Arial"/>
          <w:sz w:val="16"/>
          <w:szCs w:val="16"/>
        </w:rPr>
        <w:t>Joe Hamilton</w:t>
      </w:r>
    </w:p>
    <w:p w14:paraId="7E2910B4" w14:textId="77777777" w:rsidR="00160A53" w:rsidRDefault="00160A53" w:rsidP="006A0190">
      <w:pPr>
        <w:pStyle w:val="Normal025"/>
        <w:rPr>
          <w:rFonts w:cs="Arial"/>
          <w:sz w:val="16"/>
          <w:szCs w:val="16"/>
        </w:rPr>
      </w:pPr>
      <w:proofErr w:type="spellStart"/>
      <w:r>
        <w:rPr>
          <w:rFonts w:cs="Arial"/>
          <w:sz w:val="16"/>
          <w:szCs w:val="16"/>
        </w:rPr>
        <w:t>Raheem</w:t>
      </w:r>
      <w:proofErr w:type="spellEnd"/>
      <w:r>
        <w:rPr>
          <w:rFonts w:cs="Arial"/>
          <w:sz w:val="16"/>
          <w:szCs w:val="16"/>
        </w:rPr>
        <w:t xml:space="preserve"> </w:t>
      </w:r>
      <w:proofErr w:type="spellStart"/>
      <w:r>
        <w:rPr>
          <w:rFonts w:cs="Arial"/>
          <w:sz w:val="16"/>
          <w:szCs w:val="16"/>
        </w:rPr>
        <w:t>Heatherington</w:t>
      </w:r>
      <w:proofErr w:type="spellEnd"/>
    </w:p>
    <w:p w14:paraId="7E2910B5" w14:textId="77777777" w:rsidR="00160A53" w:rsidRDefault="00160A53" w:rsidP="006A0190">
      <w:pPr>
        <w:pStyle w:val="Normal025"/>
        <w:rPr>
          <w:rFonts w:cs="Arial"/>
          <w:sz w:val="16"/>
          <w:szCs w:val="16"/>
        </w:rPr>
      </w:pPr>
      <w:r>
        <w:rPr>
          <w:rFonts w:cs="Arial"/>
          <w:sz w:val="16"/>
          <w:szCs w:val="16"/>
        </w:rPr>
        <w:t xml:space="preserve">Joseph </w:t>
      </w:r>
      <w:proofErr w:type="spellStart"/>
      <w:r>
        <w:rPr>
          <w:rFonts w:cs="Arial"/>
          <w:sz w:val="16"/>
          <w:szCs w:val="16"/>
        </w:rPr>
        <w:t>Stelmack</w:t>
      </w:r>
      <w:proofErr w:type="spellEnd"/>
    </w:p>
    <w:p w14:paraId="7E2910B6" w14:textId="77777777" w:rsidR="006A0190" w:rsidRDefault="006A0190" w:rsidP="006A0190">
      <w:pPr>
        <w:pStyle w:val="Normal025"/>
        <w:rPr>
          <w:rFonts w:cs="Arial"/>
          <w:sz w:val="16"/>
          <w:szCs w:val="16"/>
        </w:rPr>
      </w:pPr>
      <w:r>
        <w:rPr>
          <w:rFonts w:cs="Arial"/>
          <w:sz w:val="16"/>
          <w:szCs w:val="16"/>
        </w:rPr>
        <w:t>Jeanie York</w:t>
      </w:r>
    </w:p>
    <w:p w14:paraId="7E2910B7" w14:textId="77777777" w:rsidR="006A0190" w:rsidRPr="004F1701" w:rsidRDefault="0015520E" w:rsidP="006A0190">
      <w:pPr>
        <w:rPr>
          <w:rFonts w:cs="Arial"/>
          <w:b/>
          <w:sz w:val="18"/>
          <w:szCs w:val="18"/>
        </w:rPr>
      </w:pPr>
      <w:r>
        <w:rPr>
          <w:rFonts w:cs="Arial"/>
          <w:b/>
          <w:sz w:val="18"/>
          <w:szCs w:val="18"/>
        </w:rPr>
        <w:br w:type="column"/>
      </w:r>
      <w:r w:rsidR="006A0190">
        <w:rPr>
          <w:rFonts w:cs="Arial"/>
          <w:b/>
          <w:sz w:val="18"/>
          <w:szCs w:val="18"/>
        </w:rPr>
        <w:lastRenderedPageBreak/>
        <w:t>CEPREI Certification Body</w:t>
      </w:r>
    </w:p>
    <w:p w14:paraId="7E2910B8" w14:textId="77777777" w:rsidR="006A0190" w:rsidRDefault="006A0190" w:rsidP="006A0190">
      <w:pPr>
        <w:pStyle w:val="Normal025"/>
        <w:rPr>
          <w:rFonts w:cs="Arial"/>
          <w:sz w:val="16"/>
          <w:szCs w:val="16"/>
        </w:rPr>
      </w:pPr>
      <w:proofErr w:type="spellStart"/>
      <w:r>
        <w:rPr>
          <w:rFonts w:cs="Arial"/>
          <w:sz w:val="16"/>
          <w:szCs w:val="16"/>
        </w:rPr>
        <w:t>Zheng</w:t>
      </w:r>
      <w:proofErr w:type="spellEnd"/>
      <w:r>
        <w:rPr>
          <w:rFonts w:cs="Arial"/>
          <w:sz w:val="16"/>
          <w:szCs w:val="16"/>
        </w:rPr>
        <w:t xml:space="preserve"> </w:t>
      </w:r>
      <w:proofErr w:type="spellStart"/>
      <w:r>
        <w:rPr>
          <w:rFonts w:cs="Arial"/>
          <w:sz w:val="16"/>
          <w:szCs w:val="16"/>
        </w:rPr>
        <w:t>Dandan</w:t>
      </w:r>
      <w:proofErr w:type="spellEnd"/>
    </w:p>
    <w:p w14:paraId="7E2910B9" w14:textId="77777777" w:rsidR="006A0190" w:rsidRPr="00157FD1" w:rsidRDefault="006A0190" w:rsidP="006A0190">
      <w:pPr>
        <w:rPr>
          <w:rFonts w:cs="Arial"/>
          <w:b/>
        </w:rPr>
      </w:pPr>
      <w:r>
        <w:rPr>
          <w:rFonts w:cs="Arial"/>
          <w:b/>
          <w:sz w:val="18"/>
          <w:szCs w:val="18"/>
        </w:rPr>
        <w:t xml:space="preserve">CISCO </w:t>
      </w:r>
      <w:r w:rsidR="00D45134">
        <w:rPr>
          <w:rFonts w:cs="Arial"/>
          <w:b/>
          <w:sz w:val="18"/>
          <w:szCs w:val="18"/>
        </w:rPr>
        <w:t>Systems</w:t>
      </w:r>
    </w:p>
    <w:p w14:paraId="7E2910BA" w14:textId="77777777" w:rsidR="006A0190" w:rsidRDefault="00D45134" w:rsidP="006A0190">
      <w:pPr>
        <w:pStyle w:val="Normal025"/>
        <w:rPr>
          <w:rFonts w:cs="Arial"/>
          <w:sz w:val="16"/>
          <w:szCs w:val="16"/>
        </w:rPr>
      </w:pPr>
      <w:r>
        <w:rPr>
          <w:rFonts w:cs="Arial"/>
          <w:sz w:val="16"/>
          <w:szCs w:val="16"/>
        </w:rPr>
        <w:t xml:space="preserve">Vincent </w:t>
      </w:r>
      <w:proofErr w:type="spellStart"/>
      <w:r>
        <w:rPr>
          <w:rFonts w:cs="Arial"/>
          <w:sz w:val="16"/>
          <w:szCs w:val="16"/>
        </w:rPr>
        <w:t>Arrigali</w:t>
      </w:r>
      <w:proofErr w:type="spellEnd"/>
    </w:p>
    <w:p w14:paraId="7E2910BB" w14:textId="77777777" w:rsidR="006A0190" w:rsidRDefault="00D45134" w:rsidP="006A0190">
      <w:pPr>
        <w:pStyle w:val="Normal025"/>
        <w:rPr>
          <w:rFonts w:cs="Arial"/>
          <w:sz w:val="16"/>
          <w:szCs w:val="16"/>
        </w:rPr>
      </w:pPr>
      <w:proofErr w:type="spellStart"/>
      <w:r>
        <w:rPr>
          <w:rFonts w:cs="Arial"/>
          <w:sz w:val="16"/>
          <w:szCs w:val="16"/>
        </w:rPr>
        <w:t>Davide</w:t>
      </w:r>
      <w:proofErr w:type="spellEnd"/>
      <w:r>
        <w:rPr>
          <w:rFonts w:cs="Arial"/>
          <w:sz w:val="16"/>
          <w:szCs w:val="16"/>
        </w:rPr>
        <w:t xml:space="preserve"> </w:t>
      </w:r>
      <w:proofErr w:type="spellStart"/>
      <w:r>
        <w:rPr>
          <w:rFonts w:cs="Arial"/>
          <w:sz w:val="16"/>
          <w:szCs w:val="16"/>
        </w:rPr>
        <w:t>Ceruti</w:t>
      </w:r>
      <w:proofErr w:type="spellEnd"/>
    </w:p>
    <w:p w14:paraId="7E2910BC" w14:textId="77777777" w:rsidR="006A0190" w:rsidRDefault="00D45134" w:rsidP="006A0190">
      <w:pPr>
        <w:pStyle w:val="Normal025"/>
        <w:rPr>
          <w:rFonts w:cs="Arial"/>
          <w:sz w:val="16"/>
          <w:szCs w:val="16"/>
        </w:rPr>
      </w:pPr>
      <w:r>
        <w:rPr>
          <w:rFonts w:cs="Arial"/>
          <w:sz w:val="16"/>
          <w:szCs w:val="16"/>
        </w:rPr>
        <w:t xml:space="preserve">Brian </w:t>
      </w:r>
      <w:proofErr w:type="spellStart"/>
      <w:r>
        <w:rPr>
          <w:rFonts w:cs="Arial"/>
          <w:sz w:val="16"/>
          <w:szCs w:val="16"/>
        </w:rPr>
        <w:t>Chomniak</w:t>
      </w:r>
      <w:proofErr w:type="spellEnd"/>
    </w:p>
    <w:p w14:paraId="7E2910BD" w14:textId="77777777" w:rsidR="006A0190" w:rsidRDefault="00D727E0" w:rsidP="006A0190">
      <w:pPr>
        <w:pStyle w:val="Normal025"/>
        <w:rPr>
          <w:rFonts w:cs="Arial"/>
          <w:sz w:val="16"/>
          <w:szCs w:val="16"/>
        </w:rPr>
      </w:pPr>
      <w:r>
        <w:rPr>
          <w:rFonts w:cs="Arial"/>
          <w:sz w:val="16"/>
          <w:szCs w:val="16"/>
        </w:rPr>
        <w:t>David Hsiao</w:t>
      </w:r>
    </w:p>
    <w:p w14:paraId="7E2910BE" w14:textId="77777777" w:rsidR="006A0190" w:rsidRDefault="00D727E0" w:rsidP="006A0190">
      <w:pPr>
        <w:pStyle w:val="Normal025"/>
        <w:rPr>
          <w:rFonts w:cs="Arial"/>
          <w:sz w:val="16"/>
          <w:szCs w:val="16"/>
        </w:rPr>
      </w:pPr>
      <w:proofErr w:type="spellStart"/>
      <w:r>
        <w:rPr>
          <w:rFonts w:cs="Arial"/>
          <w:sz w:val="16"/>
          <w:szCs w:val="16"/>
        </w:rPr>
        <w:t>Sheronda</w:t>
      </w:r>
      <w:proofErr w:type="spellEnd"/>
      <w:r>
        <w:rPr>
          <w:rFonts w:cs="Arial"/>
          <w:sz w:val="16"/>
          <w:szCs w:val="16"/>
        </w:rPr>
        <w:t xml:space="preserve"> Jeffries</w:t>
      </w:r>
    </w:p>
    <w:p w14:paraId="7E2910BF" w14:textId="77777777" w:rsidR="006A0190" w:rsidRDefault="00D727E0" w:rsidP="006A0190">
      <w:pPr>
        <w:pStyle w:val="Normal025"/>
        <w:rPr>
          <w:rFonts w:cs="Arial"/>
          <w:sz w:val="16"/>
          <w:szCs w:val="16"/>
        </w:rPr>
      </w:pPr>
      <w:r>
        <w:rPr>
          <w:rFonts w:cs="Arial"/>
          <w:sz w:val="16"/>
          <w:szCs w:val="16"/>
        </w:rPr>
        <w:t xml:space="preserve">Manfred </w:t>
      </w:r>
      <w:proofErr w:type="spellStart"/>
      <w:r>
        <w:rPr>
          <w:rFonts w:cs="Arial"/>
          <w:sz w:val="16"/>
          <w:szCs w:val="16"/>
        </w:rPr>
        <w:t>Kenull</w:t>
      </w:r>
      <w:proofErr w:type="spellEnd"/>
    </w:p>
    <w:p w14:paraId="7E2910C0" w14:textId="77777777" w:rsidR="006A0190" w:rsidRDefault="00D727E0" w:rsidP="006A0190">
      <w:pPr>
        <w:pStyle w:val="Normal025"/>
        <w:rPr>
          <w:rFonts w:cs="Arial"/>
          <w:sz w:val="16"/>
          <w:szCs w:val="16"/>
        </w:rPr>
      </w:pPr>
      <w:r>
        <w:rPr>
          <w:rFonts w:cs="Arial"/>
          <w:sz w:val="16"/>
          <w:szCs w:val="16"/>
        </w:rPr>
        <w:t>Thomas Land</w:t>
      </w:r>
    </w:p>
    <w:p w14:paraId="7E2910C1" w14:textId="77777777" w:rsidR="006A0190" w:rsidRDefault="00D727E0" w:rsidP="006A0190">
      <w:pPr>
        <w:pStyle w:val="Normal025"/>
        <w:rPr>
          <w:rFonts w:cs="Arial"/>
          <w:sz w:val="16"/>
          <w:szCs w:val="16"/>
        </w:rPr>
      </w:pPr>
      <w:r>
        <w:rPr>
          <w:rFonts w:cs="Arial"/>
          <w:sz w:val="16"/>
          <w:szCs w:val="16"/>
        </w:rPr>
        <w:t>Gale Lightfoot</w:t>
      </w:r>
    </w:p>
    <w:p w14:paraId="7E2910C2" w14:textId="77777777" w:rsidR="006A0190" w:rsidRPr="004F1701" w:rsidRDefault="00D727E0" w:rsidP="00D727E0">
      <w:pPr>
        <w:pStyle w:val="Normal025"/>
        <w:rPr>
          <w:rFonts w:cs="Arial"/>
          <w:sz w:val="16"/>
          <w:szCs w:val="16"/>
        </w:rPr>
      </w:pPr>
      <w:r>
        <w:rPr>
          <w:rFonts w:cs="Arial"/>
          <w:sz w:val="16"/>
          <w:szCs w:val="16"/>
        </w:rPr>
        <w:t>Dave Paulson</w:t>
      </w:r>
    </w:p>
    <w:p w14:paraId="7E2910C3" w14:textId="77777777" w:rsidR="00D727E0" w:rsidRPr="004F1701" w:rsidRDefault="00D727E0" w:rsidP="00D727E0">
      <w:pPr>
        <w:rPr>
          <w:rFonts w:cs="Arial"/>
          <w:b/>
          <w:sz w:val="18"/>
          <w:szCs w:val="18"/>
        </w:rPr>
      </w:pPr>
      <w:r>
        <w:rPr>
          <w:rFonts w:cs="Arial"/>
          <w:b/>
          <w:sz w:val="18"/>
          <w:szCs w:val="18"/>
        </w:rPr>
        <w:t>Cognizant</w:t>
      </w:r>
    </w:p>
    <w:p w14:paraId="7E2910C4" w14:textId="77777777" w:rsidR="00D727E0" w:rsidRDefault="00D727E0" w:rsidP="00D727E0">
      <w:pPr>
        <w:pStyle w:val="Normal025"/>
        <w:rPr>
          <w:rFonts w:cs="Arial"/>
          <w:sz w:val="16"/>
          <w:szCs w:val="16"/>
        </w:rPr>
      </w:pPr>
      <w:r>
        <w:rPr>
          <w:rFonts w:cs="Arial"/>
          <w:sz w:val="16"/>
          <w:szCs w:val="16"/>
        </w:rPr>
        <w:t xml:space="preserve">A. </w:t>
      </w:r>
      <w:proofErr w:type="spellStart"/>
      <w:r>
        <w:rPr>
          <w:rFonts w:cs="Arial"/>
          <w:sz w:val="16"/>
          <w:szCs w:val="16"/>
        </w:rPr>
        <w:t>Balamurugan</w:t>
      </w:r>
      <w:proofErr w:type="spellEnd"/>
    </w:p>
    <w:p w14:paraId="7E2910C5" w14:textId="77777777" w:rsidR="00D727E0" w:rsidRDefault="00D727E0" w:rsidP="00D727E0">
      <w:pPr>
        <w:pStyle w:val="Normal025"/>
        <w:rPr>
          <w:rFonts w:cs="Arial"/>
          <w:sz w:val="16"/>
          <w:szCs w:val="16"/>
        </w:rPr>
      </w:pPr>
      <w:proofErr w:type="spellStart"/>
      <w:r>
        <w:rPr>
          <w:rFonts w:cs="Arial"/>
          <w:sz w:val="16"/>
          <w:szCs w:val="16"/>
        </w:rPr>
        <w:t>Aniket</w:t>
      </w:r>
      <w:proofErr w:type="spellEnd"/>
      <w:r>
        <w:rPr>
          <w:rFonts w:cs="Arial"/>
          <w:sz w:val="16"/>
          <w:szCs w:val="16"/>
        </w:rPr>
        <w:t xml:space="preserve"> </w:t>
      </w:r>
      <w:proofErr w:type="spellStart"/>
      <w:r>
        <w:rPr>
          <w:rFonts w:cs="Arial"/>
          <w:sz w:val="16"/>
          <w:szCs w:val="16"/>
        </w:rPr>
        <w:t>Deshpande</w:t>
      </w:r>
      <w:proofErr w:type="spellEnd"/>
    </w:p>
    <w:p w14:paraId="7E2910C6" w14:textId="77777777" w:rsidR="00D727E0" w:rsidRDefault="00D727E0" w:rsidP="00D727E0">
      <w:pPr>
        <w:pStyle w:val="Normal025"/>
        <w:rPr>
          <w:rFonts w:cs="Arial"/>
          <w:sz w:val="16"/>
          <w:szCs w:val="16"/>
        </w:rPr>
      </w:pPr>
      <w:proofErr w:type="spellStart"/>
      <w:r>
        <w:rPr>
          <w:rFonts w:cs="Arial"/>
          <w:sz w:val="16"/>
          <w:szCs w:val="16"/>
        </w:rPr>
        <w:t>Lakshminarayanan</w:t>
      </w:r>
      <w:proofErr w:type="spellEnd"/>
      <w:r>
        <w:rPr>
          <w:rFonts w:cs="Arial"/>
          <w:sz w:val="16"/>
          <w:szCs w:val="16"/>
        </w:rPr>
        <w:t xml:space="preserve"> </w:t>
      </w:r>
      <w:proofErr w:type="spellStart"/>
      <w:r>
        <w:rPr>
          <w:rFonts w:cs="Arial"/>
          <w:sz w:val="16"/>
          <w:szCs w:val="16"/>
        </w:rPr>
        <w:t>Rangaswamy</w:t>
      </w:r>
      <w:proofErr w:type="spellEnd"/>
    </w:p>
    <w:p w14:paraId="7E2910C7" w14:textId="77777777" w:rsidR="00D727E0" w:rsidRPr="004F1701" w:rsidRDefault="00D727E0" w:rsidP="00D727E0">
      <w:pPr>
        <w:rPr>
          <w:rFonts w:cs="Arial"/>
          <w:b/>
          <w:sz w:val="18"/>
          <w:szCs w:val="18"/>
        </w:rPr>
      </w:pPr>
      <w:r>
        <w:rPr>
          <w:rFonts w:cs="Arial"/>
          <w:b/>
          <w:sz w:val="18"/>
          <w:szCs w:val="18"/>
        </w:rPr>
        <w:t>Corning, Inc.</w:t>
      </w:r>
    </w:p>
    <w:p w14:paraId="7E2910C8" w14:textId="77777777" w:rsidR="00D727E0" w:rsidRDefault="00D727E0" w:rsidP="00D727E0">
      <w:pPr>
        <w:pStyle w:val="Normal025"/>
        <w:rPr>
          <w:rFonts w:cs="Arial"/>
          <w:sz w:val="16"/>
          <w:szCs w:val="16"/>
        </w:rPr>
      </w:pPr>
      <w:r>
        <w:rPr>
          <w:rFonts w:cs="Arial"/>
          <w:sz w:val="16"/>
          <w:szCs w:val="16"/>
        </w:rPr>
        <w:t>Eric Simmons</w:t>
      </w:r>
    </w:p>
    <w:p w14:paraId="7E2910C9" w14:textId="77777777" w:rsidR="008C6AC3" w:rsidRPr="004F1701" w:rsidRDefault="008C6AC3" w:rsidP="008C6AC3">
      <w:pPr>
        <w:rPr>
          <w:rFonts w:cs="Arial"/>
          <w:b/>
          <w:sz w:val="18"/>
          <w:szCs w:val="18"/>
        </w:rPr>
      </w:pPr>
      <w:r>
        <w:rPr>
          <w:rFonts w:cs="Arial"/>
          <w:b/>
          <w:sz w:val="18"/>
          <w:szCs w:val="18"/>
        </w:rPr>
        <w:t>Cox Communications</w:t>
      </w:r>
    </w:p>
    <w:p w14:paraId="7E2910CA" w14:textId="77777777" w:rsidR="008C6AC3" w:rsidRDefault="008C6AC3" w:rsidP="008C6AC3">
      <w:pPr>
        <w:pStyle w:val="Normal025"/>
        <w:rPr>
          <w:rFonts w:cs="Arial"/>
          <w:sz w:val="16"/>
          <w:szCs w:val="16"/>
        </w:rPr>
      </w:pPr>
      <w:r>
        <w:rPr>
          <w:rFonts w:cs="Arial"/>
          <w:sz w:val="16"/>
          <w:szCs w:val="16"/>
        </w:rPr>
        <w:t>Alex Reeder</w:t>
      </w:r>
    </w:p>
    <w:p w14:paraId="7E2910CB" w14:textId="77777777" w:rsidR="008C6AC3" w:rsidRPr="004F1701" w:rsidRDefault="008C6AC3" w:rsidP="008C6AC3">
      <w:pPr>
        <w:rPr>
          <w:rFonts w:cs="Arial"/>
          <w:b/>
          <w:sz w:val="18"/>
          <w:szCs w:val="18"/>
        </w:rPr>
      </w:pPr>
      <w:r>
        <w:rPr>
          <w:rFonts w:cs="Arial"/>
          <w:b/>
          <w:sz w:val="18"/>
          <w:szCs w:val="18"/>
        </w:rPr>
        <w:t>Emerson Network Power</w:t>
      </w:r>
    </w:p>
    <w:p w14:paraId="7E2910CC" w14:textId="77777777" w:rsidR="008C6AC3" w:rsidRDefault="008C6AC3" w:rsidP="008C6AC3">
      <w:pPr>
        <w:pStyle w:val="Normal025"/>
        <w:rPr>
          <w:rFonts w:cs="Arial"/>
          <w:sz w:val="16"/>
          <w:szCs w:val="16"/>
        </w:rPr>
      </w:pPr>
      <w:r>
        <w:rPr>
          <w:rFonts w:cs="Arial"/>
          <w:sz w:val="16"/>
          <w:szCs w:val="16"/>
        </w:rPr>
        <w:t xml:space="preserve">Randy </w:t>
      </w:r>
      <w:proofErr w:type="spellStart"/>
      <w:r>
        <w:rPr>
          <w:rFonts w:cs="Arial"/>
          <w:sz w:val="16"/>
          <w:szCs w:val="16"/>
        </w:rPr>
        <w:t>Kile</w:t>
      </w:r>
      <w:proofErr w:type="spellEnd"/>
    </w:p>
    <w:p w14:paraId="7E2910CD" w14:textId="77777777" w:rsidR="008C6AC3" w:rsidRDefault="008C6AC3" w:rsidP="008C6AC3">
      <w:pPr>
        <w:pStyle w:val="Normal025"/>
        <w:rPr>
          <w:rFonts w:cs="Arial"/>
          <w:sz w:val="16"/>
          <w:szCs w:val="16"/>
        </w:rPr>
      </w:pPr>
      <w:r>
        <w:rPr>
          <w:rFonts w:cs="Arial"/>
          <w:sz w:val="16"/>
          <w:szCs w:val="16"/>
        </w:rPr>
        <w:t>Harry Weber</w:t>
      </w:r>
    </w:p>
    <w:p w14:paraId="7E2910CE" w14:textId="77777777" w:rsidR="008C6AC3" w:rsidRDefault="008C6AC3" w:rsidP="008C6AC3">
      <w:pPr>
        <w:pStyle w:val="Normal025"/>
        <w:rPr>
          <w:rFonts w:cs="Arial"/>
          <w:sz w:val="16"/>
          <w:szCs w:val="16"/>
        </w:rPr>
      </w:pPr>
      <w:r>
        <w:rPr>
          <w:rFonts w:cs="Arial"/>
          <w:sz w:val="16"/>
          <w:szCs w:val="16"/>
        </w:rPr>
        <w:t>Daniel Weed</w:t>
      </w:r>
    </w:p>
    <w:p w14:paraId="7E2910CF" w14:textId="77777777" w:rsidR="008C6AC3" w:rsidRPr="004F1701" w:rsidRDefault="008C6AC3" w:rsidP="008C6AC3">
      <w:pPr>
        <w:rPr>
          <w:rFonts w:cs="Arial"/>
          <w:b/>
          <w:sz w:val="18"/>
          <w:szCs w:val="18"/>
        </w:rPr>
      </w:pPr>
      <w:r>
        <w:rPr>
          <w:rFonts w:cs="Arial"/>
          <w:b/>
          <w:sz w:val="18"/>
          <w:szCs w:val="18"/>
        </w:rPr>
        <w:t>Ericsson</w:t>
      </w:r>
    </w:p>
    <w:p w14:paraId="7E2910D0" w14:textId="77777777" w:rsidR="008C6AC3" w:rsidRDefault="008C6AC3" w:rsidP="008C6AC3">
      <w:pPr>
        <w:pStyle w:val="Normal025"/>
        <w:rPr>
          <w:rFonts w:cs="Arial"/>
          <w:sz w:val="16"/>
          <w:szCs w:val="16"/>
        </w:rPr>
      </w:pPr>
      <w:proofErr w:type="spellStart"/>
      <w:r>
        <w:rPr>
          <w:rFonts w:cs="Arial"/>
          <w:sz w:val="16"/>
          <w:szCs w:val="16"/>
        </w:rPr>
        <w:t>Christer</w:t>
      </w:r>
      <w:proofErr w:type="spellEnd"/>
      <w:r>
        <w:rPr>
          <w:rFonts w:cs="Arial"/>
          <w:sz w:val="16"/>
          <w:szCs w:val="16"/>
        </w:rPr>
        <w:t xml:space="preserve"> </w:t>
      </w:r>
      <w:proofErr w:type="spellStart"/>
      <w:r>
        <w:rPr>
          <w:rFonts w:cs="Arial"/>
          <w:sz w:val="16"/>
          <w:szCs w:val="16"/>
        </w:rPr>
        <w:t>Andersson</w:t>
      </w:r>
      <w:proofErr w:type="spellEnd"/>
    </w:p>
    <w:p w14:paraId="7E2910D1" w14:textId="77777777" w:rsidR="008C6AC3" w:rsidRDefault="008C6AC3" w:rsidP="008C6AC3">
      <w:pPr>
        <w:pStyle w:val="Normal025"/>
        <w:rPr>
          <w:rFonts w:cs="Arial"/>
          <w:sz w:val="16"/>
          <w:szCs w:val="16"/>
        </w:rPr>
      </w:pPr>
      <w:r>
        <w:rPr>
          <w:rFonts w:cs="Arial"/>
          <w:sz w:val="16"/>
          <w:szCs w:val="16"/>
        </w:rPr>
        <w:t>Maria Eriksson</w:t>
      </w:r>
    </w:p>
    <w:p w14:paraId="7E2910D2" w14:textId="77777777" w:rsidR="008C6AC3" w:rsidRDefault="008C6AC3" w:rsidP="008C6AC3">
      <w:pPr>
        <w:pStyle w:val="Normal025"/>
        <w:rPr>
          <w:rFonts w:cs="Arial"/>
          <w:sz w:val="16"/>
          <w:szCs w:val="16"/>
        </w:rPr>
      </w:pPr>
      <w:r>
        <w:rPr>
          <w:rFonts w:cs="Arial"/>
          <w:sz w:val="16"/>
          <w:szCs w:val="16"/>
        </w:rPr>
        <w:t>Sven-Erik Larsson</w:t>
      </w:r>
    </w:p>
    <w:p w14:paraId="7E2910D3" w14:textId="77777777" w:rsidR="008C6AC3" w:rsidRDefault="008C6AC3" w:rsidP="008C6AC3">
      <w:pPr>
        <w:pStyle w:val="Normal025"/>
        <w:rPr>
          <w:rFonts w:cs="Arial"/>
          <w:sz w:val="16"/>
          <w:szCs w:val="16"/>
        </w:rPr>
      </w:pPr>
      <w:r>
        <w:rPr>
          <w:rFonts w:cs="Arial"/>
          <w:sz w:val="16"/>
          <w:szCs w:val="16"/>
        </w:rPr>
        <w:t>Nancy Lee</w:t>
      </w:r>
    </w:p>
    <w:p w14:paraId="7E2910D4" w14:textId="77777777" w:rsidR="008C6AC3" w:rsidRDefault="008C6AC3" w:rsidP="008C6AC3">
      <w:pPr>
        <w:pStyle w:val="Normal025"/>
        <w:rPr>
          <w:rFonts w:cs="Arial"/>
          <w:sz w:val="16"/>
          <w:szCs w:val="16"/>
        </w:rPr>
      </w:pPr>
      <w:r>
        <w:rPr>
          <w:rFonts w:cs="Arial"/>
          <w:sz w:val="16"/>
          <w:szCs w:val="16"/>
        </w:rPr>
        <w:t xml:space="preserve">Per </w:t>
      </w:r>
      <w:proofErr w:type="spellStart"/>
      <w:r>
        <w:rPr>
          <w:rFonts w:cs="Arial"/>
          <w:sz w:val="16"/>
          <w:szCs w:val="16"/>
        </w:rPr>
        <w:t>Lindvall</w:t>
      </w:r>
      <w:proofErr w:type="spellEnd"/>
    </w:p>
    <w:p w14:paraId="7E2910D5" w14:textId="77777777" w:rsidR="008C6AC3" w:rsidRDefault="008C6AC3" w:rsidP="008C6AC3">
      <w:pPr>
        <w:pStyle w:val="Normal025"/>
        <w:rPr>
          <w:rFonts w:cs="Arial"/>
          <w:sz w:val="16"/>
          <w:szCs w:val="16"/>
        </w:rPr>
      </w:pPr>
      <w:proofErr w:type="spellStart"/>
      <w:r>
        <w:rPr>
          <w:rFonts w:cs="Arial"/>
          <w:sz w:val="16"/>
          <w:szCs w:val="16"/>
        </w:rPr>
        <w:t>Christoph</w:t>
      </w:r>
      <w:proofErr w:type="spellEnd"/>
      <w:r>
        <w:rPr>
          <w:rFonts w:cs="Arial"/>
          <w:sz w:val="16"/>
          <w:szCs w:val="16"/>
        </w:rPr>
        <w:t xml:space="preserve"> Meyer</w:t>
      </w:r>
    </w:p>
    <w:p w14:paraId="7E2910D6" w14:textId="77777777" w:rsidR="008C6AC3" w:rsidRDefault="008C6AC3" w:rsidP="008C6AC3">
      <w:pPr>
        <w:pStyle w:val="Normal025"/>
        <w:rPr>
          <w:rFonts w:cs="Arial"/>
          <w:sz w:val="16"/>
          <w:szCs w:val="16"/>
        </w:rPr>
      </w:pPr>
      <w:r>
        <w:rPr>
          <w:rFonts w:cs="Arial"/>
          <w:sz w:val="16"/>
          <w:szCs w:val="16"/>
        </w:rPr>
        <w:t xml:space="preserve">John </w:t>
      </w:r>
      <w:proofErr w:type="spellStart"/>
      <w:r>
        <w:rPr>
          <w:rFonts w:cs="Arial"/>
          <w:sz w:val="16"/>
          <w:szCs w:val="16"/>
        </w:rPr>
        <w:t>Shadel</w:t>
      </w:r>
      <w:proofErr w:type="spellEnd"/>
    </w:p>
    <w:p w14:paraId="7E2910D7" w14:textId="77777777" w:rsidR="008C6AC3" w:rsidRDefault="008C6AC3" w:rsidP="008C6AC3">
      <w:pPr>
        <w:pStyle w:val="Normal025"/>
        <w:rPr>
          <w:rFonts w:cs="Arial"/>
          <w:sz w:val="16"/>
          <w:szCs w:val="16"/>
        </w:rPr>
      </w:pPr>
      <w:proofErr w:type="spellStart"/>
      <w:r>
        <w:rPr>
          <w:rFonts w:cs="Arial"/>
          <w:sz w:val="16"/>
          <w:szCs w:val="16"/>
        </w:rPr>
        <w:t>Mattias</w:t>
      </w:r>
      <w:proofErr w:type="spellEnd"/>
      <w:r>
        <w:rPr>
          <w:rFonts w:cs="Arial"/>
          <w:sz w:val="16"/>
          <w:szCs w:val="16"/>
        </w:rPr>
        <w:t xml:space="preserve"> </w:t>
      </w:r>
      <w:proofErr w:type="spellStart"/>
      <w:r>
        <w:rPr>
          <w:rFonts w:cs="Arial"/>
          <w:sz w:val="16"/>
          <w:szCs w:val="16"/>
        </w:rPr>
        <w:t>Stalhammer</w:t>
      </w:r>
      <w:proofErr w:type="spellEnd"/>
    </w:p>
    <w:p w14:paraId="7E2910D8" w14:textId="77777777" w:rsidR="008C6AC3" w:rsidRDefault="008C6AC3" w:rsidP="008C6AC3">
      <w:pPr>
        <w:pStyle w:val="Normal025"/>
        <w:rPr>
          <w:rFonts w:cs="Arial"/>
          <w:sz w:val="16"/>
          <w:szCs w:val="16"/>
        </w:rPr>
      </w:pPr>
      <w:proofErr w:type="spellStart"/>
      <w:r>
        <w:rPr>
          <w:rFonts w:cs="Arial"/>
          <w:sz w:val="16"/>
          <w:szCs w:val="16"/>
        </w:rPr>
        <w:t>Harald</w:t>
      </w:r>
      <w:proofErr w:type="spellEnd"/>
      <w:r>
        <w:rPr>
          <w:rFonts w:cs="Arial"/>
          <w:sz w:val="16"/>
          <w:szCs w:val="16"/>
        </w:rPr>
        <w:t xml:space="preserve"> </w:t>
      </w:r>
      <w:proofErr w:type="spellStart"/>
      <w:r>
        <w:rPr>
          <w:rFonts w:cs="Arial"/>
          <w:sz w:val="16"/>
          <w:szCs w:val="16"/>
        </w:rPr>
        <w:t>Stubert</w:t>
      </w:r>
      <w:proofErr w:type="spellEnd"/>
    </w:p>
    <w:p w14:paraId="7E2910D9" w14:textId="77777777" w:rsidR="008C6AC3" w:rsidRPr="004F1701" w:rsidRDefault="00FE6BB7" w:rsidP="008C6AC3">
      <w:pPr>
        <w:rPr>
          <w:rFonts w:cs="Arial"/>
          <w:b/>
          <w:sz w:val="18"/>
          <w:szCs w:val="18"/>
        </w:rPr>
      </w:pPr>
      <w:r>
        <w:rPr>
          <w:rFonts w:cs="Arial"/>
          <w:b/>
          <w:sz w:val="18"/>
          <w:szCs w:val="18"/>
        </w:rPr>
        <w:br w:type="column"/>
      </w:r>
      <w:r w:rsidR="008C6AC3">
        <w:rPr>
          <w:rFonts w:cs="Arial"/>
          <w:b/>
          <w:sz w:val="18"/>
          <w:szCs w:val="18"/>
        </w:rPr>
        <w:lastRenderedPageBreak/>
        <w:t>Excel Partnership UK</w:t>
      </w:r>
    </w:p>
    <w:p w14:paraId="7E2910DA" w14:textId="77777777" w:rsidR="008C6AC3" w:rsidRDefault="008C6AC3" w:rsidP="008C6AC3">
      <w:pPr>
        <w:pStyle w:val="Normal025"/>
        <w:rPr>
          <w:rFonts w:cs="Arial"/>
          <w:sz w:val="16"/>
          <w:szCs w:val="16"/>
        </w:rPr>
      </w:pPr>
      <w:r>
        <w:rPr>
          <w:rFonts w:cs="Arial"/>
          <w:sz w:val="16"/>
          <w:szCs w:val="16"/>
        </w:rPr>
        <w:t xml:space="preserve">Alan </w:t>
      </w:r>
      <w:proofErr w:type="spellStart"/>
      <w:r>
        <w:rPr>
          <w:rFonts w:cs="Arial"/>
          <w:sz w:val="16"/>
          <w:szCs w:val="16"/>
        </w:rPr>
        <w:t>Rutterford</w:t>
      </w:r>
      <w:proofErr w:type="spellEnd"/>
    </w:p>
    <w:p w14:paraId="7E2910DB" w14:textId="77777777" w:rsidR="008C6AC3" w:rsidRPr="004F1701" w:rsidRDefault="008C6AC3" w:rsidP="008C6AC3">
      <w:pPr>
        <w:rPr>
          <w:rFonts w:cs="Arial"/>
          <w:b/>
          <w:sz w:val="18"/>
          <w:szCs w:val="18"/>
        </w:rPr>
      </w:pPr>
      <w:r>
        <w:rPr>
          <w:rFonts w:cs="Arial"/>
          <w:b/>
          <w:sz w:val="18"/>
          <w:szCs w:val="18"/>
        </w:rPr>
        <w:t>Fujitsu</w:t>
      </w:r>
    </w:p>
    <w:p w14:paraId="7E2910DC" w14:textId="77777777" w:rsidR="008C6AC3" w:rsidRDefault="008C6AC3" w:rsidP="008C6AC3">
      <w:pPr>
        <w:pStyle w:val="Normal025"/>
        <w:rPr>
          <w:rFonts w:cs="Arial"/>
          <w:sz w:val="16"/>
          <w:szCs w:val="16"/>
        </w:rPr>
      </w:pPr>
      <w:r>
        <w:rPr>
          <w:rFonts w:cs="Arial"/>
          <w:sz w:val="16"/>
          <w:szCs w:val="16"/>
        </w:rPr>
        <w:t xml:space="preserve">Marion </w:t>
      </w:r>
      <w:proofErr w:type="spellStart"/>
      <w:r>
        <w:rPr>
          <w:rFonts w:cs="Arial"/>
          <w:sz w:val="16"/>
          <w:szCs w:val="16"/>
        </w:rPr>
        <w:t>Bize</w:t>
      </w:r>
      <w:proofErr w:type="spellEnd"/>
    </w:p>
    <w:p w14:paraId="7E2910DD" w14:textId="77777777" w:rsidR="008C6AC3" w:rsidRDefault="008C6AC3" w:rsidP="008C6AC3">
      <w:pPr>
        <w:pStyle w:val="Normal025"/>
        <w:rPr>
          <w:rFonts w:cs="Arial"/>
          <w:sz w:val="16"/>
          <w:szCs w:val="16"/>
        </w:rPr>
      </w:pPr>
      <w:r>
        <w:rPr>
          <w:rFonts w:cs="Arial"/>
          <w:sz w:val="16"/>
          <w:szCs w:val="16"/>
        </w:rPr>
        <w:t xml:space="preserve">Ashok </w:t>
      </w:r>
      <w:proofErr w:type="spellStart"/>
      <w:r>
        <w:rPr>
          <w:rFonts w:cs="Arial"/>
          <w:sz w:val="16"/>
          <w:szCs w:val="16"/>
        </w:rPr>
        <w:t>Dandekar</w:t>
      </w:r>
      <w:proofErr w:type="spellEnd"/>
    </w:p>
    <w:p w14:paraId="7E2910DE" w14:textId="77777777" w:rsidR="008C6AC3" w:rsidRDefault="008C6AC3" w:rsidP="008C6AC3">
      <w:pPr>
        <w:pStyle w:val="Normal025"/>
        <w:rPr>
          <w:rFonts w:cs="Arial"/>
          <w:sz w:val="16"/>
          <w:szCs w:val="16"/>
        </w:rPr>
      </w:pPr>
      <w:r>
        <w:rPr>
          <w:rFonts w:cs="Arial"/>
          <w:sz w:val="16"/>
          <w:szCs w:val="16"/>
        </w:rPr>
        <w:t>Yasuhiro Fujikura</w:t>
      </w:r>
    </w:p>
    <w:p w14:paraId="7E2910DF" w14:textId="77777777" w:rsidR="008C6AC3" w:rsidRDefault="008C6AC3" w:rsidP="008C6AC3">
      <w:pPr>
        <w:pStyle w:val="Normal025"/>
        <w:rPr>
          <w:rFonts w:cs="Arial"/>
          <w:sz w:val="16"/>
          <w:szCs w:val="16"/>
        </w:rPr>
      </w:pPr>
      <w:r>
        <w:rPr>
          <w:rFonts w:cs="Arial"/>
          <w:sz w:val="16"/>
          <w:szCs w:val="16"/>
        </w:rPr>
        <w:t>Yasushi Kojima</w:t>
      </w:r>
    </w:p>
    <w:p w14:paraId="7E2910E0" w14:textId="77777777" w:rsidR="008C6AC3" w:rsidRPr="004F1701" w:rsidRDefault="00413EF8" w:rsidP="008C6AC3">
      <w:pPr>
        <w:rPr>
          <w:rFonts w:cs="Arial"/>
          <w:b/>
          <w:sz w:val="18"/>
          <w:szCs w:val="18"/>
        </w:rPr>
      </w:pPr>
      <w:r>
        <w:rPr>
          <w:rFonts w:cs="Arial"/>
          <w:b/>
          <w:sz w:val="18"/>
          <w:szCs w:val="18"/>
        </w:rPr>
        <w:t>Hitachi Kokusai</w:t>
      </w:r>
    </w:p>
    <w:p w14:paraId="7E2910E1" w14:textId="77777777" w:rsidR="008C6AC3" w:rsidRDefault="00413EF8" w:rsidP="008C6AC3">
      <w:pPr>
        <w:pStyle w:val="Normal025"/>
        <w:rPr>
          <w:rFonts w:cs="Arial"/>
          <w:sz w:val="16"/>
          <w:szCs w:val="16"/>
        </w:rPr>
      </w:pPr>
      <w:r>
        <w:rPr>
          <w:rFonts w:cs="Arial"/>
          <w:sz w:val="16"/>
          <w:szCs w:val="16"/>
        </w:rPr>
        <w:t>Yutaka Obayashi</w:t>
      </w:r>
    </w:p>
    <w:p w14:paraId="7E2910E2" w14:textId="77777777" w:rsidR="008C6AC3" w:rsidRPr="004F1701" w:rsidRDefault="00413EF8" w:rsidP="008C6AC3">
      <w:pPr>
        <w:rPr>
          <w:rFonts w:cs="Arial"/>
          <w:b/>
          <w:sz w:val="18"/>
          <w:szCs w:val="18"/>
        </w:rPr>
      </w:pPr>
      <w:r>
        <w:rPr>
          <w:rFonts w:cs="Arial"/>
          <w:b/>
          <w:sz w:val="18"/>
          <w:szCs w:val="18"/>
        </w:rPr>
        <w:t>Hong Kong Quality Assurance Association</w:t>
      </w:r>
    </w:p>
    <w:p w14:paraId="7E2910E3" w14:textId="77777777" w:rsidR="008C6AC3" w:rsidRPr="00A1557D" w:rsidRDefault="00413EF8" w:rsidP="008C6AC3">
      <w:pPr>
        <w:pStyle w:val="Normal025"/>
        <w:rPr>
          <w:rFonts w:cs="Arial"/>
          <w:sz w:val="16"/>
          <w:szCs w:val="16"/>
          <w:lang w:val="de-DE"/>
          <w:rPrChange w:id="41" w:author="Christoph Seibold" w:date="2013-02-21T13:42:00Z">
            <w:rPr>
              <w:rFonts w:cs="Arial"/>
              <w:sz w:val="16"/>
              <w:szCs w:val="16"/>
            </w:rPr>
          </w:rPrChange>
        </w:rPr>
      </w:pPr>
      <w:r w:rsidRPr="00A1557D">
        <w:rPr>
          <w:rFonts w:cs="Arial"/>
          <w:sz w:val="16"/>
          <w:szCs w:val="16"/>
          <w:lang w:val="de-DE"/>
          <w:rPrChange w:id="42" w:author="Christoph Seibold" w:date="2013-02-21T13:42:00Z">
            <w:rPr>
              <w:rFonts w:cs="Arial"/>
              <w:sz w:val="16"/>
              <w:szCs w:val="16"/>
            </w:rPr>
          </w:rPrChange>
        </w:rPr>
        <w:t>William Wong</w:t>
      </w:r>
    </w:p>
    <w:p w14:paraId="7E2910E4" w14:textId="77777777" w:rsidR="008C6AC3" w:rsidRPr="00D5601C" w:rsidRDefault="00413EF8" w:rsidP="008C6AC3">
      <w:pPr>
        <w:rPr>
          <w:rFonts w:cs="Arial"/>
          <w:b/>
          <w:sz w:val="18"/>
          <w:szCs w:val="18"/>
          <w:lang w:val="de-DE"/>
        </w:rPr>
      </w:pPr>
      <w:proofErr w:type="spellStart"/>
      <w:r w:rsidRPr="00D5601C">
        <w:rPr>
          <w:rFonts w:cs="Arial"/>
          <w:b/>
          <w:sz w:val="18"/>
          <w:szCs w:val="18"/>
          <w:lang w:val="de-DE"/>
        </w:rPr>
        <w:t>Huawei</w:t>
      </w:r>
      <w:proofErr w:type="spellEnd"/>
      <w:r w:rsidRPr="00D5601C">
        <w:rPr>
          <w:rFonts w:cs="Arial"/>
          <w:b/>
          <w:sz w:val="18"/>
          <w:szCs w:val="18"/>
          <w:lang w:val="de-DE"/>
        </w:rPr>
        <w:t xml:space="preserve"> Technologies</w:t>
      </w:r>
    </w:p>
    <w:p w14:paraId="7E2910E5" w14:textId="77777777" w:rsidR="008C6AC3" w:rsidRPr="00D5601C" w:rsidRDefault="00413EF8" w:rsidP="008C6AC3">
      <w:pPr>
        <w:pStyle w:val="Normal025"/>
        <w:rPr>
          <w:rFonts w:cs="Arial"/>
          <w:sz w:val="16"/>
          <w:szCs w:val="16"/>
          <w:lang w:val="de-DE"/>
        </w:rPr>
      </w:pPr>
      <w:r w:rsidRPr="00D5601C">
        <w:rPr>
          <w:rFonts w:cs="Arial"/>
          <w:sz w:val="16"/>
          <w:szCs w:val="16"/>
          <w:lang w:val="de-DE"/>
        </w:rPr>
        <w:t>Karl-Heinz Boehm</w:t>
      </w:r>
    </w:p>
    <w:p w14:paraId="7E2910E6" w14:textId="77777777" w:rsidR="008C6AC3" w:rsidRPr="00A1557D" w:rsidRDefault="00413EF8" w:rsidP="008C6AC3">
      <w:pPr>
        <w:pStyle w:val="Normal025"/>
        <w:rPr>
          <w:rFonts w:cs="Arial"/>
          <w:sz w:val="16"/>
          <w:szCs w:val="16"/>
          <w:rPrChange w:id="43" w:author="Christoph Seibold" w:date="2013-02-21T13:42:00Z">
            <w:rPr>
              <w:rFonts w:cs="Arial"/>
              <w:sz w:val="16"/>
              <w:szCs w:val="16"/>
              <w:lang w:val="de-DE"/>
            </w:rPr>
          </w:rPrChange>
        </w:rPr>
      </w:pPr>
      <w:proofErr w:type="spellStart"/>
      <w:r w:rsidRPr="00A1557D">
        <w:rPr>
          <w:rFonts w:cs="Arial"/>
          <w:sz w:val="16"/>
          <w:szCs w:val="16"/>
          <w:rPrChange w:id="44" w:author="Christoph Seibold" w:date="2013-02-21T13:42:00Z">
            <w:rPr>
              <w:rFonts w:cs="Arial"/>
              <w:sz w:val="16"/>
              <w:szCs w:val="16"/>
              <w:lang w:val="de-DE"/>
            </w:rPr>
          </w:rPrChange>
        </w:rPr>
        <w:t>Himanshu</w:t>
      </w:r>
      <w:proofErr w:type="spellEnd"/>
      <w:r w:rsidRPr="00A1557D">
        <w:rPr>
          <w:rFonts w:cs="Arial"/>
          <w:sz w:val="16"/>
          <w:szCs w:val="16"/>
          <w:rPrChange w:id="45" w:author="Christoph Seibold" w:date="2013-02-21T13:42:00Z">
            <w:rPr>
              <w:rFonts w:cs="Arial"/>
              <w:sz w:val="16"/>
              <w:szCs w:val="16"/>
              <w:lang w:val="de-DE"/>
            </w:rPr>
          </w:rPrChange>
        </w:rPr>
        <w:t xml:space="preserve"> Pant</w:t>
      </w:r>
    </w:p>
    <w:p w14:paraId="7E2910E7" w14:textId="77777777" w:rsidR="00413EF8" w:rsidRPr="00A1557D" w:rsidRDefault="00413EF8" w:rsidP="00E8016B">
      <w:pPr>
        <w:pStyle w:val="Normal025"/>
        <w:rPr>
          <w:rFonts w:cs="Arial"/>
          <w:sz w:val="16"/>
          <w:szCs w:val="16"/>
          <w:rPrChange w:id="46" w:author="Christoph Seibold" w:date="2013-02-21T13:42:00Z">
            <w:rPr>
              <w:rFonts w:cs="Arial"/>
              <w:sz w:val="16"/>
              <w:szCs w:val="16"/>
              <w:lang w:val="de-DE"/>
            </w:rPr>
          </w:rPrChange>
        </w:rPr>
      </w:pPr>
      <w:r w:rsidRPr="00A1557D">
        <w:rPr>
          <w:rFonts w:cs="Arial"/>
          <w:sz w:val="16"/>
          <w:szCs w:val="16"/>
          <w:rPrChange w:id="47" w:author="Christoph Seibold" w:date="2013-02-21T13:42:00Z">
            <w:rPr>
              <w:rFonts w:cs="Arial"/>
              <w:sz w:val="16"/>
              <w:szCs w:val="16"/>
              <w:lang w:val="de-DE"/>
            </w:rPr>
          </w:rPrChange>
        </w:rPr>
        <w:t xml:space="preserve">Jack </w:t>
      </w:r>
      <w:proofErr w:type="spellStart"/>
      <w:r w:rsidRPr="00A1557D">
        <w:rPr>
          <w:rFonts w:cs="Arial"/>
          <w:sz w:val="16"/>
          <w:szCs w:val="16"/>
          <w:rPrChange w:id="48" w:author="Christoph Seibold" w:date="2013-02-21T13:42:00Z">
            <w:rPr>
              <w:rFonts w:cs="Arial"/>
              <w:sz w:val="16"/>
              <w:szCs w:val="16"/>
              <w:lang w:val="de-DE"/>
            </w:rPr>
          </w:rPrChange>
        </w:rPr>
        <w:t>Pompeo</w:t>
      </w:r>
      <w:proofErr w:type="spellEnd"/>
    </w:p>
    <w:p w14:paraId="7E2910E8" w14:textId="77777777" w:rsidR="00413EF8" w:rsidRPr="00A1557D" w:rsidRDefault="00413EF8" w:rsidP="00413EF8">
      <w:pPr>
        <w:pStyle w:val="Normal025"/>
        <w:rPr>
          <w:rFonts w:cs="Arial"/>
          <w:sz w:val="16"/>
          <w:szCs w:val="16"/>
          <w:rPrChange w:id="49" w:author="Christoph Seibold" w:date="2013-02-21T13:42:00Z">
            <w:rPr>
              <w:rFonts w:cs="Arial"/>
              <w:sz w:val="16"/>
              <w:szCs w:val="16"/>
              <w:lang w:val="de-DE"/>
            </w:rPr>
          </w:rPrChange>
        </w:rPr>
      </w:pPr>
      <w:r w:rsidRPr="00A1557D">
        <w:rPr>
          <w:rFonts w:cs="Arial"/>
          <w:sz w:val="16"/>
          <w:szCs w:val="16"/>
          <w:rPrChange w:id="50" w:author="Christoph Seibold" w:date="2013-02-21T13:42:00Z">
            <w:rPr>
              <w:rFonts w:cs="Arial"/>
              <w:sz w:val="16"/>
              <w:szCs w:val="16"/>
              <w:lang w:val="de-DE"/>
            </w:rPr>
          </w:rPrChange>
        </w:rPr>
        <w:t>Dan Topper</w:t>
      </w:r>
    </w:p>
    <w:p w14:paraId="7E2910E9" w14:textId="77777777" w:rsidR="00413EF8" w:rsidRPr="00D5601C" w:rsidRDefault="00413EF8" w:rsidP="00413EF8">
      <w:pPr>
        <w:pStyle w:val="Normal025"/>
        <w:rPr>
          <w:rFonts w:cs="Arial"/>
          <w:sz w:val="16"/>
          <w:szCs w:val="16"/>
          <w:lang w:val="de-DE"/>
        </w:rPr>
      </w:pPr>
      <w:r w:rsidRPr="00D5601C">
        <w:rPr>
          <w:rFonts w:cs="Arial"/>
          <w:sz w:val="16"/>
          <w:szCs w:val="16"/>
          <w:lang w:val="de-DE"/>
        </w:rPr>
        <w:t xml:space="preserve">Wei </w:t>
      </w:r>
      <w:proofErr w:type="spellStart"/>
      <w:r w:rsidRPr="00D5601C">
        <w:rPr>
          <w:rFonts w:cs="Arial"/>
          <w:sz w:val="16"/>
          <w:szCs w:val="16"/>
          <w:lang w:val="de-DE"/>
        </w:rPr>
        <w:t>Jiwei</w:t>
      </w:r>
      <w:proofErr w:type="spellEnd"/>
    </w:p>
    <w:p w14:paraId="7E2910EA" w14:textId="77777777" w:rsidR="00413EF8" w:rsidRPr="00D5601C" w:rsidRDefault="00413EF8" w:rsidP="00413EF8">
      <w:pPr>
        <w:pStyle w:val="Normal025"/>
        <w:rPr>
          <w:rFonts w:cs="Arial"/>
          <w:sz w:val="16"/>
          <w:szCs w:val="16"/>
          <w:lang w:val="de-DE"/>
        </w:rPr>
      </w:pPr>
      <w:r w:rsidRPr="00D5601C">
        <w:rPr>
          <w:rFonts w:cs="Arial"/>
          <w:sz w:val="16"/>
          <w:szCs w:val="16"/>
          <w:lang w:val="de-DE"/>
        </w:rPr>
        <w:t xml:space="preserve">Zhang </w:t>
      </w:r>
      <w:proofErr w:type="spellStart"/>
      <w:r w:rsidRPr="00D5601C">
        <w:rPr>
          <w:rFonts w:cs="Arial"/>
          <w:sz w:val="16"/>
          <w:szCs w:val="16"/>
          <w:lang w:val="de-DE"/>
        </w:rPr>
        <w:t>Jianmei</w:t>
      </w:r>
      <w:proofErr w:type="spellEnd"/>
    </w:p>
    <w:p w14:paraId="7E2910EB" w14:textId="77777777" w:rsidR="00413EF8" w:rsidRPr="00D5601C" w:rsidRDefault="00413EF8" w:rsidP="00413EF8">
      <w:pPr>
        <w:pStyle w:val="Normal025"/>
        <w:rPr>
          <w:rFonts w:cs="Arial"/>
          <w:sz w:val="16"/>
          <w:szCs w:val="16"/>
          <w:lang w:val="de-DE"/>
        </w:rPr>
      </w:pPr>
      <w:r w:rsidRPr="00D5601C">
        <w:rPr>
          <w:rFonts w:cs="Arial"/>
          <w:sz w:val="16"/>
          <w:szCs w:val="16"/>
          <w:lang w:val="de-DE"/>
        </w:rPr>
        <w:t>Zhang Natalie</w:t>
      </w:r>
    </w:p>
    <w:p w14:paraId="7E2910EC" w14:textId="77777777" w:rsidR="008C6AC3" w:rsidRPr="00A1557D" w:rsidRDefault="00413EF8" w:rsidP="008C6AC3">
      <w:pPr>
        <w:rPr>
          <w:rFonts w:cs="Arial"/>
          <w:b/>
          <w:sz w:val="18"/>
          <w:szCs w:val="18"/>
          <w:rPrChange w:id="51" w:author="Christoph Seibold" w:date="2013-02-21T13:42:00Z">
            <w:rPr>
              <w:rFonts w:cs="Arial"/>
              <w:b/>
              <w:sz w:val="18"/>
              <w:szCs w:val="18"/>
              <w:lang w:val="de-DE"/>
            </w:rPr>
          </w:rPrChange>
        </w:rPr>
      </w:pPr>
      <w:r w:rsidRPr="00A1557D">
        <w:rPr>
          <w:rFonts w:cs="Arial"/>
          <w:b/>
          <w:sz w:val="18"/>
          <w:szCs w:val="18"/>
          <w:rPrChange w:id="52" w:author="Christoph Seibold" w:date="2013-02-21T13:42:00Z">
            <w:rPr>
              <w:rFonts w:cs="Arial"/>
              <w:b/>
              <w:sz w:val="18"/>
              <w:szCs w:val="18"/>
              <w:lang w:val="de-DE"/>
            </w:rPr>
          </w:rPrChange>
        </w:rPr>
        <w:t>Hughes Network Systems</w:t>
      </w:r>
    </w:p>
    <w:p w14:paraId="7E2910ED" w14:textId="77777777" w:rsidR="008C6AC3" w:rsidRPr="00A1557D" w:rsidRDefault="002467AE" w:rsidP="008C6AC3">
      <w:pPr>
        <w:pStyle w:val="Normal025"/>
        <w:rPr>
          <w:rFonts w:cs="Arial"/>
          <w:sz w:val="16"/>
          <w:szCs w:val="16"/>
          <w:rPrChange w:id="53" w:author="Christoph Seibold" w:date="2013-02-21T13:42:00Z">
            <w:rPr>
              <w:rFonts w:cs="Arial"/>
              <w:sz w:val="16"/>
              <w:szCs w:val="16"/>
              <w:lang w:val="de-DE"/>
            </w:rPr>
          </w:rPrChange>
        </w:rPr>
      </w:pPr>
      <w:r w:rsidRPr="00A1557D">
        <w:rPr>
          <w:rFonts w:cs="Arial"/>
          <w:sz w:val="16"/>
          <w:szCs w:val="16"/>
          <w:rPrChange w:id="54" w:author="Christoph Seibold" w:date="2013-02-21T13:42:00Z">
            <w:rPr>
              <w:rFonts w:cs="Arial"/>
              <w:sz w:val="16"/>
              <w:szCs w:val="16"/>
              <w:lang w:val="de-DE"/>
            </w:rPr>
          </w:rPrChange>
        </w:rPr>
        <w:t>Rafael Delgado</w:t>
      </w:r>
    </w:p>
    <w:p w14:paraId="7E2910EE" w14:textId="77777777" w:rsidR="008C6AC3" w:rsidRDefault="002467AE" w:rsidP="008C6AC3">
      <w:pPr>
        <w:pStyle w:val="Normal025"/>
        <w:rPr>
          <w:rFonts w:cs="Arial"/>
          <w:sz w:val="16"/>
          <w:szCs w:val="16"/>
        </w:rPr>
      </w:pPr>
      <w:proofErr w:type="spellStart"/>
      <w:r>
        <w:rPr>
          <w:rFonts w:cs="Arial"/>
          <w:sz w:val="16"/>
          <w:szCs w:val="16"/>
        </w:rPr>
        <w:t>Hitendra</w:t>
      </w:r>
      <w:proofErr w:type="spellEnd"/>
      <w:r>
        <w:rPr>
          <w:rFonts w:cs="Arial"/>
          <w:sz w:val="16"/>
          <w:szCs w:val="16"/>
        </w:rPr>
        <w:t xml:space="preserve"> </w:t>
      </w:r>
      <w:proofErr w:type="spellStart"/>
      <w:r>
        <w:rPr>
          <w:rFonts w:cs="Arial"/>
          <w:sz w:val="16"/>
          <w:szCs w:val="16"/>
        </w:rPr>
        <w:t>Ghosh</w:t>
      </w:r>
      <w:proofErr w:type="spellEnd"/>
    </w:p>
    <w:p w14:paraId="7E2910EF" w14:textId="77777777" w:rsidR="008C6AC3" w:rsidRDefault="002467AE" w:rsidP="008C6AC3">
      <w:pPr>
        <w:pStyle w:val="Normal025"/>
        <w:rPr>
          <w:rFonts w:cs="Arial"/>
          <w:sz w:val="16"/>
          <w:szCs w:val="16"/>
        </w:rPr>
      </w:pPr>
      <w:r>
        <w:rPr>
          <w:rFonts w:cs="Arial"/>
          <w:sz w:val="16"/>
          <w:szCs w:val="16"/>
        </w:rPr>
        <w:t>Robert Stedman</w:t>
      </w:r>
    </w:p>
    <w:p w14:paraId="7E2910F0" w14:textId="77777777" w:rsidR="002467AE" w:rsidRDefault="002467AE" w:rsidP="008C6AC3">
      <w:pPr>
        <w:pStyle w:val="Normal025"/>
        <w:rPr>
          <w:rFonts w:cs="Arial"/>
          <w:sz w:val="16"/>
          <w:szCs w:val="16"/>
        </w:rPr>
      </w:pPr>
      <w:r>
        <w:rPr>
          <w:rFonts w:cs="Arial"/>
          <w:sz w:val="16"/>
          <w:szCs w:val="16"/>
        </w:rPr>
        <w:t>Everett Weaver</w:t>
      </w:r>
    </w:p>
    <w:p w14:paraId="7E2910F1" w14:textId="77777777" w:rsidR="008C6AC3" w:rsidRPr="00D5601C" w:rsidRDefault="002467AE" w:rsidP="008C6AC3">
      <w:pPr>
        <w:rPr>
          <w:rFonts w:cs="Arial"/>
          <w:b/>
          <w:sz w:val="18"/>
          <w:szCs w:val="18"/>
          <w:lang w:val="it-IT"/>
        </w:rPr>
      </w:pPr>
      <w:proofErr w:type="spellStart"/>
      <w:r w:rsidRPr="00D5601C">
        <w:rPr>
          <w:rFonts w:cs="Arial"/>
          <w:b/>
          <w:sz w:val="18"/>
          <w:szCs w:val="18"/>
          <w:lang w:val="it-IT"/>
        </w:rPr>
        <w:t>Infinera</w:t>
      </w:r>
      <w:proofErr w:type="spellEnd"/>
      <w:r w:rsidRPr="00D5601C">
        <w:rPr>
          <w:rFonts w:cs="Arial"/>
          <w:b/>
          <w:sz w:val="18"/>
          <w:szCs w:val="18"/>
          <w:lang w:val="it-IT"/>
        </w:rPr>
        <w:t xml:space="preserve"> Corporation</w:t>
      </w:r>
    </w:p>
    <w:p w14:paraId="7E2910F2" w14:textId="77777777" w:rsidR="008C6AC3" w:rsidRPr="00D5601C" w:rsidRDefault="002467AE" w:rsidP="008C6AC3">
      <w:pPr>
        <w:pStyle w:val="Normal025"/>
        <w:rPr>
          <w:rFonts w:cs="Arial"/>
          <w:sz w:val="16"/>
          <w:szCs w:val="16"/>
          <w:lang w:val="it-IT"/>
        </w:rPr>
      </w:pPr>
      <w:r w:rsidRPr="00D5601C">
        <w:rPr>
          <w:rFonts w:cs="Arial"/>
          <w:sz w:val="16"/>
          <w:szCs w:val="16"/>
          <w:lang w:val="it-IT"/>
        </w:rPr>
        <w:t xml:space="preserve">Stephen </w:t>
      </w:r>
      <w:proofErr w:type="spellStart"/>
      <w:r w:rsidRPr="00D5601C">
        <w:rPr>
          <w:rFonts w:cs="Arial"/>
          <w:sz w:val="16"/>
          <w:szCs w:val="16"/>
          <w:lang w:val="it-IT"/>
        </w:rPr>
        <w:t>Choy</w:t>
      </w:r>
      <w:proofErr w:type="spellEnd"/>
    </w:p>
    <w:p w14:paraId="7E2910F3" w14:textId="77777777" w:rsidR="00D60F31" w:rsidRPr="00D5601C" w:rsidRDefault="00D60F31" w:rsidP="00D60F31">
      <w:pPr>
        <w:rPr>
          <w:rFonts w:cs="Arial"/>
          <w:b/>
          <w:sz w:val="18"/>
          <w:szCs w:val="18"/>
          <w:lang w:val="it-IT"/>
        </w:rPr>
      </w:pPr>
      <w:r w:rsidRPr="00D5601C">
        <w:rPr>
          <w:rFonts w:cs="Arial"/>
          <w:b/>
          <w:sz w:val="18"/>
          <w:szCs w:val="18"/>
          <w:lang w:val="it-IT"/>
        </w:rPr>
        <w:t>IRAM</w:t>
      </w:r>
    </w:p>
    <w:p w14:paraId="7E2910F4" w14:textId="77777777" w:rsidR="00D60F31" w:rsidRPr="00D5601C" w:rsidRDefault="00D60F31" w:rsidP="00D60F31">
      <w:pPr>
        <w:pStyle w:val="Normal025"/>
        <w:rPr>
          <w:rFonts w:cs="Arial"/>
          <w:sz w:val="16"/>
          <w:szCs w:val="16"/>
          <w:lang w:val="it-IT"/>
        </w:rPr>
      </w:pPr>
      <w:r w:rsidRPr="00D5601C">
        <w:rPr>
          <w:rFonts w:cs="Arial"/>
          <w:sz w:val="16"/>
          <w:szCs w:val="16"/>
          <w:lang w:val="it-IT"/>
        </w:rPr>
        <w:t>Rodolfo Stecco</w:t>
      </w:r>
    </w:p>
    <w:p w14:paraId="7E2910F5" w14:textId="77777777" w:rsidR="008C6AC3" w:rsidRPr="00A1557D" w:rsidRDefault="00AF5D59" w:rsidP="008C6AC3">
      <w:pPr>
        <w:rPr>
          <w:rFonts w:cs="Arial"/>
          <w:b/>
          <w:sz w:val="18"/>
          <w:szCs w:val="18"/>
          <w:rPrChange w:id="55" w:author="Christoph Seibold" w:date="2013-02-21T13:42:00Z">
            <w:rPr>
              <w:rFonts w:cs="Arial"/>
              <w:b/>
              <w:sz w:val="18"/>
              <w:szCs w:val="18"/>
              <w:lang w:val="de-DE"/>
            </w:rPr>
          </w:rPrChange>
        </w:rPr>
      </w:pPr>
      <w:r w:rsidRPr="00A1557D">
        <w:rPr>
          <w:rFonts w:cs="Arial"/>
          <w:b/>
          <w:sz w:val="18"/>
          <w:szCs w:val="18"/>
          <w:rPrChange w:id="56" w:author="Christoph Seibold" w:date="2013-02-21T13:42:00Z">
            <w:rPr>
              <w:rFonts w:cs="Arial"/>
              <w:b/>
              <w:sz w:val="18"/>
              <w:szCs w:val="18"/>
              <w:lang w:val="de-DE"/>
            </w:rPr>
          </w:rPrChange>
        </w:rPr>
        <w:t>JDSU</w:t>
      </w:r>
    </w:p>
    <w:p w14:paraId="7E2910F6" w14:textId="77777777" w:rsidR="008C6AC3" w:rsidRPr="00D5601C" w:rsidRDefault="00AF5D59" w:rsidP="008C6AC3">
      <w:pPr>
        <w:pStyle w:val="Normal025"/>
        <w:rPr>
          <w:rFonts w:cs="Arial"/>
          <w:sz w:val="16"/>
          <w:szCs w:val="16"/>
          <w:lang w:val="de-DE"/>
        </w:rPr>
      </w:pPr>
      <w:r w:rsidRPr="00D5601C">
        <w:rPr>
          <w:rFonts w:cs="Arial"/>
          <w:sz w:val="16"/>
          <w:szCs w:val="16"/>
          <w:lang w:val="de-DE"/>
        </w:rPr>
        <w:t>Ken Koffman</w:t>
      </w:r>
    </w:p>
    <w:p w14:paraId="7E2910F7" w14:textId="77777777" w:rsidR="008C6AC3" w:rsidRPr="00D5601C" w:rsidRDefault="00AF5D59" w:rsidP="008C6AC3">
      <w:pPr>
        <w:rPr>
          <w:rFonts w:cs="Arial"/>
          <w:b/>
          <w:sz w:val="18"/>
          <w:szCs w:val="18"/>
          <w:lang w:val="de-DE"/>
        </w:rPr>
      </w:pPr>
      <w:proofErr w:type="spellStart"/>
      <w:r w:rsidRPr="00D5601C">
        <w:rPr>
          <w:rFonts w:cs="Arial"/>
          <w:b/>
          <w:sz w:val="18"/>
          <w:szCs w:val="18"/>
          <w:lang w:val="de-DE"/>
        </w:rPr>
        <w:t>Juniper</w:t>
      </w:r>
      <w:proofErr w:type="spellEnd"/>
      <w:r w:rsidRPr="00D5601C">
        <w:rPr>
          <w:rFonts w:cs="Arial"/>
          <w:b/>
          <w:sz w:val="18"/>
          <w:szCs w:val="18"/>
          <w:lang w:val="de-DE"/>
        </w:rPr>
        <w:t xml:space="preserve"> Networks, Inc.</w:t>
      </w:r>
    </w:p>
    <w:p w14:paraId="7E2910F8" w14:textId="77777777" w:rsidR="008C6AC3" w:rsidRDefault="00AF5D59" w:rsidP="008C6AC3">
      <w:pPr>
        <w:pStyle w:val="Normal025"/>
        <w:rPr>
          <w:rFonts w:cs="Arial"/>
          <w:sz w:val="16"/>
          <w:szCs w:val="16"/>
        </w:rPr>
      </w:pPr>
      <w:r>
        <w:rPr>
          <w:rFonts w:cs="Arial"/>
          <w:sz w:val="16"/>
          <w:szCs w:val="16"/>
        </w:rPr>
        <w:t>Alice Woo</w:t>
      </w:r>
    </w:p>
    <w:p w14:paraId="7E2910F9" w14:textId="77777777" w:rsidR="008C6AC3" w:rsidRPr="004F1701" w:rsidRDefault="00B867E8" w:rsidP="008C6AC3">
      <w:pPr>
        <w:rPr>
          <w:rFonts w:cs="Arial"/>
          <w:b/>
          <w:sz w:val="18"/>
          <w:szCs w:val="18"/>
        </w:rPr>
      </w:pPr>
      <w:r>
        <w:rPr>
          <w:rFonts w:cs="Arial"/>
          <w:b/>
          <w:sz w:val="18"/>
          <w:szCs w:val="18"/>
        </w:rPr>
        <w:t>KAB</w:t>
      </w:r>
    </w:p>
    <w:p w14:paraId="7E2910FA" w14:textId="77777777" w:rsidR="008C6AC3" w:rsidRDefault="00B867E8" w:rsidP="008C6AC3">
      <w:pPr>
        <w:pStyle w:val="Normal025"/>
        <w:rPr>
          <w:rFonts w:cs="Arial"/>
          <w:sz w:val="16"/>
          <w:szCs w:val="16"/>
        </w:rPr>
      </w:pPr>
      <w:proofErr w:type="spellStart"/>
      <w:r>
        <w:rPr>
          <w:rFonts w:cs="Arial"/>
          <w:sz w:val="16"/>
          <w:szCs w:val="16"/>
        </w:rPr>
        <w:t>Seong</w:t>
      </w:r>
      <w:proofErr w:type="spellEnd"/>
      <w:r>
        <w:rPr>
          <w:rFonts w:cs="Arial"/>
          <w:sz w:val="16"/>
          <w:szCs w:val="16"/>
        </w:rPr>
        <w:t>-Hwan Choi</w:t>
      </w:r>
    </w:p>
    <w:p w14:paraId="7E2910FB" w14:textId="77777777" w:rsidR="008C6AC3" w:rsidRPr="004F1701" w:rsidRDefault="00B867E8" w:rsidP="008C6AC3">
      <w:pPr>
        <w:rPr>
          <w:rFonts w:cs="Arial"/>
          <w:b/>
          <w:sz w:val="18"/>
          <w:szCs w:val="18"/>
        </w:rPr>
      </w:pPr>
      <w:r>
        <w:rPr>
          <w:rFonts w:cs="Arial"/>
          <w:b/>
          <w:sz w:val="18"/>
          <w:szCs w:val="18"/>
        </w:rPr>
        <w:t>KGP Telecommunications, Inc.</w:t>
      </w:r>
    </w:p>
    <w:p w14:paraId="7E2910FC" w14:textId="77777777" w:rsidR="008C6AC3" w:rsidRDefault="00B867E8" w:rsidP="008C6AC3">
      <w:pPr>
        <w:pStyle w:val="Normal025"/>
        <w:rPr>
          <w:rFonts w:cs="Arial"/>
          <w:sz w:val="16"/>
          <w:szCs w:val="16"/>
        </w:rPr>
      </w:pPr>
      <w:r>
        <w:rPr>
          <w:rFonts w:cs="Arial"/>
          <w:sz w:val="16"/>
          <w:szCs w:val="16"/>
        </w:rPr>
        <w:t>Mark Barnes</w:t>
      </w:r>
    </w:p>
    <w:p w14:paraId="7E2910FD" w14:textId="77777777" w:rsidR="008C6AC3" w:rsidRPr="004F1701" w:rsidRDefault="00690984" w:rsidP="008C6AC3">
      <w:pPr>
        <w:rPr>
          <w:rFonts w:cs="Arial"/>
          <w:b/>
          <w:sz w:val="18"/>
          <w:szCs w:val="18"/>
        </w:rPr>
      </w:pPr>
      <w:r>
        <w:rPr>
          <w:rFonts w:cs="Arial"/>
          <w:b/>
          <w:sz w:val="18"/>
          <w:szCs w:val="18"/>
        </w:rPr>
        <w:t>KPN</w:t>
      </w:r>
    </w:p>
    <w:p w14:paraId="7E2910FE" w14:textId="77777777" w:rsidR="008C6AC3" w:rsidRDefault="00690984" w:rsidP="008C6AC3">
      <w:pPr>
        <w:pStyle w:val="Normal025"/>
        <w:rPr>
          <w:rFonts w:cs="Arial"/>
          <w:sz w:val="16"/>
          <w:szCs w:val="16"/>
        </w:rPr>
      </w:pPr>
      <w:r>
        <w:rPr>
          <w:rFonts w:cs="Arial"/>
          <w:sz w:val="16"/>
          <w:szCs w:val="16"/>
        </w:rPr>
        <w:t xml:space="preserve">Henry </w:t>
      </w:r>
      <w:proofErr w:type="spellStart"/>
      <w:r>
        <w:rPr>
          <w:rFonts w:cs="Arial"/>
          <w:sz w:val="16"/>
          <w:szCs w:val="16"/>
        </w:rPr>
        <w:t>Balster</w:t>
      </w:r>
      <w:proofErr w:type="spellEnd"/>
    </w:p>
    <w:p w14:paraId="7E2910FF" w14:textId="77777777" w:rsidR="008C6AC3" w:rsidRDefault="00690984" w:rsidP="008C6AC3">
      <w:pPr>
        <w:pStyle w:val="Normal025"/>
        <w:rPr>
          <w:rFonts w:cs="Arial"/>
          <w:sz w:val="16"/>
          <w:szCs w:val="16"/>
        </w:rPr>
      </w:pPr>
      <w:r>
        <w:rPr>
          <w:rFonts w:cs="Arial"/>
          <w:sz w:val="16"/>
          <w:szCs w:val="16"/>
        </w:rPr>
        <w:t xml:space="preserve">Ruud </w:t>
      </w:r>
      <w:proofErr w:type="spellStart"/>
      <w:r>
        <w:rPr>
          <w:rFonts w:cs="Arial"/>
          <w:sz w:val="16"/>
          <w:szCs w:val="16"/>
        </w:rPr>
        <w:t>Slijkhuis</w:t>
      </w:r>
      <w:proofErr w:type="spellEnd"/>
    </w:p>
    <w:p w14:paraId="7E291100" w14:textId="77777777" w:rsidR="008C6AC3" w:rsidRPr="004F1701" w:rsidRDefault="00690984" w:rsidP="008C6AC3">
      <w:pPr>
        <w:rPr>
          <w:rFonts w:cs="Arial"/>
          <w:b/>
          <w:sz w:val="18"/>
          <w:szCs w:val="18"/>
        </w:rPr>
      </w:pPr>
      <w:r>
        <w:rPr>
          <w:rFonts w:cs="Arial"/>
          <w:b/>
          <w:sz w:val="18"/>
          <w:szCs w:val="18"/>
        </w:rPr>
        <w:t>Motorola Mobility</w:t>
      </w:r>
    </w:p>
    <w:p w14:paraId="7E291101" w14:textId="77777777" w:rsidR="008C6AC3" w:rsidRDefault="00690984" w:rsidP="008C6AC3">
      <w:pPr>
        <w:pStyle w:val="Normal025"/>
        <w:rPr>
          <w:rFonts w:cs="Arial"/>
          <w:sz w:val="16"/>
          <w:szCs w:val="16"/>
        </w:rPr>
      </w:pPr>
      <w:proofErr w:type="spellStart"/>
      <w:r>
        <w:rPr>
          <w:rFonts w:cs="Arial"/>
          <w:sz w:val="16"/>
          <w:szCs w:val="16"/>
        </w:rPr>
        <w:t>Rossanne</w:t>
      </w:r>
      <w:proofErr w:type="spellEnd"/>
      <w:r>
        <w:rPr>
          <w:rFonts w:cs="Arial"/>
          <w:sz w:val="16"/>
          <w:szCs w:val="16"/>
        </w:rPr>
        <w:t xml:space="preserve"> Day</w:t>
      </w:r>
    </w:p>
    <w:p w14:paraId="7E291102" w14:textId="77777777" w:rsidR="008C6AC3" w:rsidRDefault="00690984" w:rsidP="008C6AC3">
      <w:pPr>
        <w:pStyle w:val="Normal025"/>
        <w:rPr>
          <w:rFonts w:cs="Arial"/>
          <w:sz w:val="16"/>
          <w:szCs w:val="16"/>
        </w:rPr>
      </w:pPr>
      <w:proofErr w:type="spellStart"/>
      <w:r>
        <w:rPr>
          <w:rFonts w:cs="Arial"/>
          <w:sz w:val="16"/>
          <w:szCs w:val="16"/>
        </w:rPr>
        <w:t>Dipti</w:t>
      </w:r>
      <w:proofErr w:type="spellEnd"/>
      <w:r>
        <w:rPr>
          <w:rFonts w:cs="Arial"/>
          <w:sz w:val="16"/>
          <w:szCs w:val="16"/>
        </w:rPr>
        <w:t xml:space="preserve"> Gupta</w:t>
      </w:r>
    </w:p>
    <w:p w14:paraId="7E291103" w14:textId="77777777" w:rsidR="008C6AC3" w:rsidRPr="004F1701" w:rsidRDefault="00883DC5" w:rsidP="008C6AC3">
      <w:pPr>
        <w:rPr>
          <w:rFonts w:cs="Arial"/>
          <w:b/>
          <w:sz w:val="18"/>
          <w:szCs w:val="18"/>
        </w:rPr>
      </w:pPr>
      <w:r>
        <w:rPr>
          <w:rFonts w:cs="Arial"/>
          <w:b/>
          <w:sz w:val="18"/>
          <w:szCs w:val="18"/>
        </w:rPr>
        <w:t>Nixon Dedicated Services</w:t>
      </w:r>
    </w:p>
    <w:p w14:paraId="7E291104" w14:textId="77777777" w:rsidR="008C6AC3" w:rsidRDefault="00883DC5" w:rsidP="008C6AC3">
      <w:pPr>
        <w:pStyle w:val="Normal025"/>
        <w:rPr>
          <w:rFonts w:cs="Arial"/>
          <w:sz w:val="16"/>
          <w:szCs w:val="16"/>
        </w:rPr>
      </w:pPr>
      <w:r>
        <w:rPr>
          <w:rFonts w:cs="Arial"/>
          <w:sz w:val="16"/>
          <w:szCs w:val="16"/>
        </w:rPr>
        <w:t>Sam Putnam</w:t>
      </w:r>
    </w:p>
    <w:p w14:paraId="7E291105" w14:textId="77777777" w:rsidR="008C6AC3" w:rsidRPr="004F1701" w:rsidRDefault="00883DC5" w:rsidP="008C6AC3">
      <w:pPr>
        <w:rPr>
          <w:rFonts w:cs="Arial"/>
          <w:b/>
          <w:sz w:val="18"/>
          <w:szCs w:val="18"/>
        </w:rPr>
      </w:pPr>
      <w:r>
        <w:rPr>
          <w:rFonts w:cs="Arial"/>
          <w:b/>
          <w:sz w:val="18"/>
          <w:szCs w:val="18"/>
        </w:rPr>
        <w:t xml:space="preserve">Nokia Siemens Networks </w:t>
      </w:r>
      <w:proofErr w:type="spellStart"/>
      <w:r>
        <w:rPr>
          <w:rFonts w:cs="Arial"/>
          <w:b/>
          <w:sz w:val="18"/>
          <w:szCs w:val="18"/>
        </w:rPr>
        <w:t>Oy</w:t>
      </w:r>
      <w:proofErr w:type="spellEnd"/>
    </w:p>
    <w:p w14:paraId="7E291106" w14:textId="77777777" w:rsidR="008C6AC3" w:rsidRDefault="00883DC5" w:rsidP="008C6AC3">
      <w:pPr>
        <w:pStyle w:val="Normal025"/>
        <w:rPr>
          <w:rFonts w:cs="Arial"/>
          <w:sz w:val="16"/>
          <w:szCs w:val="16"/>
        </w:rPr>
      </w:pPr>
      <w:r>
        <w:rPr>
          <w:rFonts w:cs="Arial"/>
          <w:sz w:val="16"/>
          <w:szCs w:val="16"/>
        </w:rPr>
        <w:t>Christine Ferrara</w:t>
      </w:r>
    </w:p>
    <w:p w14:paraId="7E291107" w14:textId="77777777" w:rsidR="008C6AC3" w:rsidRDefault="00883DC5" w:rsidP="008C6AC3">
      <w:pPr>
        <w:pStyle w:val="Normal025"/>
        <w:rPr>
          <w:rFonts w:cs="Arial"/>
          <w:sz w:val="16"/>
          <w:szCs w:val="16"/>
        </w:rPr>
      </w:pPr>
      <w:r>
        <w:rPr>
          <w:rFonts w:cs="Arial"/>
          <w:sz w:val="16"/>
          <w:szCs w:val="16"/>
        </w:rPr>
        <w:lastRenderedPageBreak/>
        <w:t>Ben Jernigan</w:t>
      </w:r>
    </w:p>
    <w:p w14:paraId="7E291108" w14:textId="77777777" w:rsidR="008C6AC3" w:rsidRPr="004F1701" w:rsidRDefault="00006B7D" w:rsidP="008C6AC3">
      <w:pPr>
        <w:rPr>
          <w:rFonts w:cs="Arial"/>
          <w:b/>
          <w:sz w:val="18"/>
          <w:szCs w:val="18"/>
        </w:rPr>
      </w:pPr>
      <w:r>
        <w:rPr>
          <w:rFonts w:cs="Arial"/>
          <w:b/>
          <w:sz w:val="18"/>
          <w:szCs w:val="18"/>
        </w:rPr>
        <w:t>NQA (National Quality Assurance)</w:t>
      </w:r>
    </w:p>
    <w:p w14:paraId="7E291109" w14:textId="77777777" w:rsidR="008C6AC3" w:rsidRDefault="00006B7D" w:rsidP="008C6AC3">
      <w:pPr>
        <w:pStyle w:val="Normal025"/>
        <w:rPr>
          <w:rFonts w:cs="Arial"/>
          <w:sz w:val="16"/>
          <w:szCs w:val="16"/>
        </w:rPr>
      </w:pPr>
      <w:r>
        <w:rPr>
          <w:rFonts w:cs="Arial"/>
          <w:sz w:val="16"/>
          <w:szCs w:val="16"/>
        </w:rPr>
        <w:t xml:space="preserve">Timothy </w:t>
      </w:r>
      <w:proofErr w:type="spellStart"/>
      <w:r>
        <w:rPr>
          <w:rFonts w:cs="Arial"/>
          <w:sz w:val="16"/>
          <w:szCs w:val="16"/>
        </w:rPr>
        <w:t>Woodcome</w:t>
      </w:r>
      <w:proofErr w:type="spellEnd"/>
    </w:p>
    <w:p w14:paraId="7E29110A" w14:textId="77777777" w:rsidR="008C6AC3" w:rsidRPr="004F1701" w:rsidRDefault="007619D8" w:rsidP="008C6AC3">
      <w:pPr>
        <w:rPr>
          <w:rFonts w:cs="Arial"/>
          <w:b/>
          <w:sz w:val="18"/>
          <w:szCs w:val="18"/>
        </w:rPr>
      </w:pPr>
      <w:proofErr w:type="spellStart"/>
      <w:r>
        <w:rPr>
          <w:rFonts w:cs="Arial"/>
          <w:b/>
          <w:sz w:val="18"/>
          <w:szCs w:val="18"/>
        </w:rPr>
        <w:t>Oclaro</w:t>
      </w:r>
      <w:proofErr w:type="spellEnd"/>
    </w:p>
    <w:p w14:paraId="7E29110B" w14:textId="77777777" w:rsidR="008C6AC3" w:rsidRDefault="007619D8" w:rsidP="008C6AC3">
      <w:pPr>
        <w:pStyle w:val="Normal025"/>
        <w:rPr>
          <w:rFonts w:cs="Arial"/>
          <w:sz w:val="16"/>
          <w:szCs w:val="16"/>
        </w:rPr>
      </w:pPr>
      <w:r>
        <w:rPr>
          <w:rFonts w:cs="Arial"/>
          <w:sz w:val="16"/>
          <w:szCs w:val="16"/>
        </w:rPr>
        <w:t>James Tang</w:t>
      </w:r>
    </w:p>
    <w:p w14:paraId="7E29110C" w14:textId="77777777" w:rsidR="008C6AC3" w:rsidRPr="004F1701" w:rsidRDefault="007619D8" w:rsidP="008C6AC3">
      <w:pPr>
        <w:rPr>
          <w:rFonts w:cs="Arial"/>
          <w:b/>
          <w:sz w:val="18"/>
          <w:szCs w:val="18"/>
        </w:rPr>
      </w:pPr>
      <w:r>
        <w:rPr>
          <w:rFonts w:cs="Arial"/>
          <w:b/>
          <w:sz w:val="18"/>
          <w:szCs w:val="18"/>
        </w:rPr>
        <w:t>Orion Registrar, Inc.</w:t>
      </w:r>
    </w:p>
    <w:p w14:paraId="7E29110D" w14:textId="77777777" w:rsidR="008C6AC3" w:rsidRDefault="007619D8" w:rsidP="008C6AC3">
      <w:pPr>
        <w:pStyle w:val="Normal025"/>
        <w:rPr>
          <w:rFonts w:cs="Arial"/>
          <w:sz w:val="16"/>
          <w:szCs w:val="16"/>
        </w:rPr>
      </w:pPr>
      <w:proofErr w:type="spellStart"/>
      <w:r>
        <w:rPr>
          <w:rFonts w:cs="Arial"/>
          <w:sz w:val="16"/>
          <w:szCs w:val="16"/>
        </w:rPr>
        <w:t>Phyliis</w:t>
      </w:r>
      <w:proofErr w:type="spellEnd"/>
      <w:r>
        <w:rPr>
          <w:rFonts w:cs="Arial"/>
          <w:sz w:val="16"/>
          <w:szCs w:val="16"/>
        </w:rPr>
        <w:t xml:space="preserve"> </w:t>
      </w:r>
      <w:proofErr w:type="spellStart"/>
      <w:r>
        <w:rPr>
          <w:rFonts w:cs="Arial"/>
          <w:sz w:val="16"/>
          <w:szCs w:val="16"/>
        </w:rPr>
        <w:t>Naish</w:t>
      </w:r>
      <w:proofErr w:type="spellEnd"/>
    </w:p>
    <w:p w14:paraId="7E29110E" w14:textId="77777777" w:rsidR="002467AE" w:rsidRPr="004F1701" w:rsidRDefault="00D60F31" w:rsidP="002467AE">
      <w:pPr>
        <w:rPr>
          <w:rFonts w:cs="Arial"/>
          <w:b/>
          <w:sz w:val="18"/>
          <w:szCs w:val="18"/>
        </w:rPr>
      </w:pPr>
      <w:r>
        <w:rPr>
          <w:rFonts w:cs="Arial"/>
          <w:b/>
          <w:sz w:val="18"/>
          <w:szCs w:val="18"/>
        </w:rPr>
        <w:t>Other</w:t>
      </w:r>
    </w:p>
    <w:p w14:paraId="7E29110F" w14:textId="77777777" w:rsidR="00627D91" w:rsidRDefault="00627D91" w:rsidP="00627D91">
      <w:pPr>
        <w:pStyle w:val="Normal025"/>
        <w:rPr>
          <w:rFonts w:cs="Arial"/>
          <w:sz w:val="16"/>
          <w:szCs w:val="16"/>
        </w:rPr>
      </w:pPr>
      <w:r>
        <w:rPr>
          <w:rFonts w:cs="Arial"/>
          <w:sz w:val="16"/>
          <w:szCs w:val="16"/>
        </w:rPr>
        <w:t>Bill Albright</w:t>
      </w:r>
    </w:p>
    <w:p w14:paraId="7E291110" w14:textId="77777777" w:rsidR="00D60F31" w:rsidRDefault="00D60F31" w:rsidP="002467AE">
      <w:pPr>
        <w:pStyle w:val="Normal025"/>
        <w:rPr>
          <w:rFonts w:cs="Arial"/>
          <w:sz w:val="16"/>
          <w:szCs w:val="16"/>
        </w:rPr>
      </w:pPr>
      <w:proofErr w:type="spellStart"/>
      <w:r>
        <w:rPr>
          <w:rFonts w:cs="Arial"/>
          <w:sz w:val="16"/>
          <w:szCs w:val="16"/>
        </w:rPr>
        <w:t>Sanjoy</w:t>
      </w:r>
      <w:proofErr w:type="spellEnd"/>
      <w:r>
        <w:rPr>
          <w:rFonts w:cs="Arial"/>
          <w:sz w:val="16"/>
          <w:szCs w:val="16"/>
        </w:rPr>
        <w:t xml:space="preserve"> </w:t>
      </w:r>
      <w:proofErr w:type="spellStart"/>
      <w:r>
        <w:rPr>
          <w:rFonts w:cs="Arial"/>
          <w:sz w:val="16"/>
          <w:szCs w:val="16"/>
        </w:rPr>
        <w:t>Bhattacharjee</w:t>
      </w:r>
      <w:proofErr w:type="spellEnd"/>
    </w:p>
    <w:p w14:paraId="7E291111" w14:textId="77777777" w:rsidR="00D60F31" w:rsidRDefault="00D60F31" w:rsidP="002467AE">
      <w:pPr>
        <w:pStyle w:val="Normal025"/>
        <w:rPr>
          <w:rFonts w:cs="Arial"/>
          <w:sz w:val="16"/>
          <w:szCs w:val="16"/>
        </w:rPr>
      </w:pPr>
      <w:r>
        <w:rPr>
          <w:rFonts w:cs="Arial"/>
          <w:sz w:val="16"/>
          <w:szCs w:val="16"/>
        </w:rPr>
        <w:t>Debbie Bishop</w:t>
      </w:r>
    </w:p>
    <w:p w14:paraId="7E291112" w14:textId="77777777" w:rsidR="00627D91" w:rsidRDefault="00627D91" w:rsidP="00627D91">
      <w:pPr>
        <w:pStyle w:val="Normal025"/>
        <w:rPr>
          <w:rFonts w:cs="Arial"/>
          <w:sz w:val="16"/>
          <w:szCs w:val="16"/>
        </w:rPr>
      </w:pPr>
      <w:r>
        <w:rPr>
          <w:rFonts w:cs="Arial"/>
          <w:sz w:val="16"/>
          <w:szCs w:val="16"/>
        </w:rPr>
        <w:t xml:space="preserve">Paul </w:t>
      </w:r>
      <w:proofErr w:type="spellStart"/>
      <w:r>
        <w:rPr>
          <w:rFonts w:cs="Arial"/>
          <w:sz w:val="16"/>
          <w:szCs w:val="16"/>
        </w:rPr>
        <w:t>Crugnola</w:t>
      </w:r>
      <w:proofErr w:type="spellEnd"/>
    </w:p>
    <w:p w14:paraId="7E291113" w14:textId="77777777" w:rsidR="002467AE" w:rsidRDefault="00D60F31" w:rsidP="002467AE">
      <w:pPr>
        <w:pStyle w:val="Normal025"/>
        <w:rPr>
          <w:rFonts w:cs="Arial"/>
          <w:sz w:val="16"/>
          <w:szCs w:val="16"/>
        </w:rPr>
      </w:pPr>
      <w:proofErr w:type="spellStart"/>
      <w:r>
        <w:rPr>
          <w:rFonts w:cs="Arial"/>
          <w:sz w:val="16"/>
          <w:szCs w:val="16"/>
        </w:rPr>
        <w:t>Punith</w:t>
      </w:r>
      <w:proofErr w:type="spellEnd"/>
      <w:r>
        <w:rPr>
          <w:rFonts w:cs="Arial"/>
          <w:sz w:val="16"/>
          <w:szCs w:val="16"/>
        </w:rPr>
        <w:t xml:space="preserve"> </w:t>
      </w:r>
      <w:proofErr w:type="spellStart"/>
      <w:r>
        <w:rPr>
          <w:rFonts w:cs="Arial"/>
          <w:sz w:val="16"/>
          <w:szCs w:val="16"/>
        </w:rPr>
        <w:t>Hareesh</w:t>
      </w:r>
      <w:proofErr w:type="spellEnd"/>
    </w:p>
    <w:p w14:paraId="7E291114" w14:textId="77777777" w:rsidR="00D60F31" w:rsidRDefault="00D60F31" w:rsidP="002467AE">
      <w:pPr>
        <w:pStyle w:val="Normal025"/>
        <w:rPr>
          <w:rFonts w:cs="Arial"/>
          <w:sz w:val="16"/>
          <w:szCs w:val="16"/>
        </w:rPr>
      </w:pPr>
      <w:r>
        <w:rPr>
          <w:rFonts w:cs="Arial"/>
          <w:sz w:val="16"/>
          <w:szCs w:val="16"/>
        </w:rPr>
        <w:t>Heather Hoffman</w:t>
      </w:r>
    </w:p>
    <w:p w14:paraId="7E291115" w14:textId="77777777" w:rsidR="002467AE" w:rsidRDefault="00D60F31" w:rsidP="002467AE">
      <w:pPr>
        <w:pStyle w:val="Normal025"/>
        <w:rPr>
          <w:rFonts w:cs="Arial"/>
          <w:sz w:val="16"/>
          <w:szCs w:val="16"/>
        </w:rPr>
      </w:pPr>
      <w:proofErr w:type="spellStart"/>
      <w:r>
        <w:rPr>
          <w:rFonts w:cs="Arial"/>
          <w:sz w:val="16"/>
          <w:szCs w:val="16"/>
        </w:rPr>
        <w:t>Sandeep</w:t>
      </w:r>
      <w:proofErr w:type="spellEnd"/>
      <w:r>
        <w:rPr>
          <w:rFonts w:cs="Arial"/>
          <w:sz w:val="16"/>
          <w:szCs w:val="16"/>
        </w:rPr>
        <w:t xml:space="preserve"> Joshi</w:t>
      </w:r>
    </w:p>
    <w:p w14:paraId="7E291116" w14:textId="77777777" w:rsidR="007C2B89" w:rsidRDefault="007C2B89" w:rsidP="002467AE">
      <w:pPr>
        <w:pStyle w:val="Normal025"/>
        <w:rPr>
          <w:rFonts w:cs="Arial"/>
          <w:sz w:val="16"/>
          <w:szCs w:val="16"/>
        </w:rPr>
      </w:pPr>
      <w:r>
        <w:rPr>
          <w:rFonts w:cs="Arial"/>
          <w:sz w:val="16"/>
          <w:szCs w:val="16"/>
        </w:rPr>
        <w:t>Steven Most</w:t>
      </w:r>
    </w:p>
    <w:p w14:paraId="7E291117" w14:textId="77777777" w:rsidR="00D60F31" w:rsidRDefault="00D60F31" w:rsidP="002467AE">
      <w:pPr>
        <w:pStyle w:val="Normal025"/>
        <w:rPr>
          <w:rFonts w:cs="Arial"/>
          <w:sz w:val="16"/>
          <w:szCs w:val="16"/>
        </w:rPr>
      </w:pPr>
      <w:r>
        <w:rPr>
          <w:rFonts w:cs="Arial"/>
          <w:sz w:val="16"/>
          <w:szCs w:val="16"/>
        </w:rPr>
        <w:t xml:space="preserve">Masaki </w:t>
      </w:r>
      <w:proofErr w:type="spellStart"/>
      <w:r>
        <w:rPr>
          <w:rFonts w:cs="Arial"/>
          <w:sz w:val="16"/>
          <w:szCs w:val="16"/>
        </w:rPr>
        <w:t>Ohira</w:t>
      </w:r>
      <w:proofErr w:type="spellEnd"/>
    </w:p>
    <w:p w14:paraId="7E291118" w14:textId="77777777" w:rsidR="00F928E7" w:rsidRDefault="00F928E7" w:rsidP="002467AE">
      <w:pPr>
        <w:pStyle w:val="Normal025"/>
        <w:rPr>
          <w:rFonts w:cs="Arial"/>
          <w:sz w:val="16"/>
          <w:szCs w:val="16"/>
        </w:rPr>
      </w:pPr>
      <w:r>
        <w:rPr>
          <w:rFonts w:cs="Arial"/>
          <w:sz w:val="16"/>
          <w:szCs w:val="16"/>
        </w:rPr>
        <w:t xml:space="preserve">Fraser </w:t>
      </w:r>
      <w:proofErr w:type="spellStart"/>
      <w:r>
        <w:rPr>
          <w:rFonts w:cs="Arial"/>
          <w:sz w:val="16"/>
          <w:szCs w:val="16"/>
        </w:rPr>
        <w:t>Pajak</w:t>
      </w:r>
      <w:proofErr w:type="spellEnd"/>
    </w:p>
    <w:p w14:paraId="7E291119" w14:textId="77777777" w:rsidR="00D60F31" w:rsidRDefault="00D60F31" w:rsidP="002467AE">
      <w:pPr>
        <w:pStyle w:val="Normal025"/>
        <w:rPr>
          <w:rFonts w:cs="Arial"/>
          <w:sz w:val="16"/>
          <w:szCs w:val="16"/>
        </w:rPr>
      </w:pPr>
      <w:r>
        <w:rPr>
          <w:rFonts w:cs="Arial"/>
          <w:sz w:val="16"/>
          <w:szCs w:val="16"/>
        </w:rPr>
        <w:t>Thomas Purcell</w:t>
      </w:r>
    </w:p>
    <w:p w14:paraId="7E29111A" w14:textId="77777777" w:rsidR="00E8016B" w:rsidRDefault="00E8016B" w:rsidP="002467AE">
      <w:pPr>
        <w:pStyle w:val="Normal025"/>
        <w:rPr>
          <w:rFonts w:cs="Arial"/>
          <w:sz w:val="16"/>
          <w:szCs w:val="16"/>
        </w:rPr>
      </w:pPr>
      <w:r>
        <w:rPr>
          <w:rFonts w:cs="Arial"/>
          <w:sz w:val="16"/>
          <w:szCs w:val="16"/>
        </w:rPr>
        <w:t>Mark Roberts</w:t>
      </w:r>
    </w:p>
    <w:p w14:paraId="7E29111B" w14:textId="77777777" w:rsidR="00D60F31" w:rsidRDefault="00D60F31" w:rsidP="002467AE">
      <w:pPr>
        <w:pStyle w:val="Normal025"/>
        <w:rPr>
          <w:rFonts w:cs="Arial"/>
          <w:sz w:val="16"/>
          <w:szCs w:val="16"/>
        </w:rPr>
      </w:pPr>
      <w:r>
        <w:rPr>
          <w:rFonts w:cs="Arial"/>
          <w:sz w:val="16"/>
          <w:szCs w:val="16"/>
        </w:rPr>
        <w:t xml:space="preserve">Ravi </w:t>
      </w:r>
      <w:proofErr w:type="spellStart"/>
      <w:r>
        <w:rPr>
          <w:rFonts w:cs="Arial"/>
          <w:sz w:val="16"/>
          <w:szCs w:val="16"/>
        </w:rPr>
        <w:t>Soundararajan</w:t>
      </w:r>
      <w:proofErr w:type="spellEnd"/>
    </w:p>
    <w:p w14:paraId="7E29111C" w14:textId="77777777" w:rsidR="002467AE" w:rsidRDefault="00D60F31" w:rsidP="002467AE">
      <w:pPr>
        <w:pStyle w:val="Normal025"/>
        <w:rPr>
          <w:rFonts w:cs="Arial"/>
          <w:sz w:val="16"/>
          <w:szCs w:val="16"/>
        </w:rPr>
      </w:pPr>
      <w:r>
        <w:rPr>
          <w:rFonts w:cs="Arial"/>
          <w:sz w:val="16"/>
          <w:szCs w:val="16"/>
        </w:rPr>
        <w:t>Scott Stoner</w:t>
      </w:r>
    </w:p>
    <w:p w14:paraId="7E29111D" w14:textId="77777777" w:rsidR="00D60F31" w:rsidRDefault="00D60F31" w:rsidP="002467AE">
      <w:pPr>
        <w:pStyle w:val="Normal025"/>
        <w:rPr>
          <w:rFonts w:cs="Arial"/>
          <w:sz w:val="16"/>
          <w:szCs w:val="16"/>
        </w:rPr>
      </w:pPr>
      <w:r>
        <w:rPr>
          <w:rFonts w:cs="Arial"/>
          <w:sz w:val="16"/>
          <w:szCs w:val="16"/>
        </w:rPr>
        <w:t xml:space="preserve">Mary </w:t>
      </w:r>
      <w:proofErr w:type="spellStart"/>
      <w:r>
        <w:rPr>
          <w:rFonts w:cs="Arial"/>
          <w:sz w:val="16"/>
          <w:szCs w:val="16"/>
        </w:rPr>
        <w:t>Whittenton</w:t>
      </w:r>
      <w:proofErr w:type="spellEnd"/>
    </w:p>
    <w:p w14:paraId="7E29111E" w14:textId="77777777" w:rsidR="00D60F31" w:rsidRDefault="00D60F31" w:rsidP="00D60F31">
      <w:pPr>
        <w:pStyle w:val="Normal025"/>
        <w:rPr>
          <w:rFonts w:cs="Arial"/>
          <w:sz w:val="16"/>
          <w:szCs w:val="16"/>
        </w:rPr>
      </w:pPr>
      <w:r>
        <w:rPr>
          <w:rFonts w:cs="Arial"/>
          <w:sz w:val="16"/>
          <w:szCs w:val="16"/>
        </w:rPr>
        <w:t xml:space="preserve">Susan </w:t>
      </w:r>
      <w:proofErr w:type="spellStart"/>
      <w:r>
        <w:rPr>
          <w:rFonts w:cs="Arial"/>
          <w:sz w:val="16"/>
          <w:szCs w:val="16"/>
        </w:rPr>
        <w:t>Wiland</w:t>
      </w:r>
      <w:proofErr w:type="spellEnd"/>
    </w:p>
    <w:p w14:paraId="7E29111F" w14:textId="77777777" w:rsidR="002467AE" w:rsidRPr="004F1701" w:rsidRDefault="00D60F31" w:rsidP="002467AE">
      <w:pPr>
        <w:rPr>
          <w:rFonts w:cs="Arial"/>
          <w:b/>
          <w:sz w:val="18"/>
          <w:szCs w:val="18"/>
        </w:rPr>
      </w:pPr>
      <w:r>
        <w:rPr>
          <w:rFonts w:cs="Arial"/>
          <w:b/>
          <w:sz w:val="18"/>
          <w:szCs w:val="18"/>
        </w:rPr>
        <w:t>Pace Americas</w:t>
      </w:r>
    </w:p>
    <w:p w14:paraId="7E291120" w14:textId="77777777" w:rsidR="002467AE" w:rsidRDefault="00D60F31" w:rsidP="002467AE">
      <w:pPr>
        <w:pStyle w:val="Normal025"/>
        <w:rPr>
          <w:rFonts w:cs="Arial"/>
          <w:sz w:val="16"/>
          <w:szCs w:val="16"/>
        </w:rPr>
      </w:pPr>
      <w:r>
        <w:rPr>
          <w:rFonts w:cs="Arial"/>
          <w:sz w:val="16"/>
          <w:szCs w:val="16"/>
        </w:rPr>
        <w:t xml:space="preserve">Bill </w:t>
      </w:r>
      <w:proofErr w:type="spellStart"/>
      <w:r>
        <w:rPr>
          <w:rFonts w:cs="Arial"/>
          <w:sz w:val="16"/>
          <w:szCs w:val="16"/>
        </w:rPr>
        <w:t>Jibby</w:t>
      </w:r>
      <w:proofErr w:type="spellEnd"/>
    </w:p>
    <w:p w14:paraId="7E291121" w14:textId="77777777" w:rsidR="002467AE" w:rsidRPr="004F1701" w:rsidRDefault="00D60F31" w:rsidP="002467AE">
      <w:pPr>
        <w:rPr>
          <w:rFonts w:cs="Arial"/>
          <w:b/>
          <w:sz w:val="18"/>
          <w:szCs w:val="18"/>
        </w:rPr>
      </w:pPr>
      <w:r>
        <w:rPr>
          <w:rFonts w:cs="Arial"/>
          <w:b/>
          <w:sz w:val="18"/>
          <w:szCs w:val="18"/>
        </w:rPr>
        <w:t>Phoenix Telecom Solutions Inc.</w:t>
      </w:r>
    </w:p>
    <w:p w14:paraId="7E291122" w14:textId="77777777" w:rsidR="002467AE" w:rsidRDefault="00D60F31" w:rsidP="002467AE">
      <w:pPr>
        <w:pStyle w:val="Normal025"/>
        <w:rPr>
          <w:rFonts w:cs="Arial"/>
          <w:sz w:val="16"/>
          <w:szCs w:val="16"/>
        </w:rPr>
      </w:pPr>
      <w:r>
        <w:rPr>
          <w:rFonts w:cs="Arial"/>
          <w:sz w:val="16"/>
          <w:szCs w:val="16"/>
        </w:rPr>
        <w:t xml:space="preserve">Gary </w:t>
      </w:r>
      <w:proofErr w:type="spellStart"/>
      <w:r>
        <w:rPr>
          <w:rFonts w:cs="Arial"/>
          <w:sz w:val="16"/>
          <w:szCs w:val="16"/>
        </w:rPr>
        <w:t>McMullin</w:t>
      </w:r>
      <w:proofErr w:type="spellEnd"/>
    </w:p>
    <w:p w14:paraId="7E291123" w14:textId="77777777" w:rsidR="002467AE" w:rsidRPr="004F1701" w:rsidRDefault="00B65E68" w:rsidP="002467AE">
      <w:pPr>
        <w:rPr>
          <w:rFonts w:cs="Arial"/>
          <w:b/>
          <w:sz w:val="18"/>
          <w:szCs w:val="18"/>
        </w:rPr>
      </w:pPr>
      <w:proofErr w:type="spellStart"/>
      <w:r>
        <w:rPr>
          <w:rFonts w:cs="Arial"/>
          <w:b/>
          <w:sz w:val="18"/>
          <w:szCs w:val="18"/>
        </w:rPr>
        <w:t>Restor</w:t>
      </w:r>
      <w:proofErr w:type="spellEnd"/>
      <w:r>
        <w:rPr>
          <w:rFonts w:cs="Arial"/>
          <w:b/>
          <w:sz w:val="18"/>
          <w:szCs w:val="18"/>
        </w:rPr>
        <w:t xml:space="preserve"> Telecom, Inc.</w:t>
      </w:r>
    </w:p>
    <w:p w14:paraId="7E291124" w14:textId="77777777" w:rsidR="002467AE" w:rsidRDefault="00B65E68" w:rsidP="002467AE">
      <w:pPr>
        <w:pStyle w:val="Normal025"/>
        <w:rPr>
          <w:rFonts w:cs="Arial"/>
          <w:sz w:val="16"/>
          <w:szCs w:val="16"/>
        </w:rPr>
      </w:pPr>
      <w:r>
        <w:rPr>
          <w:rFonts w:cs="Arial"/>
          <w:sz w:val="16"/>
          <w:szCs w:val="16"/>
        </w:rPr>
        <w:t xml:space="preserve">Armand </w:t>
      </w:r>
      <w:proofErr w:type="spellStart"/>
      <w:r>
        <w:rPr>
          <w:rFonts w:cs="Arial"/>
          <w:sz w:val="16"/>
          <w:szCs w:val="16"/>
        </w:rPr>
        <w:t>Gadbois</w:t>
      </w:r>
      <w:proofErr w:type="spellEnd"/>
    </w:p>
    <w:p w14:paraId="7E291125" w14:textId="77777777" w:rsidR="002467AE" w:rsidRPr="004F1701" w:rsidRDefault="00B65E68" w:rsidP="002467AE">
      <w:pPr>
        <w:rPr>
          <w:rFonts w:cs="Arial"/>
          <w:b/>
          <w:sz w:val="18"/>
          <w:szCs w:val="18"/>
        </w:rPr>
      </w:pPr>
      <w:r>
        <w:rPr>
          <w:rFonts w:cs="Arial"/>
          <w:b/>
          <w:sz w:val="18"/>
          <w:szCs w:val="18"/>
        </w:rPr>
        <w:t>Shields Environmental Inc.</w:t>
      </w:r>
    </w:p>
    <w:p w14:paraId="7E291126" w14:textId="77777777" w:rsidR="002467AE" w:rsidRDefault="00B65E68" w:rsidP="002467AE">
      <w:pPr>
        <w:pStyle w:val="Normal025"/>
        <w:rPr>
          <w:rFonts w:cs="Arial"/>
          <w:sz w:val="16"/>
          <w:szCs w:val="16"/>
        </w:rPr>
      </w:pPr>
      <w:r>
        <w:rPr>
          <w:rFonts w:cs="Arial"/>
          <w:sz w:val="16"/>
          <w:szCs w:val="16"/>
        </w:rPr>
        <w:t>Bill Brown</w:t>
      </w:r>
    </w:p>
    <w:p w14:paraId="7E291127" w14:textId="77777777" w:rsidR="002467AE" w:rsidRPr="004F1701" w:rsidRDefault="00B65E68" w:rsidP="002467AE">
      <w:pPr>
        <w:rPr>
          <w:rFonts w:cs="Arial"/>
          <w:b/>
          <w:sz w:val="18"/>
          <w:szCs w:val="18"/>
        </w:rPr>
      </w:pPr>
      <w:r>
        <w:rPr>
          <w:rFonts w:cs="Arial"/>
          <w:b/>
          <w:sz w:val="18"/>
          <w:szCs w:val="18"/>
        </w:rPr>
        <w:t>Small and Medium Business Corporation Registrar (SBCR)</w:t>
      </w:r>
    </w:p>
    <w:p w14:paraId="7E291128" w14:textId="77777777" w:rsidR="002467AE" w:rsidRDefault="00B65E68" w:rsidP="002467AE">
      <w:pPr>
        <w:pStyle w:val="Normal025"/>
        <w:rPr>
          <w:rFonts w:cs="Arial"/>
          <w:sz w:val="16"/>
          <w:szCs w:val="16"/>
        </w:rPr>
      </w:pPr>
      <w:proofErr w:type="spellStart"/>
      <w:r>
        <w:rPr>
          <w:rFonts w:cs="Arial"/>
          <w:sz w:val="16"/>
          <w:szCs w:val="16"/>
        </w:rPr>
        <w:t>Joo</w:t>
      </w:r>
      <w:proofErr w:type="spellEnd"/>
      <w:r>
        <w:rPr>
          <w:rFonts w:cs="Arial"/>
          <w:sz w:val="16"/>
          <w:szCs w:val="16"/>
        </w:rPr>
        <w:t xml:space="preserve"> Min Kim</w:t>
      </w:r>
    </w:p>
    <w:p w14:paraId="7E291129" w14:textId="77777777" w:rsidR="002467AE" w:rsidRPr="004F1701" w:rsidRDefault="00662FE9" w:rsidP="002467AE">
      <w:pPr>
        <w:rPr>
          <w:rFonts w:cs="Arial"/>
          <w:b/>
          <w:sz w:val="18"/>
          <w:szCs w:val="18"/>
        </w:rPr>
      </w:pPr>
      <w:r>
        <w:rPr>
          <w:rFonts w:cs="Arial"/>
          <w:b/>
          <w:sz w:val="18"/>
          <w:szCs w:val="18"/>
        </w:rPr>
        <w:t>SQS Group Management Consulting GmbH</w:t>
      </w:r>
    </w:p>
    <w:p w14:paraId="7E29112A" w14:textId="77777777" w:rsidR="002467AE" w:rsidRDefault="00662FE9" w:rsidP="002467AE">
      <w:pPr>
        <w:pStyle w:val="Normal025"/>
        <w:rPr>
          <w:rFonts w:cs="Arial"/>
          <w:sz w:val="16"/>
          <w:szCs w:val="16"/>
        </w:rPr>
      </w:pPr>
      <w:proofErr w:type="spellStart"/>
      <w:r>
        <w:rPr>
          <w:rFonts w:cs="Arial"/>
          <w:sz w:val="16"/>
          <w:szCs w:val="16"/>
        </w:rPr>
        <w:t>Arnim</w:t>
      </w:r>
      <w:proofErr w:type="spellEnd"/>
      <w:r>
        <w:rPr>
          <w:rFonts w:cs="Arial"/>
          <w:sz w:val="16"/>
          <w:szCs w:val="16"/>
        </w:rPr>
        <w:t xml:space="preserve"> </w:t>
      </w:r>
      <w:proofErr w:type="spellStart"/>
      <w:r>
        <w:rPr>
          <w:rFonts w:cs="Arial"/>
          <w:sz w:val="16"/>
          <w:szCs w:val="16"/>
        </w:rPr>
        <w:t>Lueck</w:t>
      </w:r>
      <w:proofErr w:type="spellEnd"/>
    </w:p>
    <w:p w14:paraId="7E29112B" w14:textId="77777777" w:rsidR="002467AE" w:rsidRPr="004F1701" w:rsidRDefault="00662FE9" w:rsidP="002467AE">
      <w:pPr>
        <w:rPr>
          <w:rFonts w:cs="Arial"/>
          <w:b/>
          <w:sz w:val="18"/>
          <w:szCs w:val="18"/>
        </w:rPr>
      </w:pPr>
      <w:proofErr w:type="gramStart"/>
      <w:r>
        <w:rPr>
          <w:rFonts w:cs="Arial"/>
          <w:b/>
          <w:sz w:val="18"/>
          <w:szCs w:val="18"/>
        </w:rPr>
        <w:t>Systems and Services Certification – SGS North America Inc.</w:t>
      </w:r>
      <w:proofErr w:type="gramEnd"/>
    </w:p>
    <w:p w14:paraId="7E29112C" w14:textId="77777777" w:rsidR="002467AE" w:rsidRDefault="00662FE9" w:rsidP="002467AE">
      <w:pPr>
        <w:pStyle w:val="Normal025"/>
        <w:rPr>
          <w:rFonts w:cs="Arial"/>
          <w:sz w:val="16"/>
          <w:szCs w:val="16"/>
        </w:rPr>
      </w:pPr>
      <w:r>
        <w:rPr>
          <w:rFonts w:cs="Arial"/>
          <w:sz w:val="16"/>
          <w:szCs w:val="16"/>
        </w:rPr>
        <w:t>Jim Harrison</w:t>
      </w:r>
    </w:p>
    <w:p w14:paraId="7E29112D" w14:textId="77777777" w:rsidR="002467AE" w:rsidRPr="004F1701" w:rsidRDefault="00662FE9" w:rsidP="002467AE">
      <w:pPr>
        <w:rPr>
          <w:rFonts w:cs="Arial"/>
          <w:b/>
          <w:sz w:val="18"/>
          <w:szCs w:val="18"/>
        </w:rPr>
      </w:pPr>
      <w:proofErr w:type="spellStart"/>
      <w:r>
        <w:rPr>
          <w:rFonts w:cs="Arial"/>
          <w:b/>
          <w:sz w:val="18"/>
          <w:szCs w:val="18"/>
        </w:rPr>
        <w:t>Technofer</w:t>
      </w:r>
      <w:proofErr w:type="spellEnd"/>
      <w:r>
        <w:rPr>
          <w:rFonts w:cs="Arial"/>
          <w:b/>
          <w:sz w:val="18"/>
          <w:szCs w:val="18"/>
        </w:rPr>
        <w:t>, Ltd. Japan</w:t>
      </w:r>
    </w:p>
    <w:p w14:paraId="7E29112E" w14:textId="77777777" w:rsidR="002467AE" w:rsidRPr="00D5601C" w:rsidRDefault="00662FE9" w:rsidP="002467AE">
      <w:pPr>
        <w:pStyle w:val="Normal025"/>
        <w:rPr>
          <w:rFonts w:cs="Arial"/>
          <w:sz w:val="16"/>
          <w:szCs w:val="16"/>
          <w:lang w:val="fr-FR"/>
        </w:rPr>
      </w:pPr>
      <w:proofErr w:type="spellStart"/>
      <w:r w:rsidRPr="00D5601C">
        <w:rPr>
          <w:rFonts w:cs="Arial"/>
          <w:sz w:val="16"/>
          <w:szCs w:val="16"/>
          <w:lang w:val="fr-FR"/>
        </w:rPr>
        <w:t>Isao</w:t>
      </w:r>
      <w:proofErr w:type="spellEnd"/>
      <w:r w:rsidRPr="00D5601C">
        <w:rPr>
          <w:rFonts w:cs="Arial"/>
          <w:sz w:val="16"/>
          <w:szCs w:val="16"/>
          <w:lang w:val="fr-FR"/>
        </w:rPr>
        <w:t xml:space="preserve"> </w:t>
      </w:r>
      <w:proofErr w:type="spellStart"/>
      <w:r w:rsidRPr="00D5601C">
        <w:rPr>
          <w:rFonts w:cs="Arial"/>
          <w:sz w:val="16"/>
          <w:szCs w:val="16"/>
          <w:lang w:val="fr-FR"/>
        </w:rPr>
        <w:t>Uchida</w:t>
      </w:r>
      <w:proofErr w:type="spellEnd"/>
    </w:p>
    <w:p w14:paraId="7E29112F" w14:textId="77777777" w:rsidR="002467AE" w:rsidRPr="00D5601C" w:rsidRDefault="007C2B89" w:rsidP="002467AE">
      <w:pPr>
        <w:rPr>
          <w:rFonts w:cs="Arial"/>
          <w:b/>
          <w:sz w:val="18"/>
          <w:szCs w:val="18"/>
          <w:lang w:val="fr-FR"/>
        </w:rPr>
      </w:pPr>
      <w:proofErr w:type="spellStart"/>
      <w:r w:rsidRPr="00D5601C">
        <w:rPr>
          <w:rFonts w:cs="Arial"/>
          <w:b/>
          <w:sz w:val="18"/>
          <w:szCs w:val="18"/>
          <w:lang w:val="fr-FR"/>
        </w:rPr>
        <w:t>Tekelec</w:t>
      </w:r>
      <w:proofErr w:type="spellEnd"/>
    </w:p>
    <w:p w14:paraId="7E291130" w14:textId="77777777" w:rsidR="002467AE" w:rsidRPr="00D5601C" w:rsidRDefault="007C2B89" w:rsidP="002467AE">
      <w:pPr>
        <w:pStyle w:val="Normal025"/>
        <w:rPr>
          <w:rFonts w:cs="Arial"/>
          <w:sz w:val="16"/>
          <w:szCs w:val="16"/>
          <w:lang w:val="fr-FR"/>
        </w:rPr>
      </w:pPr>
      <w:r w:rsidRPr="00D5601C">
        <w:rPr>
          <w:rFonts w:cs="Arial"/>
          <w:sz w:val="16"/>
          <w:szCs w:val="16"/>
          <w:lang w:val="fr-FR"/>
        </w:rPr>
        <w:lastRenderedPageBreak/>
        <w:t>Robert Gardiner</w:t>
      </w:r>
    </w:p>
    <w:p w14:paraId="7E291131" w14:textId="77777777" w:rsidR="002467AE" w:rsidRPr="00D5601C" w:rsidRDefault="007C2B89" w:rsidP="002467AE">
      <w:pPr>
        <w:pStyle w:val="Normal025"/>
        <w:rPr>
          <w:rFonts w:cs="Arial"/>
          <w:sz w:val="16"/>
          <w:szCs w:val="16"/>
          <w:lang w:val="fr-FR"/>
        </w:rPr>
      </w:pPr>
      <w:r w:rsidRPr="00D5601C">
        <w:rPr>
          <w:rFonts w:cs="Arial"/>
          <w:sz w:val="16"/>
          <w:szCs w:val="16"/>
          <w:lang w:val="fr-FR"/>
        </w:rPr>
        <w:t xml:space="preserve">Richard </w:t>
      </w:r>
      <w:proofErr w:type="spellStart"/>
      <w:r w:rsidRPr="00D5601C">
        <w:rPr>
          <w:rFonts w:cs="Arial"/>
          <w:sz w:val="16"/>
          <w:szCs w:val="16"/>
          <w:lang w:val="fr-FR"/>
        </w:rPr>
        <w:t>Pierrie</w:t>
      </w:r>
      <w:proofErr w:type="spellEnd"/>
    </w:p>
    <w:p w14:paraId="7E291132" w14:textId="77777777" w:rsidR="002467AE" w:rsidRPr="00D5601C" w:rsidRDefault="007C2B89" w:rsidP="002467AE">
      <w:pPr>
        <w:rPr>
          <w:rFonts w:cs="Arial"/>
          <w:b/>
          <w:sz w:val="18"/>
          <w:szCs w:val="18"/>
          <w:lang w:val="fr-FR"/>
        </w:rPr>
      </w:pPr>
      <w:proofErr w:type="spellStart"/>
      <w:r w:rsidRPr="00D5601C">
        <w:rPr>
          <w:rFonts w:cs="Arial"/>
          <w:b/>
          <w:sz w:val="18"/>
          <w:szCs w:val="18"/>
          <w:lang w:val="fr-FR"/>
        </w:rPr>
        <w:t>Telcordia</w:t>
      </w:r>
      <w:proofErr w:type="spellEnd"/>
      <w:r w:rsidRPr="00D5601C">
        <w:rPr>
          <w:rFonts w:cs="Arial"/>
          <w:b/>
          <w:sz w:val="18"/>
          <w:szCs w:val="18"/>
          <w:lang w:val="fr-FR"/>
        </w:rPr>
        <w:t xml:space="preserve"> Technologies</w:t>
      </w:r>
    </w:p>
    <w:p w14:paraId="7E291133" w14:textId="77777777" w:rsidR="002467AE" w:rsidRDefault="007C2B89" w:rsidP="002467AE">
      <w:pPr>
        <w:pStyle w:val="Normal025"/>
        <w:rPr>
          <w:rFonts w:cs="Arial"/>
          <w:sz w:val="16"/>
          <w:szCs w:val="16"/>
        </w:rPr>
      </w:pPr>
      <w:r>
        <w:rPr>
          <w:rFonts w:cs="Arial"/>
          <w:sz w:val="16"/>
          <w:szCs w:val="16"/>
        </w:rPr>
        <w:t xml:space="preserve">Kathy </w:t>
      </w:r>
      <w:proofErr w:type="spellStart"/>
      <w:r>
        <w:rPr>
          <w:rFonts w:cs="Arial"/>
          <w:sz w:val="16"/>
          <w:szCs w:val="16"/>
        </w:rPr>
        <w:t>Musumeci</w:t>
      </w:r>
      <w:proofErr w:type="spellEnd"/>
    </w:p>
    <w:p w14:paraId="7E291134" w14:textId="77777777" w:rsidR="002467AE" w:rsidRDefault="007C2B89" w:rsidP="002467AE">
      <w:pPr>
        <w:pStyle w:val="Normal025"/>
        <w:rPr>
          <w:rFonts w:cs="Arial"/>
          <w:sz w:val="16"/>
          <w:szCs w:val="16"/>
        </w:rPr>
      </w:pPr>
      <w:r>
        <w:rPr>
          <w:rFonts w:cs="Arial"/>
          <w:sz w:val="16"/>
          <w:szCs w:val="16"/>
        </w:rPr>
        <w:t>John Russell</w:t>
      </w:r>
    </w:p>
    <w:p w14:paraId="7E291135" w14:textId="77777777" w:rsidR="002467AE" w:rsidRPr="004F1701" w:rsidRDefault="007C2B89" w:rsidP="002467AE">
      <w:pPr>
        <w:rPr>
          <w:rFonts w:cs="Arial"/>
          <w:b/>
          <w:sz w:val="18"/>
          <w:szCs w:val="18"/>
        </w:rPr>
      </w:pPr>
      <w:proofErr w:type="spellStart"/>
      <w:r>
        <w:rPr>
          <w:rFonts w:cs="Arial"/>
          <w:b/>
          <w:sz w:val="18"/>
          <w:szCs w:val="18"/>
        </w:rPr>
        <w:t>TeleCommunication</w:t>
      </w:r>
      <w:proofErr w:type="spellEnd"/>
      <w:r>
        <w:rPr>
          <w:rFonts w:cs="Arial"/>
          <w:b/>
          <w:sz w:val="18"/>
          <w:szCs w:val="18"/>
        </w:rPr>
        <w:t xml:space="preserve"> Systems</w:t>
      </w:r>
    </w:p>
    <w:p w14:paraId="7E291136" w14:textId="77777777" w:rsidR="002467AE" w:rsidRPr="00D5601C" w:rsidRDefault="007C2B89" w:rsidP="002467AE">
      <w:pPr>
        <w:pStyle w:val="Normal025"/>
        <w:rPr>
          <w:rFonts w:cs="Arial"/>
          <w:sz w:val="16"/>
          <w:szCs w:val="16"/>
          <w:lang w:val="it-IT"/>
        </w:rPr>
      </w:pPr>
      <w:proofErr w:type="spellStart"/>
      <w:r w:rsidRPr="00D5601C">
        <w:rPr>
          <w:rFonts w:cs="Arial"/>
          <w:sz w:val="16"/>
          <w:szCs w:val="16"/>
          <w:lang w:val="it-IT"/>
        </w:rPr>
        <w:t>Darrell</w:t>
      </w:r>
      <w:proofErr w:type="spellEnd"/>
      <w:r w:rsidRPr="00D5601C">
        <w:rPr>
          <w:rFonts w:cs="Arial"/>
          <w:sz w:val="16"/>
          <w:szCs w:val="16"/>
          <w:lang w:val="it-IT"/>
        </w:rPr>
        <w:t xml:space="preserve"> </w:t>
      </w:r>
      <w:proofErr w:type="spellStart"/>
      <w:r w:rsidRPr="00D5601C">
        <w:rPr>
          <w:rFonts w:cs="Arial"/>
          <w:sz w:val="16"/>
          <w:szCs w:val="16"/>
          <w:lang w:val="it-IT"/>
        </w:rPr>
        <w:t>Dunmire</w:t>
      </w:r>
      <w:proofErr w:type="spellEnd"/>
    </w:p>
    <w:p w14:paraId="7E291137" w14:textId="77777777" w:rsidR="002467AE" w:rsidRPr="00D5601C" w:rsidRDefault="007C2B89" w:rsidP="002467AE">
      <w:pPr>
        <w:rPr>
          <w:rFonts w:cs="Arial"/>
          <w:b/>
          <w:sz w:val="18"/>
          <w:szCs w:val="18"/>
          <w:lang w:val="it-IT"/>
        </w:rPr>
      </w:pPr>
      <w:proofErr w:type="spellStart"/>
      <w:r w:rsidRPr="00D5601C">
        <w:rPr>
          <w:rFonts w:cs="Arial"/>
          <w:b/>
          <w:sz w:val="18"/>
          <w:szCs w:val="18"/>
          <w:lang w:val="it-IT"/>
        </w:rPr>
        <w:t>Tellabs</w:t>
      </w:r>
      <w:proofErr w:type="spellEnd"/>
    </w:p>
    <w:p w14:paraId="7E291138" w14:textId="77777777" w:rsidR="002467AE" w:rsidRPr="00D5601C" w:rsidRDefault="007C2B89" w:rsidP="002467AE">
      <w:pPr>
        <w:pStyle w:val="Normal025"/>
        <w:rPr>
          <w:rFonts w:cs="Arial"/>
          <w:sz w:val="16"/>
          <w:szCs w:val="16"/>
          <w:lang w:val="it-IT"/>
        </w:rPr>
      </w:pPr>
      <w:r w:rsidRPr="00D5601C">
        <w:rPr>
          <w:rFonts w:cs="Arial"/>
          <w:sz w:val="16"/>
          <w:szCs w:val="16"/>
          <w:lang w:val="it-IT"/>
        </w:rPr>
        <w:t xml:space="preserve">Laura </w:t>
      </w:r>
      <w:proofErr w:type="spellStart"/>
      <w:r w:rsidRPr="00D5601C">
        <w:rPr>
          <w:rFonts w:cs="Arial"/>
          <w:sz w:val="16"/>
          <w:szCs w:val="16"/>
          <w:lang w:val="it-IT"/>
        </w:rPr>
        <w:t>Coplon</w:t>
      </w:r>
      <w:proofErr w:type="spellEnd"/>
    </w:p>
    <w:p w14:paraId="7E291139" w14:textId="77777777" w:rsidR="002467AE" w:rsidRPr="00D5601C" w:rsidRDefault="007C2B89" w:rsidP="002467AE">
      <w:pPr>
        <w:pStyle w:val="Normal025"/>
        <w:rPr>
          <w:rFonts w:cs="Arial"/>
          <w:sz w:val="16"/>
          <w:szCs w:val="16"/>
          <w:lang w:val="it-IT"/>
        </w:rPr>
      </w:pPr>
      <w:r w:rsidRPr="00D5601C">
        <w:rPr>
          <w:rFonts w:cs="Arial"/>
          <w:sz w:val="16"/>
          <w:szCs w:val="16"/>
          <w:lang w:val="it-IT"/>
        </w:rPr>
        <w:t xml:space="preserve">Michael </w:t>
      </w:r>
      <w:proofErr w:type="spellStart"/>
      <w:r w:rsidRPr="00D5601C">
        <w:rPr>
          <w:rFonts w:cs="Arial"/>
          <w:sz w:val="16"/>
          <w:szCs w:val="16"/>
          <w:lang w:val="it-IT"/>
        </w:rPr>
        <w:t>DeRobio</w:t>
      </w:r>
      <w:proofErr w:type="spellEnd"/>
    </w:p>
    <w:p w14:paraId="7E29113A" w14:textId="77777777" w:rsidR="002467AE" w:rsidRDefault="007C2B89" w:rsidP="002467AE">
      <w:pPr>
        <w:pStyle w:val="Normal025"/>
        <w:rPr>
          <w:rFonts w:cs="Arial"/>
          <w:sz w:val="16"/>
          <w:szCs w:val="16"/>
        </w:rPr>
      </w:pPr>
      <w:r>
        <w:rPr>
          <w:rFonts w:cs="Arial"/>
          <w:sz w:val="16"/>
          <w:szCs w:val="16"/>
        </w:rPr>
        <w:t xml:space="preserve">Joe </w:t>
      </w:r>
      <w:proofErr w:type="spellStart"/>
      <w:r>
        <w:rPr>
          <w:rFonts w:cs="Arial"/>
          <w:sz w:val="16"/>
          <w:szCs w:val="16"/>
        </w:rPr>
        <w:t>Kunzer</w:t>
      </w:r>
      <w:proofErr w:type="spellEnd"/>
    </w:p>
    <w:p w14:paraId="7E29113B" w14:textId="77777777" w:rsidR="002467AE" w:rsidRPr="004F1701" w:rsidRDefault="007C2B89" w:rsidP="002467AE">
      <w:pPr>
        <w:rPr>
          <w:rFonts w:cs="Arial"/>
          <w:b/>
          <w:sz w:val="18"/>
          <w:szCs w:val="18"/>
        </w:rPr>
      </w:pPr>
      <w:proofErr w:type="spellStart"/>
      <w:r>
        <w:rPr>
          <w:rFonts w:cs="Arial"/>
          <w:b/>
          <w:sz w:val="18"/>
          <w:szCs w:val="18"/>
        </w:rPr>
        <w:t>Telmar</w:t>
      </w:r>
      <w:proofErr w:type="spellEnd"/>
      <w:r>
        <w:rPr>
          <w:rFonts w:cs="Arial"/>
          <w:b/>
          <w:sz w:val="18"/>
          <w:szCs w:val="18"/>
        </w:rPr>
        <w:t xml:space="preserve"> Network Technology – A Jabil Company</w:t>
      </w:r>
    </w:p>
    <w:p w14:paraId="7E29113C" w14:textId="77777777" w:rsidR="002467AE" w:rsidRPr="00D5601C" w:rsidRDefault="007C2B89" w:rsidP="002467AE">
      <w:pPr>
        <w:pStyle w:val="Normal025"/>
        <w:rPr>
          <w:rFonts w:cs="Arial"/>
          <w:sz w:val="16"/>
          <w:szCs w:val="16"/>
          <w:lang w:val="fr-FR"/>
        </w:rPr>
      </w:pPr>
      <w:r w:rsidRPr="00D5601C">
        <w:rPr>
          <w:rFonts w:cs="Arial"/>
          <w:sz w:val="16"/>
          <w:szCs w:val="16"/>
          <w:lang w:val="fr-FR"/>
        </w:rPr>
        <w:t xml:space="preserve">Tom </w:t>
      </w:r>
      <w:proofErr w:type="spellStart"/>
      <w:r w:rsidRPr="00D5601C">
        <w:rPr>
          <w:rFonts w:cs="Arial"/>
          <w:sz w:val="16"/>
          <w:szCs w:val="16"/>
          <w:lang w:val="fr-FR"/>
        </w:rPr>
        <w:t>Yohe</w:t>
      </w:r>
      <w:proofErr w:type="spellEnd"/>
    </w:p>
    <w:p w14:paraId="7E29113D" w14:textId="77777777" w:rsidR="002467AE" w:rsidRPr="00D5601C" w:rsidRDefault="00F928E7" w:rsidP="002467AE">
      <w:pPr>
        <w:rPr>
          <w:rFonts w:cs="Arial"/>
          <w:b/>
          <w:sz w:val="18"/>
          <w:szCs w:val="18"/>
          <w:lang w:val="fr-FR"/>
        </w:rPr>
      </w:pPr>
      <w:r w:rsidRPr="00D5601C">
        <w:rPr>
          <w:rFonts w:cs="Arial"/>
          <w:b/>
          <w:sz w:val="18"/>
          <w:szCs w:val="18"/>
          <w:lang w:val="fr-FR"/>
        </w:rPr>
        <w:t>TELUS Communications</w:t>
      </w:r>
    </w:p>
    <w:p w14:paraId="7E29113E" w14:textId="77777777" w:rsidR="002467AE" w:rsidRPr="00D5601C" w:rsidRDefault="00F928E7" w:rsidP="002467AE">
      <w:pPr>
        <w:pStyle w:val="Normal025"/>
        <w:rPr>
          <w:rFonts w:cs="Arial"/>
          <w:sz w:val="16"/>
          <w:szCs w:val="16"/>
          <w:lang w:val="fr-FR"/>
        </w:rPr>
      </w:pPr>
      <w:r w:rsidRPr="00D5601C">
        <w:rPr>
          <w:rFonts w:cs="Arial"/>
          <w:sz w:val="16"/>
          <w:szCs w:val="16"/>
          <w:lang w:val="fr-FR"/>
        </w:rPr>
        <w:t>Stuart Mark</w:t>
      </w:r>
    </w:p>
    <w:p w14:paraId="7E29113F" w14:textId="77777777" w:rsidR="002467AE" w:rsidRDefault="00F928E7" w:rsidP="002467AE">
      <w:pPr>
        <w:pStyle w:val="Normal025"/>
        <w:rPr>
          <w:rFonts w:cs="Arial"/>
          <w:sz w:val="16"/>
          <w:szCs w:val="16"/>
        </w:rPr>
      </w:pPr>
      <w:r>
        <w:rPr>
          <w:rFonts w:cs="Arial"/>
          <w:sz w:val="16"/>
          <w:szCs w:val="16"/>
        </w:rPr>
        <w:t xml:space="preserve">Jason </w:t>
      </w:r>
      <w:proofErr w:type="spellStart"/>
      <w:r>
        <w:rPr>
          <w:rFonts w:cs="Arial"/>
          <w:sz w:val="16"/>
          <w:szCs w:val="16"/>
        </w:rPr>
        <w:t>Puchyr</w:t>
      </w:r>
      <w:proofErr w:type="spellEnd"/>
    </w:p>
    <w:p w14:paraId="7E291140" w14:textId="77777777" w:rsidR="002467AE" w:rsidRDefault="00F928E7" w:rsidP="002467AE">
      <w:pPr>
        <w:pStyle w:val="Normal025"/>
        <w:rPr>
          <w:rFonts w:cs="Arial"/>
          <w:sz w:val="16"/>
          <w:szCs w:val="16"/>
        </w:rPr>
      </w:pPr>
      <w:proofErr w:type="spellStart"/>
      <w:r>
        <w:rPr>
          <w:rFonts w:cs="Arial"/>
          <w:sz w:val="16"/>
          <w:szCs w:val="16"/>
        </w:rPr>
        <w:t>Bently</w:t>
      </w:r>
      <w:proofErr w:type="spellEnd"/>
      <w:r>
        <w:rPr>
          <w:rFonts w:cs="Arial"/>
          <w:sz w:val="16"/>
          <w:szCs w:val="16"/>
        </w:rPr>
        <w:t xml:space="preserve"> Rolf</w:t>
      </w:r>
    </w:p>
    <w:p w14:paraId="7E291141" w14:textId="77777777" w:rsidR="00F928E7" w:rsidRDefault="00F928E7" w:rsidP="002467AE">
      <w:pPr>
        <w:pStyle w:val="Normal025"/>
        <w:rPr>
          <w:rFonts w:cs="Arial"/>
          <w:sz w:val="16"/>
          <w:szCs w:val="16"/>
        </w:rPr>
      </w:pPr>
      <w:r>
        <w:rPr>
          <w:rFonts w:cs="Arial"/>
          <w:sz w:val="16"/>
          <w:szCs w:val="16"/>
        </w:rPr>
        <w:t>Brad Spencer</w:t>
      </w:r>
    </w:p>
    <w:p w14:paraId="7E291142" w14:textId="77777777" w:rsidR="00F928E7" w:rsidRDefault="00F928E7" w:rsidP="002467AE">
      <w:pPr>
        <w:pStyle w:val="Normal025"/>
        <w:rPr>
          <w:rFonts w:cs="Arial"/>
          <w:sz w:val="16"/>
          <w:szCs w:val="16"/>
        </w:rPr>
      </w:pPr>
      <w:r>
        <w:rPr>
          <w:rFonts w:cs="Arial"/>
          <w:sz w:val="16"/>
          <w:szCs w:val="16"/>
        </w:rPr>
        <w:t>Katherine Warren</w:t>
      </w:r>
    </w:p>
    <w:p w14:paraId="7E291143" w14:textId="77777777" w:rsidR="002467AE" w:rsidRPr="004F1701" w:rsidRDefault="00F928E7" w:rsidP="002467AE">
      <w:pPr>
        <w:rPr>
          <w:rFonts w:cs="Arial"/>
          <w:b/>
          <w:sz w:val="18"/>
          <w:szCs w:val="18"/>
        </w:rPr>
      </w:pPr>
      <w:proofErr w:type="gramStart"/>
      <w:r>
        <w:rPr>
          <w:rFonts w:cs="Arial"/>
          <w:b/>
          <w:sz w:val="18"/>
          <w:szCs w:val="18"/>
        </w:rPr>
        <w:t>The DESARA Group, Inc.</w:t>
      </w:r>
      <w:proofErr w:type="gramEnd"/>
    </w:p>
    <w:p w14:paraId="7E291144" w14:textId="77777777" w:rsidR="002467AE" w:rsidRPr="00D5601C" w:rsidRDefault="00F928E7" w:rsidP="002467AE">
      <w:pPr>
        <w:pStyle w:val="Normal025"/>
        <w:rPr>
          <w:rFonts w:cs="Arial"/>
          <w:sz w:val="16"/>
          <w:szCs w:val="16"/>
          <w:lang w:val="de-DE"/>
        </w:rPr>
      </w:pPr>
      <w:r w:rsidRPr="00D5601C">
        <w:rPr>
          <w:rFonts w:cs="Arial"/>
          <w:sz w:val="16"/>
          <w:szCs w:val="16"/>
          <w:lang w:val="de-DE"/>
        </w:rPr>
        <w:t xml:space="preserve">Karen </w:t>
      </w:r>
      <w:proofErr w:type="spellStart"/>
      <w:r w:rsidRPr="00D5601C">
        <w:rPr>
          <w:rFonts w:cs="Arial"/>
          <w:sz w:val="16"/>
          <w:szCs w:val="16"/>
          <w:lang w:val="de-DE"/>
        </w:rPr>
        <w:t>Rawson</w:t>
      </w:r>
      <w:proofErr w:type="spellEnd"/>
    </w:p>
    <w:p w14:paraId="7E291145" w14:textId="77777777" w:rsidR="002467AE" w:rsidRPr="00D5601C" w:rsidRDefault="00F928E7" w:rsidP="002467AE">
      <w:pPr>
        <w:pStyle w:val="Normal025"/>
        <w:rPr>
          <w:rFonts w:cs="Arial"/>
          <w:sz w:val="16"/>
          <w:szCs w:val="16"/>
          <w:lang w:val="de-DE"/>
        </w:rPr>
      </w:pPr>
      <w:r w:rsidRPr="00D5601C">
        <w:rPr>
          <w:rFonts w:cs="Arial"/>
          <w:sz w:val="16"/>
          <w:szCs w:val="16"/>
          <w:lang w:val="de-DE"/>
        </w:rPr>
        <w:t xml:space="preserve">David </w:t>
      </w:r>
      <w:proofErr w:type="spellStart"/>
      <w:r w:rsidRPr="00D5601C">
        <w:rPr>
          <w:rFonts w:cs="Arial"/>
          <w:sz w:val="16"/>
          <w:szCs w:val="16"/>
          <w:lang w:val="de-DE"/>
        </w:rPr>
        <w:t>Sanicola</w:t>
      </w:r>
      <w:proofErr w:type="spellEnd"/>
    </w:p>
    <w:p w14:paraId="7E291146" w14:textId="77777777" w:rsidR="002467AE" w:rsidRPr="00D5601C" w:rsidRDefault="00F928E7" w:rsidP="002467AE">
      <w:pPr>
        <w:pStyle w:val="Normal025"/>
        <w:rPr>
          <w:rFonts w:cs="Arial"/>
          <w:sz w:val="16"/>
          <w:szCs w:val="16"/>
          <w:lang w:val="de-DE"/>
        </w:rPr>
      </w:pPr>
      <w:r w:rsidRPr="00D5601C">
        <w:rPr>
          <w:rFonts w:cs="Arial"/>
          <w:sz w:val="16"/>
          <w:szCs w:val="16"/>
          <w:lang w:val="de-DE"/>
        </w:rPr>
        <w:t>Jim Steiner</w:t>
      </w:r>
    </w:p>
    <w:p w14:paraId="7E291147" w14:textId="77777777" w:rsidR="002467AE" w:rsidRPr="004F1701" w:rsidRDefault="008067FD" w:rsidP="002467AE">
      <w:pPr>
        <w:rPr>
          <w:rFonts w:cs="Arial"/>
          <w:b/>
          <w:sz w:val="18"/>
          <w:szCs w:val="18"/>
        </w:rPr>
      </w:pPr>
      <w:proofErr w:type="spellStart"/>
      <w:proofErr w:type="gramStart"/>
      <w:r>
        <w:rPr>
          <w:rFonts w:cs="Arial"/>
          <w:b/>
          <w:sz w:val="18"/>
          <w:szCs w:val="18"/>
        </w:rPr>
        <w:t>tii</w:t>
      </w:r>
      <w:proofErr w:type="spellEnd"/>
      <w:proofErr w:type="gramEnd"/>
      <w:r>
        <w:rPr>
          <w:rFonts w:cs="Arial"/>
          <w:b/>
          <w:sz w:val="18"/>
          <w:szCs w:val="18"/>
        </w:rPr>
        <w:t xml:space="preserve"> Network Technologies</w:t>
      </w:r>
    </w:p>
    <w:p w14:paraId="7E291148" w14:textId="77777777" w:rsidR="002467AE" w:rsidRDefault="008067FD" w:rsidP="002467AE">
      <w:pPr>
        <w:pStyle w:val="Normal025"/>
        <w:rPr>
          <w:rFonts w:cs="Arial"/>
          <w:sz w:val="16"/>
          <w:szCs w:val="16"/>
        </w:rPr>
      </w:pPr>
      <w:r>
        <w:rPr>
          <w:rFonts w:cs="Arial"/>
          <w:sz w:val="16"/>
          <w:szCs w:val="16"/>
        </w:rPr>
        <w:t>Chris James</w:t>
      </w:r>
    </w:p>
    <w:p w14:paraId="7E291149" w14:textId="77777777" w:rsidR="002467AE" w:rsidRPr="004F1701" w:rsidRDefault="008067FD" w:rsidP="002467AE">
      <w:pPr>
        <w:rPr>
          <w:rFonts w:cs="Arial"/>
          <w:b/>
          <w:sz w:val="18"/>
          <w:szCs w:val="18"/>
        </w:rPr>
      </w:pPr>
      <w:r>
        <w:rPr>
          <w:rFonts w:cs="Arial"/>
          <w:b/>
          <w:sz w:val="18"/>
          <w:szCs w:val="18"/>
        </w:rPr>
        <w:t>Triage Partner, LLC.</w:t>
      </w:r>
    </w:p>
    <w:p w14:paraId="7E29114A" w14:textId="77777777" w:rsidR="002467AE" w:rsidRDefault="008067FD" w:rsidP="002467AE">
      <w:pPr>
        <w:pStyle w:val="Normal025"/>
        <w:rPr>
          <w:rFonts w:cs="Arial"/>
          <w:sz w:val="16"/>
          <w:szCs w:val="16"/>
        </w:rPr>
      </w:pPr>
      <w:proofErr w:type="spellStart"/>
      <w:r>
        <w:rPr>
          <w:rFonts w:cs="Arial"/>
          <w:sz w:val="16"/>
          <w:szCs w:val="16"/>
        </w:rPr>
        <w:t>LaDawn</w:t>
      </w:r>
      <w:proofErr w:type="spellEnd"/>
      <w:r>
        <w:rPr>
          <w:rFonts w:cs="Arial"/>
          <w:sz w:val="16"/>
          <w:szCs w:val="16"/>
        </w:rPr>
        <w:t xml:space="preserve"> Milton</w:t>
      </w:r>
    </w:p>
    <w:p w14:paraId="7E29114B" w14:textId="77777777" w:rsidR="002467AE" w:rsidRPr="004F1701" w:rsidRDefault="008067FD" w:rsidP="002467AE">
      <w:pPr>
        <w:rPr>
          <w:rFonts w:cs="Arial"/>
          <w:b/>
          <w:sz w:val="18"/>
          <w:szCs w:val="18"/>
        </w:rPr>
      </w:pPr>
      <w:r>
        <w:rPr>
          <w:rFonts w:cs="Arial"/>
          <w:b/>
          <w:sz w:val="18"/>
          <w:szCs w:val="18"/>
        </w:rPr>
        <w:t>TUV SUD America, Inc.</w:t>
      </w:r>
    </w:p>
    <w:p w14:paraId="7E29114C" w14:textId="77777777" w:rsidR="002467AE" w:rsidRDefault="008067FD" w:rsidP="002467AE">
      <w:pPr>
        <w:pStyle w:val="Normal025"/>
        <w:rPr>
          <w:rFonts w:cs="Arial"/>
          <w:sz w:val="16"/>
          <w:szCs w:val="16"/>
        </w:rPr>
      </w:pPr>
      <w:r>
        <w:rPr>
          <w:rFonts w:cs="Arial"/>
          <w:sz w:val="16"/>
          <w:szCs w:val="16"/>
        </w:rPr>
        <w:t>Jerry Wilson</w:t>
      </w:r>
    </w:p>
    <w:p w14:paraId="7E29114D" w14:textId="77777777" w:rsidR="002467AE" w:rsidRPr="004F1701" w:rsidRDefault="008067FD" w:rsidP="002467AE">
      <w:pPr>
        <w:rPr>
          <w:rFonts w:cs="Arial"/>
          <w:b/>
          <w:sz w:val="18"/>
          <w:szCs w:val="18"/>
        </w:rPr>
      </w:pPr>
      <w:r>
        <w:rPr>
          <w:rFonts w:cs="Arial"/>
          <w:b/>
          <w:sz w:val="18"/>
          <w:szCs w:val="18"/>
        </w:rPr>
        <w:t>Universal Network Development Corp</w:t>
      </w:r>
    </w:p>
    <w:p w14:paraId="7E29114E" w14:textId="77777777" w:rsidR="002467AE" w:rsidRDefault="008067FD" w:rsidP="002467AE">
      <w:pPr>
        <w:pStyle w:val="Normal025"/>
        <w:rPr>
          <w:rFonts w:cs="Arial"/>
          <w:sz w:val="16"/>
          <w:szCs w:val="16"/>
        </w:rPr>
      </w:pPr>
      <w:r>
        <w:rPr>
          <w:rFonts w:cs="Arial"/>
          <w:sz w:val="16"/>
          <w:szCs w:val="16"/>
        </w:rPr>
        <w:t xml:space="preserve">Cindy </w:t>
      </w:r>
      <w:proofErr w:type="spellStart"/>
      <w:r>
        <w:rPr>
          <w:rFonts w:cs="Arial"/>
          <w:sz w:val="16"/>
          <w:szCs w:val="16"/>
        </w:rPr>
        <w:t>Kazee</w:t>
      </w:r>
      <w:proofErr w:type="spellEnd"/>
    </w:p>
    <w:p w14:paraId="7E29114F" w14:textId="77777777" w:rsidR="002467AE" w:rsidRPr="004F1701" w:rsidRDefault="008067FD" w:rsidP="002467AE">
      <w:pPr>
        <w:rPr>
          <w:rFonts w:cs="Arial"/>
          <w:b/>
          <w:sz w:val="18"/>
          <w:szCs w:val="18"/>
        </w:rPr>
      </w:pPr>
      <w:r>
        <w:rPr>
          <w:rFonts w:cs="Arial"/>
          <w:b/>
          <w:sz w:val="18"/>
          <w:szCs w:val="18"/>
        </w:rPr>
        <w:t>Verizon Communications Inc.</w:t>
      </w:r>
    </w:p>
    <w:p w14:paraId="7E291150" w14:textId="77777777" w:rsidR="002467AE" w:rsidRDefault="008067FD" w:rsidP="002467AE">
      <w:pPr>
        <w:pStyle w:val="Normal025"/>
        <w:rPr>
          <w:rFonts w:cs="Arial"/>
          <w:sz w:val="16"/>
          <w:szCs w:val="16"/>
        </w:rPr>
      </w:pPr>
      <w:r>
        <w:rPr>
          <w:rFonts w:cs="Arial"/>
          <w:sz w:val="16"/>
          <w:szCs w:val="16"/>
        </w:rPr>
        <w:t xml:space="preserve">Keith </w:t>
      </w:r>
      <w:proofErr w:type="spellStart"/>
      <w:r>
        <w:rPr>
          <w:rFonts w:cs="Arial"/>
          <w:sz w:val="16"/>
          <w:szCs w:val="16"/>
        </w:rPr>
        <w:t>Almodovar</w:t>
      </w:r>
      <w:proofErr w:type="spellEnd"/>
    </w:p>
    <w:p w14:paraId="7E291151" w14:textId="77777777" w:rsidR="002467AE" w:rsidRDefault="008067FD" w:rsidP="002467AE">
      <w:pPr>
        <w:pStyle w:val="Normal025"/>
        <w:rPr>
          <w:rFonts w:cs="Arial"/>
          <w:sz w:val="16"/>
          <w:szCs w:val="16"/>
        </w:rPr>
      </w:pPr>
      <w:r>
        <w:rPr>
          <w:rFonts w:cs="Arial"/>
          <w:sz w:val="16"/>
          <w:szCs w:val="16"/>
        </w:rPr>
        <w:t>Jason Becker</w:t>
      </w:r>
    </w:p>
    <w:p w14:paraId="7E291152" w14:textId="77777777" w:rsidR="002467AE" w:rsidRDefault="008067FD" w:rsidP="002467AE">
      <w:pPr>
        <w:pStyle w:val="Normal025"/>
        <w:rPr>
          <w:rFonts w:cs="Arial"/>
          <w:sz w:val="16"/>
          <w:szCs w:val="16"/>
        </w:rPr>
      </w:pPr>
      <w:r>
        <w:rPr>
          <w:rFonts w:cs="Arial"/>
          <w:sz w:val="16"/>
          <w:szCs w:val="16"/>
        </w:rPr>
        <w:t>Heath McGinnis</w:t>
      </w:r>
    </w:p>
    <w:p w14:paraId="7E291153" w14:textId="77777777" w:rsidR="008067FD" w:rsidRDefault="008067FD" w:rsidP="002467AE">
      <w:pPr>
        <w:pStyle w:val="Normal025"/>
        <w:rPr>
          <w:rFonts w:cs="Arial"/>
          <w:sz w:val="16"/>
          <w:szCs w:val="16"/>
        </w:rPr>
      </w:pPr>
      <w:r>
        <w:rPr>
          <w:rFonts w:cs="Arial"/>
          <w:sz w:val="16"/>
          <w:szCs w:val="16"/>
        </w:rPr>
        <w:t>Andrew Whitt</w:t>
      </w:r>
    </w:p>
    <w:p w14:paraId="7E291154" w14:textId="77777777" w:rsidR="008067FD" w:rsidRDefault="008067FD" w:rsidP="002467AE">
      <w:pPr>
        <w:pStyle w:val="Normal025"/>
        <w:rPr>
          <w:rFonts w:cs="Arial"/>
          <w:sz w:val="16"/>
          <w:szCs w:val="16"/>
        </w:rPr>
      </w:pPr>
      <w:r>
        <w:rPr>
          <w:rFonts w:cs="Arial"/>
          <w:sz w:val="16"/>
          <w:szCs w:val="16"/>
        </w:rPr>
        <w:t>Floyd Williams</w:t>
      </w:r>
    </w:p>
    <w:p w14:paraId="7E291155" w14:textId="77777777" w:rsidR="002467AE" w:rsidRPr="004F1701" w:rsidRDefault="00403537" w:rsidP="002467AE">
      <w:pPr>
        <w:rPr>
          <w:rFonts w:cs="Arial"/>
          <w:b/>
          <w:sz w:val="18"/>
          <w:szCs w:val="18"/>
        </w:rPr>
      </w:pPr>
      <w:r>
        <w:rPr>
          <w:rFonts w:cs="Arial"/>
          <w:b/>
          <w:sz w:val="18"/>
          <w:szCs w:val="18"/>
        </w:rPr>
        <w:t>Wipro</w:t>
      </w:r>
    </w:p>
    <w:p w14:paraId="7E291156" w14:textId="77777777" w:rsidR="002467AE" w:rsidRDefault="00403537" w:rsidP="002467AE">
      <w:pPr>
        <w:pStyle w:val="Normal025"/>
        <w:rPr>
          <w:rFonts w:cs="Arial"/>
          <w:sz w:val="16"/>
          <w:szCs w:val="16"/>
        </w:rPr>
      </w:pPr>
      <w:r>
        <w:rPr>
          <w:rFonts w:cs="Arial"/>
          <w:sz w:val="16"/>
          <w:szCs w:val="16"/>
        </w:rPr>
        <w:t xml:space="preserve">S M </w:t>
      </w:r>
      <w:proofErr w:type="spellStart"/>
      <w:r>
        <w:rPr>
          <w:rFonts w:cs="Arial"/>
          <w:sz w:val="16"/>
          <w:szCs w:val="16"/>
        </w:rPr>
        <w:t>Balasubramaniyan</w:t>
      </w:r>
      <w:proofErr w:type="spellEnd"/>
    </w:p>
    <w:p w14:paraId="7E291157" w14:textId="77777777" w:rsidR="002467AE" w:rsidRPr="00D5601C" w:rsidRDefault="00403537" w:rsidP="002467AE">
      <w:pPr>
        <w:pStyle w:val="Normal025"/>
        <w:rPr>
          <w:rFonts w:cs="Arial"/>
          <w:sz w:val="16"/>
          <w:szCs w:val="16"/>
          <w:lang w:val="it-IT"/>
        </w:rPr>
      </w:pPr>
      <w:proofErr w:type="spellStart"/>
      <w:r w:rsidRPr="00D5601C">
        <w:rPr>
          <w:rFonts w:cs="Arial"/>
          <w:sz w:val="16"/>
          <w:szCs w:val="16"/>
          <w:lang w:val="it-IT"/>
        </w:rPr>
        <w:t>Padmini</w:t>
      </w:r>
      <w:proofErr w:type="spellEnd"/>
      <w:r w:rsidRPr="00D5601C">
        <w:rPr>
          <w:rFonts w:cs="Arial"/>
          <w:sz w:val="16"/>
          <w:szCs w:val="16"/>
          <w:lang w:val="it-IT"/>
        </w:rPr>
        <w:t xml:space="preserve"> </w:t>
      </w:r>
      <w:proofErr w:type="spellStart"/>
      <w:r w:rsidRPr="00D5601C">
        <w:rPr>
          <w:rFonts w:cs="Arial"/>
          <w:sz w:val="16"/>
          <w:szCs w:val="16"/>
          <w:lang w:val="it-IT"/>
        </w:rPr>
        <w:t>Malladi</w:t>
      </w:r>
      <w:proofErr w:type="spellEnd"/>
    </w:p>
    <w:p w14:paraId="7E291158" w14:textId="77777777" w:rsidR="002467AE" w:rsidRPr="00D5601C" w:rsidRDefault="00403537" w:rsidP="002467AE">
      <w:pPr>
        <w:pStyle w:val="Normal025"/>
        <w:rPr>
          <w:rFonts w:cs="Arial"/>
          <w:sz w:val="16"/>
          <w:szCs w:val="16"/>
          <w:lang w:val="it-IT"/>
        </w:rPr>
      </w:pPr>
      <w:proofErr w:type="spellStart"/>
      <w:r w:rsidRPr="00D5601C">
        <w:rPr>
          <w:rFonts w:cs="Arial"/>
          <w:sz w:val="16"/>
          <w:szCs w:val="16"/>
          <w:lang w:val="it-IT"/>
        </w:rPr>
        <w:t>Nirupama</w:t>
      </w:r>
      <w:proofErr w:type="spellEnd"/>
      <w:r w:rsidRPr="00D5601C">
        <w:rPr>
          <w:rFonts w:cs="Arial"/>
          <w:sz w:val="16"/>
          <w:szCs w:val="16"/>
          <w:lang w:val="it-IT"/>
        </w:rPr>
        <w:t xml:space="preserve"> </w:t>
      </w:r>
      <w:proofErr w:type="spellStart"/>
      <w:r w:rsidRPr="00D5601C">
        <w:rPr>
          <w:rFonts w:cs="Arial"/>
          <w:sz w:val="16"/>
          <w:szCs w:val="16"/>
          <w:lang w:val="it-IT"/>
        </w:rPr>
        <w:t>Palyam</w:t>
      </w:r>
      <w:proofErr w:type="spellEnd"/>
    </w:p>
    <w:p w14:paraId="7E291159" w14:textId="77777777" w:rsidR="002467AE" w:rsidRPr="00D5601C" w:rsidRDefault="00403537" w:rsidP="002467AE">
      <w:pPr>
        <w:rPr>
          <w:rFonts w:cs="Arial"/>
          <w:b/>
          <w:sz w:val="18"/>
          <w:szCs w:val="18"/>
          <w:lang w:val="it-IT"/>
        </w:rPr>
      </w:pPr>
      <w:r w:rsidRPr="00D5601C">
        <w:rPr>
          <w:rFonts w:cs="Arial"/>
          <w:b/>
          <w:sz w:val="18"/>
          <w:szCs w:val="18"/>
          <w:lang w:val="it-IT"/>
        </w:rPr>
        <w:t>ZTE Corporation</w:t>
      </w:r>
    </w:p>
    <w:p w14:paraId="7E29115B" w14:textId="4ABD71EE" w:rsidR="00F65CE2" w:rsidRPr="004F1701" w:rsidRDefault="00403537" w:rsidP="00F65CE2">
      <w:pPr>
        <w:pStyle w:val="Normal025"/>
        <w:rPr>
          <w:rFonts w:cs="Arial"/>
          <w:sz w:val="16"/>
          <w:szCs w:val="16"/>
        </w:rPr>
      </w:pPr>
      <w:r>
        <w:rPr>
          <w:rFonts w:cs="Arial"/>
          <w:sz w:val="16"/>
          <w:szCs w:val="16"/>
        </w:rPr>
        <w:t>Long Yi</w:t>
      </w:r>
    </w:p>
    <w:p w14:paraId="7E29115C" w14:textId="77777777" w:rsidR="00F65CE2" w:rsidRDefault="00F65CE2" w:rsidP="00F65CE2">
      <w:pPr>
        <w:pStyle w:val="Normal025"/>
        <w:rPr>
          <w:rFonts w:cs="Arial"/>
          <w:sz w:val="16"/>
          <w:szCs w:val="16"/>
        </w:rPr>
        <w:sectPr w:rsidR="00F65CE2" w:rsidSect="00F65CE2">
          <w:headerReference w:type="even" r:id="rId28"/>
          <w:headerReference w:type="default" r:id="rId29"/>
          <w:footerReference w:type="even" r:id="rId30"/>
          <w:footerReference w:type="default" r:id="rId31"/>
          <w:type w:val="continuous"/>
          <w:pgSz w:w="12240" w:h="15840" w:code="1"/>
          <w:pgMar w:top="1440" w:right="1440" w:bottom="1440" w:left="1440" w:header="720" w:footer="720" w:gutter="0"/>
          <w:pgNumType w:fmt="lowerRoman"/>
          <w:cols w:num="3" w:space="432"/>
          <w:docGrid w:linePitch="360"/>
        </w:sectPr>
      </w:pPr>
    </w:p>
    <w:p w14:paraId="7E29115D" w14:textId="77777777" w:rsidR="00F65CE2" w:rsidRDefault="00F65CE2" w:rsidP="00F65CE2">
      <w:pPr>
        <w:pStyle w:val="Normal025"/>
        <w:rPr>
          <w:rFonts w:cs="Arial"/>
          <w:sz w:val="16"/>
          <w:szCs w:val="16"/>
        </w:rPr>
        <w:sectPr w:rsidR="00F65CE2" w:rsidSect="00F65CE2">
          <w:type w:val="continuous"/>
          <w:pgSz w:w="12240" w:h="15840" w:code="1"/>
          <w:pgMar w:top="1440" w:right="1440" w:bottom="1440" w:left="1440" w:header="720" w:footer="720" w:gutter="0"/>
          <w:pgNumType w:fmt="lowerRoman"/>
          <w:cols w:num="3" w:space="720"/>
          <w:docGrid w:linePitch="360"/>
        </w:sectPr>
      </w:pPr>
    </w:p>
    <w:p w14:paraId="7E29115E" w14:textId="77777777" w:rsidR="00F65CE2" w:rsidRPr="00157FD1" w:rsidRDefault="00F65CE2" w:rsidP="00F65CE2">
      <w:pPr>
        <w:pStyle w:val="UnTOCHead"/>
      </w:pPr>
      <w:r w:rsidRPr="00157FD1">
        <w:lastRenderedPageBreak/>
        <w:t>Table of Contents</w:t>
      </w:r>
      <w:bookmarkStart w:id="57" w:name="_GoBack"/>
      <w:bookmarkEnd w:id="2"/>
      <w:bookmarkEnd w:id="57"/>
    </w:p>
    <w:p w14:paraId="7E29115F" w14:textId="77777777" w:rsidR="00C53464" w:rsidRPr="00223FF3" w:rsidRDefault="00C53464">
      <w:pPr>
        <w:pStyle w:val="Verzeichnis1"/>
        <w:tabs>
          <w:tab w:val="left" w:pos="2736"/>
        </w:tabs>
        <w:rPr>
          <w:rFonts w:ascii="Cambria" w:eastAsia="MS Mincho" w:hAnsi="Cambria"/>
          <w:b w:val="0"/>
          <w:caps w:val="0"/>
          <w:sz w:val="24"/>
          <w:szCs w:val="24"/>
          <w:lang w:eastAsia="ja-JP"/>
        </w:rPr>
      </w:pPr>
      <w:r>
        <w:fldChar w:fldCharType="begin"/>
      </w:r>
      <w:r>
        <w:instrText xml:space="preserve"> TOC \o "1-2" </w:instrText>
      </w:r>
      <w:r>
        <w:fldChar w:fldCharType="separate"/>
      </w:r>
      <w:r>
        <w:t>Section 1</w:t>
      </w:r>
      <w:r w:rsidRPr="00223FF3">
        <w:rPr>
          <w:rFonts w:ascii="Cambria" w:eastAsia="MS Mincho" w:hAnsi="Cambria"/>
          <w:b w:val="0"/>
          <w:caps w:val="0"/>
          <w:sz w:val="24"/>
          <w:szCs w:val="24"/>
          <w:lang w:eastAsia="ja-JP"/>
        </w:rPr>
        <w:tab/>
      </w:r>
      <w:r>
        <w:t>Introduction</w:t>
      </w:r>
      <w:r>
        <w:tab/>
      </w:r>
      <w:r w:rsidR="00741BC6">
        <w:t>1-</w:t>
      </w:r>
      <w:r>
        <w:fldChar w:fldCharType="begin"/>
      </w:r>
      <w:r>
        <w:instrText xml:space="preserve"> PAGEREF _Toc200530975 \h </w:instrText>
      </w:r>
      <w:r>
        <w:fldChar w:fldCharType="separate"/>
      </w:r>
      <w:r w:rsidR="00A1557D">
        <w:t>1</w:t>
      </w:r>
      <w:r>
        <w:fldChar w:fldCharType="end"/>
      </w:r>
    </w:p>
    <w:p w14:paraId="7E291160" w14:textId="77777777" w:rsidR="00C53464" w:rsidRPr="00223FF3" w:rsidRDefault="00C53464">
      <w:pPr>
        <w:pStyle w:val="Verzeichnis1"/>
        <w:tabs>
          <w:tab w:val="left" w:pos="2736"/>
        </w:tabs>
        <w:rPr>
          <w:rFonts w:ascii="Cambria" w:eastAsia="MS Mincho" w:hAnsi="Cambria"/>
          <w:b w:val="0"/>
          <w:caps w:val="0"/>
          <w:sz w:val="24"/>
          <w:szCs w:val="24"/>
          <w:lang w:eastAsia="ja-JP"/>
        </w:rPr>
      </w:pPr>
      <w:r>
        <w:t>Section 2</w:t>
      </w:r>
      <w:r w:rsidRPr="00223FF3">
        <w:rPr>
          <w:rFonts w:ascii="Cambria" w:eastAsia="MS Mincho" w:hAnsi="Cambria"/>
          <w:b w:val="0"/>
          <w:caps w:val="0"/>
          <w:sz w:val="24"/>
          <w:szCs w:val="24"/>
          <w:lang w:eastAsia="ja-JP"/>
        </w:rPr>
        <w:tab/>
      </w:r>
      <w:r>
        <w:t>Structure</w:t>
      </w:r>
      <w:r>
        <w:tab/>
      </w:r>
      <w:r w:rsidR="00741BC6">
        <w:t>2-</w:t>
      </w:r>
      <w:r>
        <w:fldChar w:fldCharType="begin"/>
      </w:r>
      <w:r>
        <w:instrText xml:space="preserve"> PAGEREF _Toc200530976 \h </w:instrText>
      </w:r>
      <w:r>
        <w:fldChar w:fldCharType="separate"/>
      </w:r>
      <w:r w:rsidR="00A1557D">
        <w:t>1</w:t>
      </w:r>
      <w:r>
        <w:fldChar w:fldCharType="end"/>
      </w:r>
    </w:p>
    <w:p w14:paraId="7E291161" w14:textId="77777777" w:rsidR="00C53464" w:rsidRPr="00223FF3" w:rsidRDefault="00C53464">
      <w:pPr>
        <w:pStyle w:val="Verzeichnis1"/>
        <w:tabs>
          <w:tab w:val="left" w:pos="2791"/>
        </w:tabs>
        <w:rPr>
          <w:rFonts w:ascii="Cambria" w:eastAsia="MS Mincho" w:hAnsi="Cambria"/>
          <w:b w:val="0"/>
          <w:caps w:val="0"/>
          <w:sz w:val="24"/>
          <w:szCs w:val="24"/>
          <w:lang w:eastAsia="ja-JP"/>
        </w:rPr>
      </w:pPr>
      <w:r>
        <w:t xml:space="preserve">Section 3 </w:t>
      </w:r>
      <w:r w:rsidRPr="00223FF3">
        <w:rPr>
          <w:rFonts w:ascii="Cambria" w:eastAsia="MS Mincho" w:hAnsi="Cambria"/>
          <w:b w:val="0"/>
          <w:caps w:val="0"/>
          <w:sz w:val="24"/>
          <w:szCs w:val="24"/>
          <w:lang w:eastAsia="ja-JP"/>
        </w:rPr>
        <w:tab/>
      </w:r>
      <w:r>
        <w:t>Measurements Processing, Usage and Responsibilities</w:t>
      </w:r>
      <w:r>
        <w:tab/>
      </w:r>
      <w:r w:rsidR="00741BC6">
        <w:t>3-</w:t>
      </w:r>
      <w:r>
        <w:fldChar w:fldCharType="begin"/>
      </w:r>
      <w:r>
        <w:instrText xml:space="preserve"> PAGEREF _Toc200530977 \h </w:instrText>
      </w:r>
      <w:r>
        <w:fldChar w:fldCharType="separate"/>
      </w:r>
      <w:r w:rsidR="00A1557D">
        <w:t>1</w:t>
      </w:r>
      <w:r>
        <w:fldChar w:fldCharType="end"/>
      </w:r>
    </w:p>
    <w:p w14:paraId="7E291162" w14:textId="77777777" w:rsidR="00C53464" w:rsidRPr="00223FF3" w:rsidRDefault="00C53464">
      <w:pPr>
        <w:pStyle w:val="Verzeichnis1"/>
        <w:tabs>
          <w:tab w:val="left" w:pos="2736"/>
        </w:tabs>
        <w:rPr>
          <w:rFonts w:ascii="Cambria" w:eastAsia="MS Mincho" w:hAnsi="Cambria"/>
          <w:b w:val="0"/>
          <w:caps w:val="0"/>
          <w:sz w:val="24"/>
          <w:szCs w:val="24"/>
          <w:lang w:eastAsia="ja-JP"/>
        </w:rPr>
      </w:pPr>
      <w:r>
        <w:t>Section 4</w:t>
      </w:r>
      <w:r w:rsidRPr="00223FF3">
        <w:rPr>
          <w:rFonts w:ascii="Cambria" w:eastAsia="MS Mincho" w:hAnsi="Cambria"/>
          <w:b w:val="0"/>
          <w:caps w:val="0"/>
          <w:sz w:val="24"/>
          <w:szCs w:val="24"/>
          <w:lang w:eastAsia="ja-JP"/>
        </w:rPr>
        <w:tab/>
      </w:r>
      <w:r>
        <w:t>General Measurements Requirements</w:t>
      </w:r>
      <w:r>
        <w:tab/>
      </w:r>
      <w:r w:rsidR="00741BC6">
        <w:t>4-</w:t>
      </w:r>
      <w:r>
        <w:fldChar w:fldCharType="begin"/>
      </w:r>
      <w:r>
        <w:instrText xml:space="preserve"> PAGEREF _Toc200530978 \h </w:instrText>
      </w:r>
      <w:r>
        <w:fldChar w:fldCharType="separate"/>
      </w:r>
      <w:r w:rsidR="00A1557D">
        <w:t>1</w:t>
      </w:r>
      <w:r>
        <w:fldChar w:fldCharType="end"/>
      </w:r>
    </w:p>
    <w:p w14:paraId="7E291163" w14:textId="77777777" w:rsidR="00C53464" w:rsidRPr="00223FF3" w:rsidRDefault="00C53464">
      <w:pPr>
        <w:pStyle w:val="Verzeichnis1"/>
        <w:tabs>
          <w:tab w:val="left" w:pos="2736"/>
        </w:tabs>
        <w:rPr>
          <w:rFonts w:ascii="Cambria" w:eastAsia="MS Mincho" w:hAnsi="Cambria"/>
          <w:b w:val="0"/>
          <w:caps w:val="0"/>
          <w:sz w:val="24"/>
          <w:szCs w:val="24"/>
          <w:lang w:eastAsia="ja-JP"/>
        </w:rPr>
      </w:pPr>
      <w:r>
        <w:t>Section 5</w:t>
      </w:r>
      <w:r w:rsidRPr="00223FF3">
        <w:rPr>
          <w:rFonts w:ascii="Cambria" w:eastAsia="MS Mincho" w:hAnsi="Cambria"/>
          <w:b w:val="0"/>
          <w:caps w:val="0"/>
          <w:sz w:val="24"/>
          <w:szCs w:val="24"/>
          <w:lang w:eastAsia="ja-JP"/>
        </w:rPr>
        <w:tab/>
      </w:r>
      <w:r>
        <w:t>Common Measurements</w:t>
      </w:r>
      <w:r>
        <w:tab/>
      </w:r>
      <w:r w:rsidR="00741BC6">
        <w:t>5-</w:t>
      </w:r>
      <w:r>
        <w:fldChar w:fldCharType="begin"/>
      </w:r>
      <w:r>
        <w:instrText xml:space="preserve"> PAGEREF _Toc200530979 \h </w:instrText>
      </w:r>
      <w:r>
        <w:fldChar w:fldCharType="separate"/>
      </w:r>
      <w:r w:rsidR="00A1557D">
        <w:t>1</w:t>
      </w:r>
      <w:r>
        <w:fldChar w:fldCharType="end"/>
      </w:r>
    </w:p>
    <w:p w14:paraId="7E291164" w14:textId="77777777" w:rsidR="00C53464" w:rsidRPr="00223FF3" w:rsidRDefault="00C53464" w:rsidP="00C53464">
      <w:pPr>
        <w:pStyle w:val="Verzeichnis2"/>
        <w:rPr>
          <w:rFonts w:ascii="Cambria" w:eastAsia="MS Mincho" w:hAnsi="Cambria"/>
          <w:sz w:val="24"/>
          <w:szCs w:val="24"/>
          <w:lang w:eastAsia="ja-JP"/>
        </w:rPr>
      </w:pPr>
      <w:r>
        <w:t>5.1</w:t>
      </w:r>
      <w:r w:rsidRPr="00223FF3">
        <w:rPr>
          <w:rFonts w:ascii="Cambria" w:eastAsia="MS Mincho" w:hAnsi="Cambria"/>
          <w:sz w:val="24"/>
          <w:szCs w:val="24"/>
          <w:lang w:eastAsia="ja-JP"/>
        </w:rPr>
        <w:tab/>
      </w:r>
      <w:r>
        <w:t>Number of Problem Reports (NPR)</w:t>
      </w:r>
      <w:r>
        <w:tab/>
      </w:r>
      <w:r w:rsidR="00741BC6">
        <w:t>5-</w:t>
      </w:r>
      <w:r>
        <w:fldChar w:fldCharType="begin"/>
      </w:r>
      <w:r>
        <w:instrText xml:space="preserve"> PAGEREF _Toc200530980 \h </w:instrText>
      </w:r>
      <w:r>
        <w:fldChar w:fldCharType="separate"/>
      </w:r>
      <w:r w:rsidR="00A1557D">
        <w:t>1</w:t>
      </w:r>
      <w:r>
        <w:fldChar w:fldCharType="end"/>
      </w:r>
    </w:p>
    <w:p w14:paraId="7E291165" w14:textId="77777777" w:rsidR="00C53464" w:rsidRPr="00223FF3" w:rsidRDefault="00C53464" w:rsidP="00C53464">
      <w:pPr>
        <w:pStyle w:val="Verzeichnis2"/>
        <w:rPr>
          <w:rFonts w:ascii="Cambria" w:eastAsia="MS Mincho" w:hAnsi="Cambria"/>
          <w:sz w:val="24"/>
          <w:szCs w:val="24"/>
          <w:lang w:eastAsia="ja-JP"/>
        </w:rPr>
      </w:pPr>
      <w:r>
        <w:t>5.2</w:t>
      </w:r>
      <w:r w:rsidRPr="00223FF3">
        <w:rPr>
          <w:rFonts w:ascii="Cambria" w:eastAsia="MS Mincho" w:hAnsi="Cambria"/>
          <w:sz w:val="24"/>
          <w:szCs w:val="24"/>
          <w:lang w:eastAsia="ja-JP"/>
        </w:rPr>
        <w:tab/>
      </w:r>
      <w:r>
        <w:t>Problem Report Fix Response Time (FRT)</w:t>
      </w:r>
      <w:r>
        <w:tab/>
      </w:r>
      <w:r w:rsidR="00741BC6">
        <w:t>5-</w:t>
      </w:r>
      <w:r>
        <w:fldChar w:fldCharType="begin"/>
      </w:r>
      <w:r>
        <w:instrText xml:space="preserve"> PAGEREF _Toc200530981 \h </w:instrText>
      </w:r>
      <w:r>
        <w:fldChar w:fldCharType="separate"/>
      </w:r>
      <w:r w:rsidR="00A1557D">
        <w:t>9</w:t>
      </w:r>
      <w:r>
        <w:fldChar w:fldCharType="end"/>
      </w:r>
    </w:p>
    <w:p w14:paraId="7E291166" w14:textId="77777777" w:rsidR="00C53464" w:rsidRPr="00223FF3" w:rsidRDefault="00C53464" w:rsidP="00C53464">
      <w:pPr>
        <w:pStyle w:val="Verzeichnis2"/>
        <w:rPr>
          <w:rFonts w:ascii="Cambria" w:eastAsia="MS Mincho" w:hAnsi="Cambria"/>
          <w:sz w:val="24"/>
          <w:szCs w:val="24"/>
          <w:lang w:eastAsia="ja-JP"/>
        </w:rPr>
      </w:pPr>
      <w:r>
        <w:t>5.3</w:t>
      </w:r>
      <w:r w:rsidRPr="00223FF3">
        <w:rPr>
          <w:rFonts w:ascii="Cambria" w:eastAsia="MS Mincho" w:hAnsi="Cambria"/>
          <w:sz w:val="24"/>
          <w:szCs w:val="24"/>
          <w:lang w:eastAsia="ja-JP"/>
        </w:rPr>
        <w:tab/>
      </w:r>
      <w:r>
        <w:t>Overdue Problem Report Fix Responsiveness (OFR)</w:t>
      </w:r>
      <w:r>
        <w:tab/>
      </w:r>
      <w:r w:rsidR="00741BC6">
        <w:t>5-</w:t>
      </w:r>
      <w:r>
        <w:fldChar w:fldCharType="begin"/>
      </w:r>
      <w:r>
        <w:instrText xml:space="preserve"> PAGEREF _Toc200530982 \h </w:instrText>
      </w:r>
      <w:r>
        <w:fldChar w:fldCharType="separate"/>
      </w:r>
      <w:r w:rsidR="00A1557D">
        <w:t>15</w:t>
      </w:r>
      <w:r>
        <w:fldChar w:fldCharType="end"/>
      </w:r>
    </w:p>
    <w:p w14:paraId="7E291167" w14:textId="77777777" w:rsidR="00C53464" w:rsidRPr="00223FF3" w:rsidRDefault="00C53464" w:rsidP="00C53464">
      <w:pPr>
        <w:pStyle w:val="Verzeichnis2"/>
        <w:rPr>
          <w:rFonts w:ascii="Cambria" w:eastAsia="MS Mincho" w:hAnsi="Cambria"/>
          <w:sz w:val="24"/>
          <w:szCs w:val="24"/>
          <w:lang w:eastAsia="ja-JP"/>
        </w:rPr>
      </w:pPr>
      <w:r>
        <w:t>5.4</w:t>
      </w:r>
      <w:r w:rsidRPr="00223FF3">
        <w:rPr>
          <w:rFonts w:ascii="Cambria" w:eastAsia="MS Mincho" w:hAnsi="Cambria"/>
          <w:sz w:val="24"/>
          <w:szCs w:val="24"/>
          <w:lang w:eastAsia="ja-JP"/>
        </w:rPr>
        <w:tab/>
      </w:r>
      <w:r>
        <w:t>On-Time Delivery (OTD)</w:t>
      </w:r>
      <w:r>
        <w:tab/>
      </w:r>
      <w:r w:rsidR="00741BC6">
        <w:t>5-</w:t>
      </w:r>
      <w:r>
        <w:fldChar w:fldCharType="begin"/>
      </w:r>
      <w:r>
        <w:instrText xml:space="preserve"> PAGEREF _Toc200530983 \h </w:instrText>
      </w:r>
      <w:r>
        <w:fldChar w:fldCharType="separate"/>
      </w:r>
      <w:r w:rsidR="00A1557D">
        <w:t>18</w:t>
      </w:r>
      <w:r>
        <w:fldChar w:fldCharType="end"/>
      </w:r>
    </w:p>
    <w:p w14:paraId="7E291168" w14:textId="77777777" w:rsidR="00C53464" w:rsidRPr="00223FF3" w:rsidRDefault="00C53464">
      <w:pPr>
        <w:pStyle w:val="Verzeichnis1"/>
        <w:tabs>
          <w:tab w:val="left" w:pos="2736"/>
        </w:tabs>
        <w:rPr>
          <w:rFonts w:ascii="Cambria" w:eastAsia="MS Mincho" w:hAnsi="Cambria"/>
          <w:b w:val="0"/>
          <w:caps w:val="0"/>
          <w:sz w:val="24"/>
          <w:szCs w:val="24"/>
          <w:lang w:eastAsia="ja-JP"/>
        </w:rPr>
      </w:pPr>
      <w:r w:rsidRPr="0056517E">
        <w:rPr>
          <w:kern w:val="28"/>
        </w:rPr>
        <w:t>Section 6</w:t>
      </w:r>
      <w:r w:rsidRPr="00223FF3">
        <w:rPr>
          <w:rFonts w:ascii="Cambria" w:eastAsia="MS Mincho" w:hAnsi="Cambria"/>
          <w:b w:val="0"/>
          <w:caps w:val="0"/>
          <w:sz w:val="24"/>
          <w:szCs w:val="24"/>
          <w:lang w:eastAsia="ja-JP"/>
        </w:rPr>
        <w:tab/>
      </w:r>
      <w:r w:rsidRPr="0056517E">
        <w:rPr>
          <w:kern w:val="28"/>
        </w:rPr>
        <w:t>Outage Measurements</w:t>
      </w:r>
      <w:r>
        <w:tab/>
      </w:r>
      <w:r w:rsidR="00741BC6">
        <w:t>6-</w:t>
      </w:r>
      <w:r>
        <w:fldChar w:fldCharType="begin"/>
      </w:r>
      <w:r>
        <w:instrText xml:space="preserve"> PAGEREF _Toc200530984 \h </w:instrText>
      </w:r>
      <w:r>
        <w:fldChar w:fldCharType="separate"/>
      </w:r>
      <w:r w:rsidR="00A1557D">
        <w:t>1</w:t>
      </w:r>
      <w:r>
        <w:fldChar w:fldCharType="end"/>
      </w:r>
    </w:p>
    <w:p w14:paraId="7E291169" w14:textId="77777777" w:rsidR="00C53464" w:rsidRPr="00223FF3" w:rsidRDefault="00C53464" w:rsidP="00C53464">
      <w:pPr>
        <w:pStyle w:val="Verzeichnis2"/>
        <w:rPr>
          <w:rFonts w:ascii="Cambria" w:eastAsia="MS Mincho" w:hAnsi="Cambria"/>
          <w:sz w:val="24"/>
          <w:szCs w:val="24"/>
          <w:lang w:eastAsia="ja-JP"/>
        </w:rPr>
      </w:pPr>
      <w:r>
        <w:t>6.0</w:t>
      </w:r>
      <w:r w:rsidRPr="00223FF3">
        <w:rPr>
          <w:rFonts w:ascii="Cambria" w:eastAsia="MS Mincho" w:hAnsi="Cambria"/>
          <w:sz w:val="24"/>
          <w:szCs w:val="24"/>
          <w:lang w:eastAsia="ja-JP"/>
        </w:rPr>
        <w:tab/>
      </w:r>
      <w:r>
        <w:t>Outage Measurements</w:t>
      </w:r>
      <w:r>
        <w:tab/>
      </w:r>
      <w:r w:rsidR="00741BC6">
        <w:t>6-</w:t>
      </w:r>
      <w:r>
        <w:fldChar w:fldCharType="begin"/>
      </w:r>
      <w:r>
        <w:instrText xml:space="preserve"> PAGEREF _Toc200530985 \h </w:instrText>
      </w:r>
      <w:r>
        <w:fldChar w:fldCharType="separate"/>
      </w:r>
      <w:r w:rsidR="00A1557D">
        <w:t>1</w:t>
      </w:r>
      <w:r>
        <w:fldChar w:fldCharType="end"/>
      </w:r>
    </w:p>
    <w:p w14:paraId="7E29116A" w14:textId="77777777" w:rsidR="00C53464" w:rsidRPr="00223FF3" w:rsidRDefault="00C53464" w:rsidP="00C53464">
      <w:pPr>
        <w:pStyle w:val="Verzeichnis2"/>
        <w:rPr>
          <w:rFonts w:ascii="Cambria" w:eastAsia="MS Mincho" w:hAnsi="Cambria"/>
          <w:sz w:val="24"/>
          <w:szCs w:val="24"/>
          <w:lang w:eastAsia="ja-JP"/>
        </w:rPr>
      </w:pPr>
      <w:r>
        <w:t>6.1</w:t>
      </w:r>
      <w:r w:rsidRPr="00223FF3">
        <w:rPr>
          <w:rFonts w:ascii="Cambria" w:eastAsia="MS Mincho" w:hAnsi="Cambria"/>
          <w:sz w:val="24"/>
          <w:szCs w:val="24"/>
          <w:lang w:eastAsia="ja-JP"/>
        </w:rPr>
        <w:tab/>
      </w:r>
      <w:r>
        <w:t>Service Impact Outage Measurement (SO)</w:t>
      </w:r>
      <w:r>
        <w:tab/>
      </w:r>
      <w:r w:rsidR="00741BC6">
        <w:t>6-</w:t>
      </w:r>
      <w:r>
        <w:fldChar w:fldCharType="begin"/>
      </w:r>
      <w:r>
        <w:instrText xml:space="preserve"> PAGEREF _Toc200530986 \h </w:instrText>
      </w:r>
      <w:r>
        <w:fldChar w:fldCharType="separate"/>
      </w:r>
      <w:r w:rsidR="00A1557D">
        <w:t>1</w:t>
      </w:r>
      <w:r>
        <w:fldChar w:fldCharType="end"/>
      </w:r>
    </w:p>
    <w:p w14:paraId="7E29116B" w14:textId="77777777" w:rsidR="00C53464" w:rsidRPr="00223FF3" w:rsidRDefault="00C53464" w:rsidP="00C53464">
      <w:pPr>
        <w:pStyle w:val="Verzeichnis2"/>
        <w:rPr>
          <w:rFonts w:ascii="Cambria" w:eastAsia="MS Mincho" w:hAnsi="Cambria"/>
          <w:sz w:val="24"/>
          <w:szCs w:val="24"/>
          <w:lang w:eastAsia="ja-JP"/>
        </w:rPr>
      </w:pPr>
      <w:r>
        <w:t>6.2</w:t>
      </w:r>
      <w:r w:rsidRPr="00223FF3">
        <w:rPr>
          <w:rFonts w:ascii="Cambria" w:eastAsia="MS Mincho" w:hAnsi="Cambria"/>
          <w:sz w:val="24"/>
          <w:szCs w:val="24"/>
          <w:lang w:eastAsia="ja-JP"/>
        </w:rPr>
        <w:tab/>
      </w:r>
      <w:r>
        <w:t>Network Element Impact Outage Measurements (SONE)</w:t>
      </w:r>
      <w:r>
        <w:tab/>
      </w:r>
      <w:r w:rsidR="00741BC6">
        <w:t>6-</w:t>
      </w:r>
      <w:r>
        <w:fldChar w:fldCharType="begin"/>
      </w:r>
      <w:r>
        <w:instrText xml:space="preserve"> PAGEREF _Toc200530987 \h </w:instrText>
      </w:r>
      <w:r>
        <w:fldChar w:fldCharType="separate"/>
      </w:r>
      <w:r w:rsidR="00A1557D">
        <w:t>8</w:t>
      </w:r>
      <w:r>
        <w:fldChar w:fldCharType="end"/>
      </w:r>
    </w:p>
    <w:p w14:paraId="7E29116C" w14:textId="77777777" w:rsidR="00C53464" w:rsidRPr="00223FF3" w:rsidRDefault="00C53464" w:rsidP="00C53464">
      <w:pPr>
        <w:pStyle w:val="Verzeichnis2"/>
        <w:rPr>
          <w:rFonts w:ascii="Cambria" w:eastAsia="MS Mincho" w:hAnsi="Cambria"/>
          <w:sz w:val="24"/>
          <w:szCs w:val="24"/>
          <w:lang w:eastAsia="ja-JP"/>
        </w:rPr>
      </w:pPr>
      <w:r>
        <w:t>6.3</w:t>
      </w:r>
      <w:r w:rsidRPr="00223FF3">
        <w:rPr>
          <w:rFonts w:ascii="Cambria" w:eastAsia="MS Mincho" w:hAnsi="Cambria"/>
          <w:sz w:val="24"/>
          <w:szCs w:val="24"/>
          <w:lang w:eastAsia="ja-JP"/>
        </w:rPr>
        <w:tab/>
      </w:r>
      <w:r w:rsidRPr="0056517E">
        <w:t>Support Service Caused Outage Measurement (SSO)</w:t>
      </w:r>
      <w:r>
        <w:tab/>
      </w:r>
      <w:r w:rsidR="00741BC6">
        <w:t>6-</w:t>
      </w:r>
      <w:r>
        <w:fldChar w:fldCharType="begin"/>
      </w:r>
      <w:r>
        <w:instrText xml:space="preserve"> PAGEREF _Toc200530988 \h </w:instrText>
      </w:r>
      <w:r>
        <w:fldChar w:fldCharType="separate"/>
      </w:r>
      <w:r w:rsidR="00A1557D">
        <w:t>13</w:t>
      </w:r>
      <w:r>
        <w:fldChar w:fldCharType="end"/>
      </w:r>
    </w:p>
    <w:p w14:paraId="7E29116D" w14:textId="77777777" w:rsidR="00C53464" w:rsidRPr="00223FF3" w:rsidRDefault="00C53464" w:rsidP="00C53464">
      <w:pPr>
        <w:pStyle w:val="Verzeichnis2"/>
        <w:rPr>
          <w:rFonts w:ascii="Cambria" w:eastAsia="MS Mincho" w:hAnsi="Cambria"/>
          <w:sz w:val="24"/>
          <w:szCs w:val="24"/>
          <w:lang w:eastAsia="ja-JP"/>
        </w:rPr>
      </w:pPr>
      <w:r>
        <w:t>6.4</w:t>
      </w:r>
      <w:r w:rsidRPr="00223FF3">
        <w:rPr>
          <w:rFonts w:ascii="Cambria" w:eastAsia="MS Mincho" w:hAnsi="Cambria"/>
          <w:sz w:val="24"/>
          <w:szCs w:val="24"/>
          <w:lang w:eastAsia="ja-JP"/>
        </w:rPr>
        <w:tab/>
      </w:r>
      <w:r>
        <w:t>Mean Time To Restore Service (MTRS)</w:t>
      </w:r>
      <w:r>
        <w:tab/>
      </w:r>
      <w:r w:rsidR="00741BC6">
        <w:t>6-</w:t>
      </w:r>
      <w:r>
        <w:fldChar w:fldCharType="begin"/>
      </w:r>
      <w:r>
        <w:instrText xml:space="preserve"> PAGEREF _Toc200530989 \h </w:instrText>
      </w:r>
      <w:r>
        <w:fldChar w:fldCharType="separate"/>
      </w:r>
      <w:r w:rsidR="00A1557D">
        <w:t>16</w:t>
      </w:r>
      <w:r>
        <w:fldChar w:fldCharType="end"/>
      </w:r>
    </w:p>
    <w:p w14:paraId="7E29116E" w14:textId="77777777" w:rsidR="00C53464" w:rsidRPr="00223FF3" w:rsidRDefault="00C53464" w:rsidP="00C53464">
      <w:pPr>
        <w:pStyle w:val="Verzeichnis2"/>
        <w:rPr>
          <w:rFonts w:ascii="Cambria" w:eastAsia="MS Mincho" w:hAnsi="Cambria"/>
          <w:sz w:val="24"/>
          <w:szCs w:val="24"/>
          <w:lang w:eastAsia="ja-JP"/>
        </w:rPr>
      </w:pPr>
      <w:r>
        <w:t>6.5</w:t>
      </w:r>
      <w:r w:rsidRPr="00223FF3">
        <w:rPr>
          <w:rFonts w:ascii="Cambria" w:eastAsia="MS Mincho" w:hAnsi="Cambria"/>
          <w:sz w:val="24"/>
          <w:szCs w:val="24"/>
          <w:lang w:eastAsia="ja-JP"/>
        </w:rPr>
        <w:tab/>
      </w:r>
      <w:r>
        <w:t>Global Service Impact (GSI)</w:t>
      </w:r>
      <w:r>
        <w:tab/>
      </w:r>
      <w:r w:rsidR="00741BC6">
        <w:t>6-</w:t>
      </w:r>
      <w:r>
        <w:fldChar w:fldCharType="begin"/>
      </w:r>
      <w:r>
        <w:instrText xml:space="preserve"> PAGEREF _Toc200530990 \h </w:instrText>
      </w:r>
      <w:r>
        <w:fldChar w:fldCharType="separate"/>
      </w:r>
      <w:r w:rsidR="00A1557D">
        <w:t>19</w:t>
      </w:r>
      <w:r>
        <w:fldChar w:fldCharType="end"/>
      </w:r>
    </w:p>
    <w:p w14:paraId="7E29116F" w14:textId="77777777" w:rsidR="00C53464" w:rsidRPr="00223FF3" w:rsidRDefault="00C53464">
      <w:pPr>
        <w:pStyle w:val="Verzeichnis1"/>
        <w:tabs>
          <w:tab w:val="left" w:pos="2736"/>
        </w:tabs>
        <w:rPr>
          <w:rFonts w:ascii="Cambria" w:eastAsia="MS Mincho" w:hAnsi="Cambria"/>
          <w:b w:val="0"/>
          <w:caps w:val="0"/>
          <w:sz w:val="24"/>
          <w:szCs w:val="24"/>
          <w:lang w:eastAsia="ja-JP"/>
        </w:rPr>
      </w:pPr>
      <w:r>
        <w:t>Section 7</w:t>
      </w:r>
      <w:r w:rsidRPr="00223FF3">
        <w:rPr>
          <w:rFonts w:ascii="Cambria" w:eastAsia="MS Mincho" w:hAnsi="Cambria"/>
          <w:b w:val="0"/>
          <w:caps w:val="0"/>
          <w:sz w:val="24"/>
          <w:szCs w:val="24"/>
          <w:lang w:eastAsia="ja-JP"/>
        </w:rPr>
        <w:tab/>
      </w:r>
      <w:r>
        <w:t>Hardware Measurements</w:t>
      </w:r>
      <w:r>
        <w:tab/>
      </w:r>
      <w:r w:rsidR="00741BC6">
        <w:t>7-</w:t>
      </w:r>
      <w:r>
        <w:fldChar w:fldCharType="begin"/>
      </w:r>
      <w:r>
        <w:instrText xml:space="preserve"> PAGEREF _Toc200530991 \h </w:instrText>
      </w:r>
      <w:r>
        <w:fldChar w:fldCharType="separate"/>
      </w:r>
      <w:r w:rsidR="00A1557D">
        <w:t>1</w:t>
      </w:r>
      <w:r>
        <w:fldChar w:fldCharType="end"/>
      </w:r>
    </w:p>
    <w:p w14:paraId="7E291170" w14:textId="77777777" w:rsidR="00C53464" w:rsidRPr="00223FF3" w:rsidRDefault="00C53464" w:rsidP="00C53464">
      <w:pPr>
        <w:pStyle w:val="Verzeichnis2"/>
        <w:rPr>
          <w:rFonts w:ascii="Cambria" w:eastAsia="MS Mincho" w:hAnsi="Cambria"/>
          <w:sz w:val="24"/>
          <w:szCs w:val="24"/>
          <w:lang w:eastAsia="ja-JP"/>
        </w:rPr>
      </w:pPr>
      <w:r w:rsidRPr="0056517E">
        <w:rPr>
          <w:kern w:val="28"/>
        </w:rPr>
        <w:t>7.0</w:t>
      </w:r>
      <w:r w:rsidRPr="00223FF3">
        <w:rPr>
          <w:rFonts w:ascii="Cambria" w:eastAsia="MS Mincho" w:hAnsi="Cambria"/>
          <w:sz w:val="24"/>
          <w:szCs w:val="24"/>
          <w:lang w:eastAsia="ja-JP"/>
        </w:rPr>
        <w:tab/>
      </w:r>
      <w:r w:rsidRPr="0056517E">
        <w:rPr>
          <w:kern w:val="28"/>
        </w:rPr>
        <w:t>Return Rates</w:t>
      </w:r>
      <w:r>
        <w:tab/>
      </w:r>
      <w:r w:rsidR="00741BC6">
        <w:t>7-</w:t>
      </w:r>
      <w:r>
        <w:fldChar w:fldCharType="begin"/>
      </w:r>
      <w:r>
        <w:instrText xml:space="preserve"> PAGEREF _Toc200530992 \h </w:instrText>
      </w:r>
      <w:r>
        <w:fldChar w:fldCharType="separate"/>
      </w:r>
      <w:r w:rsidR="00A1557D">
        <w:t>1</w:t>
      </w:r>
      <w:r>
        <w:fldChar w:fldCharType="end"/>
      </w:r>
    </w:p>
    <w:p w14:paraId="7E291171" w14:textId="77777777" w:rsidR="00C53464" w:rsidRPr="00223FF3" w:rsidRDefault="00C53464" w:rsidP="00C53464">
      <w:pPr>
        <w:pStyle w:val="Verzeichnis2"/>
        <w:rPr>
          <w:rFonts w:ascii="Cambria" w:eastAsia="MS Mincho" w:hAnsi="Cambria"/>
          <w:sz w:val="24"/>
          <w:szCs w:val="24"/>
          <w:lang w:eastAsia="ja-JP"/>
        </w:rPr>
      </w:pPr>
      <w:r w:rsidRPr="0056517E">
        <w:rPr>
          <w:kern w:val="28"/>
        </w:rPr>
        <w:t>7.1</w:t>
      </w:r>
      <w:r w:rsidRPr="00223FF3">
        <w:rPr>
          <w:rFonts w:ascii="Cambria" w:eastAsia="MS Mincho" w:hAnsi="Cambria"/>
          <w:sz w:val="24"/>
          <w:szCs w:val="24"/>
          <w:lang w:eastAsia="ja-JP"/>
        </w:rPr>
        <w:tab/>
      </w:r>
      <w:r w:rsidRPr="0056517E">
        <w:rPr>
          <w:kern w:val="28"/>
        </w:rPr>
        <w:t xml:space="preserve">Field Replaceable Unit Returns </w:t>
      </w:r>
      <w:r>
        <w:t>(FR)</w:t>
      </w:r>
      <w:r>
        <w:tab/>
      </w:r>
      <w:r w:rsidR="00741BC6">
        <w:t>7-</w:t>
      </w:r>
      <w:r>
        <w:fldChar w:fldCharType="begin"/>
      </w:r>
      <w:r>
        <w:instrText xml:space="preserve"> PAGEREF _Toc200530993 \h </w:instrText>
      </w:r>
      <w:r>
        <w:fldChar w:fldCharType="separate"/>
      </w:r>
      <w:r w:rsidR="00A1557D">
        <w:t>1</w:t>
      </w:r>
      <w:r>
        <w:fldChar w:fldCharType="end"/>
      </w:r>
    </w:p>
    <w:p w14:paraId="7E291172" w14:textId="77777777" w:rsidR="00C53464" w:rsidRPr="00223FF3" w:rsidRDefault="00C53464" w:rsidP="00C53464">
      <w:pPr>
        <w:pStyle w:val="Verzeichnis2"/>
        <w:rPr>
          <w:rFonts w:ascii="Cambria" w:eastAsia="MS Mincho" w:hAnsi="Cambria"/>
          <w:sz w:val="24"/>
          <w:szCs w:val="24"/>
          <w:lang w:eastAsia="ja-JP"/>
        </w:rPr>
      </w:pPr>
      <w:r w:rsidRPr="0056517E">
        <w:rPr>
          <w:kern w:val="28"/>
        </w:rPr>
        <w:t>7.2</w:t>
      </w:r>
      <w:r w:rsidRPr="00223FF3">
        <w:rPr>
          <w:rFonts w:ascii="Cambria" w:eastAsia="MS Mincho" w:hAnsi="Cambria"/>
          <w:sz w:val="24"/>
          <w:szCs w:val="24"/>
          <w:lang w:eastAsia="ja-JP"/>
        </w:rPr>
        <w:tab/>
      </w:r>
      <w:r w:rsidRPr="0056517E">
        <w:rPr>
          <w:kern w:val="28"/>
        </w:rPr>
        <w:t xml:space="preserve">Basic Return Rate </w:t>
      </w:r>
      <w:r>
        <w:t>(BRR)</w:t>
      </w:r>
      <w:r>
        <w:tab/>
      </w:r>
      <w:r w:rsidR="00741BC6">
        <w:t>7-</w:t>
      </w:r>
      <w:r>
        <w:fldChar w:fldCharType="begin"/>
      </w:r>
      <w:r>
        <w:instrText xml:space="preserve"> PAGEREF _Toc200530994 \h </w:instrText>
      </w:r>
      <w:r>
        <w:fldChar w:fldCharType="separate"/>
      </w:r>
      <w:r w:rsidR="00A1557D">
        <w:t>6</w:t>
      </w:r>
      <w:r>
        <w:fldChar w:fldCharType="end"/>
      </w:r>
    </w:p>
    <w:p w14:paraId="7E291173" w14:textId="77777777" w:rsidR="00C53464" w:rsidRPr="00223FF3" w:rsidRDefault="00C53464">
      <w:pPr>
        <w:pStyle w:val="Verzeichnis1"/>
        <w:tabs>
          <w:tab w:val="left" w:pos="2736"/>
        </w:tabs>
        <w:rPr>
          <w:rFonts w:ascii="Cambria" w:eastAsia="MS Mincho" w:hAnsi="Cambria"/>
          <w:b w:val="0"/>
          <w:caps w:val="0"/>
          <w:sz w:val="24"/>
          <w:szCs w:val="24"/>
          <w:lang w:eastAsia="ja-JP"/>
        </w:rPr>
      </w:pPr>
      <w:r w:rsidRPr="0056517E">
        <w:rPr>
          <w:kern w:val="28"/>
        </w:rPr>
        <w:t>Section 8</w:t>
      </w:r>
      <w:r w:rsidRPr="00223FF3">
        <w:rPr>
          <w:rFonts w:ascii="Cambria" w:eastAsia="MS Mincho" w:hAnsi="Cambria"/>
          <w:b w:val="0"/>
          <w:caps w:val="0"/>
          <w:sz w:val="24"/>
          <w:szCs w:val="24"/>
          <w:lang w:eastAsia="ja-JP"/>
        </w:rPr>
        <w:tab/>
      </w:r>
      <w:r w:rsidRPr="0056517E">
        <w:rPr>
          <w:kern w:val="28"/>
        </w:rPr>
        <w:t>Software Measurements</w:t>
      </w:r>
      <w:r>
        <w:tab/>
      </w:r>
      <w:r w:rsidR="00741BC6">
        <w:t>8-</w:t>
      </w:r>
      <w:r>
        <w:fldChar w:fldCharType="begin"/>
      </w:r>
      <w:r>
        <w:instrText xml:space="preserve"> PAGEREF _Toc200530995 \h </w:instrText>
      </w:r>
      <w:r>
        <w:fldChar w:fldCharType="separate"/>
      </w:r>
      <w:r w:rsidR="00A1557D">
        <w:t>1</w:t>
      </w:r>
      <w:r>
        <w:fldChar w:fldCharType="end"/>
      </w:r>
    </w:p>
    <w:p w14:paraId="7E291174" w14:textId="77777777" w:rsidR="00C53464" w:rsidRPr="00223FF3" w:rsidRDefault="00C53464" w:rsidP="00C53464">
      <w:pPr>
        <w:pStyle w:val="Verzeichnis2"/>
        <w:rPr>
          <w:rFonts w:ascii="Cambria" w:eastAsia="MS Mincho" w:hAnsi="Cambria"/>
          <w:sz w:val="24"/>
          <w:szCs w:val="24"/>
          <w:lang w:eastAsia="ja-JP"/>
        </w:rPr>
      </w:pPr>
      <w:r>
        <w:t>8.1</w:t>
      </w:r>
      <w:r w:rsidRPr="00223FF3">
        <w:rPr>
          <w:rFonts w:ascii="Cambria" w:eastAsia="MS Mincho" w:hAnsi="Cambria"/>
          <w:sz w:val="24"/>
          <w:szCs w:val="24"/>
          <w:lang w:eastAsia="ja-JP"/>
        </w:rPr>
        <w:tab/>
      </w:r>
      <w:r>
        <w:t>Software Fix Quality Measurement (SFQ)</w:t>
      </w:r>
      <w:r>
        <w:tab/>
      </w:r>
      <w:r w:rsidR="00741BC6">
        <w:t>8-</w:t>
      </w:r>
      <w:r>
        <w:fldChar w:fldCharType="begin"/>
      </w:r>
      <w:r>
        <w:instrText xml:space="preserve"> PAGEREF _Toc200530996 \h </w:instrText>
      </w:r>
      <w:r>
        <w:fldChar w:fldCharType="separate"/>
      </w:r>
      <w:r w:rsidR="00A1557D">
        <w:t>1</w:t>
      </w:r>
      <w:r>
        <w:fldChar w:fldCharType="end"/>
      </w:r>
    </w:p>
    <w:p w14:paraId="7E291175" w14:textId="77777777" w:rsidR="00C53464" w:rsidRPr="00223FF3" w:rsidRDefault="00C53464" w:rsidP="00C53464">
      <w:pPr>
        <w:pStyle w:val="Verzeichnis2"/>
        <w:rPr>
          <w:rFonts w:ascii="Cambria" w:eastAsia="MS Mincho" w:hAnsi="Cambria"/>
          <w:sz w:val="24"/>
          <w:szCs w:val="24"/>
          <w:lang w:eastAsia="ja-JP"/>
        </w:rPr>
      </w:pPr>
      <w:r>
        <w:t>8.2</w:t>
      </w:r>
      <w:r w:rsidRPr="00223FF3">
        <w:rPr>
          <w:rFonts w:ascii="Cambria" w:eastAsia="MS Mincho" w:hAnsi="Cambria"/>
          <w:sz w:val="24"/>
          <w:szCs w:val="24"/>
          <w:lang w:eastAsia="ja-JP"/>
        </w:rPr>
        <w:tab/>
      </w:r>
      <w:r>
        <w:t>Software Problem Report Measurement (SPR)</w:t>
      </w:r>
      <w:r>
        <w:tab/>
      </w:r>
      <w:r w:rsidR="00741BC6">
        <w:t>8-</w:t>
      </w:r>
      <w:r>
        <w:fldChar w:fldCharType="begin"/>
      </w:r>
      <w:r>
        <w:instrText xml:space="preserve"> PAGEREF _Toc200530997 \h </w:instrText>
      </w:r>
      <w:r>
        <w:fldChar w:fldCharType="separate"/>
      </w:r>
      <w:r w:rsidR="00A1557D">
        <w:t>4</w:t>
      </w:r>
      <w:r>
        <w:fldChar w:fldCharType="end"/>
      </w:r>
    </w:p>
    <w:p w14:paraId="7E291176" w14:textId="77777777" w:rsidR="00C53464" w:rsidRPr="00223FF3" w:rsidRDefault="00C53464">
      <w:pPr>
        <w:pStyle w:val="Verzeichnis1"/>
        <w:tabs>
          <w:tab w:val="left" w:pos="2736"/>
        </w:tabs>
        <w:rPr>
          <w:rFonts w:ascii="Cambria" w:eastAsia="MS Mincho" w:hAnsi="Cambria"/>
          <w:b w:val="0"/>
          <w:caps w:val="0"/>
          <w:sz w:val="24"/>
          <w:szCs w:val="24"/>
          <w:lang w:eastAsia="ja-JP"/>
        </w:rPr>
      </w:pPr>
      <w:r w:rsidRPr="0056517E">
        <w:rPr>
          <w:kern w:val="28"/>
        </w:rPr>
        <w:t>Section 9</w:t>
      </w:r>
      <w:r w:rsidRPr="00223FF3">
        <w:rPr>
          <w:rFonts w:ascii="Cambria" w:eastAsia="MS Mincho" w:hAnsi="Cambria"/>
          <w:b w:val="0"/>
          <w:caps w:val="0"/>
          <w:sz w:val="24"/>
          <w:szCs w:val="24"/>
          <w:lang w:eastAsia="ja-JP"/>
        </w:rPr>
        <w:tab/>
      </w:r>
      <w:r w:rsidRPr="0056517E">
        <w:rPr>
          <w:kern w:val="28"/>
        </w:rPr>
        <w:t>Service Quality Measurements</w:t>
      </w:r>
      <w:r>
        <w:tab/>
      </w:r>
      <w:r w:rsidR="00741BC6">
        <w:t>9-</w:t>
      </w:r>
      <w:r>
        <w:fldChar w:fldCharType="begin"/>
      </w:r>
      <w:r>
        <w:instrText xml:space="preserve"> PAGEREF _Toc200530998 \h </w:instrText>
      </w:r>
      <w:r>
        <w:fldChar w:fldCharType="separate"/>
      </w:r>
      <w:r w:rsidR="00A1557D">
        <w:t>1</w:t>
      </w:r>
      <w:r>
        <w:fldChar w:fldCharType="end"/>
      </w:r>
    </w:p>
    <w:p w14:paraId="7E291177" w14:textId="77777777" w:rsidR="00C53464" w:rsidRPr="00223FF3" w:rsidRDefault="00C53464" w:rsidP="00C53464">
      <w:pPr>
        <w:pStyle w:val="Verzeichnis2"/>
        <w:rPr>
          <w:rFonts w:ascii="Cambria" w:eastAsia="MS Mincho" w:hAnsi="Cambria"/>
          <w:sz w:val="24"/>
          <w:szCs w:val="24"/>
          <w:lang w:eastAsia="ja-JP"/>
        </w:rPr>
      </w:pPr>
      <w:r>
        <w:t>9.1</w:t>
      </w:r>
      <w:r w:rsidRPr="00223FF3">
        <w:rPr>
          <w:rFonts w:ascii="Cambria" w:eastAsia="MS Mincho" w:hAnsi="Cambria"/>
          <w:sz w:val="24"/>
          <w:szCs w:val="24"/>
          <w:lang w:eastAsia="ja-JP"/>
        </w:rPr>
        <w:tab/>
      </w:r>
      <w:r>
        <w:t>Service Quality (SQ)</w:t>
      </w:r>
      <w:r>
        <w:tab/>
      </w:r>
      <w:r w:rsidR="00741BC6">
        <w:t>9-</w:t>
      </w:r>
      <w:r>
        <w:fldChar w:fldCharType="begin"/>
      </w:r>
      <w:r>
        <w:instrText xml:space="preserve"> PAGEREF _Toc200530999 \h </w:instrText>
      </w:r>
      <w:r>
        <w:fldChar w:fldCharType="separate"/>
      </w:r>
      <w:r w:rsidR="00A1557D">
        <w:t>1</w:t>
      </w:r>
      <w:r>
        <w:fldChar w:fldCharType="end"/>
      </w:r>
    </w:p>
    <w:p w14:paraId="7E291178" w14:textId="77777777" w:rsidR="00C53464" w:rsidRPr="00223FF3" w:rsidRDefault="00C53464" w:rsidP="00C53464">
      <w:pPr>
        <w:pStyle w:val="Verzeichnis2"/>
        <w:rPr>
          <w:rFonts w:ascii="Cambria" w:eastAsia="MS Mincho" w:hAnsi="Cambria"/>
          <w:sz w:val="24"/>
          <w:szCs w:val="24"/>
          <w:lang w:eastAsia="ja-JP"/>
        </w:rPr>
      </w:pPr>
      <w:r>
        <w:t>9.2</w:t>
      </w:r>
      <w:r w:rsidRPr="00223FF3">
        <w:rPr>
          <w:rFonts w:ascii="Cambria" w:eastAsia="MS Mincho" w:hAnsi="Cambria"/>
          <w:sz w:val="24"/>
          <w:szCs w:val="24"/>
          <w:lang w:eastAsia="ja-JP"/>
        </w:rPr>
        <w:tab/>
      </w:r>
      <w:r w:rsidRPr="0056517E">
        <w:t>End-Customer Complaint Report Rate (CCRR)</w:t>
      </w:r>
      <w:r>
        <w:tab/>
      </w:r>
      <w:r w:rsidR="00741BC6">
        <w:t>9-</w:t>
      </w:r>
      <w:r>
        <w:fldChar w:fldCharType="begin"/>
      </w:r>
      <w:r>
        <w:instrText xml:space="preserve"> PAGEREF _Toc200531000 \h </w:instrText>
      </w:r>
      <w:r>
        <w:fldChar w:fldCharType="separate"/>
      </w:r>
      <w:r w:rsidR="00A1557D">
        <w:t>4</w:t>
      </w:r>
      <w:r>
        <w:fldChar w:fldCharType="end"/>
      </w:r>
    </w:p>
    <w:p w14:paraId="7E291179" w14:textId="77777777" w:rsidR="00C53464" w:rsidRPr="00223FF3" w:rsidRDefault="00C53464">
      <w:pPr>
        <w:pStyle w:val="Verzeichnis1"/>
        <w:tabs>
          <w:tab w:val="left" w:pos="2903"/>
        </w:tabs>
        <w:rPr>
          <w:rFonts w:ascii="Cambria" w:eastAsia="MS Mincho" w:hAnsi="Cambria"/>
          <w:b w:val="0"/>
          <w:caps w:val="0"/>
          <w:sz w:val="24"/>
          <w:szCs w:val="24"/>
          <w:lang w:eastAsia="ja-JP"/>
        </w:rPr>
      </w:pPr>
      <w:r>
        <w:t>Appendix A</w:t>
      </w:r>
      <w:r w:rsidRPr="00223FF3">
        <w:rPr>
          <w:rFonts w:ascii="Cambria" w:eastAsia="MS Mincho" w:hAnsi="Cambria"/>
          <w:b w:val="0"/>
          <w:caps w:val="0"/>
          <w:sz w:val="24"/>
          <w:szCs w:val="24"/>
          <w:lang w:eastAsia="ja-JP"/>
        </w:rPr>
        <w:tab/>
      </w:r>
      <w:r>
        <w:t>Product Category Tables – Release 5.0</w:t>
      </w:r>
      <w:r>
        <w:tab/>
      </w:r>
      <w:r w:rsidR="00BA03AC">
        <w:t>A-</w:t>
      </w:r>
      <w:r>
        <w:fldChar w:fldCharType="begin"/>
      </w:r>
      <w:r>
        <w:instrText xml:space="preserve"> PAGEREF _Toc200531001 \h </w:instrText>
      </w:r>
      <w:r>
        <w:fldChar w:fldCharType="separate"/>
      </w:r>
      <w:r w:rsidR="00A1557D">
        <w:t>1</w:t>
      </w:r>
      <w:r>
        <w:fldChar w:fldCharType="end"/>
      </w:r>
    </w:p>
    <w:p w14:paraId="7E29117A" w14:textId="77777777" w:rsidR="00C53464" w:rsidRPr="00223FF3" w:rsidRDefault="00C53464" w:rsidP="00C53464">
      <w:pPr>
        <w:pStyle w:val="Verzeichnis2"/>
        <w:rPr>
          <w:rFonts w:ascii="Cambria" w:eastAsia="MS Mincho" w:hAnsi="Cambria"/>
          <w:sz w:val="24"/>
          <w:szCs w:val="24"/>
          <w:lang w:eastAsia="ja-JP"/>
        </w:rPr>
      </w:pPr>
      <w:r>
        <w:t>Table A-1</w:t>
      </w:r>
      <w:r w:rsidRPr="00223FF3">
        <w:rPr>
          <w:rFonts w:ascii="Cambria" w:eastAsia="MS Mincho" w:hAnsi="Cambria"/>
          <w:sz w:val="24"/>
          <w:szCs w:val="24"/>
          <w:lang w:eastAsia="ja-JP"/>
        </w:rPr>
        <w:tab/>
      </w:r>
      <w:r>
        <w:t>Product Category Definitions</w:t>
      </w:r>
      <w:r>
        <w:tab/>
      </w:r>
      <w:r w:rsidR="00BA03AC">
        <w:t>A-</w:t>
      </w:r>
      <w:r>
        <w:fldChar w:fldCharType="begin"/>
      </w:r>
      <w:r>
        <w:instrText xml:space="preserve"> PAGEREF _Toc200531002 \h </w:instrText>
      </w:r>
      <w:r>
        <w:fldChar w:fldCharType="separate"/>
      </w:r>
      <w:r w:rsidR="00A1557D">
        <w:t>3</w:t>
      </w:r>
      <w:r>
        <w:fldChar w:fldCharType="end"/>
      </w:r>
    </w:p>
    <w:p w14:paraId="7E29117B" w14:textId="77777777" w:rsidR="00C53464" w:rsidRPr="00223FF3" w:rsidRDefault="00C53464" w:rsidP="00C53464">
      <w:pPr>
        <w:pStyle w:val="Verzeichnis2"/>
        <w:rPr>
          <w:rFonts w:ascii="Cambria" w:eastAsia="MS Mincho" w:hAnsi="Cambria"/>
          <w:sz w:val="24"/>
          <w:szCs w:val="24"/>
          <w:lang w:eastAsia="ja-JP"/>
        </w:rPr>
      </w:pPr>
      <w:r>
        <w:t>Table A-2</w:t>
      </w:r>
      <w:r w:rsidRPr="00223FF3">
        <w:rPr>
          <w:rFonts w:ascii="Cambria" w:eastAsia="MS Mincho" w:hAnsi="Cambria"/>
          <w:sz w:val="24"/>
          <w:szCs w:val="24"/>
          <w:lang w:eastAsia="ja-JP"/>
        </w:rPr>
        <w:tab/>
      </w:r>
      <w:r>
        <w:t>Measurement Applicability Table (Normalization Units)</w:t>
      </w:r>
      <w:r>
        <w:tab/>
      </w:r>
      <w:r w:rsidR="00BA03AC">
        <w:t>A-</w:t>
      </w:r>
      <w:r>
        <w:fldChar w:fldCharType="begin"/>
      </w:r>
      <w:r>
        <w:instrText xml:space="preserve"> PAGEREF _Toc200531003 \h </w:instrText>
      </w:r>
      <w:r>
        <w:fldChar w:fldCharType="separate"/>
      </w:r>
      <w:ins w:id="58" w:author="Christoph Seibold" w:date="2013-02-21T13:48:00Z">
        <w:r w:rsidR="00A1557D">
          <w:t>43</w:t>
        </w:r>
      </w:ins>
      <w:del w:id="59" w:author="Christoph Seibold" w:date="2013-02-21T13:43:00Z">
        <w:r w:rsidDel="00A1557D">
          <w:delText>45</w:delText>
        </w:r>
      </w:del>
      <w:r>
        <w:fldChar w:fldCharType="end"/>
      </w:r>
    </w:p>
    <w:p w14:paraId="7E29117C" w14:textId="77777777" w:rsidR="00C53464" w:rsidRPr="00223FF3" w:rsidRDefault="00C53464" w:rsidP="00C53464">
      <w:pPr>
        <w:pStyle w:val="Verzeichnis2"/>
        <w:rPr>
          <w:rFonts w:ascii="Cambria" w:eastAsia="MS Mincho" w:hAnsi="Cambria"/>
          <w:sz w:val="24"/>
          <w:szCs w:val="24"/>
          <w:lang w:eastAsia="ja-JP"/>
        </w:rPr>
      </w:pPr>
      <w:r>
        <w:t>Table A-3</w:t>
      </w:r>
      <w:r w:rsidRPr="00223FF3">
        <w:rPr>
          <w:rFonts w:ascii="Cambria" w:eastAsia="MS Mincho" w:hAnsi="Cambria"/>
          <w:sz w:val="24"/>
          <w:szCs w:val="24"/>
          <w:lang w:eastAsia="ja-JP"/>
        </w:rPr>
        <w:tab/>
      </w:r>
      <w:r>
        <w:t>Network Element Impact Outage Definitions</w:t>
      </w:r>
      <w:r>
        <w:tab/>
      </w:r>
      <w:r w:rsidR="00BA03AC">
        <w:t>A-</w:t>
      </w:r>
      <w:r>
        <w:fldChar w:fldCharType="begin"/>
      </w:r>
      <w:r>
        <w:instrText xml:space="preserve"> PAGEREF _Toc200531004 \h </w:instrText>
      </w:r>
      <w:r>
        <w:fldChar w:fldCharType="separate"/>
      </w:r>
      <w:ins w:id="60" w:author="Christoph Seibold" w:date="2013-02-21T13:48:00Z">
        <w:r w:rsidR="00A1557D">
          <w:t>64</w:t>
        </w:r>
      </w:ins>
      <w:del w:id="61" w:author="Christoph Seibold" w:date="2013-02-21T13:43:00Z">
        <w:r w:rsidDel="00A1557D">
          <w:delText>66</w:delText>
        </w:r>
      </w:del>
      <w:r>
        <w:fldChar w:fldCharType="end"/>
      </w:r>
    </w:p>
    <w:p w14:paraId="7E29117D" w14:textId="77777777" w:rsidR="00C53464" w:rsidRPr="00223FF3" w:rsidRDefault="00C53464" w:rsidP="00C53464">
      <w:pPr>
        <w:pStyle w:val="Verzeichnis2"/>
        <w:rPr>
          <w:rFonts w:ascii="Cambria" w:eastAsia="MS Mincho" w:hAnsi="Cambria"/>
          <w:sz w:val="24"/>
          <w:szCs w:val="24"/>
          <w:lang w:eastAsia="ja-JP"/>
        </w:rPr>
      </w:pPr>
      <w:r>
        <w:t>Table A-4</w:t>
      </w:r>
      <w:r w:rsidRPr="00223FF3">
        <w:rPr>
          <w:rFonts w:ascii="Cambria" w:eastAsia="MS Mincho" w:hAnsi="Cambria"/>
          <w:sz w:val="24"/>
          <w:szCs w:val="24"/>
          <w:lang w:eastAsia="ja-JP"/>
        </w:rPr>
        <w:tab/>
      </w:r>
      <w:r>
        <w:t>Transmission Standard Designations and Conversions</w:t>
      </w:r>
      <w:r>
        <w:tab/>
      </w:r>
      <w:r w:rsidR="00BA03AC">
        <w:t>A-</w:t>
      </w:r>
      <w:r>
        <w:fldChar w:fldCharType="begin"/>
      </w:r>
      <w:r>
        <w:instrText xml:space="preserve"> PAGEREF _Toc200531005 \h </w:instrText>
      </w:r>
      <w:r>
        <w:fldChar w:fldCharType="separate"/>
      </w:r>
      <w:ins w:id="62" w:author="Christoph Seibold" w:date="2013-02-21T13:48:00Z">
        <w:r w:rsidR="00A1557D">
          <w:t>75</w:t>
        </w:r>
      </w:ins>
      <w:del w:id="63" w:author="Christoph Seibold" w:date="2013-02-21T13:43:00Z">
        <w:r w:rsidDel="00A1557D">
          <w:delText>77</w:delText>
        </w:r>
      </w:del>
      <w:r>
        <w:fldChar w:fldCharType="end"/>
      </w:r>
    </w:p>
    <w:p w14:paraId="7E29117E" w14:textId="77777777" w:rsidR="00C53464" w:rsidRPr="00223FF3" w:rsidRDefault="00C53464" w:rsidP="00C53464">
      <w:pPr>
        <w:pStyle w:val="Verzeichnis2"/>
        <w:rPr>
          <w:rFonts w:ascii="Cambria" w:eastAsia="MS Mincho" w:hAnsi="Cambria"/>
          <w:sz w:val="24"/>
          <w:szCs w:val="24"/>
          <w:lang w:eastAsia="ja-JP"/>
        </w:rPr>
      </w:pPr>
      <w:r w:rsidRPr="0056517E">
        <w:t>Table A-5</w:t>
      </w:r>
      <w:r w:rsidRPr="00223FF3">
        <w:rPr>
          <w:rFonts w:ascii="Cambria" w:eastAsia="MS Mincho" w:hAnsi="Cambria"/>
          <w:sz w:val="24"/>
          <w:szCs w:val="24"/>
          <w:lang w:eastAsia="ja-JP"/>
        </w:rPr>
        <w:tab/>
      </w:r>
      <w:r w:rsidRPr="0056517E">
        <w:t>Optical and Electrical Equivalency</w:t>
      </w:r>
      <w:r>
        <w:tab/>
      </w:r>
      <w:r w:rsidR="00BA03AC">
        <w:t>A-</w:t>
      </w:r>
      <w:r>
        <w:fldChar w:fldCharType="begin"/>
      </w:r>
      <w:r>
        <w:instrText xml:space="preserve"> PAGEREF _Toc200531006 \h </w:instrText>
      </w:r>
      <w:r>
        <w:fldChar w:fldCharType="separate"/>
      </w:r>
      <w:ins w:id="64" w:author="Christoph Seibold" w:date="2013-02-21T13:48:00Z">
        <w:r w:rsidR="00A1557D">
          <w:t>75</w:t>
        </w:r>
      </w:ins>
      <w:del w:id="65" w:author="Christoph Seibold" w:date="2013-02-21T13:43:00Z">
        <w:r w:rsidDel="00A1557D">
          <w:delText>77</w:delText>
        </w:r>
      </w:del>
      <w:r>
        <w:fldChar w:fldCharType="end"/>
      </w:r>
    </w:p>
    <w:p w14:paraId="7E29117F" w14:textId="77777777" w:rsidR="00C53464" w:rsidRPr="00223FF3" w:rsidRDefault="00C53464" w:rsidP="00C53464">
      <w:pPr>
        <w:pStyle w:val="Verzeichnis2"/>
        <w:rPr>
          <w:rFonts w:ascii="Cambria" w:eastAsia="MS Mincho" w:hAnsi="Cambria"/>
          <w:sz w:val="24"/>
          <w:szCs w:val="24"/>
          <w:lang w:eastAsia="ja-JP"/>
        </w:rPr>
      </w:pPr>
      <w:r>
        <w:t>Table A</w:t>
      </w:r>
      <w:r>
        <w:noBreakHyphen/>
        <w:t>6</w:t>
      </w:r>
      <w:r w:rsidRPr="00223FF3">
        <w:rPr>
          <w:rFonts w:ascii="Cambria" w:eastAsia="MS Mincho" w:hAnsi="Cambria"/>
          <w:sz w:val="24"/>
          <w:szCs w:val="24"/>
          <w:lang w:eastAsia="ja-JP"/>
        </w:rPr>
        <w:tab/>
      </w:r>
      <w:r>
        <w:t>Measurements Summary Listing</w:t>
      </w:r>
      <w:r>
        <w:tab/>
      </w:r>
      <w:r w:rsidR="00BA03AC">
        <w:t>A-</w:t>
      </w:r>
      <w:r>
        <w:fldChar w:fldCharType="begin"/>
      </w:r>
      <w:r>
        <w:instrText xml:space="preserve"> PAGEREF _Toc200531007 \h </w:instrText>
      </w:r>
      <w:r>
        <w:fldChar w:fldCharType="separate"/>
      </w:r>
      <w:ins w:id="66" w:author="Christoph Seibold" w:date="2013-02-21T13:48:00Z">
        <w:r w:rsidR="00A1557D">
          <w:t>78</w:t>
        </w:r>
      </w:ins>
      <w:del w:id="67" w:author="Christoph Seibold" w:date="2013-02-21T13:43:00Z">
        <w:r w:rsidDel="00A1557D">
          <w:delText>80</w:delText>
        </w:r>
      </w:del>
      <w:r>
        <w:fldChar w:fldCharType="end"/>
      </w:r>
    </w:p>
    <w:p w14:paraId="7E291180" w14:textId="77777777" w:rsidR="00C53464" w:rsidRPr="00223FF3" w:rsidRDefault="00C53464" w:rsidP="00C53464">
      <w:pPr>
        <w:pStyle w:val="Verzeichnis2"/>
        <w:rPr>
          <w:rFonts w:ascii="Cambria" w:eastAsia="MS Mincho" w:hAnsi="Cambria"/>
          <w:sz w:val="24"/>
          <w:szCs w:val="24"/>
          <w:lang w:eastAsia="ja-JP"/>
        </w:rPr>
      </w:pPr>
      <w:r w:rsidRPr="0056517E">
        <w:rPr>
          <w:bCs/>
        </w:rPr>
        <w:t>Table A</w:t>
      </w:r>
      <w:r w:rsidRPr="0056517E">
        <w:rPr>
          <w:bCs/>
        </w:rPr>
        <w:noBreakHyphen/>
        <w:t>7</w:t>
      </w:r>
      <w:r w:rsidRPr="00223FF3">
        <w:rPr>
          <w:rFonts w:ascii="Cambria" w:eastAsia="MS Mincho" w:hAnsi="Cambria"/>
          <w:sz w:val="24"/>
          <w:szCs w:val="24"/>
          <w:lang w:eastAsia="ja-JP"/>
        </w:rPr>
        <w:tab/>
      </w:r>
      <w:r w:rsidRPr="0056517E">
        <w:rPr>
          <w:bCs/>
        </w:rPr>
        <w:t>Data Submission Labels</w:t>
      </w:r>
      <w:r>
        <w:tab/>
      </w:r>
      <w:r w:rsidR="00BA03AC">
        <w:t>A-</w:t>
      </w:r>
      <w:r>
        <w:fldChar w:fldCharType="begin"/>
      </w:r>
      <w:r>
        <w:instrText xml:space="preserve"> PAGEREF _Toc200531008 \h </w:instrText>
      </w:r>
      <w:r>
        <w:fldChar w:fldCharType="separate"/>
      </w:r>
      <w:ins w:id="68" w:author="Christoph Seibold" w:date="2013-02-21T13:48:00Z">
        <w:r w:rsidR="00A1557D">
          <w:t>81</w:t>
        </w:r>
      </w:ins>
      <w:del w:id="69" w:author="Christoph Seibold" w:date="2013-02-21T13:43:00Z">
        <w:r w:rsidDel="00A1557D">
          <w:delText>83</w:delText>
        </w:r>
      </w:del>
      <w:r>
        <w:fldChar w:fldCharType="end"/>
      </w:r>
    </w:p>
    <w:p w14:paraId="7E291181" w14:textId="77777777" w:rsidR="00C53464" w:rsidRPr="00223FF3" w:rsidRDefault="00C53464">
      <w:pPr>
        <w:pStyle w:val="Verzeichnis1"/>
        <w:tabs>
          <w:tab w:val="left" w:pos="2903"/>
        </w:tabs>
        <w:rPr>
          <w:rFonts w:ascii="Cambria" w:eastAsia="MS Mincho" w:hAnsi="Cambria"/>
          <w:b w:val="0"/>
          <w:caps w:val="0"/>
          <w:sz w:val="24"/>
          <w:szCs w:val="24"/>
          <w:lang w:eastAsia="ja-JP"/>
        </w:rPr>
      </w:pPr>
      <w:r>
        <w:t>Appendix B</w:t>
      </w:r>
      <w:r w:rsidRPr="00223FF3">
        <w:rPr>
          <w:rFonts w:ascii="Cambria" w:eastAsia="MS Mincho" w:hAnsi="Cambria"/>
          <w:b w:val="0"/>
          <w:caps w:val="0"/>
          <w:sz w:val="24"/>
          <w:szCs w:val="24"/>
          <w:lang w:eastAsia="ja-JP"/>
        </w:rPr>
        <w:tab/>
      </w:r>
      <w:r>
        <w:t>TL 9000 Customer Satisfaction Measurements Guidelines</w:t>
      </w:r>
      <w:r>
        <w:tab/>
      </w:r>
      <w:r w:rsidR="00BA03AC">
        <w:t>B-</w:t>
      </w:r>
      <w:r>
        <w:fldChar w:fldCharType="begin"/>
      </w:r>
      <w:r>
        <w:instrText xml:space="preserve"> PAGEREF _Toc200531009 \h </w:instrText>
      </w:r>
      <w:r>
        <w:fldChar w:fldCharType="separate"/>
      </w:r>
      <w:r w:rsidR="00A1557D">
        <w:t>1</w:t>
      </w:r>
      <w:r>
        <w:fldChar w:fldCharType="end"/>
      </w:r>
    </w:p>
    <w:p w14:paraId="7E291182" w14:textId="77777777" w:rsidR="00C53464" w:rsidRPr="00223FF3" w:rsidRDefault="00C53464">
      <w:pPr>
        <w:pStyle w:val="Verzeichnis1"/>
        <w:tabs>
          <w:tab w:val="left" w:pos="2803"/>
        </w:tabs>
        <w:rPr>
          <w:rFonts w:ascii="Cambria" w:eastAsia="MS Mincho" w:hAnsi="Cambria"/>
          <w:b w:val="0"/>
          <w:caps w:val="0"/>
          <w:sz w:val="24"/>
          <w:szCs w:val="24"/>
          <w:lang w:eastAsia="ja-JP"/>
        </w:rPr>
      </w:pPr>
      <w:r>
        <w:t>Glossary</w:t>
      </w:r>
      <w:r w:rsidRPr="00223FF3">
        <w:rPr>
          <w:rFonts w:ascii="Cambria" w:eastAsia="MS Mincho" w:hAnsi="Cambria"/>
          <w:b w:val="0"/>
          <w:caps w:val="0"/>
          <w:sz w:val="24"/>
          <w:szCs w:val="24"/>
          <w:lang w:eastAsia="ja-JP"/>
        </w:rPr>
        <w:tab/>
      </w:r>
      <w:r>
        <w:t>Abbreviations, Acronyms and Definitions</w:t>
      </w:r>
      <w:r>
        <w:tab/>
      </w:r>
      <w:r w:rsidR="00BA03AC">
        <w:t>glossary-</w:t>
      </w:r>
      <w:r>
        <w:fldChar w:fldCharType="begin"/>
      </w:r>
      <w:r>
        <w:instrText xml:space="preserve"> PAGEREF _Toc200531010 \h </w:instrText>
      </w:r>
      <w:r>
        <w:fldChar w:fldCharType="separate"/>
      </w:r>
      <w:r w:rsidR="00A1557D">
        <w:t>1</w:t>
      </w:r>
      <w:r>
        <w:fldChar w:fldCharType="end"/>
      </w:r>
    </w:p>
    <w:p w14:paraId="7E291183" w14:textId="77777777" w:rsidR="00C53464" w:rsidRPr="00223FF3" w:rsidRDefault="00C53464">
      <w:pPr>
        <w:pStyle w:val="Verzeichnis1"/>
        <w:rPr>
          <w:rFonts w:ascii="Cambria" w:eastAsia="MS Mincho" w:hAnsi="Cambria"/>
          <w:b w:val="0"/>
          <w:caps w:val="0"/>
          <w:sz w:val="24"/>
          <w:szCs w:val="24"/>
          <w:lang w:eastAsia="ja-JP"/>
        </w:rPr>
      </w:pPr>
      <w:r>
        <w:t>Bibliography</w:t>
      </w:r>
      <w:r>
        <w:tab/>
      </w:r>
      <w:r w:rsidR="00BA03AC">
        <w:t>bibliography-</w:t>
      </w:r>
      <w:r>
        <w:fldChar w:fldCharType="begin"/>
      </w:r>
      <w:r>
        <w:instrText xml:space="preserve"> PAGEREF _Toc200531011 \h </w:instrText>
      </w:r>
      <w:r>
        <w:fldChar w:fldCharType="separate"/>
      </w:r>
      <w:r w:rsidR="00A1557D">
        <w:t>1</w:t>
      </w:r>
      <w:r>
        <w:fldChar w:fldCharType="end"/>
      </w:r>
    </w:p>
    <w:p w14:paraId="7E291184" w14:textId="77777777" w:rsidR="00F65CE2" w:rsidRPr="00157FD1" w:rsidRDefault="00C53464">
      <w:r>
        <w:fldChar w:fldCharType="end"/>
      </w:r>
    </w:p>
    <w:p w14:paraId="7E291185" w14:textId="77777777" w:rsidR="0015520E" w:rsidRDefault="0015520E">
      <w:pPr>
        <w:pStyle w:val="ContentsHead"/>
        <w:sectPr w:rsidR="0015520E" w:rsidSect="00C53464">
          <w:headerReference w:type="even" r:id="rId32"/>
          <w:headerReference w:type="default" r:id="rId33"/>
          <w:footerReference w:type="even" r:id="rId34"/>
          <w:pgSz w:w="12240" w:h="15840" w:code="1"/>
          <w:pgMar w:top="1152" w:right="1440" w:bottom="1152" w:left="1440" w:header="720" w:footer="720" w:gutter="0"/>
          <w:pgNumType w:fmt="lowerRoman"/>
          <w:cols w:space="720"/>
          <w:docGrid w:linePitch="360"/>
        </w:sectPr>
      </w:pPr>
    </w:p>
    <w:p w14:paraId="7E291186" w14:textId="77777777" w:rsidR="00F65CE2" w:rsidRPr="00157FD1" w:rsidRDefault="00F65CE2" w:rsidP="00C53464">
      <w:pPr>
        <w:pStyle w:val="UnTOCHead"/>
      </w:pPr>
      <w:r w:rsidRPr="00157FD1">
        <w:lastRenderedPageBreak/>
        <w:t>List of Figures</w:t>
      </w:r>
    </w:p>
    <w:p w14:paraId="7E291187" w14:textId="77777777" w:rsidR="00F65CE2" w:rsidRPr="00157FD1" w:rsidRDefault="00F65CE2"/>
    <w:p w14:paraId="7E291188" w14:textId="77777777" w:rsidR="00C53464" w:rsidRPr="00223FF3" w:rsidRDefault="00C53464">
      <w:pPr>
        <w:pStyle w:val="Abbildungsverzeichnis"/>
        <w:tabs>
          <w:tab w:val="left" w:pos="2947"/>
        </w:tabs>
        <w:rPr>
          <w:rFonts w:ascii="Cambria" w:eastAsia="MS Mincho" w:hAnsi="Cambria"/>
          <w:b w:val="0"/>
          <w:caps w:val="0"/>
          <w:sz w:val="24"/>
          <w:lang w:eastAsia="ja-JP"/>
        </w:rPr>
      </w:pPr>
      <w:r>
        <w:fldChar w:fldCharType="begin"/>
      </w:r>
      <w:r>
        <w:instrText xml:space="preserve"> TOC \t "Heading 5" \c </w:instrText>
      </w:r>
      <w:r>
        <w:fldChar w:fldCharType="separate"/>
      </w:r>
      <w:r>
        <w:t>Figure 2.1</w:t>
      </w:r>
      <w:r>
        <w:noBreakHyphen/>
        <w:t>1</w:t>
      </w:r>
      <w:r w:rsidRPr="00223FF3">
        <w:rPr>
          <w:rFonts w:ascii="Cambria" w:eastAsia="MS Mincho" w:hAnsi="Cambria"/>
          <w:b w:val="0"/>
          <w:caps w:val="0"/>
          <w:sz w:val="24"/>
          <w:lang w:eastAsia="ja-JP"/>
        </w:rPr>
        <w:tab/>
      </w:r>
      <w:r>
        <w:t>The TL 9000 Model</w:t>
      </w:r>
      <w:r>
        <w:tab/>
        <w:t>2-</w:t>
      </w:r>
      <w:r>
        <w:fldChar w:fldCharType="begin"/>
      </w:r>
      <w:r>
        <w:instrText xml:space="preserve"> PAGEREF _Toc200531120 \h </w:instrText>
      </w:r>
      <w:r>
        <w:fldChar w:fldCharType="separate"/>
      </w:r>
      <w:r w:rsidR="00A1557D">
        <w:t>1</w:t>
      </w:r>
      <w:r>
        <w:fldChar w:fldCharType="end"/>
      </w:r>
    </w:p>
    <w:p w14:paraId="7E291189" w14:textId="77777777" w:rsidR="00C53464" w:rsidRPr="00223FF3" w:rsidRDefault="00C53464">
      <w:pPr>
        <w:pStyle w:val="Abbildungsverzeichnis"/>
        <w:tabs>
          <w:tab w:val="left" w:pos="2947"/>
        </w:tabs>
        <w:rPr>
          <w:rFonts w:ascii="Cambria" w:eastAsia="MS Mincho" w:hAnsi="Cambria"/>
          <w:b w:val="0"/>
          <w:caps w:val="0"/>
          <w:sz w:val="24"/>
          <w:lang w:eastAsia="ja-JP"/>
        </w:rPr>
      </w:pPr>
      <w:r>
        <w:t>Figure 2.3</w:t>
      </w:r>
      <w:r>
        <w:noBreakHyphen/>
        <w:t>1</w:t>
      </w:r>
      <w:r w:rsidRPr="00223FF3">
        <w:rPr>
          <w:rFonts w:ascii="Cambria" w:eastAsia="MS Mincho" w:hAnsi="Cambria"/>
          <w:b w:val="0"/>
          <w:caps w:val="0"/>
          <w:sz w:val="24"/>
          <w:lang w:eastAsia="ja-JP"/>
        </w:rPr>
        <w:tab/>
      </w:r>
      <w:r>
        <w:t>TL 9000 Measurement Data Flow and Usage</w:t>
      </w:r>
      <w:r>
        <w:tab/>
        <w:t>2-</w:t>
      </w:r>
      <w:r>
        <w:fldChar w:fldCharType="begin"/>
      </w:r>
      <w:r>
        <w:instrText xml:space="preserve"> PAGEREF _Toc200531121 \h </w:instrText>
      </w:r>
      <w:r>
        <w:fldChar w:fldCharType="separate"/>
      </w:r>
      <w:r w:rsidR="00A1557D">
        <w:t>2</w:t>
      </w:r>
      <w:r>
        <w:fldChar w:fldCharType="end"/>
      </w:r>
    </w:p>
    <w:p w14:paraId="7E29118A" w14:textId="77777777" w:rsidR="00C53464" w:rsidRPr="00223FF3" w:rsidRDefault="00C53464">
      <w:pPr>
        <w:pStyle w:val="Abbildungsverzeichnis"/>
        <w:tabs>
          <w:tab w:val="left" w:pos="3114"/>
        </w:tabs>
        <w:rPr>
          <w:rFonts w:ascii="Cambria" w:eastAsia="MS Mincho" w:hAnsi="Cambria"/>
          <w:b w:val="0"/>
          <w:caps w:val="0"/>
          <w:sz w:val="24"/>
          <w:lang w:eastAsia="ja-JP"/>
        </w:rPr>
      </w:pPr>
      <w:r>
        <w:t>Figure 4.2.6-1</w:t>
      </w:r>
      <w:r w:rsidRPr="00223FF3">
        <w:rPr>
          <w:rFonts w:ascii="Cambria" w:eastAsia="MS Mincho" w:hAnsi="Cambria"/>
          <w:b w:val="0"/>
          <w:caps w:val="0"/>
          <w:sz w:val="24"/>
          <w:lang w:eastAsia="ja-JP"/>
        </w:rPr>
        <w:tab/>
      </w:r>
      <w:r>
        <w:t>Product Life Cycle and TL 9000 Data Submission</w:t>
      </w:r>
      <w:r>
        <w:tab/>
        <w:t>4-</w:t>
      </w:r>
      <w:r>
        <w:fldChar w:fldCharType="begin"/>
      </w:r>
      <w:r>
        <w:instrText xml:space="preserve"> PAGEREF _Toc200531122 \h </w:instrText>
      </w:r>
      <w:r>
        <w:fldChar w:fldCharType="separate"/>
      </w:r>
      <w:r w:rsidR="00A1557D">
        <w:t>4</w:t>
      </w:r>
      <w:r>
        <w:fldChar w:fldCharType="end"/>
      </w:r>
    </w:p>
    <w:p w14:paraId="7E29118B" w14:textId="77777777" w:rsidR="00F65CE2" w:rsidRPr="00157FD1" w:rsidRDefault="00C53464">
      <w:r>
        <w:fldChar w:fldCharType="end"/>
      </w:r>
    </w:p>
    <w:p w14:paraId="7E29118C" w14:textId="77777777" w:rsidR="00F65CE2" w:rsidRPr="00157FD1" w:rsidRDefault="00F65CE2">
      <w:pPr>
        <w:sectPr w:rsidR="00F65CE2" w:rsidRPr="00157FD1" w:rsidSect="00F65CE2">
          <w:pgSz w:w="12240" w:h="15840" w:code="1"/>
          <w:pgMar w:top="1440" w:right="1440" w:bottom="1440" w:left="1440" w:header="720" w:footer="720" w:gutter="0"/>
          <w:pgNumType w:fmt="lowerRoman"/>
          <w:cols w:space="720"/>
          <w:docGrid w:linePitch="360"/>
        </w:sectPr>
      </w:pPr>
    </w:p>
    <w:p w14:paraId="7E29118D" w14:textId="77777777" w:rsidR="00F65CE2" w:rsidRPr="00157FD1" w:rsidRDefault="00F65CE2" w:rsidP="00C53464">
      <w:pPr>
        <w:pStyle w:val="UnTOCHead"/>
      </w:pPr>
      <w:r w:rsidRPr="00157FD1">
        <w:lastRenderedPageBreak/>
        <w:t>List of Tables</w:t>
      </w:r>
    </w:p>
    <w:p w14:paraId="7E29118E" w14:textId="77777777" w:rsidR="00C53464" w:rsidRPr="00223FF3" w:rsidRDefault="00C53464">
      <w:pPr>
        <w:pStyle w:val="Abbildungsverzeichnis"/>
        <w:tabs>
          <w:tab w:val="left" w:pos="2858"/>
        </w:tabs>
        <w:rPr>
          <w:rFonts w:ascii="Cambria" w:eastAsia="MS Mincho" w:hAnsi="Cambria"/>
          <w:b w:val="0"/>
          <w:caps w:val="0"/>
          <w:sz w:val="24"/>
          <w:lang w:eastAsia="ja-JP"/>
        </w:rPr>
      </w:pPr>
      <w:r>
        <w:fldChar w:fldCharType="begin"/>
      </w:r>
      <w:r>
        <w:instrText xml:space="preserve"> TOC \t "Heading 4" \c </w:instrText>
      </w:r>
      <w:r>
        <w:fldChar w:fldCharType="separate"/>
      </w:r>
      <w:r>
        <w:t>Table 4.1</w:t>
      </w:r>
      <w:r>
        <w:noBreakHyphen/>
        <w:t>1</w:t>
      </w:r>
      <w:r w:rsidRPr="00223FF3">
        <w:rPr>
          <w:rFonts w:ascii="Cambria" w:eastAsia="MS Mincho" w:hAnsi="Cambria"/>
          <w:b w:val="0"/>
          <w:caps w:val="0"/>
          <w:sz w:val="24"/>
          <w:lang w:eastAsia="ja-JP"/>
        </w:rPr>
        <w:tab/>
      </w:r>
      <w:r>
        <w:t>Release 5.0 Usage Dates</w:t>
      </w:r>
      <w:r>
        <w:tab/>
        <w:t>4-</w:t>
      </w:r>
      <w:r>
        <w:fldChar w:fldCharType="begin"/>
      </w:r>
      <w:r>
        <w:instrText xml:space="preserve"> PAGEREF _Toc200531228 \h </w:instrText>
      </w:r>
      <w:r>
        <w:fldChar w:fldCharType="separate"/>
      </w:r>
      <w:r w:rsidR="00A1557D">
        <w:t>2</w:t>
      </w:r>
      <w:r>
        <w:fldChar w:fldCharType="end"/>
      </w:r>
    </w:p>
    <w:p w14:paraId="7E29118F"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5.1</w:t>
      </w:r>
      <w:r>
        <w:noBreakHyphen/>
        <w:t>1</w:t>
      </w:r>
      <w:r w:rsidRPr="00223FF3">
        <w:rPr>
          <w:rFonts w:ascii="Cambria" w:eastAsia="MS Mincho" w:hAnsi="Cambria"/>
          <w:b w:val="0"/>
          <w:caps w:val="0"/>
          <w:sz w:val="24"/>
          <w:lang w:eastAsia="ja-JP"/>
        </w:rPr>
        <w:tab/>
      </w:r>
      <w:r>
        <w:t>NPR Notation</w:t>
      </w:r>
      <w:r>
        <w:tab/>
        <w:t>5-</w:t>
      </w:r>
      <w:r>
        <w:fldChar w:fldCharType="begin"/>
      </w:r>
      <w:r>
        <w:instrText xml:space="preserve"> PAGEREF _Toc200531229 \h </w:instrText>
      </w:r>
      <w:r>
        <w:fldChar w:fldCharType="separate"/>
      </w:r>
      <w:r w:rsidR="00A1557D">
        <w:t>5</w:t>
      </w:r>
      <w:r>
        <w:fldChar w:fldCharType="end"/>
      </w:r>
    </w:p>
    <w:p w14:paraId="7E291190"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5.1</w:t>
      </w:r>
      <w:r>
        <w:noBreakHyphen/>
        <w:t>2</w:t>
      </w:r>
      <w:r w:rsidRPr="00223FF3">
        <w:rPr>
          <w:rFonts w:ascii="Cambria" w:eastAsia="MS Mincho" w:hAnsi="Cambria"/>
          <w:b w:val="0"/>
          <w:caps w:val="0"/>
          <w:sz w:val="24"/>
          <w:lang w:eastAsia="ja-JP"/>
        </w:rPr>
        <w:tab/>
      </w:r>
      <w:r>
        <w:t>NPR Measurement Identifiers and Formulas</w:t>
      </w:r>
      <w:r>
        <w:tab/>
        <w:t>5-</w:t>
      </w:r>
      <w:r>
        <w:fldChar w:fldCharType="begin"/>
      </w:r>
      <w:r>
        <w:instrText xml:space="preserve"> PAGEREF _Toc200531230 \h </w:instrText>
      </w:r>
      <w:r>
        <w:fldChar w:fldCharType="separate"/>
      </w:r>
      <w:r w:rsidR="00A1557D">
        <w:t>7</w:t>
      </w:r>
      <w:r>
        <w:fldChar w:fldCharType="end"/>
      </w:r>
    </w:p>
    <w:p w14:paraId="7E291191"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5.1</w:t>
      </w:r>
      <w:r>
        <w:noBreakHyphen/>
        <w:t>3</w:t>
      </w:r>
      <w:r w:rsidRPr="00223FF3">
        <w:rPr>
          <w:rFonts w:ascii="Cambria" w:eastAsia="MS Mincho" w:hAnsi="Cambria"/>
          <w:b w:val="0"/>
          <w:caps w:val="0"/>
          <w:sz w:val="24"/>
          <w:lang w:eastAsia="ja-JP"/>
        </w:rPr>
        <w:tab/>
      </w:r>
      <w:r>
        <w:t>NPR Data Table for Product Categories 1, 2, 3, 4, 5, 6, and 9</w:t>
      </w:r>
      <w:r>
        <w:tab/>
        <w:t>5-</w:t>
      </w:r>
      <w:r>
        <w:fldChar w:fldCharType="begin"/>
      </w:r>
      <w:r>
        <w:instrText xml:space="preserve"> PAGEREF _Toc200531231 \h </w:instrText>
      </w:r>
      <w:r>
        <w:fldChar w:fldCharType="separate"/>
      </w:r>
      <w:r w:rsidR="00A1557D">
        <w:t>7</w:t>
      </w:r>
      <w:r>
        <w:fldChar w:fldCharType="end"/>
      </w:r>
    </w:p>
    <w:p w14:paraId="7E291192"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5.1</w:t>
      </w:r>
      <w:r>
        <w:noBreakHyphen/>
        <w:t>4</w:t>
      </w:r>
      <w:r w:rsidRPr="00223FF3">
        <w:rPr>
          <w:rFonts w:ascii="Cambria" w:eastAsia="MS Mincho" w:hAnsi="Cambria"/>
          <w:b w:val="0"/>
          <w:caps w:val="0"/>
          <w:sz w:val="24"/>
          <w:lang w:eastAsia="ja-JP"/>
        </w:rPr>
        <w:tab/>
      </w:r>
      <w:r>
        <w:t>NPR Data Table for Product Category 7</w:t>
      </w:r>
      <w:r>
        <w:tab/>
        <w:t>5-</w:t>
      </w:r>
      <w:r>
        <w:fldChar w:fldCharType="begin"/>
      </w:r>
      <w:r>
        <w:instrText xml:space="preserve"> PAGEREF _Toc200531232 \h </w:instrText>
      </w:r>
      <w:r>
        <w:fldChar w:fldCharType="separate"/>
      </w:r>
      <w:r w:rsidR="00A1557D">
        <w:t>7</w:t>
      </w:r>
      <w:r>
        <w:fldChar w:fldCharType="end"/>
      </w:r>
    </w:p>
    <w:p w14:paraId="7E291193"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5.1</w:t>
      </w:r>
      <w:r>
        <w:noBreakHyphen/>
        <w:t>5</w:t>
      </w:r>
      <w:r w:rsidRPr="00223FF3">
        <w:rPr>
          <w:rFonts w:ascii="Cambria" w:eastAsia="MS Mincho" w:hAnsi="Cambria"/>
          <w:b w:val="0"/>
          <w:caps w:val="0"/>
          <w:sz w:val="24"/>
          <w:lang w:eastAsia="ja-JP"/>
        </w:rPr>
        <w:tab/>
      </w:r>
      <w:r>
        <w:t>NPR Data Table for Product Category 8</w:t>
      </w:r>
      <w:r>
        <w:tab/>
        <w:t>5-</w:t>
      </w:r>
      <w:r>
        <w:fldChar w:fldCharType="begin"/>
      </w:r>
      <w:r>
        <w:instrText xml:space="preserve"> PAGEREF _Toc200531233 \h </w:instrText>
      </w:r>
      <w:r>
        <w:fldChar w:fldCharType="separate"/>
      </w:r>
      <w:r w:rsidR="00A1557D">
        <w:t>7</w:t>
      </w:r>
      <w:r>
        <w:fldChar w:fldCharType="end"/>
      </w:r>
    </w:p>
    <w:p w14:paraId="7E291194"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5.2</w:t>
      </w:r>
      <w:r>
        <w:noBreakHyphen/>
        <w:t>1</w:t>
      </w:r>
      <w:r w:rsidRPr="00223FF3">
        <w:rPr>
          <w:rFonts w:ascii="Cambria" w:eastAsia="MS Mincho" w:hAnsi="Cambria"/>
          <w:b w:val="0"/>
          <w:caps w:val="0"/>
          <w:sz w:val="24"/>
          <w:lang w:eastAsia="ja-JP"/>
        </w:rPr>
        <w:tab/>
      </w:r>
      <w:r>
        <w:t>FRT Notation</w:t>
      </w:r>
      <w:r>
        <w:tab/>
        <w:t>5-</w:t>
      </w:r>
      <w:r>
        <w:fldChar w:fldCharType="begin"/>
      </w:r>
      <w:r>
        <w:instrText xml:space="preserve"> PAGEREF _Toc200531234 \h </w:instrText>
      </w:r>
      <w:r>
        <w:fldChar w:fldCharType="separate"/>
      </w:r>
      <w:r w:rsidR="00A1557D">
        <w:t>11</w:t>
      </w:r>
      <w:r>
        <w:fldChar w:fldCharType="end"/>
      </w:r>
    </w:p>
    <w:p w14:paraId="7E291195"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5.2</w:t>
      </w:r>
      <w:r>
        <w:noBreakHyphen/>
        <w:t>2</w:t>
      </w:r>
      <w:r w:rsidRPr="00223FF3">
        <w:rPr>
          <w:rFonts w:ascii="Cambria" w:eastAsia="MS Mincho" w:hAnsi="Cambria"/>
          <w:b w:val="0"/>
          <w:caps w:val="0"/>
          <w:sz w:val="24"/>
          <w:lang w:eastAsia="ja-JP"/>
        </w:rPr>
        <w:tab/>
      </w:r>
      <w:r>
        <w:t>FRT Measurement Identifiers and Formulas</w:t>
      </w:r>
      <w:r>
        <w:tab/>
        <w:t>5-</w:t>
      </w:r>
      <w:r>
        <w:fldChar w:fldCharType="begin"/>
      </w:r>
      <w:r>
        <w:instrText xml:space="preserve"> PAGEREF _Toc200531235 \h </w:instrText>
      </w:r>
      <w:r>
        <w:fldChar w:fldCharType="separate"/>
      </w:r>
      <w:r w:rsidR="00A1557D">
        <w:t>12</w:t>
      </w:r>
      <w:r>
        <w:fldChar w:fldCharType="end"/>
      </w:r>
    </w:p>
    <w:p w14:paraId="7E291196"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5.2</w:t>
      </w:r>
      <w:r>
        <w:noBreakHyphen/>
        <w:t>3</w:t>
      </w:r>
      <w:r w:rsidRPr="00223FF3">
        <w:rPr>
          <w:rFonts w:ascii="Cambria" w:eastAsia="MS Mincho" w:hAnsi="Cambria"/>
          <w:b w:val="0"/>
          <w:caps w:val="0"/>
          <w:sz w:val="24"/>
          <w:lang w:eastAsia="ja-JP"/>
        </w:rPr>
        <w:tab/>
      </w:r>
      <w:r>
        <w:t>FRT Data Table for Product Categories 1, 2, 3, 4, 5, 6, and 9</w:t>
      </w:r>
      <w:r>
        <w:tab/>
        <w:t>5-</w:t>
      </w:r>
      <w:r>
        <w:fldChar w:fldCharType="begin"/>
      </w:r>
      <w:r>
        <w:instrText xml:space="preserve"> PAGEREF _Toc200531236 \h </w:instrText>
      </w:r>
      <w:r>
        <w:fldChar w:fldCharType="separate"/>
      </w:r>
      <w:r w:rsidR="00A1557D">
        <w:t>12</w:t>
      </w:r>
      <w:r>
        <w:fldChar w:fldCharType="end"/>
      </w:r>
    </w:p>
    <w:p w14:paraId="7E291197"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5.2</w:t>
      </w:r>
      <w:r>
        <w:noBreakHyphen/>
        <w:t>4</w:t>
      </w:r>
      <w:r w:rsidRPr="00223FF3">
        <w:rPr>
          <w:rFonts w:ascii="Cambria" w:eastAsia="MS Mincho" w:hAnsi="Cambria"/>
          <w:b w:val="0"/>
          <w:caps w:val="0"/>
          <w:sz w:val="24"/>
          <w:lang w:eastAsia="ja-JP"/>
        </w:rPr>
        <w:tab/>
      </w:r>
      <w:r>
        <w:t>FRT Data Table for Product Categories 7 and 8</w:t>
      </w:r>
      <w:r>
        <w:tab/>
        <w:t>5-</w:t>
      </w:r>
      <w:r>
        <w:fldChar w:fldCharType="begin"/>
      </w:r>
      <w:r>
        <w:instrText xml:space="preserve"> PAGEREF _Toc200531237 \h </w:instrText>
      </w:r>
      <w:r>
        <w:fldChar w:fldCharType="separate"/>
      </w:r>
      <w:r w:rsidR="00A1557D">
        <w:t>12</w:t>
      </w:r>
      <w:r>
        <w:fldChar w:fldCharType="end"/>
      </w:r>
    </w:p>
    <w:p w14:paraId="7E291198"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5.3</w:t>
      </w:r>
      <w:r>
        <w:noBreakHyphen/>
        <w:t>1</w:t>
      </w:r>
      <w:r w:rsidRPr="00223FF3">
        <w:rPr>
          <w:rFonts w:ascii="Cambria" w:eastAsia="MS Mincho" w:hAnsi="Cambria"/>
          <w:b w:val="0"/>
          <w:caps w:val="0"/>
          <w:sz w:val="24"/>
          <w:lang w:eastAsia="ja-JP"/>
        </w:rPr>
        <w:tab/>
      </w:r>
      <w:r>
        <w:t>OFR Notation</w:t>
      </w:r>
      <w:r>
        <w:tab/>
        <w:t>5-</w:t>
      </w:r>
      <w:r>
        <w:fldChar w:fldCharType="begin"/>
      </w:r>
      <w:r>
        <w:instrText xml:space="preserve"> PAGEREF _Toc200531238 \h </w:instrText>
      </w:r>
      <w:r>
        <w:fldChar w:fldCharType="separate"/>
      </w:r>
      <w:r w:rsidR="00A1557D">
        <w:t>16</w:t>
      </w:r>
      <w:r>
        <w:fldChar w:fldCharType="end"/>
      </w:r>
    </w:p>
    <w:p w14:paraId="7E291199"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5.3</w:t>
      </w:r>
      <w:r>
        <w:noBreakHyphen/>
        <w:t>2</w:t>
      </w:r>
      <w:r w:rsidRPr="00223FF3">
        <w:rPr>
          <w:rFonts w:ascii="Cambria" w:eastAsia="MS Mincho" w:hAnsi="Cambria"/>
          <w:b w:val="0"/>
          <w:caps w:val="0"/>
          <w:sz w:val="24"/>
          <w:lang w:eastAsia="ja-JP"/>
        </w:rPr>
        <w:tab/>
      </w:r>
      <w:r>
        <w:t>OFR Measurement Identifiers and Formulas</w:t>
      </w:r>
      <w:r>
        <w:tab/>
        <w:t>5-</w:t>
      </w:r>
      <w:r>
        <w:fldChar w:fldCharType="begin"/>
      </w:r>
      <w:r>
        <w:instrText xml:space="preserve"> PAGEREF _Toc200531239 \h </w:instrText>
      </w:r>
      <w:r>
        <w:fldChar w:fldCharType="separate"/>
      </w:r>
      <w:r w:rsidR="00A1557D">
        <w:t>16</w:t>
      </w:r>
      <w:r>
        <w:fldChar w:fldCharType="end"/>
      </w:r>
    </w:p>
    <w:p w14:paraId="7E29119A"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5.3</w:t>
      </w:r>
      <w:r>
        <w:noBreakHyphen/>
        <w:t>3</w:t>
      </w:r>
      <w:r w:rsidRPr="00223FF3">
        <w:rPr>
          <w:rFonts w:ascii="Cambria" w:eastAsia="MS Mincho" w:hAnsi="Cambria"/>
          <w:b w:val="0"/>
          <w:caps w:val="0"/>
          <w:sz w:val="24"/>
          <w:lang w:eastAsia="ja-JP"/>
        </w:rPr>
        <w:tab/>
      </w:r>
      <w:r>
        <w:t>OFR Data Table for Product Categories 1, 2, 3, 4, 5, 6, and 9</w:t>
      </w:r>
      <w:r>
        <w:tab/>
        <w:t>5-</w:t>
      </w:r>
      <w:r>
        <w:fldChar w:fldCharType="begin"/>
      </w:r>
      <w:r>
        <w:instrText xml:space="preserve"> PAGEREF _Toc200531240 \h </w:instrText>
      </w:r>
      <w:r>
        <w:fldChar w:fldCharType="separate"/>
      </w:r>
      <w:r w:rsidR="00A1557D">
        <w:t>17</w:t>
      </w:r>
      <w:r>
        <w:fldChar w:fldCharType="end"/>
      </w:r>
    </w:p>
    <w:p w14:paraId="7E29119B"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5.3</w:t>
      </w:r>
      <w:r>
        <w:noBreakHyphen/>
        <w:t>4</w:t>
      </w:r>
      <w:r w:rsidRPr="00223FF3">
        <w:rPr>
          <w:rFonts w:ascii="Cambria" w:eastAsia="MS Mincho" w:hAnsi="Cambria"/>
          <w:b w:val="0"/>
          <w:caps w:val="0"/>
          <w:sz w:val="24"/>
          <w:lang w:eastAsia="ja-JP"/>
        </w:rPr>
        <w:tab/>
      </w:r>
      <w:r>
        <w:t>OFR Data Table for Product Categories 7 and 8</w:t>
      </w:r>
      <w:r>
        <w:tab/>
        <w:t>5-</w:t>
      </w:r>
      <w:r>
        <w:fldChar w:fldCharType="begin"/>
      </w:r>
      <w:r>
        <w:instrText xml:space="preserve"> PAGEREF _Toc200531241 \h </w:instrText>
      </w:r>
      <w:r>
        <w:fldChar w:fldCharType="separate"/>
      </w:r>
      <w:r w:rsidR="00A1557D">
        <w:t>17</w:t>
      </w:r>
      <w:r>
        <w:fldChar w:fldCharType="end"/>
      </w:r>
    </w:p>
    <w:p w14:paraId="7E29119C"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5.4</w:t>
      </w:r>
      <w:r>
        <w:noBreakHyphen/>
        <w:t>1</w:t>
      </w:r>
      <w:r w:rsidRPr="00223FF3">
        <w:rPr>
          <w:rFonts w:ascii="Cambria" w:eastAsia="MS Mincho" w:hAnsi="Cambria"/>
          <w:b w:val="0"/>
          <w:caps w:val="0"/>
          <w:sz w:val="24"/>
          <w:lang w:eastAsia="ja-JP"/>
        </w:rPr>
        <w:tab/>
      </w:r>
      <w:r>
        <w:t>OTD Notation</w:t>
      </w:r>
      <w:r>
        <w:tab/>
        <w:t>5-</w:t>
      </w:r>
      <w:r>
        <w:fldChar w:fldCharType="begin"/>
      </w:r>
      <w:r>
        <w:instrText xml:space="preserve"> PAGEREF _Toc200531242 \h </w:instrText>
      </w:r>
      <w:r>
        <w:fldChar w:fldCharType="separate"/>
      </w:r>
      <w:r w:rsidR="00A1557D">
        <w:t>19</w:t>
      </w:r>
      <w:r>
        <w:fldChar w:fldCharType="end"/>
      </w:r>
    </w:p>
    <w:p w14:paraId="7E29119D"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5.4</w:t>
      </w:r>
      <w:r>
        <w:noBreakHyphen/>
        <w:t>2</w:t>
      </w:r>
      <w:r w:rsidRPr="00223FF3">
        <w:rPr>
          <w:rFonts w:ascii="Cambria" w:eastAsia="MS Mincho" w:hAnsi="Cambria"/>
          <w:b w:val="0"/>
          <w:caps w:val="0"/>
          <w:sz w:val="24"/>
          <w:lang w:eastAsia="ja-JP"/>
        </w:rPr>
        <w:tab/>
      </w:r>
      <w:r>
        <w:t>OTD Measurement Identifiers and Formulas</w:t>
      </w:r>
      <w:r>
        <w:tab/>
        <w:t>5-</w:t>
      </w:r>
      <w:r>
        <w:fldChar w:fldCharType="begin"/>
      </w:r>
      <w:r>
        <w:instrText xml:space="preserve"> PAGEREF _Toc200531243 \h </w:instrText>
      </w:r>
      <w:r>
        <w:fldChar w:fldCharType="separate"/>
      </w:r>
      <w:r w:rsidR="00A1557D">
        <w:t>20</w:t>
      </w:r>
      <w:r>
        <w:fldChar w:fldCharType="end"/>
      </w:r>
    </w:p>
    <w:p w14:paraId="7E29119E"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5.4</w:t>
      </w:r>
      <w:r>
        <w:noBreakHyphen/>
        <w:t>3</w:t>
      </w:r>
      <w:r w:rsidRPr="00223FF3">
        <w:rPr>
          <w:rFonts w:ascii="Cambria" w:eastAsia="MS Mincho" w:hAnsi="Cambria"/>
          <w:b w:val="0"/>
          <w:caps w:val="0"/>
          <w:sz w:val="24"/>
          <w:lang w:eastAsia="ja-JP"/>
        </w:rPr>
        <w:tab/>
      </w:r>
      <w:r>
        <w:t>OTD Data Table</w:t>
      </w:r>
      <w:r>
        <w:tab/>
        <w:t>5-</w:t>
      </w:r>
      <w:r>
        <w:fldChar w:fldCharType="begin"/>
      </w:r>
      <w:r>
        <w:instrText xml:space="preserve"> PAGEREF _Toc200531244 \h </w:instrText>
      </w:r>
      <w:r>
        <w:fldChar w:fldCharType="separate"/>
      </w:r>
      <w:r w:rsidR="00A1557D">
        <w:t>20</w:t>
      </w:r>
      <w:r>
        <w:fldChar w:fldCharType="end"/>
      </w:r>
    </w:p>
    <w:p w14:paraId="7E29119F"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6.1</w:t>
      </w:r>
      <w:r>
        <w:noBreakHyphen/>
        <w:t>1</w:t>
      </w:r>
      <w:r w:rsidRPr="00223FF3">
        <w:rPr>
          <w:rFonts w:ascii="Cambria" w:eastAsia="MS Mincho" w:hAnsi="Cambria"/>
          <w:b w:val="0"/>
          <w:caps w:val="0"/>
          <w:sz w:val="24"/>
          <w:lang w:eastAsia="ja-JP"/>
        </w:rPr>
        <w:tab/>
      </w:r>
      <w:r>
        <w:t>SO Notation</w:t>
      </w:r>
      <w:r>
        <w:tab/>
        <w:t>6-</w:t>
      </w:r>
      <w:r>
        <w:fldChar w:fldCharType="begin"/>
      </w:r>
      <w:r>
        <w:instrText xml:space="preserve"> PAGEREF _Toc200531245 \h </w:instrText>
      </w:r>
      <w:r>
        <w:fldChar w:fldCharType="separate"/>
      </w:r>
      <w:r w:rsidR="00A1557D">
        <w:t>5</w:t>
      </w:r>
      <w:r>
        <w:fldChar w:fldCharType="end"/>
      </w:r>
    </w:p>
    <w:p w14:paraId="7E2911A0"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6.1</w:t>
      </w:r>
      <w:r>
        <w:noBreakHyphen/>
        <w:t>2</w:t>
      </w:r>
      <w:r w:rsidRPr="00223FF3">
        <w:rPr>
          <w:rFonts w:ascii="Cambria" w:eastAsia="MS Mincho" w:hAnsi="Cambria"/>
          <w:b w:val="0"/>
          <w:caps w:val="0"/>
          <w:sz w:val="24"/>
          <w:lang w:eastAsia="ja-JP"/>
        </w:rPr>
        <w:tab/>
      </w:r>
      <w:r>
        <w:t>SO Measurement Identifiers and Formulas – Input Measurements</w:t>
      </w:r>
      <w:r>
        <w:tab/>
        <w:t>6-</w:t>
      </w:r>
      <w:r>
        <w:fldChar w:fldCharType="begin"/>
      </w:r>
      <w:r>
        <w:instrText xml:space="preserve"> PAGEREF _Toc200531246 \h </w:instrText>
      </w:r>
      <w:r>
        <w:fldChar w:fldCharType="separate"/>
      </w:r>
      <w:r w:rsidR="00A1557D">
        <w:t>6</w:t>
      </w:r>
      <w:r>
        <w:fldChar w:fldCharType="end"/>
      </w:r>
    </w:p>
    <w:p w14:paraId="7E2911A1"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6.1</w:t>
      </w:r>
      <w:r>
        <w:noBreakHyphen/>
        <w:t>3</w:t>
      </w:r>
      <w:r w:rsidRPr="00223FF3">
        <w:rPr>
          <w:rFonts w:ascii="Cambria" w:eastAsia="MS Mincho" w:hAnsi="Cambria"/>
          <w:b w:val="0"/>
          <w:caps w:val="0"/>
          <w:sz w:val="24"/>
          <w:lang w:eastAsia="ja-JP"/>
        </w:rPr>
        <w:tab/>
      </w:r>
      <w:r>
        <w:t>SO Measurement Identifiers and Formulas – Output Measurements</w:t>
      </w:r>
      <w:r>
        <w:tab/>
        <w:t>6-</w:t>
      </w:r>
      <w:r>
        <w:fldChar w:fldCharType="begin"/>
      </w:r>
      <w:r>
        <w:instrText xml:space="preserve"> PAGEREF _Toc200531247 \h </w:instrText>
      </w:r>
      <w:r>
        <w:fldChar w:fldCharType="separate"/>
      </w:r>
      <w:r w:rsidR="00A1557D">
        <w:t>6</w:t>
      </w:r>
      <w:r>
        <w:fldChar w:fldCharType="end"/>
      </w:r>
    </w:p>
    <w:p w14:paraId="7E2911A2"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6.1</w:t>
      </w:r>
      <w:r>
        <w:noBreakHyphen/>
        <w:t>4</w:t>
      </w:r>
      <w:r w:rsidRPr="00223FF3">
        <w:rPr>
          <w:rFonts w:ascii="Cambria" w:eastAsia="MS Mincho" w:hAnsi="Cambria"/>
          <w:b w:val="0"/>
          <w:caps w:val="0"/>
          <w:sz w:val="24"/>
          <w:lang w:eastAsia="ja-JP"/>
        </w:rPr>
        <w:tab/>
      </w:r>
      <w:r>
        <w:t>SO Data Table</w:t>
      </w:r>
      <w:r>
        <w:tab/>
        <w:t>6-</w:t>
      </w:r>
      <w:r>
        <w:fldChar w:fldCharType="begin"/>
      </w:r>
      <w:r>
        <w:instrText xml:space="preserve"> PAGEREF _Toc200531248 \h </w:instrText>
      </w:r>
      <w:r>
        <w:fldChar w:fldCharType="separate"/>
      </w:r>
      <w:r w:rsidR="00A1557D">
        <w:t>7</w:t>
      </w:r>
      <w:r>
        <w:fldChar w:fldCharType="end"/>
      </w:r>
    </w:p>
    <w:p w14:paraId="7E2911A3"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6.2</w:t>
      </w:r>
      <w:r>
        <w:noBreakHyphen/>
        <w:t>1</w:t>
      </w:r>
      <w:r w:rsidRPr="00223FF3">
        <w:rPr>
          <w:rFonts w:ascii="Cambria" w:eastAsia="MS Mincho" w:hAnsi="Cambria"/>
          <w:b w:val="0"/>
          <w:caps w:val="0"/>
          <w:sz w:val="24"/>
          <w:lang w:eastAsia="ja-JP"/>
        </w:rPr>
        <w:tab/>
      </w:r>
      <w:r>
        <w:t>SONE Notation</w:t>
      </w:r>
      <w:r>
        <w:tab/>
        <w:t>6-</w:t>
      </w:r>
      <w:r>
        <w:fldChar w:fldCharType="begin"/>
      </w:r>
      <w:r>
        <w:instrText xml:space="preserve"> PAGEREF _Toc200531249 \h </w:instrText>
      </w:r>
      <w:r>
        <w:fldChar w:fldCharType="separate"/>
      </w:r>
      <w:r w:rsidR="00A1557D">
        <w:t>9</w:t>
      </w:r>
      <w:r>
        <w:fldChar w:fldCharType="end"/>
      </w:r>
    </w:p>
    <w:p w14:paraId="7E2911A4"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6.2</w:t>
      </w:r>
      <w:r>
        <w:noBreakHyphen/>
        <w:t>2</w:t>
      </w:r>
      <w:r w:rsidRPr="00223FF3">
        <w:rPr>
          <w:rFonts w:ascii="Cambria" w:eastAsia="MS Mincho" w:hAnsi="Cambria"/>
          <w:b w:val="0"/>
          <w:caps w:val="0"/>
          <w:sz w:val="24"/>
          <w:lang w:eastAsia="ja-JP"/>
        </w:rPr>
        <w:tab/>
      </w:r>
      <w:r>
        <w:t>SONE Measurement Identifiers and Formulas – Input Measurements</w:t>
      </w:r>
      <w:r>
        <w:tab/>
        <w:t>6-</w:t>
      </w:r>
      <w:r>
        <w:fldChar w:fldCharType="begin"/>
      </w:r>
      <w:r>
        <w:instrText xml:space="preserve"> PAGEREF _Toc200531250 \h </w:instrText>
      </w:r>
      <w:r>
        <w:fldChar w:fldCharType="separate"/>
      </w:r>
      <w:r w:rsidR="00A1557D">
        <w:t>10</w:t>
      </w:r>
      <w:r>
        <w:fldChar w:fldCharType="end"/>
      </w:r>
    </w:p>
    <w:p w14:paraId="7E2911A5"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6.2</w:t>
      </w:r>
      <w:r>
        <w:noBreakHyphen/>
        <w:t>3</w:t>
      </w:r>
      <w:r w:rsidRPr="00223FF3">
        <w:rPr>
          <w:rFonts w:ascii="Cambria" w:eastAsia="MS Mincho" w:hAnsi="Cambria"/>
          <w:b w:val="0"/>
          <w:caps w:val="0"/>
          <w:sz w:val="24"/>
          <w:lang w:eastAsia="ja-JP"/>
        </w:rPr>
        <w:tab/>
      </w:r>
      <w:r>
        <w:t>SONE Measurement Identifiers and Formulas – Output Measurements</w:t>
      </w:r>
      <w:r>
        <w:tab/>
        <w:t>6-</w:t>
      </w:r>
      <w:r>
        <w:fldChar w:fldCharType="begin"/>
      </w:r>
      <w:r>
        <w:instrText xml:space="preserve"> PAGEREF _Toc200531251 \h </w:instrText>
      </w:r>
      <w:r>
        <w:fldChar w:fldCharType="separate"/>
      </w:r>
      <w:r w:rsidR="00A1557D">
        <w:t>10</w:t>
      </w:r>
      <w:r>
        <w:fldChar w:fldCharType="end"/>
      </w:r>
    </w:p>
    <w:p w14:paraId="7E2911A6"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6.2</w:t>
      </w:r>
      <w:r>
        <w:noBreakHyphen/>
        <w:t>4</w:t>
      </w:r>
      <w:r w:rsidRPr="00223FF3">
        <w:rPr>
          <w:rFonts w:ascii="Cambria" w:eastAsia="MS Mincho" w:hAnsi="Cambria"/>
          <w:b w:val="0"/>
          <w:caps w:val="0"/>
          <w:sz w:val="24"/>
          <w:lang w:eastAsia="ja-JP"/>
        </w:rPr>
        <w:tab/>
      </w:r>
      <w:r>
        <w:t>SONE Data Table</w:t>
      </w:r>
      <w:r>
        <w:tab/>
        <w:t>6-</w:t>
      </w:r>
      <w:r>
        <w:fldChar w:fldCharType="begin"/>
      </w:r>
      <w:r>
        <w:instrText xml:space="preserve"> PAGEREF _Toc200531252 \h </w:instrText>
      </w:r>
      <w:r>
        <w:fldChar w:fldCharType="separate"/>
      </w:r>
      <w:r w:rsidR="00A1557D">
        <w:t>11</w:t>
      </w:r>
      <w:r>
        <w:fldChar w:fldCharType="end"/>
      </w:r>
    </w:p>
    <w:p w14:paraId="7E2911A7"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6.3</w:t>
      </w:r>
      <w:r>
        <w:noBreakHyphen/>
        <w:t>1</w:t>
      </w:r>
      <w:r w:rsidRPr="00223FF3">
        <w:rPr>
          <w:rFonts w:ascii="Cambria" w:eastAsia="MS Mincho" w:hAnsi="Cambria"/>
          <w:b w:val="0"/>
          <w:caps w:val="0"/>
          <w:sz w:val="24"/>
          <w:lang w:eastAsia="ja-JP"/>
        </w:rPr>
        <w:tab/>
      </w:r>
      <w:r>
        <w:t>SSO Notation</w:t>
      </w:r>
      <w:r>
        <w:tab/>
        <w:t>6-</w:t>
      </w:r>
      <w:r>
        <w:fldChar w:fldCharType="begin"/>
      </w:r>
      <w:r>
        <w:instrText xml:space="preserve"> PAGEREF _Toc200531253 \h </w:instrText>
      </w:r>
      <w:r>
        <w:fldChar w:fldCharType="separate"/>
      </w:r>
      <w:r w:rsidR="00A1557D">
        <w:t>14</w:t>
      </w:r>
      <w:r>
        <w:fldChar w:fldCharType="end"/>
      </w:r>
    </w:p>
    <w:p w14:paraId="7E2911A8"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6.3</w:t>
      </w:r>
      <w:r>
        <w:noBreakHyphen/>
        <w:t>2</w:t>
      </w:r>
      <w:r w:rsidRPr="00223FF3">
        <w:rPr>
          <w:rFonts w:ascii="Cambria" w:eastAsia="MS Mincho" w:hAnsi="Cambria"/>
          <w:b w:val="0"/>
          <w:caps w:val="0"/>
          <w:sz w:val="24"/>
          <w:lang w:eastAsia="ja-JP"/>
        </w:rPr>
        <w:tab/>
      </w:r>
      <w:r>
        <w:t>SSO Measurement Identifiers and Formulas</w:t>
      </w:r>
      <w:r>
        <w:tab/>
        <w:t>6-</w:t>
      </w:r>
      <w:r>
        <w:fldChar w:fldCharType="begin"/>
      </w:r>
      <w:r>
        <w:instrText xml:space="preserve"> PAGEREF _Toc200531254 \h </w:instrText>
      </w:r>
      <w:r>
        <w:fldChar w:fldCharType="separate"/>
      </w:r>
      <w:r w:rsidR="00A1557D">
        <w:t>14</w:t>
      </w:r>
      <w:r>
        <w:fldChar w:fldCharType="end"/>
      </w:r>
    </w:p>
    <w:p w14:paraId="7E2911A9"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6.3</w:t>
      </w:r>
      <w:r>
        <w:noBreakHyphen/>
        <w:t>3</w:t>
      </w:r>
      <w:r w:rsidRPr="00223FF3">
        <w:rPr>
          <w:rFonts w:ascii="Cambria" w:eastAsia="MS Mincho" w:hAnsi="Cambria"/>
          <w:b w:val="0"/>
          <w:caps w:val="0"/>
          <w:sz w:val="24"/>
          <w:lang w:eastAsia="ja-JP"/>
        </w:rPr>
        <w:tab/>
      </w:r>
      <w:r>
        <w:t>SSO Data Table</w:t>
      </w:r>
      <w:r>
        <w:tab/>
        <w:t>6-</w:t>
      </w:r>
      <w:r>
        <w:fldChar w:fldCharType="begin"/>
      </w:r>
      <w:r>
        <w:instrText xml:space="preserve"> PAGEREF _Toc200531255 \h </w:instrText>
      </w:r>
      <w:r>
        <w:fldChar w:fldCharType="separate"/>
      </w:r>
      <w:r w:rsidR="00A1557D">
        <w:t>14</w:t>
      </w:r>
      <w:r>
        <w:fldChar w:fldCharType="end"/>
      </w:r>
    </w:p>
    <w:p w14:paraId="7E2911AA"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6.4</w:t>
      </w:r>
      <w:r>
        <w:noBreakHyphen/>
        <w:t>1</w:t>
      </w:r>
      <w:r w:rsidRPr="00223FF3">
        <w:rPr>
          <w:rFonts w:ascii="Cambria" w:eastAsia="MS Mincho" w:hAnsi="Cambria"/>
          <w:b w:val="0"/>
          <w:caps w:val="0"/>
          <w:sz w:val="24"/>
          <w:lang w:eastAsia="ja-JP"/>
        </w:rPr>
        <w:tab/>
      </w:r>
      <w:r>
        <w:t>MTRS Notation</w:t>
      </w:r>
      <w:r>
        <w:tab/>
        <w:t>6-</w:t>
      </w:r>
      <w:r>
        <w:fldChar w:fldCharType="begin"/>
      </w:r>
      <w:r>
        <w:instrText xml:space="preserve"> PAGEREF _Toc200531256 \h </w:instrText>
      </w:r>
      <w:r>
        <w:fldChar w:fldCharType="separate"/>
      </w:r>
      <w:r w:rsidR="00A1557D">
        <w:t>17</w:t>
      </w:r>
      <w:r>
        <w:fldChar w:fldCharType="end"/>
      </w:r>
    </w:p>
    <w:p w14:paraId="7E2911AB"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6.4</w:t>
      </w:r>
      <w:r>
        <w:noBreakHyphen/>
        <w:t>2</w:t>
      </w:r>
      <w:r w:rsidRPr="00223FF3">
        <w:rPr>
          <w:rFonts w:ascii="Cambria" w:eastAsia="MS Mincho" w:hAnsi="Cambria"/>
          <w:b w:val="0"/>
          <w:caps w:val="0"/>
          <w:sz w:val="24"/>
          <w:lang w:eastAsia="ja-JP"/>
        </w:rPr>
        <w:tab/>
      </w:r>
      <w:r>
        <w:t>MTRS Measurement Identifiers and Formulas</w:t>
      </w:r>
      <w:r>
        <w:tab/>
        <w:t>6-</w:t>
      </w:r>
      <w:r>
        <w:fldChar w:fldCharType="begin"/>
      </w:r>
      <w:r>
        <w:instrText xml:space="preserve"> PAGEREF _Toc200531257 \h </w:instrText>
      </w:r>
      <w:r>
        <w:fldChar w:fldCharType="separate"/>
      </w:r>
      <w:r w:rsidR="00A1557D">
        <w:t>17</w:t>
      </w:r>
      <w:r>
        <w:fldChar w:fldCharType="end"/>
      </w:r>
    </w:p>
    <w:p w14:paraId="7E2911AC"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6.4</w:t>
      </w:r>
      <w:r>
        <w:noBreakHyphen/>
        <w:t>3</w:t>
      </w:r>
      <w:r w:rsidRPr="00223FF3">
        <w:rPr>
          <w:rFonts w:ascii="Cambria" w:eastAsia="MS Mincho" w:hAnsi="Cambria"/>
          <w:b w:val="0"/>
          <w:caps w:val="0"/>
          <w:sz w:val="24"/>
          <w:lang w:eastAsia="ja-JP"/>
        </w:rPr>
        <w:tab/>
      </w:r>
      <w:r>
        <w:t>MTRS Data Table</w:t>
      </w:r>
      <w:r>
        <w:tab/>
        <w:t>6-</w:t>
      </w:r>
      <w:r>
        <w:fldChar w:fldCharType="begin"/>
      </w:r>
      <w:r>
        <w:instrText xml:space="preserve"> PAGEREF _Toc200531258 \h </w:instrText>
      </w:r>
      <w:r>
        <w:fldChar w:fldCharType="separate"/>
      </w:r>
      <w:r w:rsidR="00A1557D">
        <w:t>17</w:t>
      </w:r>
      <w:r>
        <w:fldChar w:fldCharType="end"/>
      </w:r>
    </w:p>
    <w:p w14:paraId="7E2911AD"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6.5</w:t>
      </w:r>
      <w:r>
        <w:noBreakHyphen/>
        <w:t>1</w:t>
      </w:r>
      <w:r w:rsidRPr="00223FF3">
        <w:rPr>
          <w:rFonts w:ascii="Cambria" w:eastAsia="MS Mincho" w:hAnsi="Cambria"/>
          <w:b w:val="0"/>
          <w:caps w:val="0"/>
          <w:sz w:val="24"/>
          <w:lang w:eastAsia="ja-JP"/>
        </w:rPr>
        <w:tab/>
      </w:r>
      <w:r w:rsidRPr="00CD4CF8">
        <w:rPr>
          <w:rFonts w:cs="Arial"/>
        </w:rPr>
        <w:t>GSI</w:t>
      </w:r>
      <w:r>
        <w:t xml:space="preserve"> Notation</w:t>
      </w:r>
      <w:r>
        <w:tab/>
        <w:t>6-</w:t>
      </w:r>
      <w:r>
        <w:fldChar w:fldCharType="begin"/>
      </w:r>
      <w:r>
        <w:instrText xml:space="preserve"> PAGEREF _Toc200531259 \h </w:instrText>
      </w:r>
      <w:r>
        <w:fldChar w:fldCharType="separate"/>
      </w:r>
      <w:r w:rsidR="00A1557D">
        <w:t>20</w:t>
      </w:r>
      <w:r>
        <w:fldChar w:fldCharType="end"/>
      </w:r>
    </w:p>
    <w:p w14:paraId="7E2911AE"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6.5</w:t>
      </w:r>
      <w:r>
        <w:noBreakHyphen/>
        <w:t>2</w:t>
      </w:r>
      <w:r w:rsidRPr="00223FF3">
        <w:rPr>
          <w:rFonts w:ascii="Cambria" w:eastAsia="MS Mincho" w:hAnsi="Cambria"/>
          <w:b w:val="0"/>
          <w:caps w:val="0"/>
          <w:sz w:val="24"/>
          <w:lang w:eastAsia="ja-JP"/>
        </w:rPr>
        <w:tab/>
      </w:r>
      <w:r>
        <w:t xml:space="preserve">GSI Measurement Identifiers and Formulas </w:t>
      </w:r>
      <w:r w:rsidRPr="00CD4CF8">
        <w:rPr>
          <w:rFonts w:cs="Arial"/>
        </w:rPr>
        <w:t>– Input Measurements</w:t>
      </w:r>
      <w:r>
        <w:tab/>
        <w:t>6-</w:t>
      </w:r>
      <w:r>
        <w:fldChar w:fldCharType="begin"/>
      </w:r>
      <w:r>
        <w:instrText xml:space="preserve"> PAGEREF _Toc200531260 \h </w:instrText>
      </w:r>
      <w:r>
        <w:fldChar w:fldCharType="separate"/>
      </w:r>
      <w:r w:rsidR="00A1557D">
        <w:t>20</w:t>
      </w:r>
      <w:r>
        <w:fldChar w:fldCharType="end"/>
      </w:r>
    </w:p>
    <w:p w14:paraId="7E2911AF"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6.5</w:t>
      </w:r>
      <w:r>
        <w:noBreakHyphen/>
        <w:t>3</w:t>
      </w:r>
      <w:r w:rsidRPr="00223FF3">
        <w:rPr>
          <w:rFonts w:ascii="Cambria" w:eastAsia="MS Mincho" w:hAnsi="Cambria"/>
          <w:b w:val="0"/>
          <w:caps w:val="0"/>
          <w:sz w:val="24"/>
          <w:lang w:eastAsia="ja-JP"/>
        </w:rPr>
        <w:tab/>
      </w:r>
      <w:r>
        <w:t xml:space="preserve">GSI Measurement Identifiers and Formulas </w:t>
      </w:r>
      <w:r w:rsidRPr="00CD4CF8">
        <w:rPr>
          <w:rFonts w:cs="Arial"/>
        </w:rPr>
        <w:t>– Output Measurements</w:t>
      </w:r>
      <w:r>
        <w:tab/>
        <w:t>6-</w:t>
      </w:r>
      <w:r>
        <w:fldChar w:fldCharType="begin"/>
      </w:r>
      <w:r>
        <w:instrText xml:space="preserve"> PAGEREF _Toc200531261 \h </w:instrText>
      </w:r>
      <w:r>
        <w:fldChar w:fldCharType="separate"/>
      </w:r>
      <w:r w:rsidR="00A1557D">
        <w:t>20</w:t>
      </w:r>
      <w:r>
        <w:fldChar w:fldCharType="end"/>
      </w:r>
    </w:p>
    <w:p w14:paraId="7E2911B0" w14:textId="77777777" w:rsidR="00C53464" w:rsidRPr="00223FF3" w:rsidRDefault="00C53464">
      <w:pPr>
        <w:pStyle w:val="Abbildungsverzeichnis"/>
        <w:tabs>
          <w:tab w:val="left" w:pos="2858"/>
        </w:tabs>
        <w:rPr>
          <w:rFonts w:ascii="Cambria" w:eastAsia="MS Mincho" w:hAnsi="Cambria"/>
          <w:b w:val="0"/>
          <w:caps w:val="0"/>
          <w:sz w:val="24"/>
          <w:lang w:eastAsia="ja-JP"/>
        </w:rPr>
      </w:pPr>
      <w:r>
        <w:lastRenderedPageBreak/>
        <w:t>Table 6.5-4</w:t>
      </w:r>
      <w:r w:rsidRPr="00223FF3">
        <w:rPr>
          <w:rFonts w:ascii="Cambria" w:eastAsia="MS Mincho" w:hAnsi="Cambria"/>
          <w:b w:val="0"/>
          <w:caps w:val="0"/>
          <w:sz w:val="24"/>
          <w:lang w:eastAsia="ja-JP"/>
        </w:rPr>
        <w:tab/>
      </w:r>
      <w:r>
        <w:t>GSI Data Table</w:t>
      </w:r>
      <w:r>
        <w:tab/>
        <w:t>6-</w:t>
      </w:r>
      <w:r>
        <w:fldChar w:fldCharType="begin"/>
      </w:r>
      <w:r>
        <w:instrText xml:space="preserve"> PAGEREF _Toc200531262 \h </w:instrText>
      </w:r>
      <w:r>
        <w:fldChar w:fldCharType="separate"/>
      </w:r>
      <w:r w:rsidR="00A1557D">
        <w:t>20</w:t>
      </w:r>
      <w:r>
        <w:fldChar w:fldCharType="end"/>
      </w:r>
    </w:p>
    <w:p w14:paraId="7E2911B1"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7.1</w:t>
      </w:r>
      <w:r>
        <w:noBreakHyphen/>
        <w:t>1</w:t>
      </w:r>
      <w:r w:rsidRPr="00223FF3">
        <w:rPr>
          <w:rFonts w:ascii="Cambria" w:eastAsia="MS Mincho" w:hAnsi="Cambria"/>
          <w:b w:val="0"/>
          <w:caps w:val="0"/>
          <w:sz w:val="24"/>
          <w:lang w:eastAsia="ja-JP"/>
        </w:rPr>
        <w:tab/>
      </w:r>
      <w:r>
        <w:t>FR Notation</w:t>
      </w:r>
      <w:r>
        <w:tab/>
        <w:t>7-</w:t>
      </w:r>
      <w:r>
        <w:fldChar w:fldCharType="begin"/>
      </w:r>
      <w:r>
        <w:instrText xml:space="preserve"> PAGEREF _Toc200531263 \h </w:instrText>
      </w:r>
      <w:r>
        <w:fldChar w:fldCharType="separate"/>
      </w:r>
      <w:r w:rsidR="00A1557D">
        <w:t>4</w:t>
      </w:r>
      <w:r>
        <w:fldChar w:fldCharType="end"/>
      </w:r>
    </w:p>
    <w:p w14:paraId="7E2911B2"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7.1</w:t>
      </w:r>
      <w:r>
        <w:noBreakHyphen/>
        <w:t>2</w:t>
      </w:r>
      <w:r w:rsidRPr="00223FF3">
        <w:rPr>
          <w:rFonts w:ascii="Cambria" w:eastAsia="MS Mincho" w:hAnsi="Cambria"/>
          <w:b w:val="0"/>
          <w:caps w:val="0"/>
          <w:sz w:val="24"/>
          <w:lang w:eastAsia="ja-JP"/>
        </w:rPr>
        <w:tab/>
      </w:r>
      <w:r>
        <w:t>FR Measurement Identifiers and Formulas</w:t>
      </w:r>
      <w:r>
        <w:tab/>
        <w:t>7-</w:t>
      </w:r>
      <w:r>
        <w:fldChar w:fldCharType="begin"/>
      </w:r>
      <w:r>
        <w:instrText xml:space="preserve"> PAGEREF _Toc200531264 \h </w:instrText>
      </w:r>
      <w:r>
        <w:fldChar w:fldCharType="separate"/>
      </w:r>
      <w:r w:rsidR="00A1557D">
        <w:t>5</w:t>
      </w:r>
      <w:r>
        <w:fldChar w:fldCharType="end"/>
      </w:r>
    </w:p>
    <w:p w14:paraId="7E2911B3"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7.1</w:t>
      </w:r>
      <w:r>
        <w:noBreakHyphen/>
        <w:t>3</w:t>
      </w:r>
      <w:r w:rsidRPr="00223FF3">
        <w:rPr>
          <w:rFonts w:ascii="Cambria" w:eastAsia="MS Mincho" w:hAnsi="Cambria"/>
          <w:b w:val="0"/>
          <w:caps w:val="0"/>
          <w:sz w:val="24"/>
          <w:lang w:eastAsia="ja-JP"/>
        </w:rPr>
        <w:tab/>
      </w:r>
      <w:r>
        <w:t>FR Data Table</w:t>
      </w:r>
      <w:r>
        <w:tab/>
        <w:t>7-</w:t>
      </w:r>
      <w:r>
        <w:fldChar w:fldCharType="begin"/>
      </w:r>
      <w:r>
        <w:instrText xml:space="preserve"> PAGEREF _Toc200531265 \h </w:instrText>
      </w:r>
      <w:r>
        <w:fldChar w:fldCharType="separate"/>
      </w:r>
      <w:r w:rsidR="00A1557D">
        <w:t>5</w:t>
      </w:r>
      <w:r>
        <w:fldChar w:fldCharType="end"/>
      </w:r>
    </w:p>
    <w:p w14:paraId="7E2911B4"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7.2</w:t>
      </w:r>
      <w:r>
        <w:noBreakHyphen/>
        <w:t>1</w:t>
      </w:r>
      <w:r w:rsidRPr="00223FF3">
        <w:rPr>
          <w:rFonts w:ascii="Cambria" w:eastAsia="MS Mincho" w:hAnsi="Cambria"/>
          <w:b w:val="0"/>
          <w:caps w:val="0"/>
          <w:sz w:val="24"/>
          <w:lang w:eastAsia="ja-JP"/>
        </w:rPr>
        <w:tab/>
      </w:r>
      <w:r>
        <w:t>BRR Notation</w:t>
      </w:r>
      <w:r>
        <w:tab/>
        <w:t>7-</w:t>
      </w:r>
      <w:r>
        <w:fldChar w:fldCharType="begin"/>
      </w:r>
      <w:r>
        <w:instrText xml:space="preserve"> PAGEREF _Toc200531266 \h </w:instrText>
      </w:r>
      <w:r>
        <w:fldChar w:fldCharType="separate"/>
      </w:r>
      <w:r w:rsidR="00A1557D">
        <w:t>7</w:t>
      </w:r>
      <w:r>
        <w:fldChar w:fldCharType="end"/>
      </w:r>
    </w:p>
    <w:p w14:paraId="7E2911B5"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7.2</w:t>
      </w:r>
      <w:r>
        <w:noBreakHyphen/>
        <w:t>2</w:t>
      </w:r>
      <w:r w:rsidRPr="00223FF3">
        <w:rPr>
          <w:rFonts w:ascii="Cambria" w:eastAsia="MS Mincho" w:hAnsi="Cambria"/>
          <w:b w:val="0"/>
          <w:caps w:val="0"/>
          <w:sz w:val="24"/>
          <w:lang w:eastAsia="ja-JP"/>
        </w:rPr>
        <w:tab/>
      </w:r>
      <w:r>
        <w:t>BRR Measurement Identifiers and Formulas</w:t>
      </w:r>
      <w:r>
        <w:tab/>
        <w:t>7-</w:t>
      </w:r>
      <w:r>
        <w:fldChar w:fldCharType="begin"/>
      </w:r>
      <w:r>
        <w:instrText xml:space="preserve"> PAGEREF _Toc200531267 \h </w:instrText>
      </w:r>
      <w:r>
        <w:fldChar w:fldCharType="separate"/>
      </w:r>
      <w:r w:rsidR="00A1557D">
        <w:t>7</w:t>
      </w:r>
      <w:r>
        <w:fldChar w:fldCharType="end"/>
      </w:r>
    </w:p>
    <w:p w14:paraId="7E2911B6"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7.2</w:t>
      </w:r>
      <w:r>
        <w:noBreakHyphen/>
        <w:t>3</w:t>
      </w:r>
      <w:r w:rsidRPr="00223FF3">
        <w:rPr>
          <w:rFonts w:ascii="Cambria" w:eastAsia="MS Mincho" w:hAnsi="Cambria"/>
          <w:b w:val="0"/>
          <w:caps w:val="0"/>
          <w:sz w:val="24"/>
          <w:lang w:eastAsia="ja-JP"/>
        </w:rPr>
        <w:tab/>
      </w:r>
      <w:r>
        <w:t>BRR Data Table</w:t>
      </w:r>
      <w:r>
        <w:tab/>
        <w:t>7-</w:t>
      </w:r>
      <w:r>
        <w:fldChar w:fldCharType="begin"/>
      </w:r>
      <w:r>
        <w:instrText xml:space="preserve"> PAGEREF _Toc200531268 \h </w:instrText>
      </w:r>
      <w:r>
        <w:fldChar w:fldCharType="separate"/>
      </w:r>
      <w:r w:rsidR="00A1557D">
        <w:t>7</w:t>
      </w:r>
      <w:r>
        <w:fldChar w:fldCharType="end"/>
      </w:r>
    </w:p>
    <w:p w14:paraId="7E2911B7"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8.1</w:t>
      </w:r>
      <w:r>
        <w:noBreakHyphen/>
        <w:t>1</w:t>
      </w:r>
      <w:r w:rsidRPr="00223FF3">
        <w:rPr>
          <w:rFonts w:ascii="Cambria" w:eastAsia="MS Mincho" w:hAnsi="Cambria"/>
          <w:b w:val="0"/>
          <w:caps w:val="0"/>
          <w:sz w:val="24"/>
          <w:lang w:eastAsia="ja-JP"/>
        </w:rPr>
        <w:tab/>
      </w:r>
      <w:r>
        <w:t>SFQ Notation</w:t>
      </w:r>
      <w:r>
        <w:tab/>
        <w:t>8-</w:t>
      </w:r>
      <w:r>
        <w:fldChar w:fldCharType="begin"/>
      </w:r>
      <w:r>
        <w:instrText xml:space="preserve"> PAGEREF _Toc200531269 \h </w:instrText>
      </w:r>
      <w:r>
        <w:fldChar w:fldCharType="separate"/>
      </w:r>
      <w:r w:rsidR="00A1557D">
        <w:t>3</w:t>
      </w:r>
      <w:r>
        <w:fldChar w:fldCharType="end"/>
      </w:r>
    </w:p>
    <w:p w14:paraId="7E2911B8"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8.1</w:t>
      </w:r>
      <w:r>
        <w:noBreakHyphen/>
        <w:t>2</w:t>
      </w:r>
      <w:r w:rsidRPr="00223FF3">
        <w:rPr>
          <w:rFonts w:ascii="Cambria" w:eastAsia="MS Mincho" w:hAnsi="Cambria"/>
          <w:b w:val="0"/>
          <w:caps w:val="0"/>
          <w:sz w:val="24"/>
          <w:lang w:eastAsia="ja-JP"/>
        </w:rPr>
        <w:tab/>
      </w:r>
      <w:r>
        <w:t>SFQ Measurement Identifiers and Formulas</w:t>
      </w:r>
      <w:r>
        <w:tab/>
        <w:t>8-</w:t>
      </w:r>
      <w:r>
        <w:fldChar w:fldCharType="begin"/>
      </w:r>
      <w:r>
        <w:instrText xml:space="preserve"> PAGEREF _Toc200531270 \h </w:instrText>
      </w:r>
      <w:r>
        <w:fldChar w:fldCharType="separate"/>
      </w:r>
      <w:r w:rsidR="00A1557D">
        <w:t>3</w:t>
      </w:r>
      <w:r>
        <w:fldChar w:fldCharType="end"/>
      </w:r>
    </w:p>
    <w:p w14:paraId="7E2911B9"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8.1</w:t>
      </w:r>
      <w:r>
        <w:noBreakHyphen/>
        <w:t>3</w:t>
      </w:r>
      <w:r w:rsidRPr="00223FF3">
        <w:rPr>
          <w:rFonts w:ascii="Cambria" w:eastAsia="MS Mincho" w:hAnsi="Cambria"/>
          <w:b w:val="0"/>
          <w:caps w:val="0"/>
          <w:sz w:val="24"/>
          <w:lang w:eastAsia="ja-JP"/>
        </w:rPr>
        <w:tab/>
      </w:r>
      <w:r>
        <w:t>SFQ Data Table</w:t>
      </w:r>
      <w:r>
        <w:tab/>
        <w:t>8-</w:t>
      </w:r>
      <w:r>
        <w:fldChar w:fldCharType="begin"/>
      </w:r>
      <w:r>
        <w:instrText xml:space="preserve"> PAGEREF _Toc200531271 \h </w:instrText>
      </w:r>
      <w:r>
        <w:fldChar w:fldCharType="separate"/>
      </w:r>
      <w:r w:rsidR="00A1557D">
        <w:t>3</w:t>
      </w:r>
      <w:r>
        <w:fldChar w:fldCharType="end"/>
      </w:r>
    </w:p>
    <w:p w14:paraId="7E2911BA"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8.2</w:t>
      </w:r>
      <w:r>
        <w:noBreakHyphen/>
        <w:t>1</w:t>
      </w:r>
      <w:r w:rsidRPr="00223FF3">
        <w:rPr>
          <w:rFonts w:ascii="Cambria" w:eastAsia="MS Mincho" w:hAnsi="Cambria"/>
          <w:b w:val="0"/>
          <w:caps w:val="0"/>
          <w:sz w:val="24"/>
          <w:lang w:eastAsia="ja-JP"/>
        </w:rPr>
        <w:tab/>
      </w:r>
      <w:r>
        <w:t>SPR Notation</w:t>
      </w:r>
      <w:r>
        <w:tab/>
        <w:t>8-</w:t>
      </w:r>
      <w:r>
        <w:fldChar w:fldCharType="begin"/>
      </w:r>
      <w:r>
        <w:instrText xml:space="preserve"> PAGEREF _Toc200531272 \h </w:instrText>
      </w:r>
      <w:r>
        <w:fldChar w:fldCharType="separate"/>
      </w:r>
      <w:r w:rsidR="00A1557D">
        <w:t>5</w:t>
      </w:r>
      <w:r>
        <w:fldChar w:fldCharType="end"/>
      </w:r>
    </w:p>
    <w:p w14:paraId="7E2911BB"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8.2</w:t>
      </w:r>
      <w:r>
        <w:noBreakHyphen/>
        <w:t>2</w:t>
      </w:r>
      <w:r w:rsidRPr="00223FF3">
        <w:rPr>
          <w:rFonts w:ascii="Cambria" w:eastAsia="MS Mincho" w:hAnsi="Cambria"/>
          <w:b w:val="0"/>
          <w:caps w:val="0"/>
          <w:sz w:val="24"/>
          <w:lang w:eastAsia="ja-JP"/>
        </w:rPr>
        <w:tab/>
      </w:r>
      <w:r>
        <w:t>SPR Measurement Identifiers and Formulas</w:t>
      </w:r>
      <w:r>
        <w:tab/>
        <w:t>8-</w:t>
      </w:r>
      <w:r>
        <w:fldChar w:fldCharType="begin"/>
      </w:r>
      <w:r>
        <w:instrText xml:space="preserve"> PAGEREF _Toc200531273 \h </w:instrText>
      </w:r>
      <w:r>
        <w:fldChar w:fldCharType="separate"/>
      </w:r>
      <w:r w:rsidR="00A1557D">
        <w:t>5</w:t>
      </w:r>
      <w:r>
        <w:fldChar w:fldCharType="end"/>
      </w:r>
    </w:p>
    <w:p w14:paraId="7E2911BC"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8.2</w:t>
      </w:r>
      <w:r>
        <w:noBreakHyphen/>
        <w:t>3</w:t>
      </w:r>
      <w:r w:rsidRPr="00223FF3">
        <w:rPr>
          <w:rFonts w:ascii="Cambria" w:eastAsia="MS Mincho" w:hAnsi="Cambria"/>
          <w:b w:val="0"/>
          <w:caps w:val="0"/>
          <w:sz w:val="24"/>
          <w:lang w:eastAsia="ja-JP"/>
        </w:rPr>
        <w:tab/>
      </w:r>
      <w:r>
        <w:t>SPR Data Table</w:t>
      </w:r>
      <w:r>
        <w:tab/>
        <w:t>8-</w:t>
      </w:r>
      <w:r>
        <w:fldChar w:fldCharType="begin"/>
      </w:r>
      <w:r>
        <w:instrText xml:space="preserve"> PAGEREF _Toc200531274 \h </w:instrText>
      </w:r>
      <w:r>
        <w:fldChar w:fldCharType="separate"/>
      </w:r>
      <w:r w:rsidR="00A1557D">
        <w:t>5</w:t>
      </w:r>
      <w:r>
        <w:fldChar w:fldCharType="end"/>
      </w:r>
    </w:p>
    <w:p w14:paraId="7E2911BD"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9.1</w:t>
      </w:r>
      <w:r>
        <w:noBreakHyphen/>
        <w:t>1</w:t>
      </w:r>
      <w:r w:rsidRPr="00223FF3">
        <w:rPr>
          <w:rFonts w:ascii="Cambria" w:eastAsia="MS Mincho" w:hAnsi="Cambria"/>
          <w:b w:val="0"/>
          <w:caps w:val="0"/>
          <w:sz w:val="24"/>
          <w:lang w:eastAsia="ja-JP"/>
        </w:rPr>
        <w:tab/>
      </w:r>
      <w:r>
        <w:t>SQ Notation</w:t>
      </w:r>
      <w:r>
        <w:tab/>
        <w:t>9-</w:t>
      </w:r>
      <w:r>
        <w:fldChar w:fldCharType="begin"/>
      </w:r>
      <w:r>
        <w:instrText xml:space="preserve"> PAGEREF _Toc200531275 \h </w:instrText>
      </w:r>
      <w:r>
        <w:fldChar w:fldCharType="separate"/>
      </w:r>
      <w:r w:rsidR="00A1557D">
        <w:t>1</w:t>
      </w:r>
      <w:r>
        <w:fldChar w:fldCharType="end"/>
      </w:r>
    </w:p>
    <w:p w14:paraId="7E2911BE"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9.1</w:t>
      </w:r>
      <w:r>
        <w:noBreakHyphen/>
        <w:t>2</w:t>
      </w:r>
      <w:r w:rsidRPr="00223FF3">
        <w:rPr>
          <w:rFonts w:ascii="Cambria" w:eastAsia="MS Mincho" w:hAnsi="Cambria"/>
          <w:b w:val="0"/>
          <w:caps w:val="0"/>
          <w:sz w:val="24"/>
          <w:lang w:eastAsia="ja-JP"/>
        </w:rPr>
        <w:tab/>
      </w:r>
      <w:r>
        <w:t>SQ Measurement Identifier and Formula</w:t>
      </w:r>
      <w:r>
        <w:tab/>
        <w:t>9-</w:t>
      </w:r>
      <w:r>
        <w:fldChar w:fldCharType="begin"/>
      </w:r>
      <w:r>
        <w:instrText xml:space="preserve"> PAGEREF _Toc200531276 \h </w:instrText>
      </w:r>
      <w:r>
        <w:fldChar w:fldCharType="separate"/>
      </w:r>
      <w:r w:rsidR="00A1557D">
        <w:t>1</w:t>
      </w:r>
      <w:r>
        <w:fldChar w:fldCharType="end"/>
      </w:r>
    </w:p>
    <w:p w14:paraId="7E2911BF"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9.1</w:t>
      </w:r>
      <w:r>
        <w:noBreakHyphen/>
        <w:t>3</w:t>
      </w:r>
      <w:r w:rsidRPr="00223FF3">
        <w:rPr>
          <w:rFonts w:ascii="Cambria" w:eastAsia="MS Mincho" w:hAnsi="Cambria"/>
          <w:b w:val="0"/>
          <w:caps w:val="0"/>
          <w:sz w:val="24"/>
          <w:lang w:eastAsia="ja-JP"/>
        </w:rPr>
        <w:tab/>
      </w:r>
      <w:r>
        <w:t>SQ Data Table</w:t>
      </w:r>
      <w:r>
        <w:tab/>
        <w:t>9-</w:t>
      </w:r>
      <w:r>
        <w:fldChar w:fldCharType="begin"/>
      </w:r>
      <w:r>
        <w:instrText xml:space="preserve"> PAGEREF _Toc200531277 \h </w:instrText>
      </w:r>
      <w:r>
        <w:fldChar w:fldCharType="separate"/>
      </w:r>
      <w:r w:rsidR="00A1557D">
        <w:t>3</w:t>
      </w:r>
      <w:r>
        <w:fldChar w:fldCharType="end"/>
      </w:r>
    </w:p>
    <w:p w14:paraId="7E2911C0"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9.2</w:t>
      </w:r>
      <w:r>
        <w:noBreakHyphen/>
        <w:t>1</w:t>
      </w:r>
      <w:r w:rsidRPr="00223FF3">
        <w:rPr>
          <w:rFonts w:ascii="Cambria" w:eastAsia="MS Mincho" w:hAnsi="Cambria"/>
          <w:b w:val="0"/>
          <w:caps w:val="0"/>
          <w:sz w:val="24"/>
          <w:lang w:eastAsia="ja-JP"/>
        </w:rPr>
        <w:tab/>
      </w:r>
      <w:r>
        <w:t>CCRR Notation</w:t>
      </w:r>
      <w:r>
        <w:tab/>
        <w:t>9-</w:t>
      </w:r>
      <w:r>
        <w:fldChar w:fldCharType="begin"/>
      </w:r>
      <w:r>
        <w:instrText xml:space="preserve"> PAGEREF _Toc200531278 \h </w:instrText>
      </w:r>
      <w:r>
        <w:fldChar w:fldCharType="separate"/>
      </w:r>
      <w:r w:rsidR="00A1557D">
        <w:t>5</w:t>
      </w:r>
      <w:r>
        <w:fldChar w:fldCharType="end"/>
      </w:r>
    </w:p>
    <w:p w14:paraId="7E2911C1"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9.2</w:t>
      </w:r>
      <w:r>
        <w:noBreakHyphen/>
        <w:t>2</w:t>
      </w:r>
      <w:r w:rsidRPr="00223FF3">
        <w:rPr>
          <w:rFonts w:ascii="Cambria" w:eastAsia="MS Mincho" w:hAnsi="Cambria"/>
          <w:b w:val="0"/>
          <w:caps w:val="0"/>
          <w:sz w:val="24"/>
          <w:lang w:eastAsia="ja-JP"/>
        </w:rPr>
        <w:tab/>
      </w:r>
      <w:r>
        <w:t>CCRR Measurement Identifier and Formula</w:t>
      </w:r>
      <w:r>
        <w:tab/>
        <w:t>9-</w:t>
      </w:r>
      <w:r>
        <w:fldChar w:fldCharType="begin"/>
      </w:r>
      <w:r>
        <w:instrText xml:space="preserve"> PAGEREF _Toc200531279 \h </w:instrText>
      </w:r>
      <w:r>
        <w:fldChar w:fldCharType="separate"/>
      </w:r>
      <w:r w:rsidR="00A1557D">
        <w:t>5</w:t>
      </w:r>
      <w:r>
        <w:fldChar w:fldCharType="end"/>
      </w:r>
    </w:p>
    <w:p w14:paraId="7E2911C2" w14:textId="77777777" w:rsidR="00C53464" w:rsidRPr="00223FF3" w:rsidRDefault="00C53464">
      <w:pPr>
        <w:pStyle w:val="Abbildungsverzeichnis"/>
        <w:tabs>
          <w:tab w:val="left" w:pos="2858"/>
        </w:tabs>
        <w:rPr>
          <w:rFonts w:ascii="Cambria" w:eastAsia="MS Mincho" w:hAnsi="Cambria"/>
          <w:b w:val="0"/>
          <w:caps w:val="0"/>
          <w:sz w:val="24"/>
          <w:lang w:eastAsia="ja-JP"/>
        </w:rPr>
      </w:pPr>
      <w:r>
        <w:t>Table 9.2</w:t>
      </w:r>
      <w:r>
        <w:noBreakHyphen/>
        <w:t>3</w:t>
      </w:r>
      <w:r w:rsidRPr="00223FF3">
        <w:rPr>
          <w:rFonts w:ascii="Cambria" w:eastAsia="MS Mincho" w:hAnsi="Cambria"/>
          <w:b w:val="0"/>
          <w:caps w:val="0"/>
          <w:sz w:val="24"/>
          <w:lang w:eastAsia="ja-JP"/>
        </w:rPr>
        <w:tab/>
      </w:r>
      <w:r>
        <w:t>CCRR Data Table</w:t>
      </w:r>
      <w:r>
        <w:tab/>
        <w:t>9-</w:t>
      </w:r>
      <w:r>
        <w:fldChar w:fldCharType="begin"/>
      </w:r>
      <w:r>
        <w:instrText xml:space="preserve"> PAGEREF _Toc200531280 \h </w:instrText>
      </w:r>
      <w:r>
        <w:fldChar w:fldCharType="separate"/>
      </w:r>
      <w:r w:rsidR="00A1557D">
        <w:t>6</w:t>
      </w:r>
      <w:r>
        <w:fldChar w:fldCharType="end"/>
      </w:r>
    </w:p>
    <w:p w14:paraId="7E2911C3" w14:textId="77777777" w:rsidR="00C53464" w:rsidRPr="00223FF3" w:rsidRDefault="00C53464">
      <w:pPr>
        <w:pStyle w:val="Abbildungsverzeichnis"/>
        <w:tabs>
          <w:tab w:val="left" w:pos="2725"/>
        </w:tabs>
        <w:rPr>
          <w:rFonts w:ascii="Cambria" w:eastAsia="MS Mincho" w:hAnsi="Cambria"/>
          <w:b w:val="0"/>
          <w:caps w:val="0"/>
          <w:sz w:val="24"/>
          <w:lang w:eastAsia="ja-JP"/>
        </w:rPr>
      </w:pPr>
      <w:r>
        <w:t>Table A-1</w:t>
      </w:r>
      <w:r w:rsidRPr="00223FF3">
        <w:rPr>
          <w:rFonts w:ascii="Cambria" w:eastAsia="MS Mincho" w:hAnsi="Cambria"/>
          <w:b w:val="0"/>
          <w:caps w:val="0"/>
          <w:sz w:val="24"/>
          <w:lang w:eastAsia="ja-JP"/>
        </w:rPr>
        <w:tab/>
      </w:r>
      <w:r>
        <w:t>Product Category Definitions</w:t>
      </w:r>
      <w:r>
        <w:tab/>
        <w:t>A-</w:t>
      </w:r>
      <w:r>
        <w:fldChar w:fldCharType="begin"/>
      </w:r>
      <w:r>
        <w:instrText xml:space="preserve"> PAGEREF _Toc200531281 \h </w:instrText>
      </w:r>
      <w:r>
        <w:fldChar w:fldCharType="separate"/>
      </w:r>
      <w:r w:rsidR="00A1557D">
        <w:t>3</w:t>
      </w:r>
      <w:r>
        <w:fldChar w:fldCharType="end"/>
      </w:r>
    </w:p>
    <w:p w14:paraId="7E2911C4" w14:textId="77777777" w:rsidR="00C53464" w:rsidRPr="00223FF3" w:rsidRDefault="00C53464">
      <w:pPr>
        <w:pStyle w:val="Abbildungsverzeichnis"/>
        <w:tabs>
          <w:tab w:val="left" w:pos="2725"/>
        </w:tabs>
        <w:rPr>
          <w:rFonts w:ascii="Cambria" w:eastAsia="MS Mincho" w:hAnsi="Cambria"/>
          <w:b w:val="0"/>
          <w:caps w:val="0"/>
          <w:sz w:val="24"/>
          <w:lang w:eastAsia="ja-JP"/>
        </w:rPr>
      </w:pPr>
      <w:r>
        <w:t>Table A-2</w:t>
      </w:r>
      <w:r w:rsidRPr="00223FF3">
        <w:rPr>
          <w:rFonts w:ascii="Cambria" w:eastAsia="MS Mincho" w:hAnsi="Cambria"/>
          <w:b w:val="0"/>
          <w:caps w:val="0"/>
          <w:sz w:val="24"/>
          <w:lang w:eastAsia="ja-JP"/>
        </w:rPr>
        <w:tab/>
      </w:r>
      <w:r>
        <w:t>Measurement Applicability Table (Normalization Units)</w:t>
      </w:r>
      <w:r>
        <w:tab/>
        <w:t>A-</w:t>
      </w:r>
      <w:r>
        <w:fldChar w:fldCharType="begin"/>
      </w:r>
      <w:r>
        <w:instrText xml:space="preserve"> PAGEREF _Toc200531282 \h </w:instrText>
      </w:r>
      <w:r>
        <w:fldChar w:fldCharType="separate"/>
      </w:r>
      <w:ins w:id="70" w:author="Christoph Seibold" w:date="2013-02-21T13:48:00Z">
        <w:r w:rsidR="00A1557D">
          <w:t>44</w:t>
        </w:r>
      </w:ins>
      <w:del w:id="71" w:author="Christoph Seibold" w:date="2013-02-21T13:43:00Z">
        <w:r w:rsidDel="00A1557D">
          <w:delText>46</w:delText>
        </w:r>
      </w:del>
      <w:r>
        <w:fldChar w:fldCharType="end"/>
      </w:r>
    </w:p>
    <w:p w14:paraId="7E2911C5" w14:textId="77777777" w:rsidR="00C53464" w:rsidRPr="00223FF3" w:rsidRDefault="00C53464">
      <w:pPr>
        <w:pStyle w:val="Abbildungsverzeichnis"/>
        <w:tabs>
          <w:tab w:val="left" w:pos="2725"/>
        </w:tabs>
        <w:rPr>
          <w:rFonts w:ascii="Cambria" w:eastAsia="MS Mincho" w:hAnsi="Cambria"/>
          <w:b w:val="0"/>
          <w:caps w:val="0"/>
          <w:sz w:val="24"/>
          <w:lang w:eastAsia="ja-JP"/>
        </w:rPr>
      </w:pPr>
      <w:r>
        <w:t>Table A-3</w:t>
      </w:r>
      <w:r w:rsidRPr="00223FF3">
        <w:rPr>
          <w:rFonts w:ascii="Cambria" w:eastAsia="MS Mincho" w:hAnsi="Cambria"/>
          <w:b w:val="0"/>
          <w:caps w:val="0"/>
          <w:sz w:val="24"/>
          <w:lang w:eastAsia="ja-JP"/>
        </w:rPr>
        <w:tab/>
      </w:r>
      <w:r>
        <w:t>Network Element Impact Outage Definitions</w:t>
      </w:r>
      <w:r>
        <w:tab/>
        <w:t>A-</w:t>
      </w:r>
      <w:r>
        <w:fldChar w:fldCharType="begin"/>
      </w:r>
      <w:r>
        <w:instrText xml:space="preserve"> PAGEREF _Toc200531283 \h </w:instrText>
      </w:r>
      <w:r>
        <w:fldChar w:fldCharType="separate"/>
      </w:r>
      <w:ins w:id="72" w:author="Christoph Seibold" w:date="2013-02-21T13:48:00Z">
        <w:r w:rsidR="00A1557D">
          <w:t>64</w:t>
        </w:r>
      </w:ins>
      <w:del w:id="73" w:author="Christoph Seibold" w:date="2013-02-21T13:43:00Z">
        <w:r w:rsidDel="00A1557D">
          <w:delText>66</w:delText>
        </w:r>
      </w:del>
      <w:r>
        <w:fldChar w:fldCharType="end"/>
      </w:r>
    </w:p>
    <w:p w14:paraId="7E2911C6" w14:textId="77777777" w:rsidR="00C53464" w:rsidRPr="00223FF3" w:rsidRDefault="00C53464">
      <w:pPr>
        <w:pStyle w:val="Abbildungsverzeichnis"/>
        <w:tabs>
          <w:tab w:val="left" w:pos="2725"/>
        </w:tabs>
        <w:rPr>
          <w:rFonts w:ascii="Cambria" w:eastAsia="MS Mincho" w:hAnsi="Cambria"/>
          <w:b w:val="0"/>
          <w:caps w:val="0"/>
          <w:sz w:val="24"/>
          <w:lang w:eastAsia="ja-JP"/>
        </w:rPr>
      </w:pPr>
      <w:r w:rsidRPr="00CD4CF8">
        <w:rPr>
          <w:snapToGrid w:val="0"/>
        </w:rPr>
        <w:t>Table A-4</w:t>
      </w:r>
      <w:r w:rsidRPr="00223FF3">
        <w:rPr>
          <w:rFonts w:ascii="Cambria" w:eastAsia="MS Mincho" w:hAnsi="Cambria"/>
          <w:b w:val="0"/>
          <w:caps w:val="0"/>
          <w:sz w:val="24"/>
          <w:lang w:eastAsia="ja-JP"/>
        </w:rPr>
        <w:tab/>
      </w:r>
      <w:r w:rsidRPr="00CD4CF8">
        <w:rPr>
          <w:snapToGrid w:val="0"/>
        </w:rPr>
        <w:t>Transmission Standard Designations and Conversions</w:t>
      </w:r>
      <w:r>
        <w:tab/>
        <w:t>A-</w:t>
      </w:r>
      <w:r>
        <w:fldChar w:fldCharType="begin"/>
      </w:r>
      <w:r>
        <w:instrText xml:space="preserve"> PAGEREF _Toc200531284 \h </w:instrText>
      </w:r>
      <w:r>
        <w:fldChar w:fldCharType="separate"/>
      </w:r>
      <w:ins w:id="74" w:author="Christoph Seibold" w:date="2013-02-21T13:48:00Z">
        <w:r w:rsidR="00A1557D">
          <w:t>75</w:t>
        </w:r>
      </w:ins>
      <w:del w:id="75" w:author="Christoph Seibold" w:date="2013-02-21T13:43:00Z">
        <w:r w:rsidDel="00A1557D">
          <w:delText>77</w:delText>
        </w:r>
      </w:del>
      <w:r>
        <w:fldChar w:fldCharType="end"/>
      </w:r>
    </w:p>
    <w:p w14:paraId="7E2911C7" w14:textId="77777777" w:rsidR="00C53464" w:rsidRPr="00223FF3" w:rsidRDefault="00C53464">
      <w:pPr>
        <w:pStyle w:val="Abbildungsverzeichnis"/>
        <w:tabs>
          <w:tab w:val="left" w:pos="2725"/>
        </w:tabs>
        <w:rPr>
          <w:rFonts w:ascii="Cambria" w:eastAsia="MS Mincho" w:hAnsi="Cambria"/>
          <w:b w:val="0"/>
          <w:caps w:val="0"/>
          <w:sz w:val="24"/>
          <w:lang w:eastAsia="ja-JP"/>
        </w:rPr>
      </w:pPr>
      <w:r>
        <w:t>Table A-5</w:t>
      </w:r>
      <w:r w:rsidRPr="00223FF3">
        <w:rPr>
          <w:rFonts w:ascii="Cambria" w:eastAsia="MS Mincho" w:hAnsi="Cambria"/>
          <w:b w:val="0"/>
          <w:caps w:val="0"/>
          <w:sz w:val="24"/>
          <w:lang w:eastAsia="ja-JP"/>
        </w:rPr>
        <w:tab/>
      </w:r>
      <w:r>
        <w:t>Optical and Electrical Equivalency</w:t>
      </w:r>
      <w:r>
        <w:tab/>
        <w:t>A-</w:t>
      </w:r>
      <w:r>
        <w:fldChar w:fldCharType="begin"/>
      </w:r>
      <w:r>
        <w:instrText xml:space="preserve"> PAGEREF _Toc200531285 \h </w:instrText>
      </w:r>
      <w:r>
        <w:fldChar w:fldCharType="separate"/>
      </w:r>
      <w:ins w:id="76" w:author="Christoph Seibold" w:date="2013-02-21T13:48:00Z">
        <w:r w:rsidR="00A1557D">
          <w:t>75</w:t>
        </w:r>
      </w:ins>
      <w:del w:id="77" w:author="Christoph Seibold" w:date="2013-02-21T13:43:00Z">
        <w:r w:rsidDel="00A1557D">
          <w:delText>77</w:delText>
        </w:r>
      </w:del>
      <w:r>
        <w:fldChar w:fldCharType="end"/>
      </w:r>
    </w:p>
    <w:p w14:paraId="7E2911C8" w14:textId="77777777" w:rsidR="00C53464" w:rsidRPr="00223FF3" w:rsidRDefault="00C53464">
      <w:pPr>
        <w:pStyle w:val="Abbildungsverzeichnis"/>
        <w:tabs>
          <w:tab w:val="left" w:pos="2725"/>
        </w:tabs>
        <w:rPr>
          <w:rFonts w:ascii="Cambria" w:eastAsia="MS Mincho" w:hAnsi="Cambria"/>
          <w:b w:val="0"/>
          <w:caps w:val="0"/>
          <w:sz w:val="24"/>
          <w:lang w:eastAsia="ja-JP"/>
        </w:rPr>
      </w:pPr>
      <w:r>
        <w:t>Table A</w:t>
      </w:r>
      <w:r>
        <w:noBreakHyphen/>
        <w:t>6</w:t>
      </w:r>
      <w:r w:rsidRPr="00223FF3">
        <w:rPr>
          <w:rFonts w:ascii="Cambria" w:eastAsia="MS Mincho" w:hAnsi="Cambria"/>
          <w:b w:val="0"/>
          <w:caps w:val="0"/>
          <w:sz w:val="24"/>
          <w:lang w:eastAsia="ja-JP"/>
        </w:rPr>
        <w:tab/>
      </w:r>
      <w:r>
        <w:t>Measurements Summary Listing</w:t>
      </w:r>
      <w:r>
        <w:tab/>
        <w:t>A-</w:t>
      </w:r>
      <w:r>
        <w:fldChar w:fldCharType="begin"/>
      </w:r>
      <w:r>
        <w:instrText xml:space="preserve"> PAGEREF _Toc200531286 \h </w:instrText>
      </w:r>
      <w:r>
        <w:fldChar w:fldCharType="separate"/>
      </w:r>
      <w:ins w:id="78" w:author="Christoph Seibold" w:date="2013-02-21T13:48:00Z">
        <w:r w:rsidR="00A1557D">
          <w:t>78</w:t>
        </w:r>
      </w:ins>
      <w:del w:id="79" w:author="Christoph Seibold" w:date="2013-02-21T13:43:00Z">
        <w:r w:rsidDel="00A1557D">
          <w:delText>80</w:delText>
        </w:r>
      </w:del>
      <w:r>
        <w:fldChar w:fldCharType="end"/>
      </w:r>
    </w:p>
    <w:p w14:paraId="7E2911C9" w14:textId="77777777" w:rsidR="00C53464" w:rsidRPr="00223FF3" w:rsidRDefault="00C53464">
      <w:pPr>
        <w:pStyle w:val="Abbildungsverzeichnis"/>
        <w:tabs>
          <w:tab w:val="left" w:pos="2725"/>
        </w:tabs>
        <w:rPr>
          <w:rFonts w:ascii="Cambria" w:eastAsia="MS Mincho" w:hAnsi="Cambria"/>
          <w:b w:val="0"/>
          <w:caps w:val="0"/>
          <w:sz w:val="24"/>
          <w:lang w:eastAsia="ja-JP"/>
        </w:rPr>
      </w:pPr>
      <w:r>
        <w:t>Table A</w:t>
      </w:r>
      <w:r>
        <w:noBreakHyphen/>
        <w:t>7</w:t>
      </w:r>
      <w:r w:rsidRPr="00223FF3">
        <w:rPr>
          <w:rFonts w:ascii="Cambria" w:eastAsia="MS Mincho" w:hAnsi="Cambria"/>
          <w:b w:val="0"/>
          <w:caps w:val="0"/>
          <w:sz w:val="24"/>
          <w:lang w:eastAsia="ja-JP"/>
        </w:rPr>
        <w:tab/>
      </w:r>
      <w:r>
        <w:t>Data Submission Labels</w:t>
      </w:r>
      <w:r>
        <w:tab/>
        <w:t>A-</w:t>
      </w:r>
      <w:r>
        <w:fldChar w:fldCharType="begin"/>
      </w:r>
      <w:r>
        <w:instrText xml:space="preserve"> PAGEREF _Toc200531287 \h </w:instrText>
      </w:r>
      <w:r>
        <w:fldChar w:fldCharType="separate"/>
      </w:r>
      <w:ins w:id="80" w:author="Christoph Seibold" w:date="2013-02-21T13:48:00Z">
        <w:r w:rsidR="00A1557D">
          <w:t>81</w:t>
        </w:r>
      </w:ins>
      <w:del w:id="81" w:author="Christoph Seibold" w:date="2013-02-21T13:43:00Z">
        <w:r w:rsidDel="00A1557D">
          <w:delText>83</w:delText>
        </w:r>
      </w:del>
      <w:r>
        <w:fldChar w:fldCharType="end"/>
      </w:r>
    </w:p>
    <w:p w14:paraId="7E2911CA" w14:textId="77777777" w:rsidR="00F65CE2" w:rsidRPr="00157FD1" w:rsidRDefault="00C53464">
      <w:r>
        <w:fldChar w:fldCharType="end"/>
      </w:r>
    </w:p>
    <w:p w14:paraId="7E2911CB" w14:textId="77777777" w:rsidR="00F65CE2" w:rsidRPr="00157FD1" w:rsidRDefault="00F65CE2" w:rsidP="00F65CE2">
      <w:pPr>
        <w:pStyle w:val="StyleTableofFiguresLeft1Hanging1"/>
        <w:tabs>
          <w:tab w:val="clear" w:pos="2880"/>
          <w:tab w:val="left" w:pos="3060"/>
        </w:tabs>
        <w:ind w:left="3060"/>
        <w:rPr>
          <w:noProof w:val="0"/>
        </w:rPr>
        <w:sectPr w:rsidR="00F65CE2" w:rsidRPr="00157FD1" w:rsidSect="00F65CE2">
          <w:headerReference w:type="even" r:id="rId35"/>
          <w:headerReference w:type="default" r:id="rId36"/>
          <w:footerReference w:type="even" r:id="rId37"/>
          <w:footerReference w:type="default" r:id="rId38"/>
          <w:pgSz w:w="12240" w:h="15840" w:code="1"/>
          <w:pgMar w:top="1440" w:right="1440" w:bottom="1440" w:left="1440" w:header="720" w:footer="720" w:gutter="0"/>
          <w:pgNumType w:fmt="lowerRoman"/>
          <w:cols w:space="720"/>
          <w:docGrid w:linePitch="360"/>
        </w:sectPr>
      </w:pPr>
    </w:p>
    <w:p w14:paraId="7E2911CC" w14:textId="77777777" w:rsidR="00F65CE2" w:rsidRPr="00157FD1" w:rsidRDefault="00F65CE2">
      <w:pPr>
        <w:pStyle w:val="berschrift1"/>
        <w:rPr>
          <w:noProof w:val="0"/>
        </w:rPr>
      </w:pPr>
      <w:bookmarkStart w:id="82" w:name="_Toc416711215"/>
      <w:bookmarkStart w:id="83" w:name="_Toc416775086"/>
      <w:bookmarkStart w:id="84" w:name="_Toc504448522"/>
      <w:bookmarkStart w:id="85" w:name="_Toc505344078"/>
      <w:bookmarkStart w:id="86" w:name="_Toc137886229"/>
      <w:bookmarkStart w:id="87" w:name="_Toc200530975"/>
      <w:r w:rsidRPr="00157FD1">
        <w:rPr>
          <w:noProof w:val="0"/>
        </w:rPr>
        <w:lastRenderedPageBreak/>
        <w:t>Section 1</w:t>
      </w:r>
      <w:r w:rsidRPr="00157FD1">
        <w:rPr>
          <w:noProof w:val="0"/>
        </w:rPr>
        <w:tab/>
      </w:r>
      <w:bookmarkStart w:id="88" w:name="Introduction"/>
      <w:bookmarkStart w:id="89" w:name="Section1Introduction"/>
      <w:bookmarkEnd w:id="88"/>
      <w:bookmarkEnd w:id="89"/>
      <w:r w:rsidRPr="00157FD1">
        <w:rPr>
          <w:noProof w:val="0"/>
        </w:rPr>
        <w:t>Introduction</w:t>
      </w:r>
      <w:bookmarkEnd w:id="82"/>
      <w:bookmarkEnd w:id="83"/>
      <w:bookmarkEnd w:id="84"/>
      <w:bookmarkEnd w:id="85"/>
      <w:bookmarkEnd w:id="86"/>
      <w:bookmarkEnd w:id="87"/>
    </w:p>
    <w:p w14:paraId="7E2911CD" w14:textId="77777777" w:rsidR="00F65CE2" w:rsidRPr="00157FD1" w:rsidRDefault="00F65CE2" w:rsidP="00F65CE2">
      <w:pPr>
        <w:pStyle w:val="ParSpacer"/>
      </w:pPr>
    </w:p>
    <w:p w14:paraId="7E2911CE" w14:textId="0ADC98BE" w:rsidR="00F65CE2" w:rsidRPr="00157FD1" w:rsidRDefault="00F65CE2">
      <w:pPr>
        <w:pStyle w:val="BodyText"/>
        <w:rPr>
          <w:rFonts w:cs="Arial"/>
        </w:rPr>
      </w:pPr>
      <w:r w:rsidRPr="00157FD1">
        <w:t xml:space="preserve">The TL 9000 handbooks, </w:t>
      </w:r>
      <w:r w:rsidRPr="00157FD1">
        <w:rPr>
          <w:i/>
        </w:rPr>
        <w:t xml:space="preserve">TL 9000 Quality Management System Requirements </w:t>
      </w:r>
      <w:proofErr w:type="gramStart"/>
      <w:r w:rsidRPr="00157FD1">
        <w:rPr>
          <w:i/>
        </w:rPr>
        <w:t>Handbook</w:t>
      </w:r>
      <w:r w:rsidR="00A6573F" w:rsidRPr="000C2435">
        <w:rPr>
          <w:i/>
          <w:vertAlign w:val="superscript"/>
        </w:rPr>
        <w:t>[</w:t>
      </w:r>
      <w:proofErr w:type="gramEnd"/>
      <w:r w:rsidR="00A6573F" w:rsidRPr="000C2435">
        <w:rPr>
          <w:i/>
          <w:vertAlign w:val="superscript"/>
        </w:rPr>
        <w:t>5]</w:t>
      </w:r>
      <w:r w:rsidRPr="00157FD1">
        <w:t xml:space="preserve"> and </w:t>
      </w:r>
      <w:r w:rsidRPr="00157FD1">
        <w:rPr>
          <w:i/>
        </w:rPr>
        <w:t>TL 9000 Quality Management System Measurements Handbook</w:t>
      </w:r>
      <w:r w:rsidRPr="00157FD1">
        <w:t xml:space="preserve">, are designed specifically for the </w:t>
      </w:r>
      <w:r w:rsidR="00772AFF">
        <w:t xml:space="preserve">global information and </w:t>
      </w:r>
      <w:r w:rsidR="00772AFF" w:rsidRPr="00EA68FB">
        <w:t>communication</w:t>
      </w:r>
      <w:r w:rsidR="00772AFF">
        <w:t xml:space="preserve"> technologies (ICT) industry</w:t>
      </w:r>
      <w:r w:rsidR="00772AFF" w:rsidRPr="00157FD1" w:rsidDel="00772AFF">
        <w:t xml:space="preserve"> </w:t>
      </w:r>
      <w:r w:rsidRPr="00157FD1">
        <w:t>to document quality management system requirements and measurements.</w:t>
      </w:r>
    </w:p>
    <w:p w14:paraId="7E2911CF" w14:textId="77777777" w:rsidR="00F65CE2" w:rsidRPr="00157FD1" w:rsidRDefault="00F65CE2" w:rsidP="00F65CE2">
      <w:pPr>
        <w:pStyle w:val="ParSpacer"/>
      </w:pPr>
    </w:p>
    <w:p w14:paraId="7E2911D0" w14:textId="0DF063F3" w:rsidR="00F65CE2" w:rsidRPr="00157FD1" w:rsidRDefault="00F65CE2">
      <w:pPr>
        <w:pStyle w:val="BodyText"/>
      </w:pPr>
      <w:r w:rsidRPr="00157FD1">
        <w:t xml:space="preserve">The </w:t>
      </w:r>
      <w:r w:rsidRPr="00D5601C">
        <w:t>Requirements Handbook</w:t>
      </w:r>
      <w:r w:rsidRPr="00157FD1">
        <w:t xml:space="preserve"> establishes a common set of quality management system requirements for suppliers of telecommunications products: hardware, software, and services. The requirements are built on existing industry standards, including </w:t>
      </w:r>
      <w:r>
        <w:t>ISO 9001</w:t>
      </w:r>
      <w:r w:rsidRPr="00157FD1">
        <w:t>.</w:t>
      </w:r>
    </w:p>
    <w:p w14:paraId="7E2911D1" w14:textId="77777777" w:rsidR="00F65CE2" w:rsidRPr="00157FD1" w:rsidRDefault="00F65CE2" w:rsidP="00F65CE2">
      <w:pPr>
        <w:pStyle w:val="ParSpacer"/>
      </w:pPr>
    </w:p>
    <w:p w14:paraId="7E2911D2" w14:textId="5A372AC8" w:rsidR="00F65CE2" w:rsidRDefault="00F65CE2">
      <w:pPr>
        <w:pStyle w:val="BodyText"/>
      </w:pPr>
      <w:r w:rsidRPr="00157FD1">
        <w:t xml:space="preserve">The </w:t>
      </w:r>
      <w:r w:rsidRPr="00D5601C">
        <w:t>Measurements Handbook</w:t>
      </w:r>
      <w:r w:rsidRPr="00157FD1">
        <w:t xml:space="preserve"> defines a minimum set of performance measurements that were selected to measure progress and evaluate results of quality management system implementation.</w:t>
      </w:r>
    </w:p>
    <w:p w14:paraId="7E2911D3" w14:textId="77777777" w:rsidR="00F65CE2" w:rsidRDefault="00F65CE2" w:rsidP="00F65CE2">
      <w:pPr>
        <w:pStyle w:val="ParSpacer"/>
      </w:pPr>
    </w:p>
    <w:p w14:paraId="7E2911D4" w14:textId="1736BE2D" w:rsidR="00F65CE2" w:rsidRPr="00517F1B" w:rsidRDefault="00F65CE2" w:rsidP="00F65CE2">
      <w:pPr>
        <w:pStyle w:val="BodyText"/>
        <w:rPr>
          <w:i/>
          <w:iCs/>
        </w:rPr>
      </w:pPr>
      <w:r>
        <w:t xml:space="preserve">Certification to TL 9000 includes a demonstrated conformance to the </w:t>
      </w:r>
      <w:r w:rsidRPr="00D5601C">
        <w:rPr>
          <w:iCs/>
        </w:rPr>
        <w:t>Requirements Handbook</w:t>
      </w:r>
      <w:r>
        <w:t xml:space="preserve">, </w:t>
      </w:r>
      <w:r w:rsidRPr="00D5601C">
        <w:rPr>
          <w:iCs/>
        </w:rPr>
        <w:t>Measurements Handbook</w:t>
      </w:r>
      <w:r>
        <w:t xml:space="preserve">, and clarifications communicated through </w:t>
      </w:r>
      <w:proofErr w:type="spellStart"/>
      <w:r>
        <w:t>QuEST</w:t>
      </w:r>
      <w:proofErr w:type="spellEnd"/>
      <w:r>
        <w:t xml:space="preserve"> Forum Information Alerts.</w:t>
      </w:r>
    </w:p>
    <w:p w14:paraId="7E2911D5" w14:textId="77777777" w:rsidR="00F65CE2" w:rsidRPr="00157FD1" w:rsidRDefault="00F65CE2" w:rsidP="00F65CE2">
      <w:pPr>
        <w:pStyle w:val="ParSpacer"/>
      </w:pPr>
    </w:p>
    <w:p w14:paraId="7E2911D6" w14:textId="77777777" w:rsidR="00F65CE2" w:rsidRPr="00157FD1" w:rsidRDefault="00C0437A" w:rsidP="00F65CE2">
      <w:pPr>
        <w:pStyle w:val="BodyText"/>
      </w:pPr>
      <w:bookmarkStart w:id="90" w:name="Title"/>
      <w:bookmarkEnd w:id="90"/>
      <w:r>
        <w:rPr>
          <w:noProof/>
          <w:lang w:val="de-DE" w:eastAsia="de-DE"/>
        </w:rPr>
        <mc:AlternateContent>
          <mc:Choice Requires="wps">
            <w:drawing>
              <wp:anchor distT="0" distB="0" distL="114300" distR="114300" simplePos="0" relativeHeight="251644416" behindDoc="0" locked="0" layoutInCell="0" allowOverlap="1" wp14:anchorId="7E293161" wp14:editId="7E293162">
                <wp:simplePos x="0" y="0"/>
                <wp:positionH relativeFrom="column">
                  <wp:posOffset>-36830</wp:posOffset>
                </wp:positionH>
                <wp:positionV relativeFrom="paragraph">
                  <wp:posOffset>0</wp:posOffset>
                </wp:positionV>
                <wp:extent cx="1325880" cy="519430"/>
                <wp:effectExtent l="1270" t="0" r="0" b="4445"/>
                <wp:wrapNone/>
                <wp:docPr id="1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7B" w14:textId="77777777" w:rsidR="00741BC6" w:rsidRDefault="00741BC6">
                            <w:pPr>
                              <w:pStyle w:val="Textkrper3"/>
                            </w:pPr>
                            <w:r>
                              <w:t>1.1 Goals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left:0;text-align:left;margin-left:-2.9pt;margin-top:0;width:104.4pt;height:40.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" o:allowincell="f" filled="f" stroked="f" strokeweight="0">
                <v:textbox inset="0,0,0,0">
                  <w:txbxContent>
                    <w:p w14:paraId="7E29337B" w14:textId="77777777" w:rsidR="00741BC6" w:rsidRDefault="00741BC6">
                      <w:pPr>
                        <w:pStyle w:val="Textkrper3"/>
                      </w:pPr>
                      <w:r>
                        <w:t>1.1 Goals</w:t>
                      </w:r>
                    </w:p>
                  </w:txbxContent>
                </v:textbox>
              </v:rect>
            </w:pict>
          </mc:Fallback>
        </mc:AlternateContent>
      </w:r>
      <w:r w:rsidR="00F65CE2" w:rsidRPr="00157FD1">
        <w:t>The goals of TL 9000 are to</w:t>
      </w:r>
    </w:p>
    <w:p w14:paraId="7E2911D7" w14:textId="77777777" w:rsidR="00F65CE2" w:rsidRPr="00157FD1" w:rsidRDefault="00F65CE2" w:rsidP="00F65CE2">
      <w:pPr>
        <w:pStyle w:val="BodyTextTab0"/>
        <w:rPr>
          <w:i/>
        </w:rPr>
      </w:pPr>
      <w:r w:rsidRPr="00157FD1">
        <w:t>–</w:t>
      </w:r>
      <w:r>
        <w:tab/>
      </w:r>
      <w:proofErr w:type="gramStart"/>
      <w:r w:rsidRPr="00157FD1">
        <w:t>foster</w:t>
      </w:r>
      <w:proofErr w:type="gramEnd"/>
      <w:r w:rsidRPr="00157FD1">
        <w:t xml:space="preserve"> quality management systems that effectively and efficiently protect the integrity and use of telecommunications products: hardware, software, and services</w:t>
      </w:r>
      <w:r>
        <w:t>;</w:t>
      </w:r>
    </w:p>
    <w:p w14:paraId="7E2911D8" w14:textId="77777777" w:rsidR="00F65CE2" w:rsidRPr="00157FD1" w:rsidRDefault="00F65CE2" w:rsidP="00F65CE2">
      <w:pPr>
        <w:pStyle w:val="BodyTextTab0"/>
        <w:rPr>
          <w:i/>
        </w:rPr>
      </w:pPr>
      <w:r w:rsidRPr="00157FD1">
        <w:t>–</w:t>
      </w:r>
      <w:r>
        <w:tab/>
      </w:r>
      <w:r w:rsidRPr="00157FD1">
        <w:t>establish and maintain a common set of quality management system requirements</w:t>
      </w:r>
      <w:r>
        <w:t>;</w:t>
      </w:r>
    </w:p>
    <w:p w14:paraId="7E2911D9" w14:textId="77777777" w:rsidR="00F65CE2" w:rsidRPr="00157FD1" w:rsidRDefault="00F65CE2" w:rsidP="00F65CE2">
      <w:pPr>
        <w:pStyle w:val="BodyTextTab0"/>
        <w:rPr>
          <w:i/>
        </w:rPr>
      </w:pPr>
      <w:r w:rsidRPr="00157FD1">
        <w:t>–</w:t>
      </w:r>
      <w:r>
        <w:tab/>
      </w:r>
      <w:r w:rsidRPr="00157FD1">
        <w:t>reduce the number of telecommunications quality management system standards</w:t>
      </w:r>
      <w:r>
        <w:t>;</w:t>
      </w:r>
    </w:p>
    <w:p w14:paraId="7E2911DA" w14:textId="77777777" w:rsidR="00F65CE2" w:rsidRPr="00157FD1" w:rsidRDefault="00F65CE2" w:rsidP="00F65CE2">
      <w:pPr>
        <w:pStyle w:val="BodyTextTab0"/>
        <w:rPr>
          <w:i/>
        </w:rPr>
      </w:pPr>
      <w:r w:rsidRPr="00157FD1">
        <w:t>–</w:t>
      </w:r>
      <w:r>
        <w:tab/>
      </w:r>
      <w:r w:rsidRPr="00157FD1">
        <w:t>define effective performance-based measurements to guide progress and evaluate results of quality management system implementation</w:t>
      </w:r>
      <w:r>
        <w:t>;</w:t>
      </w:r>
    </w:p>
    <w:p w14:paraId="7E2911DB" w14:textId="77777777" w:rsidR="00F65CE2" w:rsidRPr="00157FD1" w:rsidRDefault="00F65CE2" w:rsidP="00F65CE2">
      <w:pPr>
        <w:pStyle w:val="BodyTextTab0"/>
        <w:rPr>
          <w:i/>
        </w:rPr>
      </w:pPr>
      <w:r w:rsidRPr="00157FD1">
        <w:t>–</w:t>
      </w:r>
      <w:r>
        <w:tab/>
      </w:r>
      <w:r w:rsidRPr="00157FD1">
        <w:t>drive continual improvement</w:t>
      </w:r>
      <w:r>
        <w:t>;</w:t>
      </w:r>
    </w:p>
    <w:p w14:paraId="7E2911DC" w14:textId="77777777" w:rsidR="00F65CE2" w:rsidRPr="00157FD1" w:rsidRDefault="00F65CE2" w:rsidP="00F65CE2">
      <w:pPr>
        <w:pStyle w:val="BodyTextTab0"/>
        <w:rPr>
          <w:i/>
        </w:rPr>
      </w:pPr>
      <w:r w:rsidRPr="00157FD1">
        <w:t>–</w:t>
      </w:r>
      <w:r>
        <w:tab/>
      </w:r>
      <w:r w:rsidRPr="00157FD1">
        <w:t>enhance customer-organization relationships</w:t>
      </w:r>
      <w:r>
        <w:t>;</w:t>
      </w:r>
      <w:r w:rsidRPr="00157FD1">
        <w:t xml:space="preserve"> and</w:t>
      </w:r>
    </w:p>
    <w:p w14:paraId="7E2911DD" w14:textId="77777777" w:rsidR="00F65CE2" w:rsidRPr="00157FD1" w:rsidRDefault="00F65CE2" w:rsidP="00F65CE2">
      <w:pPr>
        <w:pStyle w:val="BodyTextTab0"/>
        <w:rPr>
          <w:i/>
        </w:rPr>
      </w:pPr>
      <w:r w:rsidRPr="00157FD1">
        <w:t>–</w:t>
      </w:r>
      <w:r>
        <w:tab/>
        <w:t>l</w:t>
      </w:r>
      <w:r w:rsidRPr="00157FD1">
        <w:t>everage industry conformity assessment processes.</w:t>
      </w:r>
    </w:p>
    <w:p w14:paraId="7E2911DE" w14:textId="77777777" w:rsidR="00F65CE2" w:rsidRPr="00157FD1" w:rsidRDefault="00F65CE2" w:rsidP="00F65CE2">
      <w:pPr>
        <w:pStyle w:val="ParSpacer"/>
      </w:pPr>
    </w:p>
    <w:p w14:paraId="7E2911DF" w14:textId="77777777" w:rsidR="00F65CE2" w:rsidRPr="00157FD1" w:rsidRDefault="00C0437A">
      <w:pPr>
        <w:pStyle w:val="BodyText"/>
      </w:pPr>
      <w:r>
        <w:rPr>
          <w:noProof/>
          <w:lang w:val="de-DE" w:eastAsia="de-DE"/>
        </w:rPr>
        <mc:AlternateContent>
          <mc:Choice Requires="wps">
            <w:drawing>
              <wp:anchor distT="0" distB="0" distL="114300" distR="114300" simplePos="0" relativeHeight="251645440" behindDoc="0" locked="0" layoutInCell="0" allowOverlap="1" wp14:anchorId="7E293163" wp14:editId="7E293164">
                <wp:simplePos x="0" y="0"/>
                <wp:positionH relativeFrom="column">
                  <wp:posOffset>-36830</wp:posOffset>
                </wp:positionH>
                <wp:positionV relativeFrom="paragraph">
                  <wp:posOffset>0</wp:posOffset>
                </wp:positionV>
                <wp:extent cx="1325880" cy="353060"/>
                <wp:effectExtent l="1270" t="0" r="0" b="0"/>
                <wp:wrapNone/>
                <wp:docPr id="17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7C" w14:textId="77777777" w:rsidR="00741BC6" w:rsidRDefault="00741BC6">
                            <w:pPr>
                              <w:pStyle w:val="Textkrper3"/>
                            </w:pPr>
                            <w:r>
                              <w:t>1.2 Purpose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7" style="position:absolute;left:0;text-align:left;margin-left:-2.9pt;margin-top:0;width:104.4pt;height:27.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" o:allowincell="f" filled="f" stroked="f" strokeweight="0">
                <v:textbox inset="0,0,0,0">
                  <w:txbxContent>
                    <w:p w14:paraId="7E29337C" w14:textId="77777777" w:rsidR="00741BC6" w:rsidRDefault="00741BC6">
                      <w:pPr>
                        <w:pStyle w:val="Textkrper3"/>
                      </w:pPr>
                      <w:r>
                        <w:t>1.2 Purpose</w:t>
                      </w:r>
                    </w:p>
                  </w:txbxContent>
                </v:textbox>
              </v:rect>
            </w:pict>
          </mc:Fallback>
        </mc:AlternateContent>
      </w:r>
      <w:r w:rsidR="00F65CE2" w:rsidRPr="00157FD1">
        <w:t>The purpose of TL 9000 is to define the telecommunications quality management system requirements for the design, development, production, delivery, installation, and maintenance of products: hardware, software, and services. TL 9000 includes performance-based measurements that quantify reliability and quality performance of these products.</w:t>
      </w:r>
    </w:p>
    <w:p w14:paraId="7E2911E0" w14:textId="77777777" w:rsidR="00F65CE2" w:rsidRPr="00157FD1" w:rsidRDefault="00F65CE2">
      <w:pPr>
        <w:pStyle w:val="ParSpacer"/>
      </w:pPr>
    </w:p>
    <w:p w14:paraId="7E2911E1" w14:textId="77777777" w:rsidR="00F65CE2" w:rsidRPr="00157FD1" w:rsidRDefault="00F65CE2">
      <w:pPr>
        <w:pStyle w:val="BodyText"/>
      </w:pPr>
      <w:r w:rsidRPr="00157FD1">
        <w:rPr>
          <w:rFonts w:cs="Arial"/>
        </w:rPr>
        <w:t>Suppliers of telecommunications, their customers, and the end subscribers will all benefit from the implementation of TL 9000.</w:t>
      </w:r>
    </w:p>
    <w:p w14:paraId="7E2911E2" w14:textId="77777777" w:rsidR="00F65CE2" w:rsidRPr="00157FD1" w:rsidRDefault="00C0437A" w:rsidP="00F65CE2">
      <w:pPr>
        <w:pStyle w:val="ParSpacer"/>
      </w:pPr>
      <w:r>
        <w:rPr>
          <w:noProof/>
          <w:lang w:val="de-DE" w:eastAsia="de-DE"/>
        </w:rPr>
        <mc:AlternateContent>
          <mc:Choice Requires="wps">
            <w:drawing>
              <wp:anchor distT="0" distB="0" distL="114300" distR="114300" simplePos="0" relativeHeight="251646464" behindDoc="0" locked="0" layoutInCell="0" allowOverlap="1" wp14:anchorId="7E293165" wp14:editId="7E293166">
                <wp:simplePos x="0" y="0"/>
                <wp:positionH relativeFrom="column">
                  <wp:posOffset>-36830</wp:posOffset>
                </wp:positionH>
                <wp:positionV relativeFrom="paragraph">
                  <wp:posOffset>-314325</wp:posOffset>
                </wp:positionV>
                <wp:extent cx="1325880" cy="381635"/>
                <wp:effectExtent l="1270" t="0" r="0" b="0"/>
                <wp:wrapNone/>
                <wp:docPr id="17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7D" w14:textId="77777777" w:rsidR="00741BC6" w:rsidRDefault="00741BC6">
                            <w:pPr>
                              <w:pStyle w:val="Textkrper3"/>
                            </w:pPr>
                            <w:r>
                              <w:t>1.3 Benefits of 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8" style="position:absolute;left:0;text-align:left;margin-left:-2.9pt;margin-top:-24.75pt;width:104.4pt;height:30.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" o:allowincell="f" filled="f" stroked="f" strokeweight="0">
                <v:textbox inset="0,0,0,0">
                  <w:txbxContent>
                    <w:p w14:paraId="7E29337D" w14:textId="77777777" w:rsidR="00741BC6" w:rsidRDefault="00741BC6">
                      <w:pPr>
                        <w:pStyle w:val="Textkrper3"/>
                      </w:pPr>
                      <w:r>
                        <w:t>1.3 Benefits of Implementation</w:t>
                      </w:r>
                    </w:p>
                  </w:txbxContent>
                </v:textbox>
              </v:rect>
            </w:pict>
          </mc:Fallback>
        </mc:AlternateContent>
      </w:r>
    </w:p>
    <w:p w14:paraId="7E2911E3" w14:textId="77777777" w:rsidR="00F65CE2" w:rsidRPr="00157FD1" w:rsidRDefault="00F65CE2">
      <w:pPr>
        <w:pStyle w:val="BodyText"/>
      </w:pPr>
      <w:r w:rsidRPr="00157FD1">
        <w:t>Expected benefits are</w:t>
      </w:r>
    </w:p>
    <w:p w14:paraId="7E2911E4" w14:textId="77777777" w:rsidR="00F65CE2" w:rsidRPr="00FF3488" w:rsidRDefault="00F65CE2" w:rsidP="00F65CE2">
      <w:pPr>
        <w:pStyle w:val="BodyTextTab0"/>
      </w:pPr>
      <w:r w:rsidRPr="00157FD1">
        <w:t>–</w:t>
      </w:r>
      <w:r>
        <w:tab/>
      </w:r>
      <w:proofErr w:type="gramStart"/>
      <w:r w:rsidRPr="00FF3488">
        <w:t>continual</w:t>
      </w:r>
      <w:proofErr w:type="gramEnd"/>
      <w:r w:rsidRPr="00FF3488">
        <w:t xml:space="preserve"> improvement of service to subscribers,</w:t>
      </w:r>
    </w:p>
    <w:p w14:paraId="7E2911E5" w14:textId="77777777" w:rsidR="00F65CE2" w:rsidRPr="00FF3488" w:rsidRDefault="00F65CE2" w:rsidP="00F65CE2">
      <w:pPr>
        <w:pStyle w:val="BodyTextTab0"/>
      </w:pPr>
      <w:r w:rsidRPr="00157FD1">
        <w:t>–</w:t>
      </w:r>
      <w:r>
        <w:tab/>
      </w:r>
      <w:r w:rsidRPr="00FF3488">
        <w:t>enhanced relationships between the organization and its customers,</w:t>
      </w:r>
    </w:p>
    <w:p w14:paraId="7E2911E6" w14:textId="77777777" w:rsidR="00F65CE2" w:rsidRPr="00FF3488" w:rsidRDefault="00F65CE2" w:rsidP="00F65CE2">
      <w:pPr>
        <w:pStyle w:val="BodyTextTab0"/>
      </w:pPr>
      <w:r w:rsidRPr="00157FD1">
        <w:t>–</w:t>
      </w:r>
      <w:r>
        <w:tab/>
      </w:r>
      <w:proofErr w:type="gramStart"/>
      <w:r w:rsidRPr="00FF3488">
        <w:t>standardization</w:t>
      </w:r>
      <w:proofErr w:type="gramEnd"/>
      <w:r w:rsidRPr="00FF3488">
        <w:t xml:space="preserve"> of quality management system requirements,</w:t>
      </w:r>
    </w:p>
    <w:p w14:paraId="7E2911E7" w14:textId="77777777" w:rsidR="00F65CE2" w:rsidRPr="00FF3488" w:rsidRDefault="00F65CE2" w:rsidP="00F65CE2">
      <w:pPr>
        <w:pStyle w:val="BodyTextTab0"/>
      </w:pPr>
      <w:r w:rsidRPr="00157FD1">
        <w:t>–</w:t>
      </w:r>
      <w:r>
        <w:tab/>
      </w:r>
      <w:proofErr w:type="gramStart"/>
      <w:r w:rsidRPr="00FF3488">
        <w:t>efficient</w:t>
      </w:r>
      <w:proofErr w:type="gramEnd"/>
      <w:r w:rsidRPr="00FF3488">
        <w:t xml:space="preserve"> management of external audits and site visits,</w:t>
      </w:r>
    </w:p>
    <w:p w14:paraId="7E2911E8" w14:textId="77777777" w:rsidR="00F65CE2" w:rsidRPr="00FF3488" w:rsidRDefault="00F65CE2" w:rsidP="00F65CE2">
      <w:pPr>
        <w:pStyle w:val="BodyTextTab0"/>
      </w:pPr>
      <w:r w:rsidRPr="00157FD1">
        <w:lastRenderedPageBreak/>
        <w:t>–</w:t>
      </w:r>
      <w:r>
        <w:tab/>
      </w:r>
      <w:proofErr w:type="gramStart"/>
      <w:r w:rsidRPr="00FF3488">
        <w:t>uniform</w:t>
      </w:r>
      <w:proofErr w:type="gramEnd"/>
      <w:r w:rsidRPr="00FF3488">
        <w:t xml:space="preserve"> measurements,</w:t>
      </w:r>
    </w:p>
    <w:p w14:paraId="7E2911E9" w14:textId="77777777" w:rsidR="00F65CE2" w:rsidRPr="00FF3488" w:rsidRDefault="00F65CE2" w:rsidP="00F65CE2">
      <w:pPr>
        <w:pStyle w:val="BodyTextTab0"/>
      </w:pPr>
      <w:r w:rsidRPr="00157FD1">
        <w:t>–</w:t>
      </w:r>
      <w:r>
        <w:tab/>
      </w:r>
      <w:proofErr w:type="gramStart"/>
      <w:r w:rsidRPr="00FF3488">
        <w:t>overall</w:t>
      </w:r>
      <w:proofErr w:type="gramEnd"/>
      <w:r w:rsidRPr="00FF3488">
        <w:t xml:space="preserve"> cost reduction and increased competitiveness,</w:t>
      </w:r>
    </w:p>
    <w:p w14:paraId="7E2911EA" w14:textId="77777777" w:rsidR="00F65CE2" w:rsidRPr="00FF3488" w:rsidRDefault="00F65CE2" w:rsidP="00F65CE2">
      <w:pPr>
        <w:pStyle w:val="BodyTextTab0"/>
      </w:pPr>
      <w:r w:rsidRPr="00157FD1">
        <w:t>–</w:t>
      </w:r>
      <w:r>
        <w:tab/>
      </w:r>
      <w:r w:rsidRPr="00FF3488">
        <w:t>enhanced management and improved organization performance, and</w:t>
      </w:r>
    </w:p>
    <w:p w14:paraId="7E2911EB" w14:textId="77777777" w:rsidR="00F65CE2" w:rsidRPr="00FF3488" w:rsidRDefault="00F65CE2" w:rsidP="00F65CE2">
      <w:pPr>
        <w:pStyle w:val="BodyTextTab0"/>
      </w:pPr>
      <w:r w:rsidRPr="00157FD1">
        <w:t>–</w:t>
      </w:r>
      <w:r>
        <w:tab/>
      </w:r>
      <w:proofErr w:type="gramStart"/>
      <w:r w:rsidRPr="00FF3488">
        <w:t>industry</w:t>
      </w:r>
      <w:proofErr w:type="gramEnd"/>
      <w:r w:rsidRPr="00FF3488">
        <w:t xml:space="preserve"> benchmarks for TL 9000 measurements.</w:t>
      </w:r>
    </w:p>
    <w:p w14:paraId="7E2911EC" w14:textId="77777777" w:rsidR="00F65CE2" w:rsidRPr="00157FD1" w:rsidRDefault="00F65CE2" w:rsidP="00F65CE2">
      <w:pPr>
        <w:pStyle w:val="ParSpacer"/>
      </w:pPr>
    </w:p>
    <w:p w14:paraId="7E2911ED" w14:textId="77777777" w:rsidR="00F65CE2" w:rsidRPr="00157FD1" w:rsidRDefault="00C0437A">
      <w:pPr>
        <w:pStyle w:val="BodyText"/>
      </w:pPr>
      <w:r>
        <w:rPr>
          <w:noProof/>
          <w:lang w:val="de-DE" w:eastAsia="de-DE"/>
        </w:rPr>
        <mc:AlternateContent>
          <mc:Choice Requires="wps">
            <w:drawing>
              <wp:anchor distT="0" distB="0" distL="114300" distR="114300" simplePos="0" relativeHeight="251647488" behindDoc="0" locked="0" layoutInCell="0" allowOverlap="1" wp14:anchorId="7E293167" wp14:editId="7E293168">
                <wp:simplePos x="0" y="0"/>
                <wp:positionH relativeFrom="column">
                  <wp:posOffset>-36830</wp:posOffset>
                </wp:positionH>
                <wp:positionV relativeFrom="paragraph">
                  <wp:posOffset>0</wp:posOffset>
                </wp:positionV>
                <wp:extent cx="1325880" cy="631190"/>
                <wp:effectExtent l="1270" t="0" r="0" b="0"/>
                <wp:wrapNone/>
                <wp:docPr id="16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7E" w14:textId="77777777" w:rsidR="00741BC6" w:rsidRDefault="00741BC6">
                            <w:pPr>
                              <w:pStyle w:val="Textkrper3"/>
                            </w:pPr>
                            <w:r>
                              <w:t>1.4 Relationship to ISO 9001 and Other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9" style="position:absolute;left:0;text-align:left;margin-left:-2.9pt;margin-top:0;width:104.4pt;height:49.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" o:allowincell="f" filled="f" stroked="f" strokeweight="0">
                <v:textbox inset="0,0,0,0">
                  <w:txbxContent>
                    <w:p w14:paraId="7E29337E" w14:textId="77777777" w:rsidR="00741BC6" w:rsidRDefault="00741BC6">
                      <w:pPr>
                        <w:pStyle w:val="Textkrper3"/>
                      </w:pPr>
                      <w:r>
                        <w:t>1.4 Relationship to ISO 9001 and Other Requirements</w:t>
                      </w:r>
                    </w:p>
                  </w:txbxContent>
                </v:textbox>
              </v:rect>
            </w:pict>
          </mc:Fallback>
        </mc:AlternateContent>
      </w:r>
      <w:r w:rsidR="00F65CE2" w:rsidRPr="00157FD1">
        <w:t xml:space="preserve">The </w:t>
      </w:r>
      <w:proofErr w:type="spellStart"/>
      <w:r w:rsidR="00F65CE2" w:rsidRPr="00157FD1">
        <w:t>QuEST</w:t>
      </w:r>
      <w:proofErr w:type="spellEnd"/>
      <w:r w:rsidR="00F65CE2" w:rsidRPr="00157FD1">
        <w:t xml:space="preserve"> Forum maintains compatibility with other sets of requirements and standards. TL 9000 provides a telecommunications-specific set of requirements built on </w:t>
      </w:r>
      <w:r w:rsidR="00F65CE2">
        <w:t>ISO 9001</w:t>
      </w:r>
      <w:r w:rsidR="00F65CE2" w:rsidRPr="00157FD1">
        <w:t xml:space="preserve">. See the Bibliography </w:t>
      </w:r>
      <w:r w:rsidR="00F65CE2">
        <w:t xml:space="preserve">and Endnote References </w:t>
      </w:r>
      <w:r w:rsidR="00F65CE2" w:rsidRPr="00157FD1">
        <w:t>for the standards and requirements that were considered during the development of TL 9000</w:t>
      </w:r>
      <w:proofErr w:type="gramStart"/>
      <w:r w:rsidR="00F65CE2" w:rsidRPr="00157FD1">
        <w:t>.</w:t>
      </w:r>
      <w:r w:rsidR="00F65CE2" w:rsidRPr="0060192A">
        <w:rPr>
          <w:vertAlign w:val="superscript"/>
        </w:rPr>
        <w:t>[</w:t>
      </w:r>
      <w:proofErr w:type="gramEnd"/>
      <w:r w:rsidR="00F65CE2" w:rsidRPr="0060192A">
        <w:rPr>
          <w:vertAlign w:val="superscript"/>
        </w:rPr>
        <w:t>1][2][3][4]</w:t>
      </w:r>
    </w:p>
    <w:p w14:paraId="7E2911EE" w14:textId="77777777" w:rsidR="00F65CE2" w:rsidRPr="00157FD1" w:rsidRDefault="00F65CE2" w:rsidP="00F65CE2">
      <w:pPr>
        <w:pStyle w:val="ParSpacer"/>
      </w:pPr>
    </w:p>
    <w:p w14:paraId="7E2911EF" w14:textId="77777777" w:rsidR="00F65CE2" w:rsidRPr="00157FD1" w:rsidRDefault="00F65CE2">
      <w:pPr>
        <w:pStyle w:val="BodyText"/>
      </w:pPr>
      <w:r w:rsidRPr="00157FD1">
        <w:t>Characteristics of the TL 9000 relationship to other requirements are:</w:t>
      </w:r>
    </w:p>
    <w:p w14:paraId="7E2911F0" w14:textId="77777777" w:rsidR="00F65CE2" w:rsidRPr="00FF3488" w:rsidRDefault="00F65CE2" w:rsidP="00F65CE2">
      <w:pPr>
        <w:pStyle w:val="BodyTextTab0"/>
      </w:pPr>
      <w:r w:rsidRPr="00157FD1">
        <w:t>–</w:t>
      </w:r>
      <w:r>
        <w:tab/>
      </w:r>
      <w:r w:rsidRPr="00FF3488">
        <w:t>TL 9000 includes ISO</w:t>
      </w:r>
      <w:r>
        <w:t> </w:t>
      </w:r>
      <w:r w:rsidRPr="00FF3488">
        <w:t>9001. Future revisions of ISO 9001 will be incorporated into this standard.</w:t>
      </w:r>
    </w:p>
    <w:p w14:paraId="7E2911F1" w14:textId="77777777" w:rsidR="00F65CE2" w:rsidRPr="00FF3488" w:rsidRDefault="00F65CE2" w:rsidP="00F65CE2">
      <w:pPr>
        <w:pStyle w:val="BodyTextTab0"/>
      </w:pPr>
      <w:r w:rsidRPr="00157FD1">
        <w:t>–</w:t>
      </w:r>
      <w:r>
        <w:tab/>
      </w:r>
      <w:r w:rsidRPr="00FF3488">
        <w:t xml:space="preserve">Conformance to TL 9000 constitutes conformance to corresponding </w:t>
      </w:r>
      <w:r>
        <w:t>ISO </w:t>
      </w:r>
      <w:r w:rsidRPr="00FF3488">
        <w:t>9001 requirements.</w:t>
      </w:r>
    </w:p>
    <w:p w14:paraId="7E2911F2" w14:textId="77777777" w:rsidR="00F65CE2" w:rsidRPr="00FF3488" w:rsidRDefault="00F65CE2" w:rsidP="00F65CE2">
      <w:pPr>
        <w:pStyle w:val="BodyTextTab0"/>
      </w:pPr>
      <w:r w:rsidRPr="00157FD1">
        <w:t>–</w:t>
      </w:r>
      <w:r>
        <w:tab/>
      </w:r>
      <w:r w:rsidRPr="00FF3488">
        <w:t xml:space="preserve">It is the intent of the </w:t>
      </w:r>
      <w:proofErr w:type="spellStart"/>
      <w:r w:rsidRPr="00FF3488">
        <w:t>QuEST</w:t>
      </w:r>
      <w:proofErr w:type="spellEnd"/>
      <w:r w:rsidRPr="00FF3488">
        <w:t xml:space="preserve"> Forum that conformance to TL 9000 will eliminate the need for conformance to other telecommunications quality management standards.</w:t>
      </w:r>
    </w:p>
    <w:p w14:paraId="7E2911F3" w14:textId="77777777" w:rsidR="00F65CE2" w:rsidRPr="00157FD1" w:rsidRDefault="00F65CE2" w:rsidP="00F65CE2">
      <w:pPr>
        <w:pStyle w:val="ParSpacer"/>
      </w:pPr>
    </w:p>
    <w:p w14:paraId="7E2911F4" w14:textId="34FA925E" w:rsidR="00F65CE2" w:rsidRPr="00157FD1" w:rsidRDefault="00C0437A">
      <w:pPr>
        <w:pStyle w:val="BodyText"/>
      </w:pPr>
      <w:r>
        <w:rPr>
          <w:noProof/>
          <w:lang w:val="de-DE" w:eastAsia="de-DE"/>
        </w:rPr>
        <mc:AlternateContent>
          <mc:Choice Requires="wps">
            <w:drawing>
              <wp:anchor distT="0" distB="0" distL="114300" distR="114300" simplePos="0" relativeHeight="251648512" behindDoc="0" locked="0" layoutInCell="0" allowOverlap="1" wp14:anchorId="7E293169" wp14:editId="7E29316A">
                <wp:simplePos x="0" y="0"/>
                <wp:positionH relativeFrom="column">
                  <wp:posOffset>-36830</wp:posOffset>
                </wp:positionH>
                <wp:positionV relativeFrom="paragraph">
                  <wp:posOffset>0</wp:posOffset>
                </wp:positionV>
                <wp:extent cx="1325880" cy="704850"/>
                <wp:effectExtent l="1270" t="0" r="0" b="0"/>
                <wp:wrapNone/>
                <wp:docPr id="1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7F" w14:textId="77777777" w:rsidR="00741BC6" w:rsidRDefault="00741BC6">
                            <w:pPr>
                              <w:pStyle w:val="Textkrper3"/>
                            </w:pPr>
                            <w:r>
                              <w:t>1.5 Developing and Maintaining the Handbook(s)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0" style="position:absolute;left:0;text-align:left;margin-left:-2.9pt;margin-top:0;width:104.4pt;height:5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h4rgIAAKc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" o:allowincell="f" filled="f" stroked="f" strokeweight="0">
                <v:textbox inset="0,0,0,0">
                  <w:txbxContent>
                    <w:p w14:paraId="7E29337F" w14:textId="77777777" w:rsidR="00741BC6" w:rsidRDefault="00741BC6">
                      <w:pPr>
                        <w:pStyle w:val="Textkrper3"/>
                      </w:pPr>
                      <w:r>
                        <w:t>1.5 Developing and Maintaining the Handbook(s)</w:t>
                      </w:r>
                    </w:p>
                  </w:txbxContent>
                </v:textbox>
              </v:rect>
            </w:pict>
          </mc:Fallback>
        </mc:AlternateContent>
      </w:r>
      <w:r w:rsidR="00F65CE2" w:rsidRPr="00157FD1">
        <w:t xml:space="preserve">The </w:t>
      </w:r>
      <w:proofErr w:type="spellStart"/>
      <w:r w:rsidR="00F65CE2" w:rsidRPr="00157FD1">
        <w:t>QuEST</w:t>
      </w:r>
      <w:proofErr w:type="spellEnd"/>
      <w:r w:rsidR="00F65CE2" w:rsidRPr="00157FD1">
        <w:t xml:space="preserve"> Forum is responsible for the development, publication, distribution, and maintenance of the TL 9000 handbooks. Change requests for the handbooks, following their initial publication, are to be submitted to the TL 9000 Administrator. Any user of the handbooks may submit change requests. Change requests will be sent to the appropriate </w:t>
      </w:r>
      <w:proofErr w:type="spellStart"/>
      <w:r w:rsidR="00F65CE2" w:rsidRPr="00157FD1">
        <w:t>QuEST</w:t>
      </w:r>
      <w:proofErr w:type="spellEnd"/>
      <w:r w:rsidR="00F65CE2" w:rsidRPr="00157FD1">
        <w:t xml:space="preserve"> Forum work group and will be considered for the next revision. </w:t>
      </w:r>
      <w:r w:rsidR="00F65CE2" w:rsidRPr="00157FD1">
        <w:rPr>
          <w:color w:val="000000"/>
        </w:rPr>
        <w:t xml:space="preserve">Use the Contact Us function on either the </w:t>
      </w:r>
      <w:proofErr w:type="spellStart"/>
      <w:r w:rsidR="00F65CE2" w:rsidRPr="00157FD1">
        <w:rPr>
          <w:color w:val="000000"/>
        </w:rPr>
        <w:t>QuEST</w:t>
      </w:r>
      <w:proofErr w:type="spellEnd"/>
      <w:r w:rsidR="00F65CE2" w:rsidRPr="00157FD1">
        <w:rPr>
          <w:color w:val="000000"/>
        </w:rPr>
        <w:t xml:space="preserve"> Forum website </w:t>
      </w:r>
      <w:r w:rsidR="00F65CE2">
        <w:rPr>
          <w:color w:val="000000"/>
        </w:rPr>
        <w:t>(questforum.org)</w:t>
      </w:r>
      <w:r w:rsidR="00F65CE2" w:rsidRPr="00157FD1">
        <w:t xml:space="preserve"> or the TL 9000 website </w:t>
      </w:r>
      <w:r w:rsidR="00F65CE2">
        <w:t>(tl9000.org)</w:t>
      </w:r>
      <w:r w:rsidR="00F65CE2" w:rsidRPr="00157FD1">
        <w:t xml:space="preserve"> to submit a requested change</w:t>
      </w:r>
      <w:r w:rsidR="00F65CE2" w:rsidRPr="00157FD1">
        <w:rPr>
          <w:color w:val="000000"/>
        </w:rPr>
        <w:t>.</w:t>
      </w:r>
    </w:p>
    <w:p w14:paraId="7E2911F5" w14:textId="77777777" w:rsidR="00F65CE2" w:rsidRPr="00157FD1" w:rsidRDefault="00F65CE2" w:rsidP="00F65CE2">
      <w:pPr>
        <w:pStyle w:val="ParSpacer"/>
      </w:pPr>
    </w:p>
    <w:p w14:paraId="7E2911F6" w14:textId="2955F986" w:rsidR="00F65CE2" w:rsidRPr="00157FD1" w:rsidRDefault="00F65CE2">
      <w:pPr>
        <w:pStyle w:val="BodyText"/>
      </w:pPr>
      <w:r w:rsidRPr="00157FD1">
        <w:rPr>
          <w:color w:val="000000"/>
        </w:rPr>
        <w:t xml:space="preserve">Final approval of all changes to TL 9000 handbooks will be by vote of the </w:t>
      </w:r>
      <w:proofErr w:type="spellStart"/>
      <w:r w:rsidRPr="00157FD1">
        <w:rPr>
          <w:color w:val="000000"/>
        </w:rPr>
        <w:t>QuEST</w:t>
      </w:r>
      <w:proofErr w:type="spellEnd"/>
      <w:r w:rsidRPr="00157FD1">
        <w:rPr>
          <w:color w:val="000000"/>
        </w:rPr>
        <w:t xml:space="preserve"> Forum members in accordance with the </w:t>
      </w:r>
      <w:proofErr w:type="spellStart"/>
      <w:r w:rsidRPr="00157FD1">
        <w:rPr>
          <w:color w:val="000000"/>
        </w:rPr>
        <w:t>QuEST</w:t>
      </w:r>
      <w:proofErr w:type="spellEnd"/>
      <w:r w:rsidRPr="00157FD1">
        <w:rPr>
          <w:color w:val="000000"/>
        </w:rPr>
        <w:t xml:space="preserve"> Forum’s bylaws. Re-issue of the TL 9000 handbooks will be determined by the </w:t>
      </w:r>
      <w:proofErr w:type="spellStart"/>
      <w:r w:rsidRPr="00157FD1">
        <w:rPr>
          <w:color w:val="000000"/>
        </w:rPr>
        <w:t>QuEST</w:t>
      </w:r>
      <w:proofErr w:type="spellEnd"/>
      <w:r w:rsidRPr="00157FD1">
        <w:rPr>
          <w:color w:val="000000"/>
        </w:rPr>
        <w:t xml:space="preserve"> Forum, but will not exceed five years from the last issue date. </w:t>
      </w:r>
      <w:r w:rsidRPr="00157FD1">
        <w:t xml:space="preserve">When the </w:t>
      </w:r>
      <w:proofErr w:type="spellStart"/>
      <w:r w:rsidRPr="00157FD1">
        <w:t>QuEST</w:t>
      </w:r>
      <w:proofErr w:type="spellEnd"/>
      <w:r w:rsidRPr="00157FD1">
        <w:t xml:space="preserve"> Forum determines there are changes necessary in TL 9000 that could impact third-party registration, then </w:t>
      </w:r>
      <w:r w:rsidR="00DA724B">
        <w:t xml:space="preserve">the </w:t>
      </w:r>
      <w:proofErr w:type="spellStart"/>
      <w:r w:rsidR="00DA724B">
        <w:t>QuEST</w:t>
      </w:r>
      <w:proofErr w:type="spellEnd"/>
      <w:r w:rsidR="00DA724B">
        <w:t xml:space="preserve"> Forum will</w:t>
      </w:r>
      <w:r w:rsidRPr="00157FD1">
        <w:t xml:space="preserve"> inform the industry of corrections and updates to the TL 9000 handbooks. One of these communication mechanisms is an </w:t>
      </w:r>
      <w:r>
        <w:t xml:space="preserve">Information </w:t>
      </w:r>
      <w:r w:rsidRPr="00157FD1">
        <w:t xml:space="preserve">Alert issued to all TL 9000 registered organizations. </w:t>
      </w:r>
      <w:r w:rsidR="00DA724B">
        <w:t xml:space="preserve">Information </w:t>
      </w:r>
      <w:r w:rsidRPr="00157FD1">
        <w:t>Alerts, corrections</w:t>
      </w:r>
      <w:r>
        <w:t>,</w:t>
      </w:r>
      <w:r w:rsidRPr="00157FD1">
        <w:t xml:space="preserve"> and updates</w:t>
      </w:r>
      <w:bookmarkStart w:id="91" w:name="OLE_LINK1"/>
      <w:bookmarkStart w:id="92" w:name="OLE_LINK2"/>
      <w:r>
        <w:t xml:space="preserve"> to</w:t>
      </w:r>
      <w:r w:rsidRPr="00157FD1">
        <w:t xml:space="preserve"> Appendix A</w:t>
      </w:r>
      <w:bookmarkEnd w:id="91"/>
      <w:bookmarkEnd w:id="92"/>
      <w:r w:rsidRPr="00157FD1">
        <w:t xml:space="preserve"> are available on the TL 9000 website (</w:t>
      </w:r>
      <w:r>
        <w:t>tl9000.org/links.html</w:t>
      </w:r>
      <w:r w:rsidRPr="00157FD1">
        <w:t>).</w:t>
      </w:r>
    </w:p>
    <w:p w14:paraId="7E2911F7" w14:textId="77777777" w:rsidR="00F65CE2" w:rsidRPr="00157FD1" w:rsidRDefault="00F65CE2" w:rsidP="00F65CE2">
      <w:pPr>
        <w:pStyle w:val="ParSpacer"/>
      </w:pPr>
    </w:p>
    <w:p w14:paraId="7E2911F8" w14:textId="77777777" w:rsidR="00F65CE2" w:rsidRPr="00157FD1" w:rsidRDefault="00F65CE2" w:rsidP="00F65CE2">
      <w:pPr>
        <w:pStyle w:val="BodyText"/>
        <w:sectPr w:rsidR="00F65CE2" w:rsidRPr="00157FD1" w:rsidSect="00F65CE2">
          <w:headerReference w:type="even" r:id="rId39"/>
          <w:headerReference w:type="default" r:id="rId40"/>
          <w:footerReference w:type="even" r:id="rId41"/>
          <w:footerReference w:type="default" r:id="rId42"/>
          <w:pgSz w:w="12240" w:h="15840" w:code="1"/>
          <w:pgMar w:top="1440" w:right="1440" w:bottom="1440" w:left="1440" w:header="720" w:footer="720" w:gutter="0"/>
          <w:pgNumType w:start="1" w:chapStyle="1"/>
          <w:cols w:space="720"/>
          <w:docGrid w:linePitch="360"/>
        </w:sectPr>
      </w:pPr>
    </w:p>
    <w:p w14:paraId="7E2911F9" w14:textId="77777777" w:rsidR="00F65CE2" w:rsidRPr="00157FD1" w:rsidRDefault="00F65CE2">
      <w:pPr>
        <w:pStyle w:val="berschrift1"/>
        <w:rPr>
          <w:noProof w:val="0"/>
        </w:rPr>
      </w:pPr>
      <w:bookmarkStart w:id="93" w:name="_Toc448814049"/>
      <w:bookmarkStart w:id="94" w:name="_Toc504448523"/>
      <w:bookmarkStart w:id="95" w:name="_Toc505344079"/>
      <w:bookmarkStart w:id="96" w:name="_Toc137886230"/>
      <w:bookmarkStart w:id="97" w:name="_Toc200530976"/>
      <w:bookmarkStart w:id="98" w:name="_Toc433599519"/>
      <w:r w:rsidRPr="00157FD1">
        <w:rPr>
          <w:noProof w:val="0"/>
        </w:rPr>
        <w:lastRenderedPageBreak/>
        <w:t>Section 2</w:t>
      </w:r>
      <w:r w:rsidRPr="00157FD1">
        <w:rPr>
          <w:noProof w:val="0"/>
        </w:rPr>
        <w:tab/>
      </w:r>
      <w:bookmarkStart w:id="99" w:name="Section2Structure"/>
      <w:bookmarkEnd w:id="99"/>
      <w:r w:rsidRPr="00157FD1">
        <w:rPr>
          <w:noProof w:val="0"/>
        </w:rPr>
        <w:t>Structure</w:t>
      </w:r>
      <w:bookmarkEnd w:id="93"/>
      <w:bookmarkEnd w:id="94"/>
      <w:bookmarkEnd w:id="95"/>
      <w:bookmarkEnd w:id="96"/>
      <w:bookmarkEnd w:id="97"/>
    </w:p>
    <w:bookmarkEnd w:id="98"/>
    <w:p w14:paraId="7E2911FA" w14:textId="77777777" w:rsidR="00F65CE2" w:rsidRPr="00157FD1" w:rsidRDefault="00F65CE2" w:rsidP="00F65CE2">
      <w:pPr>
        <w:pStyle w:val="ParSpacer"/>
      </w:pPr>
    </w:p>
    <w:p w14:paraId="7E2911FB" w14:textId="77777777" w:rsidR="00F65CE2" w:rsidRPr="00157FD1" w:rsidRDefault="00C0437A">
      <w:pPr>
        <w:pStyle w:val="BodyText"/>
      </w:pPr>
      <w:r>
        <w:rPr>
          <w:noProof/>
          <w:lang w:val="de-DE" w:eastAsia="de-DE"/>
        </w:rPr>
        <mc:AlternateContent>
          <mc:Choice Requires="wps">
            <w:drawing>
              <wp:anchor distT="0" distB="0" distL="114300" distR="114300" simplePos="0" relativeHeight="251649536" behindDoc="0" locked="0" layoutInCell="0" allowOverlap="1" wp14:anchorId="7E29316B" wp14:editId="7E29316C">
                <wp:simplePos x="0" y="0"/>
                <wp:positionH relativeFrom="column">
                  <wp:posOffset>-36830</wp:posOffset>
                </wp:positionH>
                <wp:positionV relativeFrom="paragraph">
                  <wp:posOffset>0</wp:posOffset>
                </wp:positionV>
                <wp:extent cx="1325880" cy="466090"/>
                <wp:effectExtent l="1270" t="0" r="0" b="635"/>
                <wp:wrapNone/>
                <wp:docPr id="16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80" w14:textId="77777777" w:rsidR="00741BC6" w:rsidRDefault="00741BC6">
                            <w:pPr>
                              <w:pStyle w:val="Textkrper3"/>
                            </w:pPr>
                            <w:r>
                              <w:t>2.1 Overall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1" style="position:absolute;left:0;text-align:left;margin-left:-2.9pt;margin-top:0;width:104.4pt;height:36.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" o:allowincell="f" filled="f" stroked="f" strokeweight="0">
                <v:textbox inset="0,0,0,0">
                  <w:txbxContent>
                    <w:p w14:paraId="7E293380" w14:textId="77777777" w:rsidR="00741BC6" w:rsidRDefault="00741BC6">
                      <w:pPr>
                        <w:pStyle w:val="Textkrper3"/>
                      </w:pPr>
                      <w:r>
                        <w:t>2.1 Overall Structure</w:t>
                      </w:r>
                    </w:p>
                  </w:txbxContent>
                </v:textbox>
              </v:rect>
            </w:pict>
          </mc:Fallback>
        </mc:AlternateContent>
      </w:r>
      <w:r w:rsidR="00F65CE2" w:rsidRPr="00157FD1">
        <w:t>TL 9000 is structured in layers (see Figure 2.1</w:t>
      </w:r>
      <w:r w:rsidR="00F65CE2" w:rsidRPr="00157FD1">
        <w:noBreakHyphen/>
        <w:t>1):</w:t>
      </w:r>
    </w:p>
    <w:p w14:paraId="7E2911FC" w14:textId="77777777" w:rsidR="00F65CE2" w:rsidRPr="00157FD1" w:rsidRDefault="00F65CE2" w:rsidP="00F65CE2">
      <w:pPr>
        <w:pStyle w:val="BodyTextTab0"/>
      </w:pPr>
      <w:r w:rsidRPr="00157FD1">
        <w:t>–</w:t>
      </w:r>
      <w:r>
        <w:tab/>
      </w:r>
      <w:r w:rsidRPr="00157FD1">
        <w:t xml:space="preserve">International Standard </w:t>
      </w:r>
      <w:r>
        <w:t>ISO 9001</w:t>
      </w:r>
      <w:r w:rsidRPr="00157FD1">
        <w:t>,</w:t>
      </w:r>
    </w:p>
    <w:p w14:paraId="7E2911FD" w14:textId="77777777" w:rsidR="00F65CE2" w:rsidRPr="00157FD1" w:rsidRDefault="00F65CE2" w:rsidP="00F65CE2">
      <w:pPr>
        <w:pStyle w:val="BodyTextTab0"/>
      </w:pPr>
      <w:r w:rsidRPr="00157FD1">
        <w:t>–</w:t>
      </w:r>
      <w:r>
        <w:tab/>
      </w:r>
      <w:r w:rsidRPr="00157FD1">
        <w:t>Common TL 9000 Requirements,</w:t>
      </w:r>
    </w:p>
    <w:p w14:paraId="7E2911FE" w14:textId="77777777" w:rsidR="00F65CE2" w:rsidRPr="00157FD1" w:rsidRDefault="00F65CE2" w:rsidP="00F65CE2">
      <w:pPr>
        <w:pStyle w:val="BodyTextTab0"/>
      </w:pPr>
      <w:r w:rsidRPr="00157FD1">
        <w:t>–</w:t>
      </w:r>
      <w:r>
        <w:tab/>
      </w:r>
      <w:r w:rsidRPr="00157FD1">
        <w:t>Hardware, Software, and Services Specific Quality Management System Requirements,</w:t>
      </w:r>
    </w:p>
    <w:p w14:paraId="7E2911FF" w14:textId="77777777" w:rsidR="00F65CE2" w:rsidRPr="00157FD1" w:rsidRDefault="00F65CE2" w:rsidP="00F65CE2">
      <w:pPr>
        <w:pStyle w:val="BodyTextTab0"/>
      </w:pPr>
      <w:r w:rsidRPr="00157FD1">
        <w:t>–</w:t>
      </w:r>
      <w:r>
        <w:tab/>
      </w:r>
      <w:r w:rsidRPr="00157FD1">
        <w:t>Common TL 9000 Measurements, and</w:t>
      </w:r>
    </w:p>
    <w:p w14:paraId="7E291200" w14:textId="77777777" w:rsidR="00F65CE2" w:rsidRPr="00157FD1" w:rsidRDefault="00F65CE2" w:rsidP="00F65CE2">
      <w:pPr>
        <w:pStyle w:val="BodyTextTab0"/>
      </w:pPr>
      <w:r w:rsidRPr="00157FD1">
        <w:t>–</w:t>
      </w:r>
      <w:r w:rsidR="00C0437A">
        <w:rPr>
          <w:noProof/>
          <w:lang w:val="de-DE" w:eastAsia="de-DE"/>
        </w:rPr>
        <mc:AlternateContent>
          <mc:Choice Requires="wpg">
            <w:drawing>
              <wp:anchor distT="0" distB="0" distL="114300" distR="114300" simplePos="0" relativeHeight="251657728" behindDoc="0" locked="0" layoutInCell="1" allowOverlap="1" wp14:anchorId="7E29316D" wp14:editId="7E29316E">
                <wp:simplePos x="0" y="0"/>
                <wp:positionH relativeFrom="column">
                  <wp:posOffset>885825</wp:posOffset>
                </wp:positionH>
                <wp:positionV relativeFrom="paragraph">
                  <wp:posOffset>347345</wp:posOffset>
                </wp:positionV>
                <wp:extent cx="4876800" cy="1858010"/>
                <wp:effectExtent l="0" t="42545" r="19050" b="13970"/>
                <wp:wrapTopAndBottom/>
                <wp:docPr id="14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1858010"/>
                          <a:chOff x="2835" y="4710"/>
                          <a:chExt cx="7680" cy="2926"/>
                        </a:xfrm>
                      </wpg:grpSpPr>
                      <wps:wsp>
                        <wps:cNvPr id="150" name="Text Box 42"/>
                        <wps:cNvSpPr txBox="1">
                          <a:spLocks noChangeArrowheads="1"/>
                        </wps:cNvSpPr>
                        <wps:spPr bwMode="auto">
                          <a:xfrm>
                            <a:off x="4605" y="6690"/>
                            <a:ext cx="5188" cy="5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293381" w14:textId="77777777" w:rsidR="00741BC6" w:rsidRDefault="00741BC6">
                              <w:pPr>
                                <w:pStyle w:val="StandardWeb"/>
                                <w:jc w:val="center"/>
                                <w:rPr>
                                  <w:b/>
                                  <w:bCs/>
                                </w:rPr>
                              </w:pPr>
                              <w:r>
                                <w:rPr>
                                  <w:b/>
                                  <w:bCs/>
                                </w:rPr>
                                <w:t>International Standard ISO 9001</w:t>
                              </w:r>
                            </w:p>
                          </w:txbxContent>
                        </wps:txbx>
                        <wps:bodyPr rot="0" vert="horz" wrap="square" lIns="91440" tIns="45720" rIns="91440" bIns="45720" anchor="t" anchorCtr="0" upright="1">
                          <a:noAutofit/>
                        </wps:bodyPr>
                      </wps:wsp>
                      <wpg:grpSp>
                        <wpg:cNvPr id="151" name="Group 43"/>
                        <wpg:cNvGrpSpPr>
                          <a:grpSpLocks/>
                        </wpg:cNvGrpSpPr>
                        <wpg:grpSpPr bwMode="auto">
                          <a:xfrm>
                            <a:off x="4605" y="5112"/>
                            <a:ext cx="5181" cy="435"/>
                            <a:chOff x="4110" y="5330"/>
                            <a:chExt cx="5666" cy="605"/>
                          </a:xfrm>
                        </wpg:grpSpPr>
                        <wps:wsp>
                          <wps:cNvPr id="152" name="Text Box 44"/>
                          <wps:cNvSpPr txBox="1">
                            <a:spLocks noChangeArrowheads="1"/>
                          </wps:cNvSpPr>
                          <wps:spPr bwMode="auto">
                            <a:xfrm>
                              <a:off x="4110" y="5330"/>
                              <a:ext cx="1886" cy="605"/>
                            </a:xfrm>
                            <a:prstGeom prst="rect">
                              <a:avLst/>
                            </a:prstGeom>
                            <a:solidFill>
                              <a:srgbClr val="FFFFFF"/>
                            </a:solidFill>
                            <a:ln w="9525">
                              <a:solidFill>
                                <a:srgbClr val="000000"/>
                              </a:solidFill>
                              <a:miter lim="800000"/>
                              <a:headEnd/>
                              <a:tailEnd/>
                            </a:ln>
                          </wps:spPr>
                          <wps:txbx>
                            <w:txbxContent>
                              <w:p w14:paraId="7E293382" w14:textId="77777777" w:rsidR="00741BC6" w:rsidRDefault="00741BC6">
                                <w:pPr>
                                  <w:pStyle w:val="NormCtdBold"/>
                                  <w:rPr>
                                    <w:bCs/>
                                  </w:rPr>
                                </w:pPr>
                                <w:r>
                                  <w:rPr>
                                    <w:bCs/>
                                  </w:rPr>
                                  <w:t>Hardware</w:t>
                                </w:r>
                              </w:p>
                            </w:txbxContent>
                          </wps:txbx>
                          <wps:bodyPr rot="0" vert="horz" wrap="square" lIns="91440" tIns="45720" rIns="91440" bIns="45720" anchor="t" anchorCtr="0" upright="1">
                            <a:noAutofit/>
                          </wps:bodyPr>
                        </wps:wsp>
                        <wps:wsp>
                          <wps:cNvPr id="153" name="Text Box 45"/>
                          <wps:cNvSpPr txBox="1">
                            <a:spLocks noChangeArrowheads="1"/>
                          </wps:cNvSpPr>
                          <wps:spPr bwMode="auto">
                            <a:xfrm>
                              <a:off x="6000" y="5330"/>
                              <a:ext cx="1886" cy="605"/>
                            </a:xfrm>
                            <a:prstGeom prst="rect">
                              <a:avLst/>
                            </a:prstGeom>
                            <a:solidFill>
                              <a:srgbClr val="FFFFFF"/>
                            </a:solidFill>
                            <a:ln w="9525">
                              <a:solidFill>
                                <a:srgbClr val="000000"/>
                              </a:solidFill>
                              <a:miter lim="800000"/>
                              <a:headEnd/>
                              <a:tailEnd/>
                            </a:ln>
                          </wps:spPr>
                          <wps:txbx>
                            <w:txbxContent>
                              <w:p w14:paraId="7E293383" w14:textId="77777777" w:rsidR="00741BC6" w:rsidRDefault="00741BC6">
                                <w:pPr>
                                  <w:pStyle w:val="NormCtdBold"/>
                                  <w:rPr>
                                    <w:bCs/>
                                  </w:rPr>
                                </w:pPr>
                                <w:r>
                                  <w:rPr>
                                    <w:bCs/>
                                  </w:rPr>
                                  <w:t>Software</w:t>
                                </w:r>
                              </w:p>
                            </w:txbxContent>
                          </wps:txbx>
                          <wps:bodyPr rot="0" vert="horz" wrap="square" lIns="91440" tIns="45720" rIns="91440" bIns="45720" anchor="t" anchorCtr="0" upright="1">
                            <a:noAutofit/>
                          </wps:bodyPr>
                        </wps:wsp>
                        <wps:wsp>
                          <wps:cNvPr id="154" name="Text Box 46"/>
                          <wps:cNvSpPr txBox="1">
                            <a:spLocks noChangeArrowheads="1"/>
                          </wps:cNvSpPr>
                          <wps:spPr bwMode="auto">
                            <a:xfrm>
                              <a:off x="7890" y="5330"/>
                              <a:ext cx="1886" cy="605"/>
                            </a:xfrm>
                            <a:prstGeom prst="rect">
                              <a:avLst/>
                            </a:prstGeom>
                            <a:solidFill>
                              <a:srgbClr val="FFFFFF"/>
                            </a:solidFill>
                            <a:ln w="9525">
                              <a:solidFill>
                                <a:srgbClr val="000000"/>
                              </a:solidFill>
                              <a:miter lim="800000"/>
                              <a:headEnd/>
                              <a:tailEnd/>
                            </a:ln>
                          </wps:spPr>
                          <wps:txbx>
                            <w:txbxContent>
                              <w:p w14:paraId="7E293384" w14:textId="77777777" w:rsidR="00741BC6" w:rsidRDefault="00741BC6">
                                <w:pPr>
                                  <w:pStyle w:val="NormCtdBold"/>
                                  <w:rPr>
                                    <w:bCs/>
                                  </w:rPr>
                                </w:pPr>
                                <w:r>
                                  <w:rPr>
                                    <w:bCs/>
                                  </w:rPr>
                                  <w:t>Services</w:t>
                                </w:r>
                              </w:p>
                            </w:txbxContent>
                          </wps:txbx>
                          <wps:bodyPr rot="0" vert="horz" wrap="square" lIns="91440" tIns="45720" rIns="91440" bIns="45720" anchor="t" anchorCtr="0" upright="1">
                            <a:noAutofit/>
                          </wps:bodyPr>
                        </wps:wsp>
                      </wpg:grpSp>
                      <wps:wsp>
                        <wps:cNvPr id="155" name="Text Box 47"/>
                        <wps:cNvSpPr txBox="1">
                          <a:spLocks noChangeArrowheads="1"/>
                        </wps:cNvSpPr>
                        <wps:spPr bwMode="auto">
                          <a:xfrm>
                            <a:off x="4605" y="5528"/>
                            <a:ext cx="5188" cy="369"/>
                          </a:xfrm>
                          <a:prstGeom prst="rect">
                            <a:avLst/>
                          </a:prstGeom>
                          <a:solidFill>
                            <a:srgbClr val="FFFFFF"/>
                          </a:solidFill>
                          <a:ln w="9525">
                            <a:solidFill>
                              <a:srgbClr val="000000"/>
                            </a:solidFill>
                            <a:miter lim="800000"/>
                            <a:headEnd/>
                            <a:tailEnd/>
                          </a:ln>
                        </wps:spPr>
                        <wps:txbx>
                          <w:txbxContent>
                            <w:p w14:paraId="7E293385" w14:textId="77777777" w:rsidR="00741BC6" w:rsidRDefault="00741BC6">
                              <w:pPr>
                                <w:pStyle w:val="NormCtdBold"/>
                                <w:rPr>
                                  <w:bCs/>
                                </w:rPr>
                              </w:pPr>
                              <w:r>
                                <w:rPr>
                                  <w:bCs/>
                                </w:rPr>
                                <w:t>Common TL 9000 Measurements</w:t>
                              </w:r>
                            </w:p>
                          </w:txbxContent>
                        </wps:txbx>
                        <wps:bodyPr rot="0" vert="horz" wrap="square" lIns="91440" tIns="45720" rIns="91440" bIns="45720" anchor="t" anchorCtr="0" upright="1">
                          <a:noAutofit/>
                        </wps:bodyPr>
                      </wps:wsp>
                      <wpg:grpSp>
                        <wpg:cNvPr id="156" name="Group 48"/>
                        <wpg:cNvGrpSpPr>
                          <a:grpSpLocks/>
                        </wpg:cNvGrpSpPr>
                        <wpg:grpSpPr bwMode="auto">
                          <a:xfrm>
                            <a:off x="4605" y="5900"/>
                            <a:ext cx="5181" cy="431"/>
                            <a:chOff x="4110" y="5330"/>
                            <a:chExt cx="5666" cy="605"/>
                          </a:xfrm>
                        </wpg:grpSpPr>
                        <wps:wsp>
                          <wps:cNvPr id="157" name="Text Box 49"/>
                          <wps:cNvSpPr txBox="1">
                            <a:spLocks noChangeArrowheads="1"/>
                          </wps:cNvSpPr>
                          <wps:spPr bwMode="auto">
                            <a:xfrm>
                              <a:off x="4110" y="5330"/>
                              <a:ext cx="1886" cy="605"/>
                            </a:xfrm>
                            <a:prstGeom prst="rect">
                              <a:avLst/>
                            </a:prstGeom>
                            <a:solidFill>
                              <a:srgbClr val="FFFFFF"/>
                            </a:solidFill>
                            <a:ln w="9525">
                              <a:solidFill>
                                <a:srgbClr val="000000"/>
                              </a:solidFill>
                              <a:miter lim="800000"/>
                              <a:headEnd/>
                              <a:tailEnd/>
                            </a:ln>
                          </wps:spPr>
                          <wps:txbx>
                            <w:txbxContent>
                              <w:p w14:paraId="7E293386" w14:textId="77777777" w:rsidR="00741BC6" w:rsidRDefault="00741BC6">
                                <w:pPr>
                                  <w:pStyle w:val="NormCtdBold"/>
                                  <w:rPr>
                                    <w:bCs/>
                                  </w:rPr>
                                </w:pPr>
                                <w:r>
                                  <w:rPr>
                                    <w:bCs/>
                                  </w:rPr>
                                  <w:t>Hardware</w:t>
                                </w:r>
                              </w:p>
                            </w:txbxContent>
                          </wps:txbx>
                          <wps:bodyPr rot="0" vert="horz" wrap="square" lIns="91440" tIns="45720" rIns="91440" bIns="45720" anchor="t" anchorCtr="0" upright="1">
                            <a:noAutofit/>
                          </wps:bodyPr>
                        </wps:wsp>
                        <wps:wsp>
                          <wps:cNvPr id="158" name="Text Box 50"/>
                          <wps:cNvSpPr txBox="1">
                            <a:spLocks noChangeArrowheads="1"/>
                          </wps:cNvSpPr>
                          <wps:spPr bwMode="auto">
                            <a:xfrm>
                              <a:off x="6000" y="5330"/>
                              <a:ext cx="1886" cy="605"/>
                            </a:xfrm>
                            <a:prstGeom prst="rect">
                              <a:avLst/>
                            </a:prstGeom>
                            <a:solidFill>
                              <a:srgbClr val="FFFFFF"/>
                            </a:solidFill>
                            <a:ln w="9525">
                              <a:solidFill>
                                <a:srgbClr val="000000"/>
                              </a:solidFill>
                              <a:miter lim="800000"/>
                              <a:headEnd/>
                              <a:tailEnd/>
                            </a:ln>
                          </wps:spPr>
                          <wps:txbx>
                            <w:txbxContent>
                              <w:p w14:paraId="7E293387" w14:textId="77777777" w:rsidR="00741BC6" w:rsidRDefault="00741BC6">
                                <w:pPr>
                                  <w:pStyle w:val="NormCtdBold"/>
                                  <w:rPr>
                                    <w:bCs/>
                                  </w:rPr>
                                </w:pPr>
                                <w:r>
                                  <w:rPr>
                                    <w:bCs/>
                                  </w:rPr>
                                  <w:t>Software</w:t>
                                </w:r>
                              </w:p>
                            </w:txbxContent>
                          </wps:txbx>
                          <wps:bodyPr rot="0" vert="horz" wrap="square" lIns="91440" tIns="45720" rIns="91440" bIns="45720" anchor="t" anchorCtr="0" upright="1">
                            <a:noAutofit/>
                          </wps:bodyPr>
                        </wps:wsp>
                        <wps:wsp>
                          <wps:cNvPr id="159" name="Text Box 51"/>
                          <wps:cNvSpPr txBox="1">
                            <a:spLocks noChangeArrowheads="1"/>
                          </wps:cNvSpPr>
                          <wps:spPr bwMode="auto">
                            <a:xfrm>
                              <a:off x="7890" y="5330"/>
                              <a:ext cx="1886" cy="605"/>
                            </a:xfrm>
                            <a:prstGeom prst="rect">
                              <a:avLst/>
                            </a:prstGeom>
                            <a:solidFill>
                              <a:srgbClr val="FFFFFF"/>
                            </a:solidFill>
                            <a:ln w="9525">
                              <a:solidFill>
                                <a:srgbClr val="000000"/>
                              </a:solidFill>
                              <a:miter lim="800000"/>
                              <a:headEnd/>
                              <a:tailEnd/>
                            </a:ln>
                          </wps:spPr>
                          <wps:txbx>
                            <w:txbxContent>
                              <w:p w14:paraId="7E293388" w14:textId="77777777" w:rsidR="00741BC6" w:rsidRDefault="00741BC6">
                                <w:pPr>
                                  <w:pStyle w:val="NormCtdBold"/>
                                  <w:rPr>
                                    <w:bCs/>
                                  </w:rPr>
                                </w:pPr>
                                <w:r>
                                  <w:rPr>
                                    <w:bCs/>
                                  </w:rPr>
                                  <w:t>Services</w:t>
                                </w:r>
                              </w:p>
                            </w:txbxContent>
                          </wps:txbx>
                          <wps:bodyPr rot="0" vert="horz" wrap="square" lIns="91440" tIns="45720" rIns="91440" bIns="45720" anchor="t" anchorCtr="0" upright="1">
                            <a:noAutofit/>
                          </wps:bodyPr>
                        </wps:wsp>
                      </wpg:grpSp>
                      <wps:wsp>
                        <wps:cNvPr id="160" name="Text Box 52"/>
                        <wps:cNvSpPr txBox="1">
                          <a:spLocks noChangeArrowheads="1"/>
                        </wps:cNvSpPr>
                        <wps:spPr bwMode="auto">
                          <a:xfrm>
                            <a:off x="4605" y="6275"/>
                            <a:ext cx="5188" cy="420"/>
                          </a:xfrm>
                          <a:prstGeom prst="rect">
                            <a:avLst/>
                          </a:prstGeom>
                          <a:solidFill>
                            <a:srgbClr val="FFFFFF"/>
                          </a:solidFill>
                          <a:ln w="9525">
                            <a:solidFill>
                              <a:srgbClr val="000000"/>
                            </a:solidFill>
                            <a:miter lim="800000"/>
                            <a:headEnd/>
                            <a:tailEnd/>
                          </a:ln>
                        </wps:spPr>
                        <wps:txbx>
                          <w:txbxContent>
                            <w:p w14:paraId="7E293389" w14:textId="77777777" w:rsidR="00741BC6" w:rsidRDefault="00741BC6">
                              <w:pPr>
                                <w:pStyle w:val="NormCtdBold"/>
                                <w:rPr>
                                  <w:bCs/>
                                </w:rPr>
                              </w:pPr>
                              <w:r>
                                <w:rPr>
                                  <w:bCs/>
                                </w:rPr>
                                <w:t>Common TL 9000 Requirements</w:t>
                              </w:r>
                            </w:p>
                          </w:txbxContent>
                        </wps:txbx>
                        <wps:bodyPr rot="0" vert="horz" wrap="square" lIns="91440" tIns="45720" rIns="91440" bIns="45720" anchor="t" anchorCtr="0" upright="1">
                          <a:noAutofit/>
                        </wps:bodyPr>
                      </wps:wsp>
                      <wps:wsp>
                        <wps:cNvPr id="161" name="Line 53"/>
                        <wps:cNvCnPr/>
                        <wps:spPr bwMode="auto">
                          <a:xfrm>
                            <a:off x="2959" y="6686"/>
                            <a:ext cx="68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54"/>
                        <wps:cNvCnPr/>
                        <wps:spPr bwMode="auto">
                          <a:xfrm>
                            <a:off x="2959" y="5894"/>
                            <a:ext cx="6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Text Box 55"/>
                        <wps:cNvSpPr txBox="1">
                          <a:spLocks noChangeArrowheads="1"/>
                        </wps:cNvSpPr>
                        <wps:spPr bwMode="auto">
                          <a:xfrm>
                            <a:off x="2835" y="5172"/>
                            <a:ext cx="1920"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8A" w14:textId="77777777" w:rsidR="00741BC6" w:rsidRDefault="00741BC6">
                              <w:pPr>
                                <w:pStyle w:val="TableTextBold"/>
                                <w:tabs>
                                  <w:tab w:val="clear" w:pos="360"/>
                                  <w:tab w:val="clear" w:pos="720"/>
                                </w:tabs>
                                <w:spacing w:before="0"/>
                                <w:rPr>
                                  <w:bCs/>
                                  <w:snapToGrid/>
                                  <w:szCs w:val="24"/>
                                </w:rPr>
                              </w:pPr>
                              <w:r>
                                <w:rPr>
                                  <w:bCs/>
                                  <w:snapToGrid/>
                                  <w:szCs w:val="24"/>
                                </w:rPr>
                                <w:t>Measurements Handbook</w:t>
                              </w:r>
                            </w:p>
                          </w:txbxContent>
                        </wps:txbx>
                        <wps:bodyPr rot="0" vert="horz" wrap="square" lIns="91440" tIns="45720" rIns="91440" bIns="45720" anchor="t" anchorCtr="0" upright="1">
                          <a:noAutofit/>
                        </wps:bodyPr>
                      </wps:wsp>
                      <wps:wsp>
                        <wps:cNvPr id="164" name="Text Box 56"/>
                        <wps:cNvSpPr txBox="1">
                          <a:spLocks noChangeArrowheads="1"/>
                        </wps:cNvSpPr>
                        <wps:spPr bwMode="auto">
                          <a:xfrm>
                            <a:off x="2835" y="5980"/>
                            <a:ext cx="192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8B" w14:textId="77777777" w:rsidR="00741BC6" w:rsidRDefault="00741BC6">
                              <w:pPr>
                                <w:pStyle w:val="TableTextBold"/>
                                <w:tabs>
                                  <w:tab w:val="clear" w:pos="360"/>
                                  <w:tab w:val="clear" w:pos="720"/>
                                </w:tabs>
                                <w:spacing w:before="0"/>
                                <w:rPr>
                                  <w:bCs/>
                                  <w:snapToGrid/>
                                  <w:szCs w:val="24"/>
                                </w:rPr>
                              </w:pPr>
                              <w:r>
                                <w:rPr>
                                  <w:bCs/>
                                  <w:snapToGrid/>
                                  <w:szCs w:val="24"/>
                                </w:rPr>
                                <w:t>Requirements Handbook</w:t>
                              </w:r>
                            </w:p>
                          </w:txbxContent>
                        </wps:txbx>
                        <wps:bodyPr rot="0" vert="horz" wrap="square" lIns="91440" tIns="45720" rIns="91440" bIns="45720" anchor="t" anchorCtr="0" upright="1">
                          <a:noAutofit/>
                        </wps:bodyPr>
                      </wps:wsp>
                      <wps:wsp>
                        <wps:cNvPr id="165" name="AutoShape 57"/>
                        <wps:cNvSpPr>
                          <a:spLocks noChangeArrowheads="1"/>
                        </wps:cNvSpPr>
                        <wps:spPr bwMode="auto">
                          <a:xfrm>
                            <a:off x="9775" y="4710"/>
                            <a:ext cx="740" cy="2926"/>
                          </a:xfrm>
                          <a:prstGeom prst="rightArrow">
                            <a:avLst>
                              <a:gd name="adj1" fmla="val 72769"/>
                              <a:gd name="adj2" fmla="val 6197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Text Box 58"/>
                        <wps:cNvSpPr txBox="1">
                          <a:spLocks noChangeArrowheads="1"/>
                        </wps:cNvSpPr>
                        <wps:spPr bwMode="auto">
                          <a:xfrm>
                            <a:off x="9816" y="5215"/>
                            <a:ext cx="452" cy="19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8C" w14:textId="77777777" w:rsidR="00741BC6" w:rsidRDefault="00741BC6">
                              <w:pPr>
                                <w:pStyle w:val="TableTextBold"/>
                                <w:tabs>
                                  <w:tab w:val="clear" w:pos="360"/>
                                  <w:tab w:val="clear" w:pos="720"/>
                                </w:tabs>
                                <w:spacing w:before="0"/>
                                <w:rPr>
                                  <w:bCs/>
                                  <w:snapToGrid/>
                                  <w:szCs w:val="24"/>
                                </w:rPr>
                              </w:pPr>
                              <w:proofErr w:type="gramStart"/>
                              <w:r>
                                <w:rPr>
                                  <w:bCs/>
                                  <w:snapToGrid/>
                                  <w:szCs w:val="24"/>
                                </w:rPr>
                                <w:t>TL  9000</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2" style="position:absolute;left:0;text-align:left;margin-left:69.75pt;margin-top:27.35pt;width:384pt;height:146.3pt;z-index:251657728" coordorigin="2835,4710" coordsize="7680,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">
                <v:shapetype id="_x0000_t202" coordsize="21600,21600" o:spt="202" path="m,l,21600r21600,l21600,xe">
                  <v:stroke joinstyle="miter"/>
                  <v:path gradientshapeok="t" o:connecttype="rect"/>
                </v:shapetype>
                <v:shape id="Text Box 42" o:spid="_x0000_s1033" type="#_x0000_t202" style="position:absolute;left:4605;top:6690;width:5188;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kPcUA&#10;AADcAAAADwAAAGRycy9kb3ducmV2LnhtbESPQWvDMAyF74P+B6NBb6uzdh0lrVtKR2CXMZbtB2ix&#10;GofGcrC9Nvn302Gwm8R7eu/T7jD6Xl0ppi6wgcdFAYq4Cbbj1sDXZ/WwAZUyssU+MBmYKMFhP7vb&#10;YWnDjT/oWudWSQinEg24nIdS69Q48pgWYSAW7RyixyxrbLWNeJNw3+tlUTxrjx1Lg8OBTo6aS/3j&#10;DYzLyVWr0Lwcn2o3nd8339XbOhozvx+PW1CZxvxv/rt+tYK/Fn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uQ9xQAAANwAAAAPAAAAAAAAAAAAAAAAAJgCAABkcnMv&#10;ZG93bnJldi54bWxQSwUGAAAAAAQABAD1AAAAigMAAAAA&#10;" filled="f" strokeweight="1pt">
                  <v:textbox>
                    <w:txbxContent>
                      <w:p w14:paraId="7E293381" w14:textId="77777777" w:rsidR="00741BC6" w:rsidRDefault="00741BC6">
                        <w:pPr>
                          <w:pStyle w:val="StandardWeb"/>
                          <w:jc w:val="center"/>
                          <w:rPr>
                            <w:b/>
                            <w:bCs/>
                          </w:rPr>
                        </w:pPr>
                        <w:r>
                          <w:rPr>
                            <w:b/>
                            <w:bCs/>
                          </w:rPr>
                          <w:t>International Standard ISO 9001</w:t>
                        </w:r>
                      </w:p>
                    </w:txbxContent>
                  </v:textbox>
                </v:shape>
                <v:group id="Group 43" o:spid="_x0000_s1034" style="position:absolute;left:4605;top:5112;width:5181;height:435" coordorigin="4110,5330" coordsize="5666,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Text Box 44" o:spid="_x0000_s1035" type="#_x0000_t202" style="position:absolute;left:4110;top:5330;width:1886;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o18MA&#10;AADcAAAADwAAAGRycy9kb3ducmV2LnhtbERPS2sCMRC+C/0PYQpeimarrY/VKCIo9taqtNdhM+4u&#10;3UzWJK7rvzeFgrf5+J4zX7amEg05X1pW8NpPQBBnVpecKzgeNr0JCB+QNVaWScGNPCwXT505ptpe&#10;+YuafchFDGGfooIihDqV0mcFGfR9WxNH7mSdwRChy6V2eI3hppKDJBlJgyXHhgJrWheU/e4vRsHk&#10;bdf8+I/h53c2OlXT8DJutmenVPe5Xc1ABGrDQ/zv3uk4/30A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0o18MAAADcAAAADwAAAAAAAAAAAAAAAACYAgAAZHJzL2Rv&#10;d25yZXYueG1sUEsFBgAAAAAEAAQA9QAAAIgDAAAAAA==&#10;">
                    <v:textbox>
                      <w:txbxContent>
                        <w:p w14:paraId="7E293382" w14:textId="77777777" w:rsidR="00741BC6" w:rsidRDefault="00741BC6">
                          <w:pPr>
                            <w:pStyle w:val="NormCtdBold"/>
                            <w:rPr>
                              <w:bCs/>
                            </w:rPr>
                          </w:pPr>
                          <w:r>
                            <w:rPr>
                              <w:bCs/>
                            </w:rPr>
                            <w:t>Hardware</w:t>
                          </w:r>
                        </w:p>
                      </w:txbxContent>
                    </v:textbox>
                  </v:shape>
                  <v:shape id="Text Box 45" o:spid="_x0000_s1036" type="#_x0000_t202" style="position:absolute;left:6000;top:5330;width:1886;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GNTMMA&#10;AADcAAAADwAAAGRycy9kb3ducmV2LnhtbERPS2sCMRC+C/6HMEIvpWat9dGtUURosbdqRa/DZtxd&#10;3EzWJK7rvzeFgrf5+J4zW7SmEg05X1pWMOgnIIgzq0vOFex+P1+mIHxA1lhZJgU38rCYdzszTLW9&#10;8oaabchFDGGfooIihDqV0mcFGfR9WxNH7midwRChy6V2eI3hppKvSTKWBkuODQXWtCooO20vRsH0&#10;bd0c/PfwZ5+Nj9V7eJ40X2en1FOvXX6ACNSGh/jfvdZx/mgIf8/EC+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GNTMMAAADcAAAADwAAAAAAAAAAAAAAAACYAgAAZHJzL2Rv&#10;d25yZXYueG1sUEsFBgAAAAAEAAQA9QAAAIgDAAAAAA==&#10;">
                    <v:textbox>
                      <w:txbxContent>
                        <w:p w14:paraId="7E293383" w14:textId="77777777" w:rsidR="00741BC6" w:rsidRDefault="00741BC6">
                          <w:pPr>
                            <w:pStyle w:val="NormCtdBold"/>
                            <w:rPr>
                              <w:bCs/>
                            </w:rPr>
                          </w:pPr>
                          <w:r>
                            <w:rPr>
                              <w:bCs/>
                            </w:rPr>
                            <w:t>Software</w:t>
                          </w:r>
                        </w:p>
                      </w:txbxContent>
                    </v:textbox>
                  </v:shape>
                  <v:shape id="Text Box 46" o:spid="_x0000_s1037" type="#_x0000_t202" style="position:absolute;left:7890;top:5330;width:1886;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gVOMMA&#10;AADcAAAADwAAAGRycy9kb3ducmV2LnhtbERPTWsCMRC9C/0PYQpeRLNaq3ZrFBEq9taqtNdhM+4u&#10;biZrEtf13zcFwds83ufMl62pREPOl5YVDAcJCOLM6pJzBYf9R38GwgdkjZVlUnAjD8vFU2eOqbZX&#10;/qZmF3IRQ9inqKAIoU6l9FlBBv3A1sSRO1pnMETocqkdXmO4qeQoSSbSYMmxocCa1gVlp93FKJiN&#10;t82v/3z5+skmx+ot9KbN5uyU6j63q3cQgdrwEN/dWx3nv47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gVOMMAAADcAAAADwAAAAAAAAAAAAAAAACYAgAAZHJzL2Rv&#10;d25yZXYueG1sUEsFBgAAAAAEAAQA9QAAAIgDAAAAAA==&#10;">
                    <v:textbox>
                      <w:txbxContent>
                        <w:p w14:paraId="7E293384" w14:textId="77777777" w:rsidR="00741BC6" w:rsidRDefault="00741BC6">
                          <w:pPr>
                            <w:pStyle w:val="NormCtdBold"/>
                            <w:rPr>
                              <w:bCs/>
                            </w:rPr>
                          </w:pPr>
                          <w:r>
                            <w:rPr>
                              <w:bCs/>
                            </w:rPr>
                            <w:t>Services</w:t>
                          </w:r>
                        </w:p>
                      </w:txbxContent>
                    </v:textbox>
                  </v:shape>
                </v:group>
                <v:shape id="Text Box 47" o:spid="_x0000_s1038" type="#_x0000_t202" style="position:absolute;left:4605;top:5528;width:518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wo8MA&#10;AADcAAAADwAAAGRycy9kb3ducmV2LnhtbERPS2sCMRC+F/wPYYReSs3a1ke3RhGhYm9qRa/DZtxd&#10;3EzWJK7rvzdCobf5+J4zmbWmEg05X1pW0O8lIIgzq0vOFex+v1/HIHxA1lhZJgU38jCbdp4mmGp7&#10;5Q0125CLGMI+RQVFCHUqpc8KMuh7tiaO3NE6gyFCl0vt8BrDTSXfkmQoDZYcGwqsaVFQdtpejILx&#10;x6o5+J/39T4bHqvP8DJqlmen1HO3nX+BCNSGf/Gfe6Xj/MEAHs/EC+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Swo8MAAADcAAAADwAAAAAAAAAAAAAAAACYAgAAZHJzL2Rv&#10;d25yZXYueG1sUEsFBgAAAAAEAAQA9QAAAIgDAAAAAA==&#10;">
                  <v:textbox>
                    <w:txbxContent>
                      <w:p w14:paraId="7E293385" w14:textId="77777777" w:rsidR="00741BC6" w:rsidRDefault="00741BC6">
                        <w:pPr>
                          <w:pStyle w:val="NormCtdBold"/>
                          <w:rPr>
                            <w:bCs/>
                          </w:rPr>
                        </w:pPr>
                        <w:r>
                          <w:rPr>
                            <w:bCs/>
                          </w:rPr>
                          <w:t>Common TL 9000 Measurements</w:t>
                        </w:r>
                      </w:p>
                    </w:txbxContent>
                  </v:textbox>
                </v:shape>
                <v:group id="Group 48" o:spid="_x0000_s1039" style="position:absolute;left:4605;top:5900;width:5181;height:431" coordorigin="4110,5330" coordsize="5666,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Text Box 49" o:spid="_x0000_s1040" type="#_x0000_t202" style="position:absolute;left:4110;top:5330;width:1886;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LT8MA&#10;AADcAAAADwAAAGRycy9kb3ducmV2LnhtbERPS2sCMRC+F/wPYQpeSs1qfW6NIoLF3qoVvQ6bcXdx&#10;M1mTuG7/fSMUepuP7znzZWsq0ZDzpWUF/V4CgjizuuRcweF78zoF4QOyxsoyKfghD8tF52mOqbZ3&#10;3lGzD7mIIexTVFCEUKdS+qwgg75na+LIna0zGCJ0udQO7zHcVHKQJGNpsOTYUGBN64Kyy/5mFEyH&#10;2+bkP9++jtn4XM3Cy6T5uDqlus/t6h1EoDb8i//cWx3njy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qLT8MAAADcAAAADwAAAAAAAAAAAAAAAACYAgAAZHJzL2Rv&#10;d25yZXYueG1sUEsFBgAAAAAEAAQA9QAAAIgDAAAAAA==&#10;">
                    <v:textbox>
                      <w:txbxContent>
                        <w:p w14:paraId="7E293386" w14:textId="77777777" w:rsidR="00741BC6" w:rsidRDefault="00741BC6">
                          <w:pPr>
                            <w:pStyle w:val="NormCtdBold"/>
                            <w:rPr>
                              <w:bCs/>
                            </w:rPr>
                          </w:pPr>
                          <w:r>
                            <w:rPr>
                              <w:bCs/>
                            </w:rPr>
                            <w:t>Hardware</w:t>
                          </w:r>
                        </w:p>
                      </w:txbxContent>
                    </v:textbox>
                  </v:shape>
                  <v:shape id="Text Box 50" o:spid="_x0000_s1041" type="#_x0000_t202" style="position:absolute;left:6000;top:5330;width:1886;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14:paraId="7E293387" w14:textId="77777777" w:rsidR="00741BC6" w:rsidRDefault="00741BC6">
                          <w:pPr>
                            <w:pStyle w:val="NormCtdBold"/>
                            <w:rPr>
                              <w:bCs/>
                            </w:rPr>
                          </w:pPr>
                          <w:r>
                            <w:rPr>
                              <w:bCs/>
                            </w:rPr>
                            <w:t>Software</w:t>
                          </w:r>
                        </w:p>
                      </w:txbxContent>
                    </v:textbox>
                  </v:shape>
                  <v:shape id="Text Box 51" o:spid="_x0000_s1042" type="#_x0000_t202" style="position:absolute;left:7890;top:5330;width:1886;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6psMA&#10;AADcAAAADwAAAGRycy9kb3ducmV2LnhtbERPS2sCMRC+F/wPYQpeSs1qfW6NIoLF3qoVvQ6bcXdx&#10;M1mTuG7/fSMUepuP7znzZWsq0ZDzpWUF/V4CgjizuuRcweF78zoF4QOyxsoyKfghD8tF52mOqbZ3&#10;3lGzD7mIIexTVFCEUKdS+qwgg75na+LIna0zGCJ0udQO7zHcVHKQJGNpsOTYUGBN64Kyy/5mFEyH&#10;2+bkP9++jtn4XM3Cy6T5uDqlus/t6h1EoDb8i//cWx3nj2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m6psMAAADcAAAADwAAAAAAAAAAAAAAAACYAgAAZHJzL2Rv&#10;d25yZXYueG1sUEsFBgAAAAAEAAQA9QAAAIgDAAAAAA==&#10;">
                    <v:textbox>
                      <w:txbxContent>
                        <w:p w14:paraId="7E293388" w14:textId="77777777" w:rsidR="00741BC6" w:rsidRDefault="00741BC6">
                          <w:pPr>
                            <w:pStyle w:val="NormCtdBold"/>
                            <w:rPr>
                              <w:bCs/>
                            </w:rPr>
                          </w:pPr>
                          <w:r>
                            <w:rPr>
                              <w:bCs/>
                            </w:rPr>
                            <w:t>Services</w:t>
                          </w:r>
                        </w:p>
                      </w:txbxContent>
                    </v:textbox>
                  </v:shape>
                </v:group>
                <v:shape id="Text Box 52" o:spid="_x0000_s1043" type="#_x0000_t202" style="position:absolute;left:4605;top:6275;width:518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hsYA&#10;AADcAAAADwAAAGRycy9kb3ducmV2LnhtbESPQU/CQBCF7yb+h82YeCGwVUmBykKMiQZuiASuk+7Q&#10;NnZn6+5a6r93DiTeZvLevPfNcj24VvUUYuPZwMMkA0VcettwZeDw+Taeg4oJ2WLrmQz8UoT16vZm&#10;iYX1F/6gfp8qJSEcCzRQp9QVWseyJodx4jti0c4+OEyyhkrbgBcJd61+zLJcO2xYGmrs6LWm8mv/&#10;4wzMp5v+FLdPu2OZn9tFGs369+9gzP3d8PIMKtGQ/s3X640V/Fz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ZhsYAAADcAAAADwAAAAAAAAAAAAAAAACYAgAAZHJz&#10;L2Rvd25yZXYueG1sUEsFBgAAAAAEAAQA9QAAAIsDAAAAAA==&#10;">
                  <v:textbox>
                    <w:txbxContent>
                      <w:p w14:paraId="7E293389" w14:textId="77777777" w:rsidR="00741BC6" w:rsidRDefault="00741BC6">
                        <w:pPr>
                          <w:pStyle w:val="NormCtdBold"/>
                          <w:rPr>
                            <w:bCs/>
                          </w:rPr>
                        </w:pPr>
                        <w:r>
                          <w:rPr>
                            <w:bCs/>
                          </w:rPr>
                          <w:t>Common TL 9000 Requirements</w:t>
                        </w:r>
                      </w:p>
                    </w:txbxContent>
                  </v:textbox>
                </v:shape>
                <v:line id="Line 53" o:spid="_x0000_s1044" style="position:absolute;visibility:visible;mso-wrap-style:square" from="2959,6686" to="977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54" o:spid="_x0000_s1045" style="position:absolute;visibility:visible;mso-wrap-style:square" from="2959,5894" to="9775,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shape id="Text Box 55" o:spid="_x0000_s1046" type="#_x0000_t202" style="position:absolute;left:2835;top:5172;width:1920;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14:paraId="7E29338A" w14:textId="77777777" w:rsidR="00741BC6" w:rsidRDefault="00741BC6">
                        <w:pPr>
                          <w:pStyle w:val="TableTextBold"/>
                          <w:tabs>
                            <w:tab w:val="clear" w:pos="360"/>
                            <w:tab w:val="clear" w:pos="720"/>
                          </w:tabs>
                          <w:spacing w:before="0"/>
                          <w:rPr>
                            <w:bCs/>
                            <w:snapToGrid/>
                            <w:szCs w:val="24"/>
                          </w:rPr>
                        </w:pPr>
                        <w:r>
                          <w:rPr>
                            <w:bCs/>
                            <w:snapToGrid/>
                            <w:szCs w:val="24"/>
                          </w:rPr>
                          <w:t>Measurements Handbook</w:t>
                        </w:r>
                      </w:p>
                    </w:txbxContent>
                  </v:textbox>
                </v:shape>
                <v:shape id="Text Box 56" o:spid="_x0000_s1047" type="#_x0000_t202" style="position:absolute;left:2835;top:5980;width:1920;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14:paraId="7E29338B" w14:textId="77777777" w:rsidR="00741BC6" w:rsidRDefault="00741BC6">
                        <w:pPr>
                          <w:pStyle w:val="TableTextBold"/>
                          <w:tabs>
                            <w:tab w:val="clear" w:pos="360"/>
                            <w:tab w:val="clear" w:pos="720"/>
                          </w:tabs>
                          <w:spacing w:before="0"/>
                          <w:rPr>
                            <w:bCs/>
                            <w:snapToGrid/>
                            <w:szCs w:val="24"/>
                          </w:rPr>
                        </w:pPr>
                        <w:r>
                          <w:rPr>
                            <w:bCs/>
                            <w:snapToGrid/>
                            <w:szCs w:val="24"/>
                          </w:rPr>
                          <w:t>Requirements Handbook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7" o:spid="_x0000_s1048" type="#_x0000_t13" style="position:absolute;left:9775;top:4710;width:740;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vmcQA&#10;AADcAAAADwAAAGRycy9kb3ducmV2LnhtbERPTWvCQBC9F/wPywi9lGZjwSBpVhHBWoQcmga8TrNj&#10;kpqdDdmtSf+9KxR6m8f7nGwzmU5caXCtZQWLKAZBXFndcq2g/Nw/r0A4j6yxs0wKfsnBZj17yDDV&#10;duQPuha+FiGEXYoKGu/7VEpXNWTQRbYnDtzZDgZ9gEMt9YBjCDedfInjRBpsOTQ02NOuoepS/BgF&#10;+7eqPJwXxxzz7+Jknr4O2zphpR7n0/YVhKfJ/4v/3O86zE+WcH8mXC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275nEAAAA3AAAAA8AAAAAAAAAAAAAAAAAmAIAAGRycy9k&#10;b3ducmV2LnhtbFBLBQYAAAAABAAEAPUAAACJAwAAAAA=&#10;" adj="8213,2941"/>
                <v:shape id="Text Box 58" o:spid="_x0000_s1049" type="#_x0000_t202" style="position:absolute;left:9816;top:5215;width:452;height: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14:paraId="7E29338C" w14:textId="77777777" w:rsidR="00741BC6" w:rsidRDefault="00741BC6">
                        <w:pPr>
                          <w:pStyle w:val="TableTextBold"/>
                          <w:tabs>
                            <w:tab w:val="clear" w:pos="360"/>
                            <w:tab w:val="clear" w:pos="720"/>
                          </w:tabs>
                          <w:spacing w:before="0"/>
                          <w:rPr>
                            <w:bCs/>
                            <w:snapToGrid/>
                            <w:szCs w:val="24"/>
                          </w:rPr>
                        </w:pPr>
                        <w:proofErr w:type="gramStart"/>
                        <w:r>
                          <w:rPr>
                            <w:bCs/>
                            <w:snapToGrid/>
                            <w:szCs w:val="24"/>
                          </w:rPr>
                          <w:t>TL  9000</w:t>
                        </w:r>
                        <w:proofErr w:type="gramEnd"/>
                      </w:p>
                    </w:txbxContent>
                  </v:textbox>
                </v:shape>
                <w10:wrap type="topAndBottom"/>
              </v:group>
            </w:pict>
          </mc:Fallback>
        </mc:AlternateContent>
      </w:r>
      <w:r>
        <w:tab/>
      </w:r>
      <w:r w:rsidRPr="00157FD1">
        <w:t>Hardware, Software, and Services Specific Quality Management System Measurements.</w:t>
      </w:r>
    </w:p>
    <w:p w14:paraId="7E291201" w14:textId="77777777" w:rsidR="00F65CE2" w:rsidRPr="00157FD1" w:rsidRDefault="00F65CE2">
      <w:pPr>
        <w:pStyle w:val="berschrift5"/>
      </w:pPr>
      <w:bookmarkStart w:id="100" w:name="_Toc463107956"/>
      <w:bookmarkStart w:id="101" w:name="_Toc489933023"/>
      <w:bookmarkStart w:id="102" w:name="_Toc505158232"/>
      <w:bookmarkStart w:id="103" w:name="_Toc505400558"/>
      <w:bookmarkStart w:id="104" w:name="_Toc150230407"/>
      <w:bookmarkStart w:id="105" w:name="_Toc200531120"/>
      <w:r w:rsidRPr="00157FD1">
        <w:t>Figure 2.1</w:t>
      </w:r>
      <w:r w:rsidRPr="00157FD1">
        <w:noBreakHyphen/>
        <w:t>1</w:t>
      </w:r>
      <w:r w:rsidRPr="00157FD1">
        <w:tab/>
      </w:r>
      <w:proofErr w:type="gramStart"/>
      <w:r w:rsidRPr="00157FD1">
        <w:t>The</w:t>
      </w:r>
      <w:proofErr w:type="gramEnd"/>
      <w:r w:rsidRPr="00157FD1">
        <w:t xml:space="preserve"> TL 9000 Model</w:t>
      </w:r>
      <w:bookmarkEnd w:id="100"/>
      <w:bookmarkEnd w:id="101"/>
      <w:bookmarkEnd w:id="102"/>
      <w:bookmarkEnd w:id="103"/>
      <w:bookmarkEnd w:id="104"/>
      <w:bookmarkEnd w:id="105"/>
    </w:p>
    <w:p w14:paraId="7E291202" w14:textId="77777777" w:rsidR="00F65CE2" w:rsidRPr="00157FD1" w:rsidRDefault="00F65CE2" w:rsidP="00F65CE2">
      <w:pPr>
        <w:pStyle w:val="ParSpacer"/>
      </w:pPr>
    </w:p>
    <w:p w14:paraId="7E291203" w14:textId="77777777" w:rsidR="00F65CE2" w:rsidRPr="00157FD1" w:rsidRDefault="00F65CE2">
      <w:pPr>
        <w:pStyle w:val="BodyText"/>
      </w:pPr>
      <w:r w:rsidRPr="00157FD1">
        <w:t xml:space="preserve">The </w:t>
      </w:r>
      <w:proofErr w:type="spellStart"/>
      <w:r w:rsidRPr="00157FD1">
        <w:t>QuEST</w:t>
      </w:r>
      <w:proofErr w:type="spellEnd"/>
      <w:r w:rsidRPr="00157FD1">
        <w:t xml:space="preserve"> Forum retains full control over the content except for material that is copyrighted by others.</w:t>
      </w:r>
    </w:p>
    <w:p w14:paraId="7E291204" w14:textId="77777777" w:rsidR="00F65CE2" w:rsidRPr="00157FD1" w:rsidRDefault="00F65CE2">
      <w:pPr>
        <w:pStyle w:val="ParSpacer"/>
      </w:pPr>
    </w:p>
    <w:p w14:paraId="7E291205" w14:textId="77777777" w:rsidR="00F65CE2" w:rsidRPr="00157FD1" w:rsidRDefault="00F65CE2">
      <w:pPr>
        <w:pStyle w:val="BodyText"/>
      </w:pPr>
      <w:r w:rsidRPr="00157FD1">
        <w:t xml:space="preserve">The word </w:t>
      </w:r>
      <w:r w:rsidRPr="00157FD1">
        <w:rPr>
          <w:b/>
          <w:bCs/>
        </w:rPr>
        <w:t>“</w:t>
      </w:r>
      <w:r w:rsidRPr="00157FD1">
        <w:rPr>
          <w:b/>
        </w:rPr>
        <w:t>shall”</w:t>
      </w:r>
      <w:r w:rsidRPr="00157FD1">
        <w:t xml:space="preserve"> </w:t>
      </w:r>
      <w:proofErr w:type="gramStart"/>
      <w:r w:rsidRPr="00157FD1">
        <w:t>indicates</w:t>
      </w:r>
      <w:proofErr w:type="gramEnd"/>
      <w:r w:rsidRPr="00157FD1">
        <w:t xml:space="preserve"> mandatory requirements. The word </w:t>
      </w:r>
      <w:r w:rsidRPr="00157FD1">
        <w:rPr>
          <w:b/>
          <w:bCs/>
        </w:rPr>
        <w:t>“</w:t>
      </w:r>
      <w:r w:rsidRPr="00157FD1">
        <w:rPr>
          <w:b/>
        </w:rPr>
        <w:t>should”</w:t>
      </w:r>
      <w:r w:rsidRPr="00157FD1">
        <w:t xml:space="preserve"> indicates a preferred approach. Organizations choosing other approaches must be able to show that their approach meets the intent of TL 9000. Where the words</w:t>
      </w:r>
      <w:r w:rsidRPr="00157FD1">
        <w:rPr>
          <w:bCs/>
        </w:rPr>
        <w:t xml:space="preserve"> </w:t>
      </w:r>
      <w:r w:rsidRPr="00157FD1">
        <w:rPr>
          <w:b/>
        </w:rPr>
        <w:t>“typical”</w:t>
      </w:r>
      <w:r w:rsidRPr="00157FD1">
        <w:t xml:space="preserve"> and </w:t>
      </w:r>
      <w:r w:rsidRPr="00157FD1">
        <w:rPr>
          <w:b/>
          <w:bCs/>
        </w:rPr>
        <w:t>“</w:t>
      </w:r>
      <w:r w:rsidRPr="00157FD1">
        <w:rPr>
          <w:b/>
        </w:rPr>
        <w:t>examples”</w:t>
      </w:r>
      <w:r w:rsidRPr="00157FD1">
        <w:t xml:space="preserve"> are used, an appropriate alternative for the particular commodity or process should be chosen. </w:t>
      </w:r>
    </w:p>
    <w:p w14:paraId="7E291206" w14:textId="77777777" w:rsidR="00F65CE2" w:rsidRPr="00157FD1" w:rsidRDefault="00F65CE2" w:rsidP="00F65CE2">
      <w:pPr>
        <w:pStyle w:val="ParSpacer"/>
      </w:pPr>
    </w:p>
    <w:p w14:paraId="7E291207" w14:textId="77777777" w:rsidR="00F65CE2" w:rsidRPr="00157FD1" w:rsidRDefault="00F65CE2">
      <w:pPr>
        <w:pStyle w:val="BodyText"/>
      </w:pPr>
      <w:r w:rsidRPr="00157FD1">
        <w:t xml:space="preserve">Paragraphs marked </w:t>
      </w:r>
      <w:r w:rsidRPr="00157FD1">
        <w:rPr>
          <w:b/>
          <w:bCs/>
        </w:rPr>
        <w:t>“</w:t>
      </w:r>
      <w:r w:rsidR="00D11FCA">
        <w:rPr>
          <w:b/>
        </w:rPr>
        <w:t>NOTE</w:t>
      </w:r>
      <w:r w:rsidRPr="00157FD1">
        <w:rPr>
          <w:b/>
        </w:rPr>
        <w:t>”</w:t>
      </w:r>
      <w:r w:rsidRPr="00157FD1">
        <w:t xml:space="preserve"> are for guidance and are not subject to audit. </w:t>
      </w:r>
    </w:p>
    <w:p w14:paraId="7E291208" w14:textId="77777777" w:rsidR="00F65CE2" w:rsidRPr="00157FD1" w:rsidRDefault="00F65CE2" w:rsidP="00F65CE2">
      <w:pPr>
        <w:pStyle w:val="ParSpacer"/>
      </w:pPr>
    </w:p>
    <w:p w14:paraId="7E291209" w14:textId="77777777" w:rsidR="00F65CE2" w:rsidRPr="00157FD1" w:rsidRDefault="00F65CE2">
      <w:pPr>
        <w:pStyle w:val="BodyText"/>
      </w:pPr>
      <w:r w:rsidRPr="00157FD1">
        <w:t xml:space="preserve">Endnotes denoted by </w:t>
      </w:r>
      <w:r w:rsidRPr="00157FD1">
        <w:rPr>
          <w:szCs w:val="20"/>
          <w:vertAlign w:val="superscript"/>
        </w:rPr>
        <w:t>[x]</w:t>
      </w:r>
      <w:r w:rsidRPr="00157FD1">
        <w:t xml:space="preserve"> refer to bibliographic source material that is not auditable (see Bibliography).</w:t>
      </w:r>
    </w:p>
    <w:p w14:paraId="7E29120A" w14:textId="77777777" w:rsidR="00F65CE2" w:rsidRPr="00157FD1" w:rsidRDefault="00F65CE2" w:rsidP="00F65CE2">
      <w:pPr>
        <w:pStyle w:val="ParSpacer"/>
      </w:pPr>
    </w:p>
    <w:p w14:paraId="7E29120B" w14:textId="77777777" w:rsidR="00F65CE2" w:rsidRPr="00157FD1" w:rsidRDefault="00C0437A" w:rsidP="00F65CE2">
      <w:pPr>
        <w:pStyle w:val="BodyText"/>
      </w:pPr>
      <w:r>
        <w:rPr>
          <w:noProof/>
          <w:lang w:val="de-DE" w:eastAsia="de-DE"/>
        </w:rPr>
        <mc:AlternateContent>
          <mc:Choice Requires="wps">
            <w:drawing>
              <wp:anchor distT="0" distB="0" distL="114300" distR="114300" simplePos="0" relativeHeight="251650560" behindDoc="0" locked="0" layoutInCell="0" allowOverlap="1" wp14:anchorId="7E29316F" wp14:editId="7E293170">
                <wp:simplePos x="0" y="0"/>
                <wp:positionH relativeFrom="column">
                  <wp:posOffset>-36830</wp:posOffset>
                </wp:positionH>
                <wp:positionV relativeFrom="paragraph">
                  <wp:posOffset>0</wp:posOffset>
                </wp:positionV>
                <wp:extent cx="1325880" cy="394335"/>
                <wp:effectExtent l="127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8D" w14:textId="77777777" w:rsidR="00741BC6" w:rsidRDefault="00741BC6">
                            <w:pPr>
                              <w:pStyle w:val="Textkrper3"/>
                            </w:pPr>
                            <w:r>
                              <w:t>2.2 Terminology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50" style="position:absolute;left:0;text-align:left;margin-left:-2.9pt;margin-top:0;width:104.4pt;height:31.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" o:allowincell="f" filled="f" stroked="f" strokeweight="0">
                <v:textbox inset="0,0,0,0">
                  <w:txbxContent>
                    <w:p w14:paraId="7E29338D" w14:textId="77777777" w:rsidR="00741BC6" w:rsidRDefault="00741BC6">
                      <w:pPr>
                        <w:pStyle w:val="Textkrper3"/>
                      </w:pPr>
                      <w:r>
                        <w:t>2.2 Terminology</w:t>
                      </w:r>
                    </w:p>
                  </w:txbxContent>
                </v:textbox>
              </v:rect>
            </w:pict>
          </mc:Fallback>
        </mc:AlternateContent>
      </w:r>
      <w:r w:rsidR="00F65CE2" w:rsidRPr="00157FD1">
        <w:t xml:space="preserve">The International Standard, </w:t>
      </w:r>
      <w:r w:rsidR="00F65CE2" w:rsidRPr="00157FD1">
        <w:rPr>
          <w:i/>
        </w:rPr>
        <w:t>ISO 9000:200</w:t>
      </w:r>
      <w:r w:rsidR="00F65CE2">
        <w:rPr>
          <w:i/>
        </w:rPr>
        <w:t>5</w:t>
      </w:r>
      <w:r w:rsidR="00F65CE2" w:rsidRPr="00157FD1">
        <w:rPr>
          <w:i/>
        </w:rPr>
        <w:t xml:space="preserve"> – Quality management systems – Fundamentals and </w:t>
      </w:r>
      <w:proofErr w:type="gramStart"/>
      <w:r w:rsidR="00F65CE2" w:rsidRPr="00157FD1">
        <w:rPr>
          <w:i/>
        </w:rPr>
        <w:t>vocabulary</w:t>
      </w:r>
      <w:r w:rsidR="00F65CE2" w:rsidRPr="00EE3C5B">
        <w:rPr>
          <w:vertAlign w:val="superscript"/>
        </w:rPr>
        <w:t>[</w:t>
      </w:r>
      <w:proofErr w:type="gramEnd"/>
      <w:r w:rsidR="00F65CE2" w:rsidRPr="00EE3C5B">
        <w:rPr>
          <w:vertAlign w:val="superscript"/>
        </w:rPr>
        <w:t>6]</w:t>
      </w:r>
      <w:r w:rsidR="00F65CE2" w:rsidRPr="00157FD1">
        <w:t xml:space="preserve">, contains </w:t>
      </w:r>
      <w:r w:rsidR="00F65CE2" w:rsidRPr="000C2435">
        <w:t>standard</w:t>
      </w:r>
      <w:r w:rsidR="00F65CE2" w:rsidRPr="00157FD1">
        <w:t xml:space="preserve"> definitions of terms used within this handbook. These definitions are considered part of the provisions throughout all sections of this handbook.</w:t>
      </w:r>
      <w:r w:rsidR="00F65CE2">
        <w:br w:type="page"/>
      </w:r>
      <w:r w:rsidR="00F65CE2" w:rsidRPr="00157FD1">
        <w:lastRenderedPageBreak/>
        <w:t>Figure 2.3</w:t>
      </w:r>
      <w:r w:rsidR="00F65CE2" w:rsidRPr="00157FD1">
        <w:noBreakHyphen/>
        <w:t>1 illustrates the data flow and usage of TL 9000 Quality Management System Measurements as described in this handbook.</w:t>
      </w:r>
    </w:p>
    <w:p w14:paraId="7E29120C" w14:textId="77777777" w:rsidR="00F65CE2" w:rsidRPr="00157FD1" w:rsidRDefault="00C0437A">
      <w:pPr>
        <w:pStyle w:val="BodyText"/>
        <w:rPr>
          <w:b/>
          <w:snapToGrid w:val="0"/>
        </w:rPr>
      </w:pPr>
      <w:r>
        <w:rPr>
          <w:noProof/>
          <w:lang w:val="de-DE" w:eastAsia="de-DE"/>
        </w:rPr>
        <mc:AlternateContent>
          <mc:Choice Requires="wps">
            <w:drawing>
              <wp:anchor distT="0" distB="0" distL="114300" distR="114300" simplePos="0" relativeHeight="251651584" behindDoc="0" locked="0" layoutInCell="1" allowOverlap="1" wp14:anchorId="7E293171" wp14:editId="7E293172">
                <wp:simplePos x="0" y="0"/>
                <wp:positionH relativeFrom="column">
                  <wp:posOffset>0</wp:posOffset>
                </wp:positionH>
                <wp:positionV relativeFrom="paragraph">
                  <wp:posOffset>-330200</wp:posOffset>
                </wp:positionV>
                <wp:extent cx="1362075" cy="615950"/>
                <wp:effectExtent l="0" t="3175"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61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8E" w14:textId="77777777" w:rsidR="00741BC6" w:rsidRDefault="00741BC6">
                            <w:pPr>
                              <w:pStyle w:val="Textkrper3"/>
                              <w:numPr>
                                <w:ilvl w:val="12"/>
                                <w:numId w:val="0"/>
                              </w:numPr>
                              <w:pBdr>
                                <w:top w:val="single" w:sz="18" w:space="1" w:color="auto"/>
                              </w:pBdr>
                            </w:pPr>
                            <w:r>
                              <w:t>2.3 Data Flow and Usage of Measurements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1" style="position:absolute;left:0;text-align:left;margin-left:0;margin-top:-26pt;width:107.25pt;height:4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" filled="f" stroked="f" strokeweight="0">
                <v:textbox inset="0,0,0,0">
                  <w:txbxContent>
                    <w:p w14:paraId="7E29338E" w14:textId="77777777" w:rsidR="00741BC6" w:rsidRDefault="00741BC6">
                      <w:pPr>
                        <w:pStyle w:val="Textkrper3"/>
                        <w:numPr>
                          <w:ilvl w:val="12"/>
                          <w:numId w:val="0"/>
                        </w:numPr>
                        <w:pBdr>
                          <w:top w:val="single" w:sz="18" w:space="1" w:color="auto"/>
                        </w:pBdr>
                      </w:pPr>
                      <w:r>
                        <w:t>2.3 Data Flow and Usage of Measurements</w:t>
                      </w:r>
                    </w:p>
                  </w:txbxContent>
                </v:textbox>
              </v:rect>
            </w:pict>
          </mc:Fallback>
        </mc:AlternateContent>
      </w:r>
      <w:bookmarkStart w:id="106" w:name="_MON_994822828"/>
      <w:bookmarkStart w:id="107" w:name="_MON_997788460"/>
      <w:bookmarkStart w:id="108" w:name="_MON_1000016712"/>
      <w:bookmarkStart w:id="109" w:name="_MON_1000016855"/>
      <w:bookmarkStart w:id="110" w:name="_MON_1000016895"/>
      <w:bookmarkStart w:id="111" w:name="_MON_1000017015"/>
      <w:bookmarkStart w:id="112" w:name="_MON_1000062083"/>
      <w:bookmarkStart w:id="113" w:name="_MON_1000062091"/>
      <w:bookmarkStart w:id="114" w:name="_MON_1000535678"/>
      <w:bookmarkStart w:id="115" w:name="_MON_1000535727"/>
      <w:bookmarkStart w:id="116" w:name="_MON_1026310331"/>
      <w:bookmarkStart w:id="117" w:name="_MON_1040912160"/>
      <w:bookmarkStart w:id="118" w:name="_MON_1040912234"/>
      <w:bookmarkStart w:id="119" w:name="_MON_1040912309"/>
      <w:bookmarkStart w:id="120" w:name="_MON_1040912805"/>
      <w:bookmarkStart w:id="121" w:name="_MON_1089709542"/>
      <w:bookmarkStart w:id="122" w:name="_MON_1225018991"/>
      <w:bookmarkStart w:id="123" w:name="_MON_121039805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MON_987356448"/>
      <w:bookmarkEnd w:id="124"/>
      <w:r w:rsidR="00F65CE2" w:rsidRPr="00157FD1">
        <w:rPr>
          <w:rFonts w:cs="Arial"/>
        </w:rPr>
        <w:object w:dxaOrig="8670" w:dyaOrig="4845" w14:anchorId="7E29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35pt;height:170.8pt" o:ole="" fillcolor="window">
            <v:imagedata r:id="rId43" o:title=""/>
          </v:shape>
          <o:OLEObject Type="Embed" ProgID="Word.Picture.8" ShapeID="_x0000_i1025" DrawAspect="Content" ObjectID="_1422959742" r:id="rId44"/>
        </w:object>
      </w:r>
      <w:bookmarkStart w:id="125" w:name="_Toc463107957"/>
      <w:bookmarkStart w:id="126" w:name="_Toc489933024"/>
      <w:bookmarkStart w:id="127" w:name="_Toc505158233"/>
    </w:p>
    <w:p w14:paraId="7E29120D" w14:textId="77777777" w:rsidR="00F65CE2" w:rsidRPr="00157FD1" w:rsidRDefault="00F65CE2">
      <w:pPr>
        <w:pStyle w:val="berschrift5"/>
      </w:pPr>
      <w:bookmarkStart w:id="128" w:name="_Toc150230408"/>
      <w:bookmarkStart w:id="129" w:name="_Toc200531121"/>
      <w:r w:rsidRPr="00157FD1">
        <w:t>Figure 2.3</w:t>
      </w:r>
      <w:r w:rsidRPr="00157FD1">
        <w:noBreakHyphen/>
        <w:t>1</w:t>
      </w:r>
      <w:r w:rsidRPr="00157FD1">
        <w:tab/>
        <w:t>TL 9000 Measurement Data Flow and Usage</w:t>
      </w:r>
      <w:bookmarkEnd w:id="125"/>
      <w:bookmarkEnd w:id="126"/>
      <w:bookmarkEnd w:id="127"/>
      <w:bookmarkEnd w:id="128"/>
      <w:bookmarkEnd w:id="129"/>
    </w:p>
    <w:p w14:paraId="7E29120E" w14:textId="77777777" w:rsidR="00F65CE2" w:rsidRPr="00157FD1" w:rsidRDefault="00F65CE2">
      <w:pPr>
        <w:pStyle w:val="ParSpacer"/>
      </w:pPr>
    </w:p>
    <w:p w14:paraId="7E29120F" w14:textId="77777777" w:rsidR="00F65CE2" w:rsidRPr="00157FD1" w:rsidRDefault="00F65CE2">
      <w:pPr>
        <w:pStyle w:val="BodyText"/>
      </w:pPr>
      <w:r w:rsidRPr="00157FD1">
        <w:t>The use of measurements should be designed to meet the principles of measurements usage, which are stated in subsection 3.3.</w:t>
      </w:r>
    </w:p>
    <w:p w14:paraId="7E291210" w14:textId="77777777" w:rsidR="00F65CE2" w:rsidRPr="00157FD1" w:rsidRDefault="00F65CE2">
      <w:pPr>
        <w:pStyle w:val="ParSpacer"/>
      </w:pPr>
    </w:p>
    <w:p w14:paraId="7E291211" w14:textId="77777777" w:rsidR="00F65CE2" w:rsidRPr="00157FD1" w:rsidRDefault="00F65CE2">
      <w:pPr>
        <w:pStyle w:val="BodyText"/>
      </w:pPr>
      <w:r w:rsidRPr="00940C9E">
        <w:t>Usage Approach</w:t>
      </w:r>
      <w:r w:rsidRPr="00157FD1">
        <w:t xml:space="preserve"> – Figure</w:t>
      </w:r>
      <w:r>
        <w:t> </w:t>
      </w:r>
      <w:r w:rsidRPr="00157FD1">
        <w:t>2.3</w:t>
      </w:r>
      <w:r w:rsidRPr="00157FD1">
        <w:noBreakHyphen/>
        <w:t>1 depicts an environment where improvement opportunities are identified by an organization and its customer through information exchanges and from TL 9000 Performance Data Reports.</w:t>
      </w:r>
    </w:p>
    <w:p w14:paraId="7E291212" w14:textId="77777777" w:rsidR="00F65CE2" w:rsidRPr="00157FD1" w:rsidRDefault="00F65CE2">
      <w:pPr>
        <w:pStyle w:val="BodyTextTab0"/>
      </w:pPr>
      <w:r w:rsidRPr="00157FD1">
        <w:t>a)</w:t>
      </w:r>
      <w:r w:rsidRPr="00157FD1">
        <w:tab/>
        <w:t>Measurements may be used between an organization and its customer to set mutual targets to improve products. This helps build customer and organization relationships and establishes targets that best meet their needs.</w:t>
      </w:r>
    </w:p>
    <w:p w14:paraId="7E291213" w14:textId="77777777" w:rsidR="00F65CE2" w:rsidRPr="00157FD1" w:rsidRDefault="00F65CE2">
      <w:pPr>
        <w:pStyle w:val="BodyTextTab0"/>
      </w:pPr>
      <w:r w:rsidRPr="00157FD1">
        <w:t>b)</w:t>
      </w:r>
      <w:r w:rsidRPr="00157FD1">
        <w:tab/>
        <w:t>Some of the TL 9000 measurements may be used as improvement measures by individual organizations. These measurements receive careful review to ascertain that the measures are indeed comparable. Measurements are monitored by the TL 9000 Administrator to assure that aggregation across organizations into summary performance data reports is valid and meaningful. The summary performance data report definitions will be revised as needed. The definition of these measurements includes the designation “compared data.”</w:t>
      </w:r>
    </w:p>
    <w:p w14:paraId="7E291214" w14:textId="77777777" w:rsidR="00F65CE2" w:rsidRPr="00157FD1" w:rsidRDefault="00F65CE2">
      <w:pPr>
        <w:pStyle w:val="BodyTextTab0"/>
        <w:rPr>
          <w:bCs/>
        </w:rPr>
      </w:pPr>
      <w:r w:rsidRPr="00157FD1">
        <w:rPr>
          <w:bCs/>
        </w:rPr>
        <w:t>c)</w:t>
      </w:r>
      <w:r w:rsidRPr="00157FD1">
        <w:rPr>
          <w:bCs/>
        </w:rPr>
        <w:tab/>
        <w:t>Some measurements may be treated as research data. Research data shall not be used for comparison purposes. However, the TL 9000 Administrator will analyze the data to reveal possible industry trends. These analyses are reported only to the appropriate QuEST Forum work group for study to determine future uses.</w:t>
      </w:r>
    </w:p>
    <w:p w14:paraId="7E291215" w14:textId="77777777" w:rsidR="00F65CE2" w:rsidRPr="00157FD1" w:rsidRDefault="00F65CE2">
      <w:pPr>
        <w:pStyle w:val="BodyTextTab0"/>
        <w:rPr>
          <w:bCs/>
        </w:rPr>
      </w:pPr>
      <w:r w:rsidRPr="00157FD1">
        <w:rPr>
          <w:bCs/>
        </w:rPr>
        <w:t>d)</w:t>
      </w:r>
      <w:r w:rsidRPr="00157FD1">
        <w:rPr>
          <w:bCs/>
        </w:rPr>
        <w:tab/>
        <w:t>Industry performance is improved as each organization compares its results to the TL 9000 performance data reports and each organization improves its performance.</w:t>
      </w:r>
    </w:p>
    <w:p w14:paraId="7E291216" w14:textId="77777777" w:rsidR="00F65CE2" w:rsidRPr="00157FD1" w:rsidRDefault="00F65CE2">
      <w:pPr>
        <w:pStyle w:val="BodyTextTab0"/>
        <w:rPr>
          <w:bCs/>
        </w:rPr>
      </w:pPr>
      <w:r w:rsidRPr="00157FD1">
        <w:rPr>
          <w:bCs/>
        </w:rPr>
        <w:t>e)</w:t>
      </w:r>
      <w:r w:rsidRPr="00157FD1">
        <w:rPr>
          <w:bCs/>
        </w:rPr>
        <w:tab/>
        <w:t>The QuEST Forum TL 9000 Measurements Repository System (MRS) database is not intended for use as a management tool to manage an organization supplying products, but as a data repository. Output from the database shall consist of statistical summary reports derived from each measurement by product category.</w:t>
      </w:r>
    </w:p>
    <w:p w14:paraId="7E291217" w14:textId="77777777" w:rsidR="00F65CE2" w:rsidRPr="00157FD1" w:rsidRDefault="00F65CE2">
      <w:pPr>
        <w:pStyle w:val="BodyText"/>
        <w:sectPr w:rsidR="00F65CE2" w:rsidRPr="00157FD1" w:rsidSect="00F65CE2">
          <w:headerReference w:type="even" r:id="rId45"/>
          <w:headerReference w:type="default" r:id="rId46"/>
          <w:footerReference w:type="even" r:id="rId47"/>
          <w:footerReference w:type="default" r:id="rId48"/>
          <w:pgSz w:w="12240" w:h="15840" w:code="1"/>
          <w:pgMar w:top="1440" w:right="1440" w:bottom="1440" w:left="1440" w:header="720" w:footer="720" w:gutter="0"/>
          <w:pgNumType w:start="1"/>
          <w:cols w:space="720"/>
          <w:docGrid w:linePitch="360"/>
        </w:sectPr>
      </w:pPr>
    </w:p>
    <w:p w14:paraId="7E291218" w14:textId="77777777" w:rsidR="00F65CE2" w:rsidRPr="00157FD1" w:rsidRDefault="00F65CE2">
      <w:pPr>
        <w:pStyle w:val="berschrift1"/>
        <w:rPr>
          <w:noProof w:val="0"/>
        </w:rPr>
      </w:pPr>
      <w:bookmarkStart w:id="130" w:name="_Toc448814050"/>
      <w:bookmarkStart w:id="131" w:name="_Toc504448524"/>
      <w:bookmarkStart w:id="132" w:name="_Toc505344080"/>
      <w:bookmarkStart w:id="133" w:name="_Toc137886231"/>
      <w:bookmarkStart w:id="134" w:name="_Toc200530977"/>
      <w:r w:rsidRPr="00157FD1">
        <w:rPr>
          <w:noProof w:val="0"/>
        </w:rPr>
        <w:lastRenderedPageBreak/>
        <w:t xml:space="preserve">Section 3 </w:t>
      </w:r>
      <w:r w:rsidRPr="00157FD1">
        <w:rPr>
          <w:noProof w:val="0"/>
        </w:rPr>
        <w:tab/>
      </w:r>
      <w:bookmarkStart w:id="135" w:name="Section3MeasurmentResp"/>
      <w:bookmarkEnd w:id="135"/>
      <w:r w:rsidRPr="00157FD1">
        <w:rPr>
          <w:noProof w:val="0"/>
        </w:rPr>
        <w:t>Measurements Processing, Usage and Responsibilities</w:t>
      </w:r>
      <w:bookmarkEnd w:id="130"/>
      <w:bookmarkEnd w:id="131"/>
      <w:bookmarkEnd w:id="132"/>
      <w:bookmarkEnd w:id="133"/>
      <w:bookmarkEnd w:id="134"/>
    </w:p>
    <w:p w14:paraId="7E291219" w14:textId="77777777" w:rsidR="00F65CE2" w:rsidRPr="00157FD1" w:rsidRDefault="00F65CE2" w:rsidP="00F65CE2">
      <w:pPr>
        <w:pStyle w:val="ParSpacer"/>
      </w:pPr>
    </w:p>
    <w:p w14:paraId="7E29121A" w14:textId="625256A1" w:rsidR="00F65CE2" w:rsidRPr="00157FD1" w:rsidRDefault="00C0437A">
      <w:pPr>
        <w:pStyle w:val="BodyText"/>
      </w:pPr>
      <w:r>
        <w:rPr>
          <w:noProof/>
          <w:lang w:val="de-DE" w:eastAsia="de-DE"/>
        </w:rPr>
        <mc:AlternateContent>
          <mc:Choice Requires="wps">
            <w:drawing>
              <wp:anchor distT="0" distB="0" distL="114300" distR="114300" simplePos="0" relativeHeight="251652608" behindDoc="0" locked="0" layoutInCell="0" allowOverlap="1" wp14:anchorId="7E293174" wp14:editId="7E293175">
                <wp:simplePos x="0" y="0"/>
                <wp:positionH relativeFrom="column">
                  <wp:posOffset>-36830</wp:posOffset>
                </wp:positionH>
                <wp:positionV relativeFrom="paragraph">
                  <wp:posOffset>0</wp:posOffset>
                </wp:positionV>
                <wp:extent cx="1325880" cy="711835"/>
                <wp:effectExtent l="1270" t="0" r="0" b="254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1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8F" w14:textId="77777777" w:rsidR="00741BC6" w:rsidRDefault="00741BC6">
                            <w:pPr>
                              <w:pStyle w:val="Textkrper3"/>
                            </w:pPr>
                            <w:r>
                              <w:t>3.1 Requirements for Measurements Usage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52" style="position:absolute;left:0;text-align:left;margin-left:-2.9pt;margin-top:0;width:104.4pt;height:5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" o:allowincell="f" filled="f" stroked="f" strokeweight="0">
                <v:textbox inset="0,0,0,0">
                  <w:txbxContent>
                    <w:p w14:paraId="7E29338F" w14:textId="77777777" w:rsidR="00741BC6" w:rsidRDefault="00741BC6">
                      <w:pPr>
                        <w:pStyle w:val="Textkrper3"/>
                      </w:pPr>
                      <w:r>
                        <w:t>3.1 Requirements for Measurements Usage</w:t>
                      </w:r>
                    </w:p>
                  </w:txbxContent>
                </v:textbox>
              </v:rect>
            </w:pict>
          </mc:Fallback>
        </mc:AlternateContent>
      </w:r>
      <w:r w:rsidR="00F65CE2" w:rsidRPr="00157FD1">
        <w:t xml:space="preserve">To fully meet the requirements of this handbook and the companion </w:t>
      </w:r>
      <w:r w:rsidR="00A6573F" w:rsidRPr="00157FD1">
        <w:rPr>
          <w:i/>
          <w:iCs/>
        </w:rPr>
        <w:t xml:space="preserve">TL 9000 Quality Management System </w:t>
      </w:r>
      <w:r w:rsidR="00F65CE2" w:rsidRPr="00157FD1">
        <w:rPr>
          <w:i/>
          <w:iCs/>
        </w:rPr>
        <w:t>Requirements Handbook</w:t>
      </w:r>
      <w:r w:rsidR="00F65CE2" w:rsidRPr="00EE3C5B">
        <w:rPr>
          <w:iCs/>
          <w:vertAlign w:val="superscript"/>
        </w:rPr>
        <w:t>[5]</w:t>
      </w:r>
      <w:r w:rsidR="00F65CE2" w:rsidRPr="00157FD1">
        <w:t>, the measurements defined here shall be used by the organization</w:t>
      </w:r>
    </w:p>
    <w:p w14:paraId="7E29121B" w14:textId="77777777" w:rsidR="00F65CE2" w:rsidRPr="00157FD1" w:rsidRDefault="00F65CE2">
      <w:pPr>
        <w:pStyle w:val="BodyTextTab0"/>
      </w:pPr>
      <w:r w:rsidRPr="00157FD1">
        <w:t>–</w:t>
      </w:r>
      <w:r w:rsidRPr="00157FD1">
        <w:tab/>
        <w:t>internally as a part of their continual improvement programs and management reports,</w:t>
      </w:r>
    </w:p>
    <w:p w14:paraId="7E29121C" w14:textId="77777777" w:rsidR="00F65CE2" w:rsidRPr="00157FD1" w:rsidRDefault="00F65CE2">
      <w:pPr>
        <w:pStyle w:val="BodyTextTab0"/>
      </w:pPr>
      <w:r w:rsidRPr="00157FD1">
        <w:t>–</w:t>
      </w:r>
      <w:r w:rsidRPr="00157FD1">
        <w:tab/>
        <w:t>as appropriate, in customer-organization exchanges and continual improvement programs, and</w:t>
      </w:r>
    </w:p>
    <w:p w14:paraId="7E29121D" w14:textId="77777777" w:rsidR="00F65CE2" w:rsidRPr="00157FD1" w:rsidRDefault="00F65CE2">
      <w:pPr>
        <w:pStyle w:val="BodyTextTab0"/>
      </w:pPr>
      <w:r w:rsidRPr="00157FD1">
        <w:t>–</w:t>
      </w:r>
      <w:r w:rsidRPr="00157FD1">
        <w:tab/>
        <w:t>to report to the TL 9000 Administrator, where indicated.</w:t>
      </w:r>
    </w:p>
    <w:p w14:paraId="7E29121E" w14:textId="77777777" w:rsidR="00F65CE2" w:rsidRPr="00157FD1" w:rsidRDefault="00F65CE2" w:rsidP="00F65CE2">
      <w:pPr>
        <w:pStyle w:val="ParSpacer"/>
      </w:pPr>
    </w:p>
    <w:p w14:paraId="7E29121F" w14:textId="77777777" w:rsidR="00F65CE2" w:rsidRPr="00157FD1" w:rsidRDefault="00C0437A">
      <w:pPr>
        <w:pStyle w:val="BodyText"/>
      </w:pPr>
      <w:r>
        <w:rPr>
          <w:noProof/>
          <w:lang w:val="de-DE" w:eastAsia="de-DE"/>
        </w:rPr>
        <mc:AlternateContent>
          <mc:Choice Requires="wps">
            <w:drawing>
              <wp:anchor distT="0" distB="0" distL="114300" distR="114300" simplePos="0" relativeHeight="251653632" behindDoc="0" locked="0" layoutInCell="0" allowOverlap="1" wp14:anchorId="7E293176" wp14:editId="7E293177">
                <wp:simplePos x="0" y="0"/>
                <wp:positionH relativeFrom="column">
                  <wp:posOffset>-36830</wp:posOffset>
                </wp:positionH>
                <wp:positionV relativeFrom="paragraph">
                  <wp:posOffset>0</wp:posOffset>
                </wp:positionV>
                <wp:extent cx="1325880" cy="568960"/>
                <wp:effectExtent l="1270" t="0" r="0" b="254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90" w14:textId="77777777" w:rsidR="00741BC6" w:rsidRDefault="00741BC6">
                            <w:pPr>
                              <w:pStyle w:val="Textkrper3"/>
                            </w:pPr>
                            <w:r>
                              <w:t>3.2 Principles of Measurements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53" style="position:absolute;left:0;text-align:left;margin-left:-2.9pt;margin-top:0;width:104.4pt;height:44.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BrQIAAKg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" o:allowincell="f" filled="f" stroked="f" strokeweight="0">
                <v:textbox inset="0,0,0,0">
                  <w:txbxContent>
                    <w:p w14:paraId="7E293390" w14:textId="77777777" w:rsidR="00741BC6" w:rsidRDefault="00741BC6">
                      <w:pPr>
                        <w:pStyle w:val="Textkrper3"/>
                      </w:pPr>
                      <w:r>
                        <w:t>3.2 Principles of Measurements Processing</w:t>
                      </w:r>
                    </w:p>
                  </w:txbxContent>
                </v:textbox>
              </v:rect>
            </w:pict>
          </mc:Fallback>
        </mc:AlternateContent>
      </w:r>
      <w:r w:rsidR="00F65CE2" w:rsidRPr="00157FD1">
        <w:t>TL 9000 registration requires the fulfillment of the TL 9000 Quality Management System Requirements and the reporting of the TL 9000 Quality Management System Measurements data specific for that TL 9000 registration to the TL 9000 Administrator.</w:t>
      </w:r>
    </w:p>
    <w:p w14:paraId="7E291220" w14:textId="77777777" w:rsidR="00F65CE2" w:rsidRPr="00157FD1" w:rsidRDefault="00F65CE2" w:rsidP="00F65CE2">
      <w:pPr>
        <w:pStyle w:val="ParSpacer"/>
      </w:pPr>
    </w:p>
    <w:p w14:paraId="7E291221" w14:textId="77777777" w:rsidR="00F65CE2" w:rsidRPr="00157FD1" w:rsidRDefault="00F65CE2">
      <w:pPr>
        <w:pStyle w:val="BodyText"/>
      </w:pPr>
      <w:r w:rsidRPr="00157FD1">
        <w:t>The following principles for processing the measurements are meant to foster an environment where customers and organizations can work together to drive continual improvement.</w:t>
      </w:r>
    </w:p>
    <w:p w14:paraId="7E291222" w14:textId="0BD24D3C" w:rsidR="00F65CE2" w:rsidRPr="00157FD1" w:rsidRDefault="00F65CE2">
      <w:pPr>
        <w:pStyle w:val="BodyTextTab0"/>
      </w:pPr>
      <w:r w:rsidRPr="00157FD1">
        <w:t>a)</w:t>
      </w:r>
      <w:r w:rsidRPr="00157FD1">
        <w:tab/>
        <w:t xml:space="preserve">All applicable measurements for a </w:t>
      </w:r>
      <w:r>
        <w:t>certification’s registration options and</w:t>
      </w:r>
      <w:r w:rsidRPr="00157FD1">
        <w:t xml:space="preserve"> product </w:t>
      </w:r>
      <w:r>
        <w:t>category(ies)</w:t>
      </w:r>
      <w:r w:rsidRPr="00157FD1">
        <w:t xml:space="preserve"> </w:t>
      </w:r>
      <w:r w:rsidR="008D1769">
        <w:t>as shown in the</w:t>
      </w:r>
      <w:r w:rsidRPr="00157FD1">
        <w:t xml:space="preserve"> in the Measurement Applicability Table (</w:t>
      </w:r>
      <w:r>
        <w:t>Normalization Units</w:t>
      </w:r>
      <w:r w:rsidRPr="00157FD1">
        <w:t xml:space="preserve">), Appendix A, </w:t>
      </w:r>
      <w:r>
        <w:t>Table A</w:t>
      </w:r>
      <w:r>
        <w:noBreakHyphen/>
        <w:t>2</w:t>
      </w:r>
      <w:r w:rsidRPr="00157FD1">
        <w:t xml:space="preserve"> shall be reported by the organization to the TL 9000 Administrator.</w:t>
      </w:r>
    </w:p>
    <w:p w14:paraId="7E291223" w14:textId="1DE9BC1C" w:rsidR="00F65CE2" w:rsidRPr="00157FD1" w:rsidRDefault="00F65CE2">
      <w:pPr>
        <w:pStyle w:val="BodyTextTab0"/>
      </w:pPr>
      <w:r w:rsidRPr="00157FD1">
        <w:t>b)</w:t>
      </w:r>
      <w:r w:rsidRPr="00157FD1">
        <w:tab/>
        <w:t xml:space="preserve">Valid reasons for the exclusion of specific measurements from the scope of registration shall be documented by the organization, approved by the </w:t>
      </w:r>
      <w:r>
        <w:t>C</w:t>
      </w:r>
      <w:r w:rsidRPr="00157FD1">
        <w:t xml:space="preserve">ertification </w:t>
      </w:r>
      <w:r>
        <w:t>B</w:t>
      </w:r>
      <w:r w:rsidRPr="00157FD1">
        <w:t>ody</w:t>
      </w:r>
      <w:r>
        <w:t xml:space="preserve"> (</w:t>
      </w:r>
      <w:r w:rsidR="008D1769">
        <w:t>R</w:t>
      </w:r>
      <w:r>
        <w:t>egistrar)</w:t>
      </w:r>
      <w:r w:rsidRPr="00157FD1">
        <w:t>, and available to the customer on request.</w:t>
      </w:r>
    </w:p>
    <w:p w14:paraId="7E291224" w14:textId="77777777" w:rsidR="00F65CE2" w:rsidRPr="00157FD1" w:rsidRDefault="00F65CE2">
      <w:pPr>
        <w:pStyle w:val="BodyTextTab0"/>
      </w:pPr>
      <w:r w:rsidRPr="00157FD1">
        <w:t>c)</w:t>
      </w:r>
      <w:r w:rsidRPr="00157FD1">
        <w:tab/>
        <w:t>Organizations shall provide TL 9000 measurement data to the TL 9000 Administrator who will compile the data and calculate performance data reports for each measurement, for each product category, as appropriate. These performance data reports shall include the number of data points for each calculation. The TL 9000 Administrator will provide detailed information on the calculations, such as smoothing and data eligibility rules, along with the performance data reports. Results and reports produced by the TL 9000 Administrator will not identify individual organizations.</w:t>
      </w:r>
    </w:p>
    <w:p w14:paraId="7E291225" w14:textId="77777777" w:rsidR="00F65CE2" w:rsidRPr="00157FD1" w:rsidRDefault="00F65CE2">
      <w:pPr>
        <w:pStyle w:val="BodyTextTab0"/>
      </w:pPr>
      <w:r w:rsidRPr="00157FD1">
        <w:t>d)</w:t>
      </w:r>
      <w:r w:rsidRPr="00157FD1">
        <w:tab/>
        <w:t xml:space="preserve">Customers who are members of the QuEST Forum </w:t>
      </w:r>
      <w:r>
        <w:t xml:space="preserve">or are TL 9000 certified </w:t>
      </w:r>
      <w:r w:rsidRPr="00157FD1">
        <w:t>shall provide the field performance information necessary to calculate the specific TL 9000 measurements to the registering organizations.</w:t>
      </w:r>
    </w:p>
    <w:p w14:paraId="7E291226" w14:textId="77777777" w:rsidR="00F65CE2" w:rsidRPr="00157FD1" w:rsidRDefault="00F65CE2">
      <w:pPr>
        <w:pStyle w:val="BodyTextTab0"/>
      </w:pPr>
      <w:r w:rsidRPr="00157FD1">
        <w:t>e)</w:t>
      </w:r>
      <w:r w:rsidRPr="00157FD1">
        <w:tab/>
        <w:t>A customer may request organizations that directly supply products to provide the TL 9000 measurements specific to that customer. This information exchange and format of the data occurs per mutual agreement between the organization and customer. The TL 9000 Administrator is not involved in any way.</w:t>
      </w:r>
    </w:p>
    <w:p w14:paraId="7E291227" w14:textId="77777777" w:rsidR="00F65CE2" w:rsidRPr="00157FD1" w:rsidRDefault="00F65CE2">
      <w:pPr>
        <w:pStyle w:val="BodyTextTab0"/>
      </w:pPr>
      <w:r w:rsidRPr="00157FD1">
        <w:t>f)</w:t>
      </w:r>
      <w:r w:rsidRPr="00157FD1">
        <w:tab/>
        <w:t>There will be no ranking of organizations by the TL 9000 Administrator.</w:t>
      </w:r>
    </w:p>
    <w:p w14:paraId="7E291228" w14:textId="77777777" w:rsidR="00F65CE2" w:rsidRPr="00157FD1" w:rsidRDefault="00F65CE2">
      <w:pPr>
        <w:pStyle w:val="BodyTextTab0"/>
      </w:pPr>
      <w:r w:rsidRPr="00157FD1">
        <w:t>g)</w:t>
      </w:r>
      <w:r w:rsidRPr="00157FD1">
        <w:tab/>
        <w:t>The processing of measurements shall not compromise the proprietary nature of the data.</w:t>
      </w:r>
    </w:p>
    <w:p w14:paraId="7E291229" w14:textId="77777777" w:rsidR="00F65CE2" w:rsidRPr="00157FD1" w:rsidRDefault="00F65CE2" w:rsidP="00F65CE2">
      <w:pPr>
        <w:pStyle w:val="berschrift3"/>
      </w:pPr>
      <w:r w:rsidRPr="00157FD1">
        <w:br w:type="page"/>
      </w:r>
      <w:r w:rsidRPr="00157FD1">
        <w:lastRenderedPageBreak/>
        <w:t>3.3.1</w:t>
      </w:r>
      <w:r w:rsidRPr="00157FD1">
        <w:tab/>
        <w:t>Intended TL 9000 Measurement Usage</w:t>
      </w:r>
    </w:p>
    <w:p w14:paraId="7E29122A" w14:textId="77777777" w:rsidR="00F65CE2" w:rsidRPr="002C7946" w:rsidRDefault="00C0437A" w:rsidP="00F65CE2">
      <w:pPr>
        <w:pStyle w:val="BodyText"/>
      </w:pPr>
      <w:r>
        <w:rPr>
          <w:noProof/>
          <w:lang w:val="de-DE" w:eastAsia="de-DE"/>
        </w:rPr>
        <mc:AlternateContent>
          <mc:Choice Requires="wps">
            <w:drawing>
              <wp:anchor distT="0" distB="0" distL="114300" distR="114300" simplePos="0" relativeHeight="251654656" behindDoc="0" locked="0" layoutInCell="1" allowOverlap="1" wp14:anchorId="7E293178" wp14:editId="7E293179">
                <wp:simplePos x="0" y="0"/>
                <wp:positionH relativeFrom="column">
                  <wp:posOffset>-36830</wp:posOffset>
                </wp:positionH>
                <wp:positionV relativeFrom="paragraph">
                  <wp:posOffset>-160655</wp:posOffset>
                </wp:positionV>
                <wp:extent cx="1325880" cy="778510"/>
                <wp:effectExtent l="1270" t="1270" r="0" b="127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78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91" w14:textId="77777777" w:rsidR="00741BC6" w:rsidRDefault="00741BC6">
                            <w:pPr>
                              <w:pStyle w:val="Textkrper3"/>
                            </w:pPr>
                            <w:r>
                              <w:t>3.3 Principles of Measurements Usage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54" style="position:absolute;left:0;text-align:left;margin-left:-2.9pt;margin-top:-12.65pt;width:104.4pt;height:61.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" filled="f" stroked="f" strokeweight="0">
                <v:textbox inset="0,0,0,0">
                  <w:txbxContent>
                    <w:p w14:paraId="7E293391" w14:textId="77777777" w:rsidR="00741BC6" w:rsidRDefault="00741BC6">
                      <w:pPr>
                        <w:pStyle w:val="Textkrper3"/>
                      </w:pPr>
                      <w:r>
                        <w:t>3.3 Principles of Measurements Usage</w:t>
                      </w:r>
                    </w:p>
                  </w:txbxContent>
                </v:textbox>
              </v:rect>
            </w:pict>
          </mc:Fallback>
        </mc:AlternateContent>
      </w:r>
      <w:r w:rsidR="00F65CE2" w:rsidRPr="002C7946">
        <w:t>The intended usage of TL 9000 measurements is to</w:t>
      </w:r>
    </w:p>
    <w:p w14:paraId="7E29122B" w14:textId="77777777" w:rsidR="00F65CE2" w:rsidRPr="00157FD1" w:rsidRDefault="00F65CE2">
      <w:pPr>
        <w:pStyle w:val="BodyTextTab0"/>
      </w:pPr>
      <w:r w:rsidRPr="00157FD1">
        <w:t>–</w:t>
      </w:r>
      <w:r w:rsidRPr="00157FD1">
        <w:tab/>
        <w:t>provide industry performance information suitable for benchmarking,</w:t>
      </w:r>
    </w:p>
    <w:p w14:paraId="7E29122C" w14:textId="77777777" w:rsidR="00F65CE2" w:rsidRPr="00157FD1" w:rsidRDefault="00F65CE2">
      <w:pPr>
        <w:pStyle w:val="BodyTextTab0"/>
      </w:pPr>
      <w:r w:rsidRPr="00157FD1">
        <w:t>–</w:t>
      </w:r>
      <w:r w:rsidRPr="00157FD1">
        <w:tab/>
        <w:t xml:space="preserve">identify improvement opportunities, </w:t>
      </w:r>
    </w:p>
    <w:p w14:paraId="7E29122D" w14:textId="77777777" w:rsidR="00F65CE2" w:rsidRPr="00157FD1" w:rsidRDefault="00F65CE2">
      <w:pPr>
        <w:pStyle w:val="BodyTextTab0"/>
      </w:pPr>
      <w:r w:rsidRPr="00157FD1">
        <w:t>–</w:t>
      </w:r>
      <w:r w:rsidRPr="00157FD1">
        <w:tab/>
        <w:t>improve telecommunications processes and products, and</w:t>
      </w:r>
    </w:p>
    <w:p w14:paraId="7E29122E" w14:textId="77777777" w:rsidR="00F65CE2" w:rsidRPr="00157FD1" w:rsidRDefault="00F65CE2">
      <w:pPr>
        <w:pStyle w:val="BodyTextTab0"/>
      </w:pPr>
      <w:r w:rsidRPr="00157FD1">
        <w:t>–</w:t>
      </w:r>
      <w:r w:rsidRPr="00157FD1">
        <w:tab/>
        <w:t>standardize customer report cards or assessments.</w:t>
      </w:r>
    </w:p>
    <w:p w14:paraId="7E29122F" w14:textId="77777777" w:rsidR="00F65CE2" w:rsidRPr="00157FD1" w:rsidRDefault="00F65CE2" w:rsidP="00F65CE2">
      <w:pPr>
        <w:pStyle w:val="ParSpacer"/>
        <w:rPr>
          <w:b/>
          <w:bCs/>
        </w:rPr>
      </w:pPr>
      <w:bookmarkStart w:id="136" w:name="OLE_LINK9"/>
      <w:bookmarkStart w:id="137" w:name="OLE_LINK10"/>
    </w:p>
    <w:bookmarkEnd w:id="136"/>
    <w:bookmarkEnd w:id="137"/>
    <w:p w14:paraId="7E291230" w14:textId="77777777" w:rsidR="00F65CE2" w:rsidRPr="00157FD1" w:rsidRDefault="00F65CE2" w:rsidP="00F65CE2">
      <w:pPr>
        <w:pStyle w:val="berschrift3"/>
      </w:pPr>
      <w:r w:rsidRPr="00157FD1">
        <w:t>3.3.2</w:t>
      </w:r>
      <w:r w:rsidRPr="00157FD1">
        <w:tab/>
        <w:t>Benefits of Using TL 9000 Measurement Data</w:t>
      </w:r>
    </w:p>
    <w:p w14:paraId="7E291231" w14:textId="77777777" w:rsidR="00F65CE2" w:rsidRPr="00157FD1" w:rsidRDefault="00F65CE2" w:rsidP="00F65CE2">
      <w:pPr>
        <w:pStyle w:val="BodyTextTab0"/>
      </w:pPr>
      <w:r w:rsidRPr="00157FD1">
        <w:t>–</w:t>
      </w:r>
      <w:r>
        <w:tab/>
      </w:r>
      <w:r w:rsidRPr="00157FD1">
        <w:t>The effectiveness of the measur</w:t>
      </w:r>
      <w:r>
        <w:t>ements</w:t>
      </w:r>
      <w:r w:rsidRPr="00157FD1">
        <w:t xml:space="preserve"> process is fundamental to successful quality management and continual improvement of business processes.</w:t>
      </w:r>
    </w:p>
    <w:p w14:paraId="7E291232" w14:textId="77777777" w:rsidR="00F65CE2" w:rsidRPr="00157FD1" w:rsidRDefault="00F65CE2" w:rsidP="00F65CE2">
      <w:pPr>
        <w:pStyle w:val="BodyTextTab0"/>
      </w:pPr>
      <w:r w:rsidRPr="00157FD1">
        <w:t>–</w:t>
      </w:r>
      <w:r>
        <w:tab/>
      </w:r>
      <w:r w:rsidRPr="00157FD1">
        <w:t>The TL 9000 measurement system provides a standardized set of performance results that are useful for a variety of purposes in addition to establishing industry benchmarks.</w:t>
      </w:r>
    </w:p>
    <w:p w14:paraId="7E291233" w14:textId="77777777" w:rsidR="00F65CE2" w:rsidRPr="00157FD1" w:rsidRDefault="00F65CE2" w:rsidP="00F65CE2">
      <w:pPr>
        <w:pStyle w:val="BodyTextTab0"/>
      </w:pPr>
      <w:r w:rsidRPr="00157FD1">
        <w:t>–</w:t>
      </w:r>
      <w:r>
        <w:tab/>
      </w:r>
      <w:r w:rsidRPr="00157FD1">
        <w:t>A common application for the measurements is to enhance the relationship between an organization, its customers, and its suppliers.</w:t>
      </w:r>
    </w:p>
    <w:p w14:paraId="7E291234" w14:textId="77777777" w:rsidR="00F65CE2" w:rsidRPr="00157FD1" w:rsidRDefault="00F65CE2" w:rsidP="00F65CE2">
      <w:pPr>
        <w:pStyle w:val="ParSpacer"/>
      </w:pPr>
    </w:p>
    <w:p w14:paraId="7E291235" w14:textId="77777777" w:rsidR="00F65CE2" w:rsidRPr="00157FD1" w:rsidRDefault="00C0437A">
      <w:pPr>
        <w:pStyle w:val="berschrift3"/>
      </w:pPr>
      <w:r>
        <w:rPr>
          <w:noProof/>
          <w:snapToGrid/>
          <w:lang w:val="de-DE" w:eastAsia="de-DE"/>
        </w:rPr>
        <mc:AlternateContent>
          <mc:Choice Requires="wps">
            <w:drawing>
              <wp:anchor distT="0" distB="0" distL="114300" distR="114300" simplePos="0" relativeHeight="251655680" behindDoc="0" locked="0" layoutInCell="0" allowOverlap="1" wp14:anchorId="7E29317A" wp14:editId="7E29317B">
                <wp:simplePos x="0" y="0"/>
                <wp:positionH relativeFrom="column">
                  <wp:posOffset>-36830</wp:posOffset>
                </wp:positionH>
                <wp:positionV relativeFrom="paragraph">
                  <wp:posOffset>0</wp:posOffset>
                </wp:positionV>
                <wp:extent cx="1325880" cy="635635"/>
                <wp:effectExtent l="1270" t="0" r="0" b="254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63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92" w14:textId="77777777" w:rsidR="00741BC6" w:rsidRDefault="00741BC6">
                            <w:pPr>
                              <w:pStyle w:val="Textkrper3"/>
                            </w:pPr>
                            <w:r>
                              <w:t>3.4 Measurements Data Aggregation and Customer 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55" style="position:absolute;left:0;text-align:left;margin-left:-2.9pt;margin-top:0;width:104.4pt;height:5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" o:allowincell="f" filled="f" stroked="f" strokeweight="0">
                <v:textbox inset="0,0,0,0">
                  <w:txbxContent>
                    <w:p w14:paraId="7E293392" w14:textId="77777777" w:rsidR="00741BC6" w:rsidRDefault="00741BC6">
                      <w:pPr>
                        <w:pStyle w:val="Textkrper3"/>
                      </w:pPr>
                      <w:r>
                        <w:t>3.4 Measurements Data Aggregation and Customer Base</w:t>
                      </w:r>
                    </w:p>
                  </w:txbxContent>
                </v:textbox>
              </v:rect>
            </w:pict>
          </mc:Fallback>
        </mc:AlternateContent>
      </w:r>
      <w:r w:rsidR="00F65CE2" w:rsidRPr="00157FD1">
        <w:t>3.4.1</w:t>
      </w:r>
      <w:r w:rsidR="00F65CE2" w:rsidRPr="00157FD1">
        <w:tab/>
        <w:t>Product Selection and Aggregation of Products</w:t>
      </w:r>
    </w:p>
    <w:p w14:paraId="7E291236" w14:textId="77777777" w:rsidR="00F65CE2" w:rsidRPr="00157FD1" w:rsidRDefault="00F65CE2">
      <w:pPr>
        <w:pStyle w:val="BodyText"/>
      </w:pPr>
      <w:r w:rsidRPr="00157FD1">
        <w:t>If an organization registers a business unit or a location, the organization has the option to determine which products will be included within the scope of the registration.</w:t>
      </w:r>
    </w:p>
    <w:p w14:paraId="7E291237" w14:textId="77777777" w:rsidR="00F65CE2" w:rsidRPr="00157FD1" w:rsidRDefault="00F65CE2" w:rsidP="00F65CE2">
      <w:pPr>
        <w:pStyle w:val="ParSpacer"/>
        <w:rPr>
          <w:b/>
          <w:bCs/>
        </w:rPr>
      </w:pPr>
    </w:p>
    <w:p w14:paraId="7E291238" w14:textId="77777777" w:rsidR="00F65CE2" w:rsidRPr="00157FD1" w:rsidRDefault="00F65CE2">
      <w:pPr>
        <w:pStyle w:val="BodyText"/>
      </w:pPr>
      <w:r w:rsidRPr="00157FD1">
        <w:t>If the scope of an organization’s registration includes multiple products in the same product category and clearly identifies them as separate, the organization may submit the data for each product separately. Alternatively, they may aggregate the data for two or more products into one or more combined submissions for that same product category. Aggregation of data for submission is not allowed for products in different product categories.</w:t>
      </w:r>
    </w:p>
    <w:p w14:paraId="7E291239" w14:textId="77777777" w:rsidR="00F65CE2" w:rsidRPr="00157FD1" w:rsidRDefault="00F65CE2" w:rsidP="00F65CE2">
      <w:pPr>
        <w:pStyle w:val="ParSpacer"/>
      </w:pPr>
    </w:p>
    <w:p w14:paraId="7E29123A" w14:textId="77777777" w:rsidR="00F65CE2" w:rsidRPr="00157FD1" w:rsidRDefault="00F65CE2">
      <w:pPr>
        <w:pStyle w:val="berschrift3"/>
      </w:pPr>
      <w:r w:rsidRPr="00157FD1">
        <w:t>3.4.2</w:t>
      </w:r>
      <w:r w:rsidRPr="00157FD1">
        <w:tab/>
        <w:t>Customer Base</w:t>
      </w:r>
    </w:p>
    <w:p w14:paraId="7E29123B" w14:textId="77777777" w:rsidR="00F65CE2" w:rsidRPr="00157FD1" w:rsidRDefault="00F65CE2">
      <w:pPr>
        <w:pStyle w:val="BodyText"/>
      </w:pPr>
      <w:r w:rsidRPr="00157FD1">
        <w:t>Customer base refers to the defined group of customers that the organization's measurement data encompasses. The organization shall be responsible for ensuring the data reported for a given measurement contains only data from customers who are providing all needed information for that measurement, including where the organization itself captures the customer information, such as through the organization’s Technical Assistance Center</w:t>
      </w:r>
      <w:r>
        <w:t>,</w:t>
      </w:r>
      <w:r w:rsidRPr="00157FD1">
        <w:t xml:space="preserve"> Customer Service Center</w:t>
      </w:r>
      <w:r>
        <w:t>, or monitoring systems</w:t>
      </w:r>
      <w:r w:rsidRPr="00157FD1">
        <w:t>. For example, the organization's Field Replaceable Unit Returns data should exclude any data from customers who utilize a third-party repair agency that is not supplying data to the organization.</w:t>
      </w:r>
    </w:p>
    <w:p w14:paraId="7E29123C" w14:textId="77777777" w:rsidR="00F65CE2" w:rsidRPr="00157FD1" w:rsidRDefault="00F65CE2" w:rsidP="00F65CE2">
      <w:pPr>
        <w:pStyle w:val="ParSpacer"/>
        <w:rPr>
          <w:b/>
          <w:bCs/>
        </w:rPr>
      </w:pPr>
    </w:p>
    <w:p w14:paraId="7E29123D" w14:textId="77777777" w:rsidR="00F65CE2" w:rsidRDefault="00F65CE2">
      <w:pPr>
        <w:pStyle w:val="BodyText"/>
      </w:pPr>
      <w:r w:rsidRPr="00157FD1">
        <w:t xml:space="preserve">The organization should include data </w:t>
      </w:r>
      <w:r>
        <w:t xml:space="preserve">for </w:t>
      </w:r>
      <w:r w:rsidRPr="00157FD1">
        <w:t xml:space="preserve">all of its customers, </w:t>
      </w:r>
      <w:r w:rsidRPr="00E75B22">
        <w:t xml:space="preserve">regardless of </w:t>
      </w:r>
      <w:r>
        <w:t xml:space="preserve">the </w:t>
      </w:r>
      <w:r w:rsidRPr="00E75B22">
        <w:t>format in which it is received, except where the data has been determined to be incomplete or inaccurate</w:t>
      </w:r>
      <w:r w:rsidRPr="00157FD1">
        <w:t>. Identification of the customer base in the data submission is not required</w:t>
      </w:r>
      <w:r>
        <w:t xml:space="preserve"> </w:t>
      </w:r>
      <w:r w:rsidRPr="00E75B22">
        <w:t>to be provided to QuEST</w:t>
      </w:r>
      <w:r>
        <w:t> </w:t>
      </w:r>
      <w:r w:rsidRPr="00E75B22">
        <w:t>Forum</w:t>
      </w:r>
      <w:r w:rsidRPr="00157FD1">
        <w:t xml:space="preserve">. However, the organization shall retain knowledge of the specific customer base used </w:t>
      </w:r>
      <w:r w:rsidRPr="00E75B22">
        <w:t xml:space="preserve">in each data submission, detailing from where the subset of available data comes, </w:t>
      </w:r>
      <w:r w:rsidRPr="00157FD1">
        <w:t>for a minimum of two years after the initial submission.</w:t>
      </w:r>
    </w:p>
    <w:p w14:paraId="7E29123E" w14:textId="2AE23253" w:rsidR="00F65CE2" w:rsidRPr="00157FD1" w:rsidRDefault="00F65CE2">
      <w:pPr>
        <w:pStyle w:val="BodyText"/>
      </w:pPr>
      <w:r w:rsidRPr="00517951">
        <w:t xml:space="preserve">If it is determined that the customer base must consistently exclude all customers for </w:t>
      </w:r>
      <w:r w:rsidR="00AB0161">
        <w:t>a</w:t>
      </w:r>
      <w:r w:rsidR="00AB0161" w:rsidRPr="00517951">
        <w:t xml:space="preserve"> </w:t>
      </w:r>
      <w:r w:rsidRPr="00517951">
        <w:t>required measurement, an exemption sh</w:t>
      </w:r>
      <w:r>
        <w:t>all</w:t>
      </w:r>
      <w:r w:rsidRPr="00517951">
        <w:t xml:space="preserve"> be documented and the TL</w:t>
      </w:r>
      <w:r>
        <w:t> </w:t>
      </w:r>
      <w:r w:rsidRPr="00517951">
        <w:t>9000 registration profile sh</w:t>
      </w:r>
      <w:r>
        <w:t>all</w:t>
      </w:r>
      <w:r w:rsidRPr="00517951">
        <w:t xml:space="preserve"> be updated (see section 4.2.8).</w:t>
      </w:r>
    </w:p>
    <w:p w14:paraId="7E29123F" w14:textId="77777777" w:rsidR="00F65CE2" w:rsidRPr="00157FD1" w:rsidRDefault="00F65CE2" w:rsidP="00F65CE2">
      <w:pPr>
        <w:pStyle w:val="ParSpacer"/>
      </w:pPr>
    </w:p>
    <w:p w14:paraId="7E291240" w14:textId="77777777" w:rsidR="00F65CE2" w:rsidRPr="00157FD1" w:rsidRDefault="00C0437A">
      <w:pPr>
        <w:pStyle w:val="berschrift3"/>
      </w:pPr>
      <w:r>
        <w:rPr>
          <w:noProof/>
          <w:snapToGrid/>
          <w:lang w:val="de-DE" w:eastAsia="de-DE"/>
        </w:rPr>
        <mc:AlternateContent>
          <mc:Choice Requires="wps">
            <w:drawing>
              <wp:anchor distT="0" distB="0" distL="114300" distR="114300" simplePos="0" relativeHeight="251656704" behindDoc="0" locked="0" layoutInCell="0" allowOverlap="1" wp14:anchorId="7E29317C" wp14:editId="7E29317D">
                <wp:simplePos x="0" y="0"/>
                <wp:positionH relativeFrom="column">
                  <wp:posOffset>-36830</wp:posOffset>
                </wp:positionH>
                <wp:positionV relativeFrom="paragraph">
                  <wp:posOffset>0</wp:posOffset>
                </wp:positionV>
                <wp:extent cx="1325880" cy="466090"/>
                <wp:effectExtent l="1270" t="0" r="0" b="635"/>
                <wp:wrapNone/>
                <wp:docPr id="14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93" w14:textId="77777777" w:rsidR="00741BC6" w:rsidRDefault="00741BC6">
                            <w:pPr>
                              <w:pStyle w:val="Textkrper3"/>
                            </w:pPr>
                            <w:r>
                              <w:t>3.5 Responsibilities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56" style="position:absolute;left:0;text-align:left;margin-left:-2.9pt;margin-top:0;width:104.4pt;height:3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" o:allowincell="f" filled="f" stroked="f" strokeweight="0">
                <v:textbox inset="0,0,0,0">
                  <w:txbxContent>
                    <w:p w14:paraId="7E293393" w14:textId="77777777" w:rsidR="00741BC6" w:rsidRDefault="00741BC6">
                      <w:pPr>
                        <w:pStyle w:val="Textkrper3"/>
                      </w:pPr>
                      <w:r>
                        <w:t>3.5 Responsibilities</w:t>
                      </w:r>
                    </w:p>
                  </w:txbxContent>
                </v:textbox>
              </v:rect>
            </w:pict>
          </mc:Fallback>
        </mc:AlternateContent>
      </w:r>
      <w:r w:rsidR="00F65CE2" w:rsidRPr="00157FD1">
        <w:t>3.5.1</w:t>
      </w:r>
      <w:r w:rsidR="00F65CE2" w:rsidRPr="00157FD1">
        <w:tab/>
        <w:t>TL 9000 Administrator Responsibilities</w:t>
      </w:r>
    </w:p>
    <w:p w14:paraId="7E291241" w14:textId="77777777" w:rsidR="00F65CE2" w:rsidRPr="00157FD1" w:rsidRDefault="00F65CE2">
      <w:pPr>
        <w:pStyle w:val="BodyText"/>
      </w:pPr>
      <w:r w:rsidRPr="00157FD1">
        <w:t>The TL 9000 Administrator shall</w:t>
      </w:r>
    </w:p>
    <w:p w14:paraId="7E291242" w14:textId="77777777" w:rsidR="00F65CE2" w:rsidRPr="00157FD1" w:rsidRDefault="00F65CE2" w:rsidP="00F65CE2">
      <w:pPr>
        <w:pStyle w:val="BodyTextTab0"/>
      </w:pPr>
      <w:r w:rsidRPr="00157FD1">
        <w:lastRenderedPageBreak/>
        <w:t>a)</w:t>
      </w:r>
      <w:r w:rsidRPr="00157FD1">
        <w:tab/>
        <w:t>provide Internet accessible systems for documenting all TL 9000 registrations that permit the public to determine</w:t>
      </w:r>
    </w:p>
    <w:p w14:paraId="7E291243" w14:textId="77777777" w:rsidR="00F65CE2" w:rsidRPr="00157FD1" w:rsidRDefault="00F65CE2" w:rsidP="00F65CE2">
      <w:pPr>
        <w:pStyle w:val="BodyTextTab1"/>
      </w:pPr>
      <w:r w:rsidRPr="00157FD1">
        <w:t>1)</w:t>
      </w:r>
      <w:r w:rsidRPr="00157FD1">
        <w:tab/>
        <w:t xml:space="preserve">the steps for obtaining a TL 9000 registration, </w:t>
      </w:r>
    </w:p>
    <w:p w14:paraId="7E291244" w14:textId="77777777" w:rsidR="00F65CE2" w:rsidRPr="00157FD1" w:rsidRDefault="00F65CE2" w:rsidP="00F65CE2">
      <w:pPr>
        <w:pStyle w:val="BodyTextTab1"/>
      </w:pPr>
      <w:r w:rsidRPr="00157FD1">
        <w:t>2)</w:t>
      </w:r>
      <w:r w:rsidRPr="00157FD1">
        <w:tab/>
        <w:t>the current status of any certified TL 9000 registration including dates of effectivity and other such data as directed by the QuEST Forum,</w:t>
      </w:r>
    </w:p>
    <w:p w14:paraId="7E291245" w14:textId="77777777" w:rsidR="00F65CE2" w:rsidRPr="00157FD1" w:rsidRDefault="00F65CE2" w:rsidP="00F65CE2">
      <w:pPr>
        <w:pStyle w:val="BodyTextTab1"/>
      </w:pPr>
      <w:r w:rsidRPr="00157FD1">
        <w:t>3)</w:t>
      </w:r>
      <w:r w:rsidRPr="00157FD1">
        <w:tab/>
        <w:t xml:space="preserve">the contact information for all authorized </w:t>
      </w:r>
      <w:r>
        <w:t>A</w:t>
      </w:r>
      <w:r w:rsidRPr="00157FD1">
        <w:t xml:space="preserve">ccreditation </w:t>
      </w:r>
      <w:r>
        <w:t>B</w:t>
      </w:r>
      <w:r w:rsidRPr="00157FD1">
        <w:t xml:space="preserve">odies and accredited </w:t>
      </w:r>
      <w:r>
        <w:t>Certification Bodies</w:t>
      </w:r>
      <w:r w:rsidRPr="00157FD1">
        <w:t>,</w:t>
      </w:r>
    </w:p>
    <w:p w14:paraId="7E291246" w14:textId="77777777" w:rsidR="00F65CE2" w:rsidRPr="00157FD1" w:rsidRDefault="00F65CE2" w:rsidP="00F65CE2">
      <w:pPr>
        <w:pStyle w:val="BodyTextTab1"/>
      </w:pPr>
      <w:r w:rsidRPr="00157FD1">
        <w:t>4)</w:t>
      </w:r>
      <w:r w:rsidRPr="00157FD1">
        <w:tab/>
        <w:t>statistics on the implementation and adoption of TL 9000 by region and worldwide,</w:t>
      </w:r>
    </w:p>
    <w:p w14:paraId="7E291247" w14:textId="77777777" w:rsidR="00F65CE2" w:rsidRPr="00157FD1" w:rsidRDefault="00F65CE2" w:rsidP="00F65CE2">
      <w:pPr>
        <w:pStyle w:val="BodyTextTab1"/>
      </w:pPr>
      <w:r w:rsidRPr="00157FD1">
        <w:t>5)</w:t>
      </w:r>
      <w:r w:rsidRPr="00157FD1">
        <w:tab/>
        <w:t>updates to TL 9000 registration requirements and their effective dates such as the periodic updates to the Product Category Tables,</w:t>
      </w:r>
    </w:p>
    <w:p w14:paraId="7E291248" w14:textId="77777777" w:rsidR="00F65CE2" w:rsidRPr="00157FD1" w:rsidRDefault="00F65CE2" w:rsidP="00F65CE2">
      <w:pPr>
        <w:pStyle w:val="BodyTextTab1"/>
      </w:pPr>
      <w:r w:rsidRPr="00157FD1">
        <w:t>6)</w:t>
      </w:r>
      <w:r w:rsidRPr="00157FD1">
        <w:tab/>
        <w:t>the current Executive Board, Workgroup Leadership, and organizations that are members of the QuEST Forum;</w:t>
      </w:r>
    </w:p>
    <w:p w14:paraId="7E291249" w14:textId="77777777" w:rsidR="00F65CE2" w:rsidRPr="00157FD1" w:rsidRDefault="00F65CE2" w:rsidP="00F65CE2">
      <w:pPr>
        <w:pStyle w:val="BodyTextTab0"/>
      </w:pPr>
      <w:r w:rsidRPr="00157FD1">
        <w:t>b)</w:t>
      </w:r>
      <w:r w:rsidRPr="00157FD1">
        <w:tab/>
        <w:t>provide Internet accessible systems that allow organizations with TL 9000 certified registrations to</w:t>
      </w:r>
    </w:p>
    <w:p w14:paraId="7E29124A" w14:textId="77777777" w:rsidR="00F65CE2" w:rsidRPr="00157FD1" w:rsidRDefault="00F65CE2" w:rsidP="00F65CE2">
      <w:pPr>
        <w:pStyle w:val="BodyTextTab1"/>
      </w:pPr>
      <w:r w:rsidRPr="00157FD1">
        <w:t>1)</w:t>
      </w:r>
      <w:r w:rsidRPr="00157FD1">
        <w:tab/>
        <w:t>create, maintain and update their registration parameters including scope statements, product categories, locations, etc., assuring that all pre-certified TL 9000 registration information remains confidential and secure,</w:t>
      </w:r>
    </w:p>
    <w:p w14:paraId="7E29124B" w14:textId="77777777" w:rsidR="00F65CE2" w:rsidRPr="00157FD1" w:rsidRDefault="00F65CE2" w:rsidP="00F65CE2">
      <w:pPr>
        <w:pStyle w:val="BodyTextTab1"/>
      </w:pPr>
      <w:r w:rsidRPr="00157FD1">
        <w:t>2)</w:t>
      </w:r>
      <w:r w:rsidRPr="00157FD1">
        <w:tab/>
        <w:t>track their registration and measurements data submission history,</w:t>
      </w:r>
    </w:p>
    <w:p w14:paraId="7E29124C" w14:textId="77777777" w:rsidR="00F65CE2" w:rsidRPr="00157FD1" w:rsidRDefault="00F65CE2" w:rsidP="00F65CE2">
      <w:pPr>
        <w:pStyle w:val="BodyTextTab1"/>
      </w:pPr>
      <w:r w:rsidRPr="00157FD1">
        <w:t>3)</w:t>
      </w:r>
      <w:r w:rsidRPr="00157FD1">
        <w:tab/>
        <w:t>permit secure access for TL 9000 measurements data submissions,</w:t>
      </w:r>
    </w:p>
    <w:p w14:paraId="7E29124D" w14:textId="2968CF3A" w:rsidR="00F65CE2" w:rsidRPr="00157FD1" w:rsidRDefault="00F65CE2" w:rsidP="00F65CE2">
      <w:pPr>
        <w:pStyle w:val="BodyTextTab1"/>
      </w:pPr>
      <w:r w:rsidRPr="00157FD1">
        <w:t>4)</w:t>
      </w:r>
      <w:r w:rsidRPr="00157FD1">
        <w:tab/>
        <w:t xml:space="preserve">permit secure access for TL 9000 measurements </w:t>
      </w:r>
      <w:r w:rsidR="00A02933">
        <w:t>resub</w:t>
      </w:r>
      <w:r w:rsidRPr="00157FD1">
        <w:t xml:space="preserve">missions of corrected data, for any erroneous data submitted within the previous </w:t>
      </w:r>
      <w:r w:rsidR="008D1769">
        <w:t>24 months</w:t>
      </w:r>
      <w:r w:rsidRPr="00157FD1">
        <w:t>, using the requirements of the current handbook and current effective product category tables or using requirements and product category tables in effect at the time the data was originally submitted;</w:t>
      </w:r>
    </w:p>
    <w:p w14:paraId="7E29124E" w14:textId="77777777" w:rsidR="00F65CE2" w:rsidRPr="00157FD1" w:rsidRDefault="00F65CE2" w:rsidP="00F65CE2">
      <w:pPr>
        <w:pStyle w:val="BodyTextTab0"/>
      </w:pPr>
      <w:r w:rsidRPr="00157FD1">
        <w:t>c)</w:t>
      </w:r>
      <w:r w:rsidRPr="00157FD1">
        <w:tab/>
        <w:t xml:space="preserve">provide Internet accessible systems that allow TL 9000 </w:t>
      </w:r>
      <w:r>
        <w:t>A</w:t>
      </w:r>
      <w:r w:rsidRPr="00157FD1">
        <w:t xml:space="preserve">ccreditation </w:t>
      </w:r>
      <w:r>
        <w:t>B</w:t>
      </w:r>
      <w:r w:rsidRPr="00157FD1">
        <w:t xml:space="preserve">odies and </w:t>
      </w:r>
      <w:r>
        <w:t>Certification Bodies</w:t>
      </w:r>
      <w:r w:rsidRPr="00157FD1">
        <w:t xml:space="preserve"> to</w:t>
      </w:r>
    </w:p>
    <w:p w14:paraId="7E29124F" w14:textId="77777777" w:rsidR="00F65CE2" w:rsidRPr="00157FD1" w:rsidRDefault="00F65CE2" w:rsidP="00F65CE2">
      <w:pPr>
        <w:pStyle w:val="BodyTextTab1"/>
      </w:pPr>
      <w:r w:rsidRPr="00157FD1">
        <w:t>1)</w:t>
      </w:r>
      <w:r w:rsidRPr="00157FD1">
        <w:tab/>
        <w:t>approve and maintain their client’s registration information online,</w:t>
      </w:r>
    </w:p>
    <w:p w14:paraId="7E291250" w14:textId="77777777" w:rsidR="00F65CE2" w:rsidRPr="00157FD1" w:rsidRDefault="00F65CE2" w:rsidP="00F65CE2">
      <w:pPr>
        <w:pStyle w:val="BodyTextTab1"/>
      </w:pPr>
      <w:r w:rsidRPr="00157FD1">
        <w:t>2)</w:t>
      </w:r>
      <w:r w:rsidRPr="00157FD1">
        <w:tab/>
        <w:t>review full details of a client’s registration information including data submission history;</w:t>
      </w:r>
    </w:p>
    <w:p w14:paraId="7E291251" w14:textId="77777777" w:rsidR="00F65CE2" w:rsidRPr="00157FD1" w:rsidRDefault="00F65CE2" w:rsidP="00F65CE2">
      <w:pPr>
        <w:pStyle w:val="BodyTextTab0"/>
      </w:pPr>
      <w:r w:rsidRPr="00157FD1">
        <w:t>d)</w:t>
      </w:r>
      <w:r w:rsidRPr="00157FD1">
        <w:tab/>
        <w:t>provide Internet accessible systems that document the TL 9000 data submission process and permit the submission of TL 9000 data that results in</w:t>
      </w:r>
    </w:p>
    <w:p w14:paraId="7E291252" w14:textId="77777777" w:rsidR="00F65CE2" w:rsidRPr="00157FD1" w:rsidRDefault="00F65CE2" w:rsidP="00F65CE2">
      <w:pPr>
        <w:pStyle w:val="BodyTextTab1"/>
      </w:pPr>
      <w:r w:rsidRPr="00157FD1">
        <w:t>1)</w:t>
      </w:r>
      <w:r w:rsidRPr="00157FD1">
        <w:tab/>
        <w:t>the delivery of a TL 9000 Data Submission Receipt (DSR) or error report to the submitter of each TL 9000 measurements submission within a timeframe defined by the QuEST Forum,</w:t>
      </w:r>
    </w:p>
    <w:p w14:paraId="7E291253" w14:textId="77777777" w:rsidR="00F65CE2" w:rsidRPr="00157FD1" w:rsidRDefault="00F65CE2" w:rsidP="00F65CE2">
      <w:pPr>
        <w:pStyle w:val="BodyTextTab1"/>
      </w:pPr>
      <w:r w:rsidRPr="00157FD1">
        <w:t>2)</w:t>
      </w:r>
      <w:r w:rsidRPr="00157FD1">
        <w:tab/>
        <w:t>maintenance of the integrity and confidentiality of all TL 9000 measurements data after receipt such that no submitted data are ever provided by the TL 9000 Administrator to anyone</w:t>
      </w:r>
      <w:r>
        <w:t>,</w:t>
      </w:r>
      <w:r w:rsidRPr="00157FD1">
        <w:t xml:space="preserve"> including the submitter,</w:t>
      </w:r>
    </w:p>
    <w:p w14:paraId="7E291254" w14:textId="77777777" w:rsidR="00F65CE2" w:rsidRPr="00157FD1" w:rsidRDefault="00F65CE2" w:rsidP="00F65CE2">
      <w:pPr>
        <w:pStyle w:val="BodyTextTab1"/>
      </w:pPr>
      <w:r w:rsidRPr="00157FD1">
        <w:t>3)</w:t>
      </w:r>
      <w:r w:rsidRPr="00157FD1">
        <w:tab/>
        <w:t>the ability of a data submitter to correct previously submitted data for a period defined by the QuEST Forum;</w:t>
      </w:r>
    </w:p>
    <w:p w14:paraId="7E291255" w14:textId="77777777" w:rsidR="00F65CE2" w:rsidRPr="00157FD1" w:rsidRDefault="00F65CE2" w:rsidP="00F65CE2">
      <w:pPr>
        <w:pStyle w:val="BodyTextTab0"/>
      </w:pPr>
      <w:r w:rsidRPr="00157FD1">
        <w:t>e)</w:t>
      </w:r>
      <w:r w:rsidRPr="00157FD1">
        <w:tab/>
        <w:t>provide systems and access mechanisms that</w:t>
      </w:r>
    </w:p>
    <w:p w14:paraId="7E291256" w14:textId="77777777" w:rsidR="00F65CE2" w:rsidRPr="00157FD1" w:rsidRDefault="00F65CE2" w:rsidP="00F65CE2">
      <w:pPr>
        <w:pStyle w:val="BodyTextTab1"/>
      </w:pPr>
      <w:r w:rsidRPr="00157FD1">
        <w:t>1)</w:t>
      </w:r>
      <w:r w:rsidRPr="00157FD1">
        <w:tab/>
        <w:t>determine when there is sufficient data for each measurement in each product category to publish statistically valid performance data reports,</w:t>
      </w:r>
    </w:p>
    <w:p w14:paraId="7E291257" w14:textId="77777777" w:rsidR="00F65CE2" w:rsidRPr="00157FD1" w:rsidRDefault="00F65CE2" w:rsidP="00F65CE2">
      <w:pPr>
        <w:pStyle w:val="BodyTextTab1"/>
      </w:pPr>
      <w:r w:rsidRPr="00157FD1">
        <w:t>2)</w:t>
      </w:r>
      <w:r w:rsidRPr="00157FD1">
        <w:tab/>
        <w:t>protect all data submissions such that no person can derive another company’s data based on published processed data and their own data,</w:t>
      </w:r>
    </w:p>
    <w:p w14:paraId="7E291258" w14:textId="34E2B5AB" w:rsidR="00F65CE2" w:rsidRPr="00157FD1" w:rsidRDefault="00D11FCA" w:rsidP="00F65CE2">
      <w:pPr>
        <w:pStyle w:val="BodyTextInd2"/>
      </w:pPr>
      <w:r>
        <w:lastRenderedPageBreak/>
        <w:t>NOTE</w:t>
      </w:r>
      <w:r w:rsidR="00F65CE2" w:rsidRPr="00157FD1">
        <w:t>: Industry performance data reports may be published if there are valid data submissions from three or more companies. The full set of rules for determining the performance data report measurements is available on the TL 9000 website (</w:t>
      </w:r>
      <w:r w:rsidR="00F65CE2">
        <w:t>tl9000.org/links.html</w:t>
      </w:r>
      <w:r w:rsidR="00F65CE2" w:rsidRPr="00157FD1">
        <w:t>).</w:t>
      </w:r>
    </w:p>
    <w:p w14:paraId="7E291259" w14:textId="77777777" w:rsidR="00F65CE2" w:rsidRPr="00157FD1" w:rsidRDefault="00F65CE2" w:rsidP="00F65CE2">
      <w:pPr>
        <w:pStyle w:val="BodyTextTab1"/>
      </w:pPr>
      <w:r w:rsidRPr="00157FD1">
        <w:t>3)</w:t>
      </w:r>
      <w:r w:rsidRPr="00157FD1">
        <w:tab/>
        <w:t xml:space="preserve">calculate the performance data reports for each measurement, as appropriate, by product category, using the appropriate data elements for each compared data measurement, </w:t>
      </w:r>
      <w:r w:rsidRPr="00157FD1">
        <w:br/>
      </w:r>
      <w:r w:rsidR="00D11FCA">
        <w:t>NOTE</w:t>
      </w:r>
      <w:r w:rsidRPr="00157FD1">
        <w:t>: These performance data reports shall include, but are not limited to, the monthly average and the number of data points for each calculation.</w:t>
      </w:r>
    </w:p>
    <w:p w14:paraId="7E29125A" w14:textId="77777777" w:rsidR="00F65CE2" w:rsidRPr="00157FD1" w:rsidRDefault="00F65CE2" w:rsidP="00F65CE2">
      <w:pPr>
        <w:pStyle w:val="BodyTextTab1"/>
      </w:pPr>
      <w:r w:rsidRPr="00157FD1">
        <w:t>4)</w:t>
      </w:r>
      <w:r w:rsidRPr="00157FD1">
        <w:tab/>
        <w:t>provide detailed information on the calculations, such as smoothing and data eligibility rules, along with the performance data reports,</w:t>
      </w:r>
    </w:p>
    <w:p w14:paraId="7E29125B" w14:textId="77777777" w:rsidR="00F65CE2" w:rsidRPr="00157FD1" w:rsidRDefault="00F65CE2" w:rsidP="00F65CE2">
      <w:pPr>
        <w:pStyle w:val="BodyTextTab1"/>
      </w:pPr>
      <w:r w:rsidRPr="00157FD1">
        <w:t>5)</w:t>
      </w:r>
      <w:r w:rsidRPr="00157FD1">
        <w:tab/>
        <w:t>post compared data output for web access on a schedule determined by the QuEST Forum,</w:t>
      </w:r>
    </w:p>
    <w:p w14:paraId="7E29125C" w14:textId="77777777" w:rsidR="00F65CE2" w:rsidRPr="00157FD1" w:rsidRDefault="00F65CE2" w:rsidP="00F65CE2">
      <w:pPr>
        <w:pStyle w:val="BodyTextTab1"/>
      </w:pPr>
      <w:r w:rsidRPr="00157FD1">
        <w:t>6)</w:t>
      </w:r>
      <w:r w:rsidRPr="00157FD1">
        <w:tab/>
        <w:t>permit authorized users to view and retrieve Performance Data Reports derived from processed TL 9000 data submissions,</w:t>
      </w:r>
    </w:p>
    <w:p w14:paraId="7E29125D" w14:textId="77777777" w:rsidR="00F65CE2" w:rsidRPr="00157FD1" w:rsidRDefault="00F65CE2" w:rsidP="00F65CE2">
      <w:pPr>
        <w:pStyle w:val="BodyTextTab1"/>
      </w:pPr>
      <w:r w:rsidRPr="00157FD1">
        <w:t>7)</w:t>
      </w:r>
      <w:r w:rsidRPr="00157FD1">
        <w:tab/>
        <w:t>notify organizations with certified registrations and affected companies when updates to Product Category Table</w:t>
      </w:r>
      <w:r>
        <w:t>s</w:t>
      </w:r>
      <w:r w:rsidRPr="00157FD1">
        <w:t>, Appendix A, are released,</w:t>
      </w:r>
    </w:p>
    <w:p w14:paraId="7E29125E" w14:textId="77777777" w:rsidR="00F65CE2" w:rsidRPr="00157FD1" w:rsidRDefault="00F65CE2" w:rsidP="00F65CE2">
      <w:pPr>
        <w:pStyle w:val="BodyTextTab1"/>
      </w:pPr>
      <w:r w:rsidRPr="00157FD1">
        <w:t>8)</w:t>
      </w:r>
      <w:r w:rsidRPr="00157FD1">
        <w:tab/>
        <w:t>notify organizations with certified registrations when data are not submitted within specified time frames (see 3.5.2 e);</w:t>
      </w:r>
    </w:p>
    <w:p w14:paraId="7E29125F" w14:textId="77777777" w:rsidR="00F65CE2" w:rsidRPr="00157FD1" w:rsidRDefault="00F65CE2" w:rsidP="00F65CE2">
      <w:pPr>
        <w:pStyle w:val="BodyTextTab0"/>
      </w:pPr>
      <w:r w:rsidRPr="00157FD1">
        <w:t>f)</w:t>
      </w:r>
      <w:r w:rsidRPr="00157FD1">
        <w:tab/>
        <w:t>propose system improvements such as</w:t>
      </w:r>
    </w:p>
    <w:p w14:paraId="7E291260" w14:textId="77777777" w:rsidR="00F65CE2" w:rsidRPr="00157FD1" w:rsidRDefault="00F65CE2" w:rsidP="00F65CE2">
      <w:pPr>
        <w:pStyle w:val="BodyTextTab1"/>
      </w:pPr>
      <w:r w:rsidRPr="00157FD1">
        <w:t>1)</w:t>
      </w:r>
      <w:r w:rsidRPr="00157FD1">
        <w:tab/>
        <w:t>the splitting or aggregation of product categories to produce more meaningful measurement outputs,</w:t>
      </w:r>
    </w:p>
    <w:p w14:paraId="7E291261" w14:textId="77777777" w:rsidR="00F65CE2" w:rsidRPr="00157FD1" w:rsidRDefault="00F65CE2" w:rsidP="00F65CE2">
      <w:pPr>
        <w:pStyle w:val="BodyTextTab1"/>
      </w:pPr>
      <w:r w:rsidRPr="00157FD1">
        <w:t>2)</w:t>
      </w:r>
      <w:r w:rsidRPr="00157FD1">
        <w:tab/>
        <w:t>ease-of-use of the systems,</w:t>
      </w:r>
    </w:p>
    <w:p w14:paraId="7E291262" w14:textId="77777777" w:rsidR="00F65CE2" w:rsidRPr="00157FD1" w:rsidRDefault="00F65CE2" w:rsidP="00F65CE2">
      <w:pPr>
        <w:pStyle w:val="BodyTextTab1"/>
      </w:pPr>
      <w:r w:rsidRPr="00157FD1">
        <w:t>3)</w:t>
      </w:r>
      <w:r w:rsidRPr="00157FD1">
        <w:tab/>
        <w:t>extension of the system to include affiliated activities such as benchmarking, etc.;</w:t>
      </w:r>
    </w:p>
    <w:p w14:paraId="7E291263" w14:textId="77777777" w:rsidR="00F65CE2" w:rsidRPr="00157FD1" w:rsidRDefault="00F65CE2" w:rsidP="00F65CE2">
      <w:pPr>
        <w:pStyle w:val="BodyTextTab0"/>
      </w:pPr>
      <w:r w:rsidRPr="00157FD1">
        <w:t>g)</w:t>
      </w:r>
      <w:r w:rsidRPr="00157FD1">
        <w:tab/>
        <w:t>provide business continuity functions consistent with ISO/IEC</w:t>
      </w:r>
      <w:r>
        <w:t> </w:t>
      </w:r>
      <w:r w:rsidRPr="00157FD1">
        <w:t>27001</w:t>
      </w:r>
      <w:r w:rsidRPr="00157FD1">
        <w:rPr>
          <w:vertAlign w:val="superscript"/>
        </w:rPr>
        <w:t>[</w:t>
      </w:r>
      <w:r>
        <w:rPr>
          <w:vertAlign w:val="superscript"/>
        </w:rPr>
        <w:t>7</w:t>
      </w:r>
      <w:r w:rsidRPr="00157FD1">
        <w:rPr>
          <w:vertAlign w:val="superscript"/>
        </w:rPr>
        <w:t>]</w:t>
      </w:r>
      <w:r w:rsidRPr="00157FD1">
        <w:t xml:space="preserve"> that</w:t>
      </w:r>
    </w:p>
    <w:p w14:paraId="7E291264" w14:textId="77777777" w:rsidR="00F65CE2" w:rsidRPr="00157FD1" w:rsidRDefault="00F65CE2" w:rsidP="00F65CE2">
      <w:pPr>
        <w:pStyle w:val="BodyTextTab1"/>
      </w:pPr>
      <w:r w:rsidRPr="00157FD1">
        <w:t>1)</w:t>
      </w:r>
      <w:r w:rsidRPr="00157FD1">
        <w:tab/>
        <w:t>maintains complete security of an organization’s registration information,</w:t>
      </w:r>
    </w:p>
    <w:p w14:paraId="7E291265" w14:textId="77777777" w:rsidR="00F65CE2" w:rsidRPr="00157FD1" w:rsidRDefault="00F65CE2" w:rsidP="00F65CE2">
      <w:pPr>
        <w:pStyle w:val="BodyTextTab1"/>
      </w:pPr>
      <w:r w:rsidRPr="00157FD1">
        <w:t>2)</w:t>
      </w:r>
      <w:r w:rsidRPr="00157FD1">
        <w:tab/>
        <w:t>can be audited and verified by an external agent,</w:t>
      </w:r>
    </w:p>
    <w:p w14:paraId="7E291266" w14:textId="77777777" w:rsidR="00F65CE2" w:rsidRPr="00157FD1" w:rsidRDefault="00F65CE2" w:rsidP="00F65CE2">
      <w:pPr>
        <w:pStyle w:val="BodyTextTab1"/>
      </w:pPr>
      <w:r w:rsidRPr="00157FD1">
        <w:t>3)</w:t>
      </w:r>
      <w:r w:rsidRPr="00157FD1">
        <w:tab/>
        <w:t>defines, implements, and maintains a disaster recovery plan.</w:t>
      </w:r>
    </w:p>
    <w:p w14:paraId="7E291267" w14:textId="77777777" w:rsidR="00F65CE2" w:rsidRPr="00157FD1" w:rsidRDefault="00F65CE2" w:rsidP="00F65CE2">
      <w:pPr>
        <w:pStyle w:val="ParSpacer"/>
      </w:pPr>
    </w:p>
    <w:p w14:paraId="7E291268" w14:textId="77777777" w:rsidR="00F65CE2" w:rsidRPr="00157FD1" w:rsidRDefault="00F65CE2">
      <w:pPr>
        <w:pStyle w:val="berschrift3"/>
      </w:pPr>
      <w:r w:rsidRPr="00157FD1">
        <w:t>3.5.2</w:t>
      </w:r>
      <w:r w:rsidRPr="00157FD1">
        <w:tab/>
        <w:t>Organization Responsibilities</w:t>
      </w:r>
    </w:p>
    <w:p w14:paraId="7E291269" w14:textId="77777777" w:rsidR="00F65CE2" w:rsidRPr="00157FD1" w:rsidRDefault="00F65CE2">
      <w:pPr>
        <w:pStyle w:val="BodyText"/>
      </w:pPr>
      <w:r w:rsidRPr="00157FD1">
        <w:t>The organization shall</w:t>
      </w:r>
    </w:p>
    <w:p w14:paraId="7E29126A" w14:textId="77777777" w:rsidR="00F65CE2" w:rsidRPr="00157FD1" w:rsidRDefault="00F65CE2">
      <w:pPr>
        <w:pStyle w:val="BodyTextTab0"/>
      </w:pPr>
      <w:r w:rsidRPr="00157FD1">
        <w:t>a)</w:t>
      </w:r>
      <w:r w:rsidRPr="00157FD1">
        <w:tab/>
        <w:t>utilize documented processes to capture and validate applicable measurement data such that source data records are available,</w:t>
      </w:r>
    </w:p>
    <w:p w14:paraId="7E29126B" w14:textId="77777777" w:rsidR="00F65CE2" w:rsidRPr="00157FD1" w:rsidRDefault="00F65CE2">
      <w:pPr>
        <w:pStyle w:val="BodyTextTab0"/>
      </w:pPr>
      <w:r w:rsidRPr="00157FD1">
        <w:t>b)</w:t>
      </w:r>
      <w:r w:rsidRPr="00157FD1">
        <w:tab/>
        <w:t>collect, validate, and submit data per the defined measurement definitions to the TL 9000 Administrator using the provided tool(s),</w:t>
      </w:r>
    </w:p>
    <w:p w14:paraId="7E29126C" w14:textId="77777777" w:rsidR="00F65CE2" w:rsidRPr="00157FD1" w:rsidRDefault="00F65CE2">
      <w:pPr>
        <w:pStyle w:val="BodyTextTab0"/>
      </w:pPr>
      <w:r w:rsidRPr="00157FD1">
        <w:t>c)</w:t>
      </w:r>
      <w:r w:rsidRPr="00157FD1">
        <w:tab/>
        <w:t>submit data on measurements that are within its scope of registration,</w:t>
      </w:r>
    </w:p>
    <w:p w14:paraId="7E29126D" w14:textId="77777777" w:rsidR="00F65CE2" w:rsidRPr="00157FD1" w:rsidRDefault="00F65CE2">
      <w:pPr>
        <w:pStyle w:val="BodyTextTab0"/>
      </w:pPr>
      <w:r w:rsidRPr="00157FD1">
        <w:t>d)</w:t>
      </w:r>
      <w:r w:rsidRPr="00157FD1">
        <w:tab/>
        <w:t>submit a minimum of three consecutive months of data to the TL 9000 Administrator and receive TL 9000 Data Submission Receipts acknowledging valid submissions to obtain TL 9000 registration,</w:t>
      </w:r>
    </w:p>
    <w:p w14:paraId="7E29126E" w14:textId="77777777" w:rsidR="00F65CE2" w:rsidRPr="00157FD1" w:rsidRDefault="00F65CE2">
      <w:pPr>
        <w:pStyle w:val="BodyTextTab0"/>
      </w:pPr>
      <w:r w:rsidRPr="00157FD1">
        <w:t>e)</w:t>
      </w:r>
      <w:r w:rsidRPr="00157FD1">
        <w:tab/>
        <w:t xml:space="preserve">submit </w:t>
      </w:r>
      <w:r w:rsidRPr="00157FD1">
        <w:rPr>
          <w:szCs w:val="20"/>
        </w:rPr>
        <w:t>monthly</w:t>
      </w:r>
      <w:r w:rsidRPr="00157FD1">
        <w:t xml:space="preserve"> data every calendar month after becoming registered no</w:t>
      </w:r>
      <w:r>
        <w:t>t</w:t>
      </w:r>
      <w:r w:rsidRPr="00157FD1">
        <w:t xml:space="preserve"> later than seven weeks after the end of the month,</w:t>
      </w:r>
    </w:p>
    <w:p w14:paraId="7E29126F" w14:textId="77777777" w:rsidR="00F65CE2" w:rsidRPr="00157FD1" w:rsidRDefault="00F65CE2">
      <w:pPr>
        <w:pStyle w:val="BodyTextTab0"/>
      </w:pPr>
      <w:r w:rsidRPr="00157FD1">
        <w:t>f)</w:t>
      </w:r>
      <w:r w:rsidRPr="00157FD1">
        <w:tab/>
        <w:t>provide measurement data for new updates, releases, or versions of existing products under registration starting at General Availability of the new update, release, or version (see 4.2.6),</w:t>
      </w:r>
    </w:p>
    <w:p w14:paraId="7E291270" w14:textId="7860338A" w:rsidR="00F65CE2" w:rsidRPr="00157FD1" w:rsidRDefault="00F65CE2">
      <w:pPr>
        <w:pStyle w:val="BodyTextTab0"/>
      </w:pPr>
      <w:r w:rsidRPr="00157FD1">
        <w:t>g)</w:t>
      </w:r>
      <w:r w:rsidRPr="00157FD1">
        <w:tab/>
        <w:t xml:space="preserve">provide measurement data for new products that are within the organization's TL 9000 scope and fall within an existing reported product category </w:t>
      </w:r>
      <w:r>
        <w:t xml:space="preserve">any time </w:t>
      </w:r>
      <w:r>
        <w:lastRenderedPageBreak/>
        <w:t xml:space="preserve">after General Availability of the product but </w:t>
      </w:r>
      <w:r w:rsidRPr="00157FD1">
        <w:t>no</w:t>
      </w:r>
      <w:r>
        <w:t>t</w:t>
      </w:r>
      <w:r w:rsidRPr="00157FD1">
        <w:t xml:space="preserve"> later than six months after General Availability of the product (see 4.2.6),</w:t>
      </w:r>
    </w:p>
    <w:p w14:paraId="7E291271" w14:textId="77777777" w:rsidR="00F65CE2" w:rsidRPr="00157FD1" w:rsidRDefault="00F65CE2">
      <w:pPr>
        <w:pStyle w:val="BodyTextTab0"/>
      </w:pPr>
      <w:r w:rsidRPr="00157FD1">
        <w:t>h)</w:t>
      </w:r>
      <w:r w:rsidRPr="00157FD1">
        <w:tab/>
      </w:r>
      <w:r>
        <w:t>submit a minimum of three consecutive</w:t>
      </w:r>
      <w:r w:rsidRPr="00157FD1">
        <w:t xml:space="preserve"> months of measurement data for products that expand the organization's TL 9000 scope into new product categories, receiving TL 9000 Data Submission Receipts acknowledging valid submissions prior to scope expansion,</w:t>
      </w:r>
      <w:r w:rsidRPr="00157FD1">
        <w:br/>
      </w:r>
      <w:r w:rsidR="00D11FCA">
        <w:t>NOTE</w:t>
      </w:r>
      <w:r w:rsidRPr="00157FD1">
        <w:t xml:space="preserve">: Scope changes can be made only in conjunction with assessment by the </w:t>
      </w:r>
      <w:r>
        <w:t>Certification Body</w:t>
      </w:r>
      <w:r w:rsidRPr="00157FD1">
        <w:t>.</w:t>
      </w:r>
    </w:p>
    <w:p w14:paraId="7E291272" w14:textId="77777777" w:rsidR="00F65CE2" w:rsidRPr="00157FD1" w:rsidRDefault="00F65CE2">
      <w:pPr>
        <w:pStyle w:val="BodyTextTab0"/>
      </w:pPr>
      <w:r w:rsidRPr="00157FD1">
        <w:t>i)</w:t>
      </w:r>
      <w:r w:rsidRPr="00157FD1">
        <w:tab/>
        <w:t>compare internal measurements to the available industry performance data reports and take steps to improve products and processes as appropriate,</w:t>
      </w:r>
    </w:p>
    <w:p w14:paraId="7E291273" w14:textId="77777777" w:rsidR="00F65CE2" w:rsidRPr="00157FD1" w:rsidRDefault="00F65CE2">
      <w:pPr>
        <w:pStyle w:val="BodyTextTab0"/>
      </w:pPr>
      <w:r w:rsidRPr="00157FD1">
        <w:t>j)</w:t>
      </w:r>
      <w:r w:rsidRPr="00157FD1">
        <w:tab/>
        <w:t>provide regular TL 9000 Quality Management System Measurements reports to its responsible management,</w:t>
      </w:r>
    </w:p>
    <w:p w14:paraId="7E291274" w14:textId="38606E34" w:rsidR="00F65CE2" w:rsidRDefault="00F65CE2">
      <w:pPr>
        <w:pStyle w:val="BodyTextTab0"/>
      </w:pPr>
      <w:r w:rsidRPr="00157FD1">
        <w:t>k)</w:t>
      </w:r>
      <w:r w:rsidRPr="00157FD1">
        <w:tab/>
        <w:t xml:space="preserve">correct any data </w:t>
      </w:r>
      <w:r>
        <w:t>errors</w:t>
      </w:r>
      <w:r w:rsidRPr="00157FD1">
        <w:t xml:space="preserve">, and </w:t>
      </w:r>
      <w:r w:rsidR="00A02933">
        <w:t>resub</w:t>
      </w:r>
      <w:r w:rsidRPr="00157FD1">
        <w:t xml:space="preserve">mit corrected data for any </w:t>
      </w:r>
      <w:r w:rsidR="00E47F40">
        <w:t xml:space="preserve">month with </w:t>
      </w:r>
      <w:r w:rsidRPr="00157FD1">
        <w:t xml:space="preserve">erroneous data submitted within the previous </w:t>
      </w:r>
      <w:r w:rsidR="00E47F40">
        <w:t>24 months.</w:t>
      </w:r>
      <w:r w:rsidR="00E47F40" w:rsidRPr="00157FD1" w:rsidDel="00E47F40">
        <w:t xml:space="preserve"> </w:t>
      </w:r>
      <w:r w:rsidRPr="00157FD1">
        <w:br/>
      </w:r>
      <w:r>
        <w:t xml:space="preserve">Data is </w:t>
      </w:r>
      <w:r w:rsidR="00E47F40">
        <w:t xml:space="preserve">considered to be </w:t>
      </w:r>
      <w:r>
        <w:t>in error if one or more of the following conditions apply and the error results in a material difference.</w:t>
      </w:r>
    </w:p>
    <w:p w14:paraId="7E291275" w14:textId="06B3A337" w:rsidR="00F65CE2" w:rsidRDefault="00EF63D0" w:rsidP="00F65CE2">
      <w:pPr>
        <w:pStyle w:val="BodyTextTab1"/>
      </w:pPr>
      <w:r>
        <w:t>1)</w:t>
      </w:r>
      <w:r w:rsidR="00F65CE2" w:rsidRPr="00157FD1">
        <w:tab/>
      </w:r>
      <w:r w:rsidR="00F65CE2">
        <w:t xml:space="preserve">The measurement did not meet the requirements in force at the time of the </w:t>
      </w:r>
      <w:r w:rsidR="007C5D37">
        <w:t>submission</w:t>
      </w:r>
      <w:r w:rsidR="00F65CE2">
        <w:t>,</w:t>
      </w:r>
    </w:p>
    <w:p w14:paraId="7E291276" w14:textId="34893259" w:rsidR="00F65CE2" w:rsidRDefault="00EF63D0" w:rsidP="00F65CE2">
      <w:pPr>
        <w:pStyle w:val="BodyTextTab1"/>
      </w:pPr>
      <w:r>
        <w:t>2)</w:t>
      </w:r>
      <w:r w:rsidR="00F65CE2" w:rsidRPr="00157FD1">
        <w:tab/>
      </w:r>
      <w:r w:rsidR="00F65CE2">
        <w:t>data acquisition or validation procedures in use at the time were not followed,</w:t>
      </w:r>
    </w:p>
    <w:p w14:paraId="7E291277" w14:textId="0E5D511C" w:rsidR="00F65CE2" w:rsidRDefault="00EF63D0" w:rsidP="00F65CE2">
      <w:pPr>
        <w:pStyle w:val="BodyTextTab1"/>
      </w:pPr>
      <w:r>
        <w:t>3)</w:t>
      </w:r>
      <w:r w:rsidR="00F65CE2" w:rsidRPr="00157FD1">
        <w:tab/>
      </w:r>
      <w:r w:rsidR="00F65CE2">
        <w:t>data acquisition scripts or tools contained errors, or</w:t>
      </w:r>
    </w:p>
    <w:p w14:paraId="7E291278" w14:textId="0C3EC8A7" w:rsidR="00F65CE2" w:rsidRDefault="00EF63D0" w:rsidP="00F65CE2">
      <w:pPr>
        <w:pStyle w:val="BodyTextTab1"/>
      </w:pPr>
      <w:r>
        <w:t>4)</w:t>
      </w:r>
      <w:r w:rsidR="00F65CE2" w:rsidRPr="00157FD1">
        <w:tab/>
      </w:r>
      <w:r w:rsidR="00F65CE2">
        <w:t xml:space="preserve">changes to the source data are identified after the </w:t>
      </w:r>
      <w:r w:rsidR="007C5D37">
        <w:t xml:space="preserve">most recent </w:t>
      </w:r>
      <w:r w:rsidR="00F65CE2">
        <w:t>submission.</w:t>
      </w:r>
    </w:p>
    <w:p w14:paraId="7E291279" w14:textId="2FF2F728" w:rsidR="00F65CE2" w:rsidRDefault="00F65CE2" w:rsidP="00F65CE2">
      <w:pPr>
        <w:pStyle w:val="BodyTextInd1"/>
      </w:pPr>
      <w:r>
        <w:t xml:space="preserve">A material difference </w:t>
      </w:r>
      <w:r w:rsidR="009C5DF8">
        <w:t xml:space="preserve">occurs when </w:t>
      </w:r>
      <w:r>
        <w:t xml:space="preserve">the recalculated TL 9000 monthly measurement deviates more than 1% from the </w:t>
      </w:r>
      <w:r w:rsidR="007C5D37">
        <w:t xml:space="preserve">previously </w:t>
      </w:r>
      <w:r>
        <w:t>calculated value</w:t>
      </w:r>
      <w:r w:rsidR="003610F0">
        <w:t>.</w:t>
      </w:r>
      <w:r>
        <w:t xml:space="preserve"> </w:t>
      </w:r>
      <w:r w:rsidR="003610F0">
        <w:t xml:space="preserve">That </w:t>
      </w:r>
      <w:r>
        <w:t xml:space="preserve">is, </w:t>
      </w:r>
      <w:r w:rsidR="003610F0" w:rsidRPr="003610F0">
        <w:t xml:space="preserve">the </w:t>
      </w:r>
      <w:r w:rsidR="003610F0">
        <w:t>recalculated</w:t>
      </w:r>
      <w:r w:rsidR="003610F0" w:rsidRPr="003610F0">
        <w:t xml:space="preserve"> TL 9000 measurement value </w:t>
      </w:r>
      <w:r>
        <w:t>is greater than</w:t>
      </w:r>
      <w:r w:rsidR="003610F0">
        <w:t xml:space="preserve"> </w:t>
      </w:r>
      <w:r w:rsidR="003610F0" w:rsidRPr="003610F0">
        <w:t>the submitted TL 9000 measurement value multiplied by 1.01</w:t>
      </w:r>
      <w:r w:rsidR="00EF63D0">
        <w:t xml:space="preserve"> </w:t>
      </w:r>
      <w:r>
        <w:t>or</w:t>
      </w:r>
      <w:r w:rsidR="003610F0">
        <w:t xml:space="preserve"> </w:t>
      </w:r>
      <w:r w:rsidR="003610F0" w:rsidRPr="003610F0">
        <w:t xml:space="preserve">the </w:t>
      </w:r>
      <w:r w:rsidR="003610F0">
        <w:t>recalculated</w:t>
      </w:r>
      <w:r w:rsidR="003610F0" w:rsidRPr="003610F0">
        <w:t xml:space="preserve"> TL 9000 measurement value</w:t>
      </w:r>
      <w:r w:rsidR="003610F0">
        <w:t xml:space="preserve"> </w:t>
      </w:r>
      <w:r>
        <w:t xml:space="preserve">is less than </w:t>
      </w:r>
      <w:r w:rsidR="003610F0" w:rsidRPr="003610F0">
        <w:t>the submitted TL 9000 measurement value multiplied by 0.99</w:t>
      </w:r>
      <w:r>
        <w:t>.</w:t>
      </w:r>
    </w:p>
    <w:p w14:paraId="7E29127A" w14:textId="77777777" w:rsidR="00F65CE2" w:rsidRPr="00157FD1" w:rsidRDefault="00F65CE2" w:rsidP="00F65CE2">
      <w:pPr>
        <w:pStyle w:val="BodyTextTab0"/>
      </w:pPr>
      <w:r>
        <w:t>l)</w:t>
      </w:r>
      <w:r>
        <w:tab/>
        <w:t xml:space="preserve">resubmit corrected data </w:t>
      </w:r>
      <w:r w:rsidRPr="007419D1">
        <w:t>no</w:t>
      </w:r>
      <w:r>
        <w:t>t</w:t>
      </w:r>
      <w:r w:rsidRPr="007419D1">
        <w:t xml:space="preserve"> later than the 2nd data submission after identifying the problem </w:t>
      </w:r>
      <w:r>
        <w:t>w</w:t>
      </w:r>
      <w:r w:rsidRPr="007419D1">
        <w:t xml:space="preserve">hen it is determined that a data resubmission is required, </w:t>
      </w:r>
    </w:p>
    <w:p w14:paraId="7E29127B" w14:textId="170073AE" w:rsidR="00F65CE2" w:rsidRPr="00157FD1" w:rsidRDefault="00F65CE2" w:rsidP="00F65CE2">
      <w:pPr>
        <w:pStyle w:val="BodyTextTab0"/>
      </w:pPr>
      <w:r>
        <w:t>m)</w:t>
      </w:r>
      <w:r>
        <w:tab/>
      </w:r>
      <w:r w:rsidRPr="005E402B">
        <w:t xml:space="preserve">investigate any advisories received on submitted data, correct any data </w:t>
      </w:r>
      <w:r>
        <w:t>errors</w:t>
      </w:r>
      <w:r w:rsidRPr="005E402B">
        <w:t xml:space="preserve"> found, and resubmit data as appropriate</w:t>
      </w:r>
      <w:r w:rsidR="00EF63D0">
        <w:t>,</w:t>
      </w:r>
    </w:p>
    <w:p w14:paraId="7E29127C" w14:textId="07628BE4" w:rsidR="00F65CE2" w:rsidRPr="00157FD1" w:rsidRDefault="00F65CE2" w:rsidP="00F65CE2">
      <w:pPr>
        <w:pStyle w:val="BodyTextTab0"/>
      </w:pPr>
      <w:r>
        <w:t>n)</w:t>
      </w:r>
      <w:r>
        <w:tab/>
      </w:r>
      <w:r w:rsidRPr="00157FD1">
        <w:t xml:space="preserve">provide its suppliers all necessary information it possesses to allow </w:t>
      </w:r>
      <w:r w:rsidR="00A02933">
        <w:t>those</w:t>
      </w:r>
      <w:r w:rsidR="00A02933" w:rsidRPr="00157FD1">
        <w:t xml:space="preserve"> </w:t>
      </w:r>
      <w:r w:rsidRPr="00157FD1">
        <w:t>organization</w:t>
      </w:r>
      <w:r w:rsidR="00A02933">
        <w:t>s</w:t>
      </w:r>
      <w:r w:rsidRPr="00157FD1">
        <w:t xml:space="preserve"> to generate their TL 9000 measurements, and</w:t>
      </w:r>
    </w:p>
    <w:p w14:paraId="7E29127D" w14:textId="6A9D6DB6" w:rsidR="00F65CE2" w:rsidRPr="00157FD1" w:rsidRDefault="00F65CE2" w:rsidP="00F65CE2">
      <w:pPr>
        <w:pStyle w:val="BodyTextTab0"/>
      </w:pPr>
      <w:r>
        <w:t>o)</w:t>
      </w:r>
      <w:r>
        <w:tab/>
      </w:r>
      <w:r w:rsidRPr="00157FD1">
        <w:t xml:space="preserve">use the available standardized data templates </w:t>
      </w:r>
      <w:r>
        <w:t>located on</w:t>
      </w:r>
      <w:r w:rsidRPr="00157FD1">
        <w:t xml:space="preserve"> the TL 9000 website (</w:t>
      </w:r>
      <w:r>
        <w:t>tl9000.org/links.html</w:t>
      </w:r>
      <w:r w:rsidRPr="00157FD1">
        <w:t>) when the organization has the responsibility to provide that data to its suppliers.</w:t>
      </w:r>
    </w:p>
    <w:p w14:paraId="7E29127E" w14:textId="3486CEB0" w:rsidR="00F65CE2" w:rsidRDefault="00D11FCA" w:rsidP="00F65CE2">
      <w:pPr>
        <w:pStyle w:val="BodyText"/>
      </w:pPr>
      <w:r>
        <w:t>NOTE</w:t>
      </w:r>
      <w:r w:rsidR="00F65CE2">
        <w:t xml:space="preserve">: For those organizations using automated data collection data systems, validation of the data collection system is not required on a monthly basis. However, if there is any manual input of data to or from the automated system, the </w:t>
      </w:r>
      <w:r w:rsidR="008D1769">
        <w:t xml:space="preserve">organization </w:t>
      </w:r>
      <w:r w:rsidR="00F65CE2">
        <w:t>is still required to verify the data values.</w:t>
      </w:r>
    </w:p>
    <w:p w14:paraId="7E29127F" w14:textId="77777777" w:rsidR="00F65CE2" w:rsidRPr="00157FD1" w:rsidRDefault="00F65CE2" w:rsidP="00F65CE2">
      <w:pPr>
        <w:pStyle w:val="ParSpacer"/>
      </w:pPr>
    </w:p>
    <w:p w14:paraId="7E291280" w14:textId="77777777" w:rsidR="00F65CE2" w:rsidRPr="00157FD1" w:rsidRDefault="00F65CE2">
      <w:pPr>
        <w:pStyle w:val="berschrift3"/>
      </w:pPr>
      <w:r w:rsidRPr="00157FD1">
        <w:t>3.5.3</w:t>
      </w:r>
      <w:r w:rsidRPr="00157FD1">
        <w:tab/>
        <w:t>Customer Responsibilities</w:t>
      </w:r>
    </w:p>
    <w:p w14:paraId="7E291281" w14:textId="77777777" w:rsidR="00F65CE2" w:rsidRPr="00157FD1" w:rsidRDefault="00F65CE2">
      <w:pPr>
        <w:pStyle w:val="BodyText"/>
      </w:pPr>
      <w:r w:rsidRPr="00157FD1">
        <w:t>The customer shall</w:t>
      </w:r>
    </w:p>
    <w:p w14:paraId="7E291282" w14:textId="32B3FB2C" w:rsidR="00F65CE2" w:rsidRPr="00157FD1" w:rsidRDefault="00F65CE2">
      <w:pPr>
        <w:pStyle w:val="BodyTextTab0"/>
      </w:pPr>
      <w:r w:rsidRPr="00157FD1">
        <w:t>a)</w:t>
      </w:r>
      <w:r w:rsidRPr="00157FD1">
        <w:tab/>
        <w:t xml:space="preserve">provide the necessary information to allow organizations to generate the TL 9000 measurements using the standardized templates </w:t>
      </w:r>
      <w:r>
        <w:t>located on</w:t>
      </w:r>
      <w:r w:rsidRPr="00157FD1">
        <w:t xml:space="preserve"> the TL 9000 website (</w:t>
      </w:r>
      <w:r>
        <w:t>tl9000.org/links.html</w:t>
      </w:r>
      <w:r w:rsidRPr="00157FD1">
        <w:t>),</w:t>
      </w:r>
    </w:p>
    <w:p w14:paraId="7E291283" w14:textId="77777777" w:rsidR="00F65CE2" w:rsidRPr="00157FD1" w:rsidRDefault="00F65CE2" w:rsidP="00F65CE2">
      <w:pPr>
        <w:pStyle w:val="BodyTextTab0"/>
        <w:ind w:right="-180"/>
      </w:pPr>
      <w:r w:rsidRPr="00157FD1">
        <w:t>b)</w:t>
      </w:r>
      <w:r w:rsidRPr="00157FD1">
        <w:tab/>
        <w:t>utilize defined processes to capture and validate applicable measurement data,</w:t>
      </w:r>
    </w:p>
    <w:p w14:paraId="7E291284" w14:textId="77777777" w:rsidR="00F65CE2" w:rsidRPr="00157FD1" w:rsidRDefault="00F65CE2">
      <w:pPr>
        <w:pStyle w:val="BodyTextTab0"/>
      </w:pPr>
      <w:r w:rsidRPr="00157FD1">
        <w:lastRenderedPageBreak/>
        <w:t>c)</w:t>
      </w:r>
      <w:r w:rsidRPr="00157FD1">
        <w:tab/>
        <w:t>use the TL 9000 measurements definitions for standardizing the performance review process of the organization, for example, report cards, etc.,</w:t>
      </w:r>
    </w:p>
    <w:p w14:paraId="7E291285" w14:textId="77777777" w:rsidR="00F65CE2" w:rsidRPr="00157FD1" w:rsidRDefault="00F65CE2">
      <w:pPr>
        <w:pStyle w:val="BodyTextTab0"/>
      </w:pPr>
      <w:r w:rsidRPr="00157FD1">
        <w:t>d)</w:t>
      </w:r>
      <w:r w:rsidRPr="00157FD1">
        <w:tab/>
        <w:t>establish joint improvement teams and objectives based on TL 9000 measurements and other required performance objectives, and</w:t>
      </w:r>
    </w:p>
    <w:p w14:paraId="7E291286" w14:textId="77777777" w:rsidR="00F65CE2" w:rsidRPr="00157FD1" w:rsidRDefault="00F65CE2" w:rsidP="00F65CE2">
      <w:pPr>
        <w:pStyle w:val="BodyTextTab0"/>
      </w:pPr>
      <w:r w:rsidRPr="00157FD1">
        <w:t>e)</w:t>
      </w:r>
      <w:r w:rsidRPr="00157FD1">
        <w:tab/>
        <w:t>consider using TL 9000 measurements as an input when determining life cycle costs.</w:t>
      </w:r>
    </w:p>
    <w:p w14:paraId="7E291287" w14:textId="77777777" w:rsidR="00F65CE2" w:rsidRPr="00157FD1" w:rsidRDefault="00F65CE2" w:rsidP="00F65CE2">
      <w:pPr>
        <w:pStyle w:val="ParSpacer"/>
      </w:pPr>
    </w:p>
    <w:p w14:paraId="7E291288" w14:textId="77777777" w:rsidR="00F65CE2" w:rsidRPr="00157FD1" w:rsidRDefault="00F65CE2">
      <w:pPr>
        <w:pStyle w:val="berschrift3"/>
      </w:pPr>
      <w:r w:rsidRPr="00157FD1">
        <w:t>3.5.4</w:t>
      </w:r>
      <w:r w:rsidRPr="00157FD1">
        <w:tab/>
        <w:t>QuEST Forum Responsibilities</w:t>
      </w:r>
    </w:p>
    <w:p w14:paraId="7E291289" w14:textId="77777777" w:rsidR="00F65CE2" w:rsidRPr="00157FD1" w:rsidRDefault="00F65CE2">
      <w:pPr>
        <w:pStyle w:val="BodyText"/>
      </w:pPr>
      <w:r w:rsidRPr="00157FD1">
        <w:t>The QuEST Forum shall</w:t>
      </w:r>
    </w:p>
    <w:p w14:paraId="7E29128A" w14:textId="3DB79A88" w:rsidR="00F65CE2" w:rsidRPr="00157FD1" w:rsidRDefault="00F65CE2">
      <w:pPr>
        <w:pStyle w:val="BodyTextTab0"/>
      </w:pPr>
      <w:r w:rsidRPr="00157FD1">
        <w:t>a)</w:t>
      </w:r>
      <w:r w:rsidRPr="00157FD1">
        <w:tab/>
        <w:t xml:space="preserve">publish and administer the </w:t>
      </w:r>
      <w:r w:rsidRPr="00D5601C">
        <w:t>Measurements Handbook</w:t>
      </w:r>
      <w:r w:rsidRPr="00157FD1">
        <w:t>,</w:t>
      </w:r>
    </w:p>
    <w:p w14:paraId="7E29128B" w14:textId="47B01B30" w:rsidR="00F65CE2" w:rsidRPr="00157FD1" w:rsidRDefault="00F65CE2" w:rsidP="00F65CE2">
      <w:pPr>
        <w:pStyle w:val="BodyTextTab0"/>
        <w:ind w:right="-180"/>
      </w:pPr>
      <w:r w:rsidRPr="00157FD1">
        <w:t>b)</w:t>
      </w:r>
      <w:r w:rsidRPr="00157FD1">
        <w:tab/>
        <w:t xml:space="preserve">ensure that the </w:t>
      </w:r>
      <w:r w:rsidRPr="00D5601C">
        <w:t>Measurements Handbook</w:t>
      </w:r>
      <w:r w:rsidRPr="00A6573F">
        <w:t xml:space="preserve"> </w:t>
      </w:r>
      <w:r w:rsidRPr="00157FD1">
        <w:t>is publicly available,</w:t>
      </w:r>
      <w:r w:rsidRPr="00157FD1">
        <w:br/>
      </w:r>
      <w:r w:rsidR="00D11FCA">
        <w:t>NOTE</w:t>
      </w:r>
      <w:r w:rsidRPr="00157FD1">
        <w:t>: Publication, distribution and maintenance of the handbook is performed under the direction of the QuEST Forum, which retains its copyright.</w:t>
      </w:r>
    </w:p>
    <w:p w14:paraId="7E29128C" w14:textId="77777777" w:rsidR="00F65CE2" w:rsidRPr="00157FD1" w:rsidRDefault="00F65CE2">
      <w:pPr>
        <w:pStyle w:val="BodyTextTab0"/>
      </w:pPr>
      <w:r w:rsidRPr="00157FD1">
        <w:t>c)</w:t>
      </w:r>
      <w:r w:rsidRPr="00157FD1">
        <w:tab/>
        <w:t>assure the availability of appropriate training in all regions to help users correctly and consistently interpret the TL 9000 requirements and report the TL 9000 measurements,</w:t>
      </w:r>
    </w:p>
    <w:p w14:paraId="7E29128D" w14:textId="77777777" w:rsidR="00F65CE2" w:rsidRPr="00157FD1" w:rsidRDefault="00F65CE2">
      <w:pPr>
        <w:pStyle w:val="BodyTextTab0"/>
      </w:pPr>
      <w:r w:rsidRPr="00157FD1">
        <w:t>d)</w:t>
      </w:r>
      <w:r w:rsidRPr="00157FD1">
        <w:tab/>
        <w:t>provide measurements process oversight,</w:t>
      </w:r>
    </w:p>
    <w:p w14:paraId="7E29128E" w14:textId="77777777" w:rsidR="00F65CE2" w:rsidRPr="00157FD1" w:rsidRDefault="00F65CE2">
      <w:pPr>
        <w:pStyle w:val="BodyTextTab0"/>
      </w:pPr>
      <w:r w:rsidRPr="00157FD1">
        <w:t>e)</w:t>
      </w:r>
      <w:r w:rsidRPr="00157FD1">
        <w:tab/>
        <w:t>address all issues and concerns relating to the measurement process and provide a summary and recommendations to the appropriate QuEST Forum work group,</w:t>
      </w:r>
    </w:p>
    <w:p w14:paraId="7E29128F" w14:textId="4A0FDABA" w:rsidR="00F65CE2" w:rsidRPr="00157FD1" w:rsidRDefault="00F65CE2">
      <w:pPr>
        <w:pStyle w:val="BodyTextTab0"/>
      </w:pPr>
      <w:r w:rsidRPr="00157FD1">
        <w:t>f)</w:t>
      </w:r>
      <w:r w:rsidRPr="00157FD1">
        <w:tab/>
      </w:r>
      <w:r w:rsidR="00EF63D0">
        <w:t>assure</w:t>
      </w:r>
      <w:r w:rsidR="00EF63D0" w:rsidRPr="00157FD1">
        <w:t xml:space="preserve"> </w:t>
      </w:r>
      <w:r w:rsidRPr="00157FD1">
        <w:t>TL 9000 data submission methods are made available to registering organizations,</w:t>
      </w:r>
    </w:p>
    <w:p w14:paraId="7E291290" w14:textId="040CD4F8" w:rsidR="00F65CE2" w:rsidRPr="00157FD1" w:rsidRDefault="00F65CE2">
      <w:pPr>
        <w:pStyle w:val="BodyTextTab0"/>
      </w:pPr>
      <w:r w:rsidRPr="00157FD1">
        <w:t>g)</w:t>
      </w:r>
      <w:r w:rsidRPr="00157FD1">
        <w:tab/>
        <w:t xml:space="preserve">proactively inform impacted parties such as QuEST Forum members, organizations with TL 9000 certified registrations, </w:t>
      </w:r>
      <w:r>
        <w:t>Certification Bodies</w:t>
      </w:r>
      <w:r w:rsidRPr="00157FD1">
        <w:t xml:space="preserve">, </w:t>
      </w:r>
      <w:r>
        <w:t>A</w:t>
      </w:r>
      <w:r w:rsidRPr="00157FD1">
        <w:t xml:space="preserve">ccreditation </w:t>
      </w:r>
      <w:r>
        <w:t>B</w:t>
      </w:r>
      <w:r w:rsidRPr="00157FD1">
        <w:t xml:space="preserve">odies, and sanctioned training providers about new information available on the TL 9000 </w:t>
      </w:r>
      <w:r>
        <w:t>(tl9000.org)</w:t>
      </w:r>
      <w:r w:rsidRPr="00157FD1">
        <w:t xml:space="preserve"> and QuEST Forum </w:t>
      </w:r>
      <w:r>
        <w:t>(questforum.org)</w:t>
      </w:r>
      <w:r w:rsidRPr="00157FD1">
        <w:t xml:space="preserve"> websites via appropriate means, and</w:t>
      </w:r>
    </w:p>
    <w:p w14:paraId="7E291291" w14:textId="77777777" w:rsidR="00F65CE2" w:rsidRPr="00157FD1" w:rsidRDefault="00F65CE2" w:rsidP="00F65CE2">
      <w:pPr>
        <w:pStyle w:val="BodyTextTab0"/>
      </w:pPr>
      <w:r w:rsidRPr="00157FD1">
        <w:t>h)</w:t>
      </w:r>
      <w:r w:rsidRPr="00157FD1">
        <w:tab/>
        <w:t>review proposed aggregation of various TL 9000 release submissions.</w:t>
      </w:r>
    </w:p>
    <w:p w14:paraId="7E291292" w14:textId="77777777" w:rsidR="00F65CE2" w:rsidRPr="00157FD1" w:rsidRDefault="00F65CE2" w:rsidP="00F65CE2">
      <w:pPr>
        <w:pStyle w:val="ParSpacer"/>
      </w:pPr>
    </w:p>
    <w:p w14:paraId="7E291293" w14:textId="77777777" w:rsidR="00F65CE2" w:rsidRPr="00157FD1" w:rsidRDefault="00F65CE2">
      <w:pPr>
        <w:pStyle w:val="berschrift3"/>
      </w:pPr>
      <w:r w:rsidRPr="00157FD1">
        <w:t>3.5.5</w:t>
      </w:r>
      <w:r w:rsidRPr="00157FD1">
        <w:tab/>
      </w:r>
      <w:r>
        <w:t xml:space="preserve">Certification Body </w:t>
      </w:r>
      <w:r w:rsidRPr="00157FD1">
        <w:t>Responsibilities</w:t>
      </w:r>
    </w:p>
    <w:p w14:paraId="7E291294" w14:textId="77777777" w:rsidR="00F65CE2" w:rsidRPr="00157FD1" w:rsidRDefault="00F65CE2">
      <w:pPr>
        <w:pStyle w:val="BodyText"/>
      </w:pPr>
      <w:r w:rsidRPr="00157FD1">
        <w:t xml:space="preserve">During each audit the </w:t>
      </w:r>
      <w:r>
        <w:t>Certification Body auditor</w:t>
      </w:r>
      <w:r w:rsidRPr="00157FD1">
        <w:t xml:space="preserve"> shall </w:t>
      </w:r>
    </w:p>
    <w:p w14:paraId="7E291295" w14:textId="77777777" w:rsidR="00F65CE2" w:rsidRPr="00157FD1" w:rsidRDefault="00F65CE2">
      <w:pPr>
        <w:pStyle w:val="BodyTextTab0"/>
      </w:pPr>
      <w:r w:rsidRPr="00157FD1">
        <w:t>a)</w:t>
      </w:r>
      <w:r w:rsidRPr="00157FD1">
        <w:tab/>
        <w:t>assure all of the organization’s responsibilities are met,</w:t>
      </w:r>
    </w:p>
    <w:p w14:paraId="7E291296" w14:textId="7B52D833" w:rsidR="00F65CE2" w:rsidRPr="00157FD1" w:rsidRDefault="00F65CE2">
      <w:pPr>
        <w:pStyle w:val="BodyTextTab0"/>
      </w:pPr>
      <w:r w:rsidRPr="00157FD1">
        <w:t>b)</w:t>
      </w:r>
      <w:r w:rsidRPr="00157FD1">
        <w:tab/>
        <w:t xml:space="preserve">fulfill all the </w:t>
      </w:r>
      <w:r>
        <w:t>auditor</w:t>
      </w:r>
      <w:r w:rsidRPr="00157FD1">
        <w:t xml:space="preserve"> requirements defined in the document "</w:t>
      </w:r>
      <w:r w:rsidRPr="00C21CDF">
        <w:t xml:space="preserve"> </w:t>
      </w:r>
      <w:r>
        <w:t>Qualification and Experience Requirements for</w:t>
      </w:r>
      <w:r w:rsidRPr="00157FD1" w:rsidDel="000E4C88">
        <w:t xml:space="preserve"> </w:t>
      </w:r>
      <w:r>
        <w:t>TL 9000 Certification Body Auditors</w:t>
      </w:r>
      <w:r w:rsidRPr="00157FD1">
        <w:t>" available on the TL 9000 website (</w:t>
      </w:r>
      <w:r>
        <w:t>tl9000.org/links.html</w:t>
      </w:r>
      <w:r w:rsidRPr="00157FD1">
        <w:t xml:space="preserve">), </w:t>
      </w:r>
    </w:p>
    <w:p w14:paraId="7E291297" w14:textId="77777777" w:rsidR="00F65CE2" w:rsidRPr="00157FD1" w:rsidRDefault="00F65CE2">
      <w:pPr>
        <w:pStyle w:val="BodyTextTab0"/>
      </w:pPr>
      <w:r w:rsidRPr="00157FD1">
        <w:t>c)</w:t>
      </w:r>
      <w:r w:rsidRPr="00157FD1">
        <w:tab/>
        <w:t xml:space="preserve">verify all measurement process non-conformances are corrected within the </w:t>
      </w:r>
      <w:r>
        <w:t>auditor</w:t>
      </w:r>
      <w:r w:rsidRPr="00157FD1">
        <w:t>-specified timeframe, and</w:t>
      </w:r>
    </w:p>
    <w:p w14:paraId="7E291298" w14:textId="343D1FE1" w:rsidR="00F65CE2" w:rsidRDefault="00F65CE2">
      <w:pPr>
        <w:pStyle w:val="BodyTextTab0"/>
      </w:pPr>
      <w:r w:rsidRPr="00157FD1">
        <w:t>d)</w:t>
      </w:r>
      <w:r w:rsidRPr="00157FD1">
        <w:tab/>
        <w:t xml:space="preserve">verify and update, if needed, the registration records on the TL 9000 website </w:t>
      </w:r>
      <w:r>
        <w:t>(tl9000.org)</w:t>
      </w:r>
      <w:r w:rsidRPr="00157FD1">
        <w:t>.</w:t>
      </w:r>
    </w:p>
    <w:p w14:paraId="7E291299" w14:textId="77777777" w:rsidR="00F65CE2" w:rsidRPr="00157FD1" w:rsidRDefault="00F65CE2">
      <w:pPr>
        <w:pStyle w:val="BodyTextTab0"/>
      </w:pPr>
      <w:r>
        <w:br w:type="page"/>
      </w:r>
    </w:p>
    <w:p w14:paraId="7E29129A" w14:textId="77777777" w:rsidR="00F65CE2" w:rsidRDefault="00F65CE2"/>
    <w:p w14:paraId="7E29129B" w14:textId="77777777" w:rsidR="00F65CE2" w:rsidRPr="00157FD1" w:rsidRDefault="00C0437A" w:rsidP="00F65CE2">
      <w:pPr>
        <w:pStyle w:val="berschrift3"/>
        <w:ind w:left="0"/>
      </w:pPr>
      <w:r>
        <w:rPr>
          <w:noProof/>
          <w:snapToGrid/>
          <w:lang w:val="de-DE" w:eastAsia="de-DE"/>
        </w:rPr>
        <mc:AlternateContent>
          <mc:Choice Requires="wps">
            <w:drawing>
              <wp:anchor distT="0" distB="0" distL="114300" distR="114300" simplePos="0" relativeHeight="251672064" behindDoc="0" locked="0" layoutInCell="1" allowOverlap="1" wp14:anchorId="7E29317E" wp14:editId="7E29317F">
                <wp:simplePos x="0" y="0"/>
                <wp:positionH relativeFrom="column">
                  <wp:posOffset>6350</wp:posOffset>
                </wp:positionH>
                <wp:positionV relativeFrom="paragraph">
                  <wp:posOffset>47625</wp:posOffset>
                </wp:positionV>
                <wp:extent cx="1241425" cy="702945"/>
                <wp:effectExtent l="0" t="0" r="0" b="1905"/>
                <wp:wrapTight wrapText="bothSides">
                  <wp:wrapPolygon edited="0">
                    <wp:start x="0" y="0"/>
                    <wp:lineTo x="21600" y="0"/>
                    <wp:lineTo x="21600" y="21600"/>
                    <wp:lineTo x="0" y="21600"/>
                    <wp:lineTo x="0" y="0"/>
                  </wp:wrapPolygon>
                </wp:wrapTight>
                <wp:docPr id="141"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702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293394" w14:textId="77777777" w:rsidR="00741BC6" w:rsidRDefault="00741BC6" w:rsidP="00F65CE2">
                            <w:pPr>
                              <w:pStyle w:val="Textkrper3"/>
                              <w:ind w:right="-7452"/>
                            </w:pPr>
                            <w:r>
                              <w:t xml:space="preserve">3.6 Information </w:t>
                            </w:r>
                            <w:r>
                              <w:br/>
                              <w:t>and resources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4" o:spid="_x0000_s1057" style="position:absolute;left:0;text-align:left;margin-left:.5pt;margin-top:3.75pt;width:97.75pt;height:5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" filled="f" stroked="f" strokeweight="0">
                <v:textbox inset="0,0,0,0">
                  <w:txbxContent>
                    <w:p w14:paraId="7E293394" w14:textId="77777777" w:rsidR="00741BC6" w:rsidRDefault="00741BC6" w:rsidP="00F65CE2">
                      <w:pPr>
                        <w:pStyle w:val="Textkrper3"/>
                        <w:ind w:right="-7452"/>
                      </w:pPr>
                      <w:r>
                        <w:t xml:space="preserve">3.6 Information </w:t>
                      </w:r>
                      <w:r>
                        <w:br/>
                        <w:t>and resources</w:t>
                      </w:r>
                    </w:p>
                  </w:txbxContent>
                </v:textbox>
                <w10:wrap type="tight"/>
              </v:rect>
            </w:pict>
          </mc:Fallback>
        </mc:AlternateContent>
      </w:r>
      <w:r w:rsidR="00F65CE2">
        <w:t>3.6</w:t>
      </w:r>
      <w:r w:rsidR="00F65CE2" w:rsidRPr="00157FD1">
        <w:t>.1</w:t>
      </w:r>
      <w:r w:rsidR="00F65CE2" w:rsidRPr="00157FD1">
        <w:tab/>
      </w:r>
      <w:r w:rsidR="00F65CE2">
        <w:t>Information and Resources</w:t>
      </w:r>
    </w:p>
    <w:p w14:paraId="7E29129C" w14:textId="77777777" w:rsidR="00F65CE2" w:rsidRPr="00157FD1" w:rsidRDefault="00F65CE2" w:rsidP="00F65CE2">
      <w:pPr>
        <w:pStyle w:val="BodyText"/>
      </w:pPr>
      <w:r>
        <w:t>Organizations should leverage the experience and knowledge provided by QuEST Forum. The resources listed below provide guidance and examples to assist both beginners and advanced users in maximizing the potential of their TL 9000 Quality Management System and measurements reporting.</w:t>
      </w:r>
    </w:p>
    <w:p w14:paraId="7E29129D" w14:textId="77777777" w:rsidR="00F65CE2" w:rsidRDefault="00F65CE2" w:rsidP="00F65CE2">
      <w:pPr>
        <w:pStyle w:val="ParSpacer"/>
      </w:pPr>
    </w:p>
    <w:p w14:paraId="7E29129E" w14:textId="261B69FA" w:rsidR="00F65CE2" w:rsidRDefault="00F65CE2" w:rsidP="00F65CE2">
      <w:pPr>
        <w:pStyle w:val="BodyText"/>
      </w:pPr>
      <w:r>
        <w:t>There are two elements to this support: Links, which deal with specific TL 9000 certification support; and the Supplemental Measurements Library, which provides examples and support material designed to maximize the potential of the organization’s Quality Management System and measurements submission.</w:t>
      </w:r>
    </w:p>
    <w:p w14:paraId="7E29129F" w14:textId="77777777" w:rsidR="00F65CE2" w:rsidRDefault="00F65CE2" w:rsidP="00F65CE2">
      <w:pPr>
        <w:pStyle w:val="BodyText"/>
      </w:pPr>
    </w:p>
    <w:p w14:paraId="7E2912A0" w14:textId="77777777" w:rsidR="00F65CE2" w:rsidRPr="00AD5AC3" w:rsidRDefault="00F65CE2" w:rsidP="00F65CE2">
      <w:pPr>
        <w:pStyle w:val="berschrift3"/>
      </w:pPr>
      <w:r w:rsidRPr="00AD5AC3">
        <w:t>3.6.2 Links</w:t>
      </w:r>
    </w:p>
    <w:p w14:paraId="7E2912A1" w14:textId="58178FFA" w:rsidR="00F65CE2" w:rsidRDefault="00C410BC" w:rsidP="00F65CE2">
      <w:pPr>
        <w:pStyle w:val="BodyText"/>
      </w:pPr>
      <w:r>
        <w:t xml:space="preserve">Links in </w:t>
      </w:r>
      <w:hyperlink r:id="rId49" w:history="1">
        <w:r w:rsidR="00F65CE2" w:rsidRPr="00A62A8F">
          <w:rPr>
            <w:rStyle w:val="Hyperlink"/>
          </w:rPr>
          <w:t>tl9000.org/links.html</w:t>
        </w:r>
      </w:hyperlink>
      <w:r w:rsidR="00F65CE2">
        <w:t xml:space="preserve"> </w:t>
      </w:r>
      <w:r>
        <w:t xml:space="preserve">point </w:t>
      </w:r>
      <w:r w:rsidR="00F65CE2">
        <w:t>to documents and resources referred to on the TL 9000 website, associated with the Requirements and Measurements Handbooks and other documents in a centralized resource.</w:t>
      </w:r>
    </w:p>
    <w:p w14:paraId="7E2912A2" w14:textId="77777777" w:rsidR="00F65CE2" w:rsidRDefault="00F65CE2" w:rsidP="00F65CE2">
      <w:pPr>
        <w:pStyle w:val="ParSpacer"/>
      </w:pPr>
    </w:p>
    <w:p w14:paraId="7E2912A3" w14:textId="1AFB3C8B" w:rsidR="00F65CE2" w:rsidRDefault="00F65CE2" w:rsidP="00F65CE2">
      <w:pPr>
        <w:pStyle w:val="BodyText"/>
      </w:pPr>
      <w:r>
        <w:t>Examples of Requirements Handbook resources:</w:t>
      </w:r>
    </w:p>
    <w:p w14:paraId="7E2912A4" w14:textId="77777777" w:rsidR="00F65CE2" w:rsidRDefault="00F65CE2" w:rsidP="00F65CE2">
      <w:pPr>
        <w:pStyle w:val="BodyTextDashInd1"/>
      </w:pPr>
      <w:r>
        <w:t>Errata</w:t>
      </w:r>
    </w:p>
    <w:p w14:paraId="7E2912A5" w14:textId="77777777" w:rsidR="00F65CE2" w:rsidRDefault="00F65CE2" w:rsidP="00F65CE2">
      <w:pPr>
        <w:pStyle w:val="BodyTextDashInd1"/>
      </w:pPr>
      <w:r>
        <w:t>ESD Protection</w:t>
      </w:r>
    </w:p>
    <w:p w14:paraId="7E2912A6" w14:textId="77777777" w:rsidR="00F65CE2" w:rsidRDefault="00F65CE2" w:rsidP="00F65CE2">
      <w:pPr>
        <w:pStyle w:val="BodyTextDashInd1"/>
      </w:pPr>
      <w:r>
        <w:t>ASRP for TL 9000 Certification</w:t>
      </w:r>
    </w:p>
    <w:p w14:paraId="7E2912A7" w14:textId="77777777" w:rsidR="00F65CE2" w:rsidRDefault="00F65CE2" w:rsidP="00F65CE2">
      <w:pPr>
        <w:pStyle w:val="BodyTextDashInd1"/>
      </w:pPr>
      <w:r>
        <w:t>Code of Practice for TL 9000 Certified Bodies</w:t>
      </w:r>
    </w:p>
    <w:p w14:paraId="7E2912A8" w14:textId="77777777" w:rsidR="00F65CE2" w:rsidRDefault="00F65CE2" w:rsidP="00F65CE2">
      <w:pPr>
        <w:pStyle w:val="BodyTextDashInd1"/>
      </w:pPr>
      <w:r>
        <w:t xml:space="preserve">Guidance for Communication with Customers </w:t>
      </w:r>
    </w:p>
    <w:p w14:paraId="7E2912A9" w14:textId="77777777" w:rsidR="00EF63D0" w:rsidRDefault="00EF63D0" w:rsidP="00EF63D0">
      <w:pPr>
        <w:pStyle w:val="BodyTextDashInd1"/>
      </w:pPr>
      <w:r>
        <w:t>List of recognized TL 9000 accreditation bodies</w:t>
      </w:r>
    </w:p>
    <w:p w14:paraId="7E2912AA" w14:textId="77777777" w:rsidR="00F65CE2" w:rsidRDefault="00F65CE2" w:rsidP="00F65CE2">
      <w:pPr>
        <w:pStyle w:val="BodyTextDashInd1"/>
      </w:pPr>
      <w:r>
        <w:t>List of TL 9000 accredited certification bodies</w:t>
      </w:r>
    </w:p>
    <w:p w14:paraId="7E2912AB" w14:textId="77777777" w:rsidR="00F65CE2" w:rsidRDefault="00F65CE2" w:rsidP="00F65CE2">
      <w:pPr>
        <w:pStyle w:val="BodyTextDashInd1"/>
      </w:pPr>
      <w:r>
        <w:t>Migration Path, Audit Days and Requirements Origin</w:t>
      </w:r>
    </w:p>
    <w:p w14:paraId="7E2912AC" w14:textId="77777777" w:rsidR="00F65CE2" w:rsidRDefault="00F65CE2" w:rsidP="00F65CE2">
      <w:pPr>
        <w:pStyle w:val="BodyTextDashInd1"/>
      </w:pPr>
      <w:r>
        <w:t>Qualification and Experience Requirements for TL Certification Bodies</w:t>
      </w:r>
    </w:p>
    <w:p w14:paraId="7E2912AD" w14:textId="77777777" w:rsidR="00F65CE2" w:rsidRDefault="00F65CE2" w:rsidP="00F65CE2">
      <w:pPr>
        <w:pStyle w:val="BodyTextDashInd1"/>
      </w:pPr>
      <w:r>
        <w:t xml:space="preserve">Set Up and Operation of a Design Process Management System </w:t>
      </w:r>
    </w:p>
    <w:p w14:paraId="7E2912AE" w14:textId="334E685A" w:rsidR="00F65CE2" w:rsidRDefault="00F65CE2" w:rsidP="00F65CE2">
      <w:pPr>
        <w:pStyle w:val="BodyTextDashInd1"/>
      </w:pPr>
      <w:r>
        <w:t xml:space="preserve">TL 9000 </w:t>
      </w:r>
      <w:r w:rsidR="00DA724B">
        <w:t xml:space="preserve">Registration </w:t>
      </w:r>
      <w:r>
        <w:t>Guidance</w:t>
      </w:r>
    </w:p>
    <w:p w14:paraId="7E2912AF" w14:textId="77777777" w:rsidR="00F65CE2" w:rsidRDefault="00F65CE2" w:rsidP="00F65CE2">
      <w:pPr>
        <w:pStyle w:val="BodyTextDashInd1"/>
      </w:pPr>
      <w:r>
        <w:t>List of authorized TL 9000 Training Providers</w:t>
      </w:r>
    </w:p>
    <w:p w14:paraId="7E2912B0" w14:textId="77777777" w:rsidR="00F65CE2" w:rsidRDefault="00F65CE2" w:rsidP="00F65CE2">
      <w:pPr>
        <w:pStyle w:val="ParSpacer"/>
      </w:pPr>
    </w:p>
    <w:p w14:paraId="7E2912B1" w14:textId="620625F3" w:rsidR="00F65CE2" w:rsidRDefault="00F65CE2" w:rsidP="00F65CE2">
      <w:pPr>
        <w:pStyle w:val="BodyText"/>
      </w:pPr>
      <w:r>
        <w:t>Examples of Measurements Handbook references in addition to material above also include:</w:t>
      </w:r>
    </w:p>
    <w:p w14:paraId="7E2912B2" w14:textId="77777777" w:rsidR="00F65CE2" w:rsidRDefault="00F65CE2" w:rsidP="00F65CE2">
      <w:pPr>
        <w:pStyle w:val="BodyTextDashInd1"/>
      </w:pPr>
      <w:r>
        <w:t>Errata</w:t>
      </w:r>
    </w:p>
    <w:p w14:paraId="7E2912B3" w14:textId="77777777" w:rsidR="00F65CE2" w:rsidRDefault="00F65CE2" w:rsidP="00F65CE2">
      <w:pPr>
        <w:pStyle w:val="BodyTextDashInd1"/>
      </w:pPr>
      <w:r>
        <w:t>Alerts</w:t>
      </w:r>
    </w:p>
    <w:p w14:paraId="7E2912B4" w14:textId="77777777" w:rsidR="00F65CE2" w:rsidRDefault="00F65CE2" w:rsidP="00F65CE2">
      <w:pPr>
        <w:pStyle w:val="BodyTextDashInd1"/>
      </w:pPr>
      <w:r>
        <w:t>Appendix A – Product Category Tables</w:t>
      </w:r>
    </w:p>
    <w:p w14:paraId="7E2912B5" w14:textId="77777777" w:rsidR="00F65CE2" w:rsidRDefault="00F65CE2" w:rsidP="00F65CE2">
      <w:pPr>
        <w:pStyle w:val="BodyTextDashInd1"/>
      </w:pPr>
      <w:r>
        <w:t>Changes and Updates</w:t>
      </w:r>
    </w:p>
    <w:p w14:paraId="7E2912B6" w14:textId="77777777" w:rsidR="00F65CE2" w:rsidRDefault="00F65CE2" w:rsidP="00F65CE2">
      <w:pPr>
        <w:pStyle w:val="BodyTextDashInd1"/>
      </w:pPr>
      <w:r>
        <w:t>Customer Satisfaction Sample Survey</w:t>
      </w:r>
    </w:p>
    <w:p w14:paraId="7E2912B7" w14:textId="77777777" w:rsidR="00F65CE2" w:rsidRDefault="00F65CE2" w:rsidP="00F65CE2">
      <w:pPr>
        <w:pStyle w:val="BodyTextDashInd1"/>
      </w:pPr>
      <w:r>
        <w:t>Measurement Example Usage</w:t>
      </w:r>
    </w:p>
    <w:p w14:paraId="7E2912B8" w14:textId="77777777" w:rsidR="00F65CE2" w:rsidRDefault="00F65CE2" w:rsidP="00F65CE2">
      <w:pPr>
        <w:pStyle w:val="BodyTextDashInd1"/>
      </w:pPr>
      <w:r>
        <w:t>PDR Calculations</w:t>
      </w:r>
    </w:p>
    <w:p w14:paraId="7E2912B9" w14:textId="77777777" w:rsidR="00F65CE2" w:rsidRDefault="00F65CE2" w:rsidP="00F65CE2">
      <w:pPr>
        <w:pStyle w:val="BodyTextDashInd1"/>
      </w:pPr>
      <w:r>
        <w:t xml:space="preserve">QuEST Forum General Information </w:t>
      </w:r>
    </w:p>
    <w:p w14:paraId="7E2912BA" w14:textId="20EAD2A4" w:rsidR="00F65CE2" w:rsidRDefault="00F65CE2" w:rsidP="00F65CE2">
      <w:pPr>
        <w:pStyle w:val="BodyTextDashInd1"/>
      </w:pPr>
      <w:r>
        <w:t>Requirements for 3</w:t>
      </w:r>
      <w:r w:rsidRPr="00C159F2">
        <w:rPr>
          <w:vertAlign w:val="superscript"/>
        </w:rPr>
        <w:t>rd</w:t>
      </w:r>
      <w:r>
        <w:t xml:space="preserve"> Party </w:t>
      </w:r>
      <w:r w:rsidR="00EF63D0">
        <w:t xml:space="preserve">participants </w:t>
      </w:r>
      <w:r>
        <w:t>in the TL 9000 registration process</w:t>
      </w:r>
    </w:p>
    <w:p w14:paraId="7E2912BB" w14:textId="77777777" w:rsidR="00F65CE2" w:rsidRDefault="00F65CE2" w:rsidP="00F65CE2">
      <w:pPr>
        <w:pStyle w:val="BodyTextDashInd1"/>
      </w:pPr>
      <w:r>
        <w:t>Standardized Data Submission Templates</w:t>
      </w:r>
    </w:p>
    <w:p w14:paraId="7E2912BC" w14:textId="77777777" w:rsidR="00F65CE2" w:rsidRDefault="00F65CE2" w:rsidP="00F65CE2">
      <w:pPr>
        <w:pStyle w:val="BodyTextDashInd1"/>
      </w:pPr>
      <w:r>
        <w:t xml:space="preserve">TL 9000 Measurements Outputs and Calculation </w:t>
      </w:r>
    </w:p>
    <w:p w14:paraId="7E2912BD" w14:textId="77777777" w:rsidR="00F65CE2" w:rsidRDefault="00F65CE2" w:rsidP="00F65CE2">
      <w:pPr>
        <w:pStyle w:val="BodyTextDashInd1"/>
      </w:pPr>
      <w:r>
        <w:t xml:space="preserve">TL 9000 Registration Records </w:t>
      </w:r>
    </w:p>
    <w:p w14:paraId="7E2912BE" w14:textId="77777777" w:rsidR="00F65CE2" w:rsidRDefault="00F65CE2" w:rsidP="00F65CE2">
      <w:pPr>
        <w:pStyle w:val="ParSpacer"/>
      </w:pPr>
    </w:p>
    <w:p w14:paraId="7E2912BF" w14:textId="77777777" w:rsidR="00F65CE2" w:rsidRDefault="00F65CE2" w:rsidP="00F65CE2">
      <w:pPr>
        <w:pStyle w:val="BodyText"/>
      </w:pPr>
      <w:r>
        <w:t>As the web page is intended to be a dynamic resource, this list is likely to change, so users should reference the link for the latest material.</w:t>
      </w:r>
    </w:p>
    <w:p w14:paraId="7E2912C0" w14:textId="77777777" w:rsidR="00F65CE2" w:rsidRDefault="00F65CE2" w:rsidP="00F65CE2">
      <w:pPr>
        <w:pStyle w:val="ParSpacer"/>
      </w:pPr>
    </w:p>
    <w:p w14:paraId="7E2912C1" w14:textId="77777777" w:rsidR="00F65CE2" w:rsidRPr="00AD5AC3" w:rsidRDefault="00F65CE2" w:rsidP="00F65CE2">
      <w:pPr>
        <w:pStyle w:val="berschrift3"/>
      </w:pPr>
      <w:r w:rsidRPr="00AD5AC3">
        <w:t>3.6.</w:t>
      </w:r>
      <w:r>
        <w:t>3</w:t>
      </w:r>
      <w:r w:rsidRPr="00AD5AC3">
        <w:t xml:space="preserve"> Supplemental Measurements Library</w:t>
      </w:r>
    </w:p>
    <w:p w14:paraId="7E2912C3" w14:textId="251F9572" w:rsidR="00F65CE2" w:rsidRDefault="00C410BC" w:rsidP="00F65CE2">
      <w:pPr>
        <w:pStyle w:val="BodyText"/>
      </w:pPr>
      <w:r>
        <w:t xml:space="preserve">The library at </w:t>
      </w:r>
      <w:hyperlink r:id="rId50" w:history="1">
        <w:r w:rsidR="00F65CE2" w:rsidRPr="00A24F29">
          <w:rPr>
            <w:rStyle w:val="Hyperlink"/>
          </w:rPr>
          <w:t>tl9000.org/</w:t>
        </w:r>
        <w:r w:rsidR="00F65CE2">
          <w:rPr>
            <w:rStyle w:val="Hyperlink"/>
          </w:rPr>
          <w:t>resources/sup_measurements.html</w:t>
        </w:r>
      </w:hyperlink>
      <w:r w:rsidR="00172CFB">
        <w:t xml:space="preserve"> </w:t>
      </w:r>
      <w:r w:rsidR="00F65CE2">
        <w:t>is managed by the IGQ Work Group of QuEST Forum. The information provided in the library is not published in the current  Measurements Handbook.</w:t>
      </w:r>
    </w:p>
    <w:p w14:paraId="7E2912C4" w14:textId="77777777" w:rsidR="00F65CE2" w:rsidRDefault="00F65CE2" w:rsidP="00F65CE2">
      <w:pPr>
        <w:pStyle w:val="ParSpacer"/>
      </w:pPr>
    </w:p>
    <w:p w14:paraId="7E2912C5" w14:textId="47B50CCE" w:rsidR="00F65CE2" w:rsidRDefault="00F65CE2" w:rsidP="00F65CE2">
      <w:pPr>
        <w:pStyle w:val="BodyText"/>
      </w:pPr>
      <w:r>
        <w:t>The library contains measurement definitions that may be useful to Organizations, but are not currently mandated by TL 9000. The measurements may serve as examples that individual Organizations may use in their own particular circumstances, are currently being used in benchmarking studies, or</w:t>
      </w:r>
      <w:r w:rsidRPr="0080380D">
        <w:t xml:space="preserve"> </w:t>
      </w:r>
      <w:r>
        <w:t>potentially be considered for future versions of the Measurements Handbook.</w:t>
      </w:r>
    </w:p>
    <w:p w14:paraId="7E2912C6" w14:textId="77777777" w:rsidR="00F65CE2" w:rsidRDefault="00F65CE2" w:rsidP="00F65CE2">
      <w:pPr>
        <w:pStyle w:val="ParSpacer"/>
      </w:pPr>
    </w:p>
    <w:p w14:paraId="7E2912C7" w14:textId="07B9253D" w:rsidR="00F65CE2" w:rsidRDefault="00F65CE2" w:rsidP="00F65CE2">
      <w:pPr>
        <w:pStyle w:val="BodyText"/>
      </w:pPr>
      <w:r>
        <w:t>The included measurement(s) generally originate from working committees participating in QuEST Forum. The material has been reviewed, edited and formatted to be consistent in approach.</w:t>
      </w:r>
    </w:p>
    <w:p w14:paraId="7E2912C8" w14:textId="77777777" w:rsidR="00F65CE2" w:rsidRDefault="00F65CE2" w:rsidP="00F65CE2">
      <w:pPr>
        <w:pStyle w:val="ParSpacer"/>
      </w:pPr>
    </w:p>
    <w:p w14:paraId="7E2912C9" w14:textId="77777777" w:rsidR="00F65CE2" w:rsidRDefault="00F65CE2" w:rsidP="00F65CE2">
      <w:pPr>
        <w:pStyle w:val="BodyText"/>
      </w:pPr>
      <w:r>
        <w:t>The measurement(s) are downloadable. However, QuEST Forum takes no responsibility for revisions of that downloaded material.</w:t>
      </w:r>
    </w:p>
    <w:p w14:paraId="7E2912CA" w14:textId="77777777" w:rsidR="00F65CE2" w:rsidRDefault="00F65CE2" w:rsidP="00F65CE2">
      <w:pPr>
        <w:pStyle w:val="ParSpacer"/>
      </w:pPr>
    </w:p>
    <w:p w14:paraId="7E2912CB" w14:textId="77777777" w:rsidR="00F65CE2" w:rsidRDefault="00F65CE2" w:rsidP="00F65CE2"/>
    <w:p w14:paraId="7E2912CC" w14:textId="77777777" w:rsidR="00F65CE2" w:rsidRPr="00157FD1" w:rsidRDefault="00F65CE2" w:rsidP="00F65CE2">
      <w:pPr>
        <w:sectPr w:rsidR="00F65CE2" w:rsidRPr="00157FD1" w:rsidSect="00F65CE2">
          <w:headerReference w:type="even" r:id="rId51"/>
          <w:headerReference w:type="default" r:id="rId52"/>
          <w:footerReference w:type="even" r:id="rId53"/>
          <w:footerReference w:type="default" r:id="rId54"/>
          <w:pgSz w:w="12240" w:h="15840" w:code="1"/>
          <w:pgMar w:top="1440" w:right="1440" w:bottom="1440" w:left="1440" w:header="720" w:footer="720" w:gutter="0"/>
          <w:pgNumType w:start="1"/>
          <w:cols w:space="720"/>
          <w:docGrid w:linePitch="360"/>
        </w:sectPr>
      </w:pPr>
    </w:p>
    <w:p w14:paraId="7E2912CD" w14:textId="77777777" w:rsidR="00F65CE2" w:rsidRPr="00157FD1" w:rsidRDefault="00F65CE2">
      <w:pPr>
        <w:pStyle w:val="berschrift1"/>
        <w:rPr>
          <w:noProof w:val="0"/>
        </w:rPr>
      </w:pPr>
      <w:bookmarkStart w:id="138" w:name="_Toc504448525"/>
      <w:bookmarkStart w:id="139" w:name="_Toc505344081"/>
      <w:bookmarkStart w:id="140" w:name="_Toc137886232"/>
      <w:bookmarkStart w:id="141" w:name="_Toc200530978"/>
      <w:r w:rsidRPr="00157FD1">
        <w:rPr>
          <w:noProof w:val="0"/>
        </w:rPr>
        <w:lastRenderedPageBreak/>
        <w:t>Section 4</w:t>
      </w:r>
      <w:r w:rsidRPr="00157FD1">
        <w:rPr>
          <w:noProof w:val="0"/>
        </w:rPr>
        <w:tab/>
      </w:r>
      <w:bookmarkStart w:id="142" w:name="Section4GeneralReq"/>
      <w:bookmarkEnd w:id="142"/>
      <w:r w:rsidRPr="00157FD1">
        <w:rPr>
          <w:noProof w:val="0"/>
        </w:rPr>
        <w:t>General Measurements Requirements</w:t>
      </w:r>
      <w:bookmarkEnd w:id="138"/>
      <w:bookmarkEnd w:id="139"/>
      <w:bookmarkEnd w:id="140"/>
      <w:bookmarkEnd w:id="141"/>
    </w:p>
    <w:p w14:paraId="7E2912CE" w14:textId="77777777" w:rsidR="00F65CE2" w:rsidRPr="00157FD1" w:rsidRDefault="00F65CE2">
      <w:pPr>
        <w:pStyle w:val="ParSpacer"/>
      </w:pPr>
    </w:p>
    <w:p w14:paraId="7E2912CF" w14:textId="77777777" w:rsidR="00F65CE2" w:rsidRDefault="00F65CE2">
      <w:pPr>
        <w:pStyle w:val="BodyText"/>
      </w:pPr>
      <w:r w:rsidRPr="00157FD1">
        <w:t>Organizations registered to TL 9000 are responsible for correctly gathering and reporting TL 9000 measurement data as described in this section. Specific information about each of the reported measurements is found in Sections 5</w:t>
      </w:r>
      <w:r>
        <w:t xml:space="preserve"> through </w:t>
      </w:r>
      <w:r w:rsidRPr="00157FD1">
        <w:t>9.</w:t>
      </w:r>
    </w:p>
    <w:p w14:paraId="7E2912D0" w14:textId="77777777" w:rsidR="00F65CE2" w:rsidRPr="00157FD1" w:rsidRDefault="00F65CE2" w:rsidP="00F65CE2">
      <w:pPr>
        <w:pStyle w:val="ParSpacer"/>
      </w:pPr>
    </w:p>
    <w:p w14:paraId="7E2912D1" w14:textId="77777777" w:rsidR="00F65CE2" w:rsidRPr="00157FD1" w:rsidRDefault="00F65CE2">
      <w:pPr>
        <w:pStyle w:val="BodyTextBoldInd1"/>
      </w:pPr>
      <w:r w:rsidRPr="00157FD1">
        <w:t>Common Measurements</w:t>
      </w:r>
    </w:p>
    <w:p w14:paraId="7E2912D2" w14:textId="77777777" w:rsidR="00F65CE2" w:rsidRPr="00157FD1" w:rsidRDefault="00F65CE2">
      <w:pPr>
        <w:pStyle w:val="BodyTextInd2"/>
        <w:spacing w:before="0"/>
      </w:pPr>
      <w:r w:rsidRPr="00157FD1">
        <w:t>Number of Problem Reports (NPR)</w:t>
      </w:r>
      <w:r w:rsidRPr="00157FD1">
        <w:tab/>
      </w:r>
      <w:r w:rsidRPr="00157FD1">
        <w:tab/>
        <w:t>Section 5.1</w:t>
      </w:r>
    </w:p>
    <w:p w14:paraId="7E2912D3" w14:textId="77777777" w:rsidR="00F65CE2" w:rsidRPr="00157FD1" w:rsidRDefault="00F65CE2">
      <w:pPr>
        <w:pStyle w:val="BodyTextInd2"/>
        <w:spacing w:before="0"/>
      </w:pPr>
      <w:r w:rsidRPr="00157FD1">
        <w:t>Problem Report Fix Response Time (FRT)</w:t>
      </w:r>
      <w:r w:rsidRPr="00157FD1">
        <w:tab/>
        <w:t>Section 5.2</w:t>
      </w:r>
    </w:p>
    <w:p w14:paraId="7E2912D4" w14:textId="77777777" w:rsidR="00F65CE2" w:rsidRPr="00157FD1" w:rsidRDefault="00F65CE2">
      <w:pPr>
        <w:pStyle w:val="BodyTextInd2"/>
        <w:spacing w:before="0"/>
      </w:pPr>
      <w:r w:rsidRPr="00157FD1">
        <w:t xml:space="preserve">Overdue Problem Report Fix </w:t>
      </w:r>
    </w:p>
    <w:p w14:paraId="7E2912D5" w14:textId="77777777" w:rsidR="00F65CE2" w:rsidRPr="00157FD1" w:rsidRDefault="00F65CE2">
      <w:pPr>
        <w:pStyle w:val="BodyTextInd2"/>
        <w:spacing w:before="0"/>
        <w:ind w:firstLine="360"/>
      </w:pPr>
      <w:r w:rsidRPr="00157FD1">
        <w:t>Responsiveness (OFR)</w:t>
      </w:r>
      <w:r w:rsidRPr="00157FD1">
        <w:tab/>
      </w:r>
      <w:r w:rsidRPr="00157FD1">
        <w:tab/>
      </w:r>
      <w:r w:rsidRPr="00157FD1">
        <w:tab/>
        <w:t>Section 5.3</w:t>
      </w:r>
    </w:p>
    <w:p w14:paraId="7E2912D6" w14:textId="77777777" w:rsidR="00F65CE2" w:rsidRPr="00157FD1" w:rsidRDefault="00F65CE2">
      <w:pPr>
        <w:pStyle w:val="BodyTextInd2"/>
        <w:spacing w:before="0"/>
      </w:pPr>
      <w:r w:rsidRPr="00157FD1">
        <w:t>On-Time Delivery (OTD)</w:t>
      </w:r>
      <w:r w:rsidRPr="00157FD1">
        <w:tab/>
      </w:r>
      <w:r w:rsidRPr="00157FD1">
        <w:tab/>
      </w:r>
      <w:r w:rsidRPr="00157FD1">
        <w:tab/>
        <w:t>Section 5.4</w:t>
      </w:r>
    </w:p>
    <w:p w14:paraId="7E2912D7" w14:textId="77777777" w:rsidR="00F65CE2" w:rsidRPr="00157FD1" w:rsidRDefault="00F65CE2">
      <w:pPr>
        <w:pStyle w:val="BodyTextBoldInd1"/>
      </w:pPr>
      <w:r w:rsidRPr="00157FD1">
        <w:t>Outage Measurements</w:t>
      </w:r>
    </w:p>
    <w:p w14:paraId="7E2912D8" w14:textId="77777777" w:rsidR="00F65CE2" w:rsidRPr="00157FD1" w:rsidRDefault="00F65CE2">
      <w:pPr>
        <w:pStyle w:val="BodyTextInd2"/>
        <w:spacing w:before="0"/>
      </w:pPr>
      <w:r w:rsidRPr="00157FD1">
        <w:t>Service Impact Outage (SO)</w:t>
      </w:r>
      <w:r w:rsidRPr="00157FD1">
        <w:tab/>
      </w:r>
      <w:r w:rsidRPr="00157FD1">
        <w:tab/>
      </w:r>
      <w:r w:rsidRPr="00157FD1">
        <w:tab/>
        <w:t>Section 6.1</w:t>
      </w:r>
    </w:p>
    <w:p w14:paraId="7E2912D9" w14:textId="77777777" w:rsidR="00F65CE2" w:rsidRPr="00157FD1" w:rsidRDefault="00F65CE2">
      <w:pPr>
        <w:pStyle w:val="BodyTextInd2"/>
        <w:spacing w:before="0"/>
      </w:pPr>
      <w:r w:rsidRPr="00157FD1">
        <w:t>Network Element Impact Outage (SONE)</w:t>
      </w:r>
      <w:r w:rsidRPr="00157FD1">
        <w:tab/>
        <w:t>Section 6.2</w:t>
      </w:r>
    </w:p>
    <w:p w14:paraId="7E2912DA" w14:textId="64D645F0" w:rsidR="00F65CE2" w:rsidRDefault="00F65CE2">
      <w:pPr>
        <w:pStyle w:val="BodyTextInd2"/>
        <w:spacing w:before="0"/>
      </w:pPr>
      <w:r>
        <w:t>Support Service</w:t>
      </w:r>
      <w:r w:rsidRPr="00157FD1">
        <w:t xml:space="preserve"> Caused Outage (</w:t>
      </w:r>
      <w:r>
        <w:t>SSO</w:t>
      </w:r>
      <w:r w:rsidRPr="00157FD1">
        <w:t>)</w:t>
      </w:r>
      <w:r>
        <w:tab/>
      </w:r>
      <w:r w:rsidRPr="00157FD1">
        <w:tab/>
        <w:t>Section 6.3</w:t>
      </w:r>
    </w:p>
    <w:p w14:paraId="7E2912DB" w14:textId="77777777" w:rsidR="00F65CE2" w:rsidRDefault="00F65CE2">
      <w:pPr>
        <w:pStyle w:val="BodyTextInd2"/>
        <w:spacing w:before="0"/>
      </w:pPr>
      <w:r>
        <w:t xml:space="preserve">Mean Time to Restore </w:t>
      </w:r>
      <w:r w:rsidR="001B4F38">
        <w:t xml:space="preserve">Service </w:t>
      </w:r>
      <w:r>
        <w:t>(MTRS)</w:t>
      </w:r>
      <w:r>
        <w:tab/>
      </w:r>
      <w:r>
        <w:tab/>
        <w:t>Section 6.4</w:t>
      </w:r>
    </w:p>
    <w:p w14:paraId="7E2912DC" w14:textId="77777777" w:rsidR="003236BA" w:rsidRPr="00157FD1" w:rsidRDefault="003236BA">
      <w:pPr>
        <w:pStyle w:val="BodyTextInd2"/>
        <w:spacing w:before="0"/>
      </w:pPr>
      <w:r>
        <w:t>Global Service Impact (GSI)</w:t>
      </w:r>
      <w:r>
        <w:tab/>
      </w:r>
      <w:r>
        <w:tab/>
      </w:r>
      <w:r>
        <w:tab/>
        <w:t>Section 6.5</w:t>
      </w:r>
    </w:p>
    <w:p w14:paraId="7E2912DD" w14:textId="77777777" w:rsidR="00F65CE2" w:rsidRPr="00157FD1" w:rsidRDefault="00F65CE2">
      <w:pPr>
        <w:pStyle w:val="BodyTextBoldInd1"/>
      </w:pPr>
      <w:r w:rsidRPr="00157FD1">
        <w:t>Hardware Measurements</w:t>
      </w:r>
    </w:p>
    <w:p w14:paraId="7E2912DE" w14:textId="77777777" w:rsidR="00F65CE2" w:rsidRDefault="00F65CE2">
      <w:pPr>
        <w:pStyle w:val="BodyTextInd2"/>
        <w:spacing w:before="0"/>
      </w:pPr>
      <w:r w:rsidRPr="00157FD1">
        <w:t>Field Replaceable Unit Returns (FR)</w:t>
      </w:r>
      <w:r w:rsidRPr="00157FD1">
        <w:tab/>
      </w:r>
      <w:r w:rsidRPr="00157FD1">
        <w:tab/>
        <w:t>Section 7.1</w:t>
      </w:r>
    </w:p>
    <w:p w14:paraId="7E2912DF" w14:textId="77777777" w:rsidR="00F65CE2" w:rsidRPr="00157FD1" w:rsidRDefault="00F65CE2">
      <w:pPr>
        <w:pStyle w:val="BodyTextInd2"/>
        <w:spacing w:before="0"/>
      </w:pPr>
      <w:r>
        <w:t>Basic Return Rate (BRR)</w:t>
      </w:r>
      <w:r>
        <w:tab/>
      </w:r>
      <w:r>
        <w:tab/>
      </w:r>
      <w:r>
        <w:tab/>
        <w:t>Section 7.2</w:t>
      </w:r>
    </w:p>
    <w:p w14:paraId="7E2912E0" w14:textId="77777777" w:rsidR="00F65CE2" w:rsidRPr="00157FD1" w:rsidRDefault="00F65CE2">
      <w:pPr>
        <w:pStyle w:val="BodyTextBoldInd1"/>
      </w:pPr>
      <w:r w:rsidRPr="00157FD1">
        <w:t>Software Measurements</w:t>
      </w:r>
    </w:p>
    <w:p w14:paraId="7E2912E1" w14:textId="77777777" w:rsidR="00F65CE2" w:rsidRPr="00157FD1" w:rsidRDefault="00F65CE2">
      <w:pPr>
        <w:pStyle w:val="BodyTextInd2"/>
        <w:spacing w:before="0"/>
      </w:pPr>
      <w:r w:rsidRPr="00157FD1">
        <w:t>Software Fix Quality (SFQ)</w:t>
      </w:r>
      <w:r w:rsidRPr="00157FD1">
        <w:tab/>
      </w:r>
      <w:r w:rsidRPr="00157FD1">
        <w:tab/>
      </w:r>
      <w:r w:rsidRPr="00157FD1">
        <w:tab/>
        <w:t>Section 8.1</w:t>
      </w:r>
    </w:p>
    <w:p w14:paraId="7E2912E2" w14:textId="77777777" w:rsidR="00F65CE2" w:rsidRPr="00157FD1" w:rsidRDefault="00F65CE2">
      <w:pPr>
        <w:pStyle w:val="BodyTextInd2"/>
        <w:spacing w:before="0"/>
      </w:pPr>
      <w:r w:rsidRPr="00157FD1">
        <w:t>Software Problem Report (SPR)</w:t>
      </w:r>
      <w:r w:rsidRPr="00157FD1">
        <w:tab/>
      </w:r>
      <w:r w:rsidRPr="00157FD1">
        <w:tab/>
      </w:r>
      <w:r w:rsidRPr="00157FD1">
        <w:tab/>
        <w:t>Section 8.2</w:t>
      </w:r>
    </w:p>
    <w:p w14:paraId="7E2912E3" w14:textId="77777777" w:rsidR="00F65CE2" w:rsidRPr="00157FD1" w:rsidRDefault="00F65CE2">
      <w:pPr>
        <w:pStyle w:val="BodyTextBoldInd1"/>
      </w:pPr>
      <w:r w:rsidRPr="00157FD1">
        <w:t>Service Quality Measurements</w:t>
      </w:r>
    </w:p>
    <w:p w14:paraId="7E2912E4" w14:textId="77777777" w:rsidR="00F65CE2" w:rsidRDefault="00F65CE2">
      <w:pPr>
        <w:pStyle w:val="BodyTextInd2"/>
        <w:spacing w:before="0"/>
      </w:pPr>
      <w:r w:rsidRPr="00157FD1">
        <w:t>Service Quality (SQ)</w:t>
      </w:r>
      <w:r w:rsidRPr="00157FD1">
        <w:tab/>
      </w:r>
      <w:r w:rsidRPr="00157FD1">
        <w:tab/>
      </w:r>
      <w:r w:rsidRPr="00157FD1">
        <w:tab/>
      </w:r>
      <w:r w:rsidRPr="00157FD1">
        <w:tab/>
        <w:t>Section 9.1</w:t>
      </w:r>
    </w:p>
    <w:p w14:paraId="7E2912E5" w14:textId="77777777" w:rsidR="00F65CE2" w:rsidRDefault="00F65CE2">
      <w:pPr>
        <w:pStyle w:val="BodyTextInd2"/>
        <w:spacing w:before="0"/>
      </w:pPr>
      <w:r>
        <w:t>End</w:t>
      </w:r>
      <w:r w:rsidR="00EF63D0">
        <w:t>-</w:t>
      </w:r>
      <w:r>
        <w:t>Customer Complaint Report Rate (CCRR)</w:t>
      </w:r>
      <w:r>
        <w:tab/>
        <w:t>Section 9.2</w:t>
      </w:r>
    </w:p>
    <w:p w14:paraId="7E2912E7" w14:textId="77777777" w:rsidR="00F65CE2" w:rsidRPr="00157FD1" w:rsidRDefault="00F65CE2">
      <w:pPr>
        <w:pStyle w:val="ParSpacer"/>
      </w:pPr>
    </w:p>
    <w:p w14:paraId="7E2912E8" w14:textId="77777777" w:rsidR="00F65CE2" w:rsidRPr="00157FD1" w:rsidRDefault="00C0437A">
      <w:pPr>
        <w:pStyle w:val="berschrift3"/>
      </w:pPr>
      <w:r>
        <w:rPr>
          <w:noProof/>
          <w:snapToGrid/>
          <w:lang w:val="de-DE" w:eastAsia="de-DE"/>
        </w:rPr>
        <mc:AlternateContent>
          <mc:Choice Requires="wps">
            <w:drawing>
              <wp:anchor distT="0" distB="0" distL="114300" distR="114300" simplePos="0" relativeHeight="251663872" behindDoc="0" locked="0" layoutInCell="1" allowOverlap="1" wp14:anchorId="7E293180" wp14:editId="7E293181">
                <wp:simplePos x="0" y="0"/>
                <wp:positionH relativeFrom="column">
                  <wp:posOffset>-9525</wp:posOffset>
                </wp:positionH>
                <wp:positionV relativeFrom="paragraph">
                  <wp:posOffset>-50800</wp:posOffset>
                </wp:positionV>
                <wp:extent cx="1325880" cy="680720"/>
                <wp:effectExtent l="0" t="0" r="0" b="0"/>
                <wp:wrapNone/>
                <wp:docPr id="14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68072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E293395" w14:textId="77777777" w:rsidR="00741BC6" w:rsidRDefault="00741BC6" w:rsidP="00F65CE2">
                            <w:pPr>
                              <w:pStyle w:val="Textkrper3"/>
                            </w:pPr>
                            <w:r>
                              <w:t>4.1 Measurements Reporting Requirements</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8" type="#_x0000_t202" style="position:absolute;left:0;text-align:left;margin-left:-.75pt;margin-top:-4pt;width:104.4pt;height:5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" stroked="f" strokeweight="0">
                <v:textbox inset="0,,0">
                  <w:txbxContent>
                    <w:p w14:paraId="7E293395" w14:textId="77777777" w:rsidR="00741BC6" w:rsidRDefault="00741BC6" w:rsidP="00F65CE2">
                      <w:pPr>
                        <w:pStyle w:val="Textkrper3"/>
                      </w:pPr>
                      <w:r>
                        <w:t>4.1 Measurements Reporting Requirements</w:t>
                      </w:r>
                    </w:p>
                  </w:txbxContent>
                </v:textbox>
              </v:shape>
            </w:pict>
          </mc:Fallback>
        </mc:AlternateContent>
      </w:r>
      <w:r w:rsidR="00F65CE2" w:rsidRPr="00157FD1">
        <w:t>4.1.1</w:t>
      </w:r>
      <w:r w:rsidR="00F65CE2" w:rsidRPr="00157FD1">
        <w:tab/>
        <w:t>Conformance to Measurements Profile</w:t>
      </w:r>
    </w:p>
    <w:p w14:paraId="7E2912E9" w14:textId="77777777" w:rsidR="00F65CE2" w:rsidRPr="00157FD1" w:rsidRDefault="00F65CE2" w:rsidP="00F65CE2">
      <w:pPr>
        <w:pStyle w:val="BodyText"/>
      </w:pPr>
      <w:r w:rsidRPr="00157FD1">
        <w:t>The organization shall generate and submit the measurement data to the TL 9000 Administrator and also distribute data internally and to customers according to the principles of measurements processing detailed in Section 3. The measurement data shall conform to the requirements in the measurements profiles for the applicable product categories.</w:t>
      </w:r>
    </w:p>
    <w:p w14:paraId="7E2912EA" w14:textId="77777777" w:rsidR="00F65CE2" w:rsidRDefault="00F65CE2" w:rsidP="00F65CE2">
      <w:pPr>
        <w:pStyle w:val="ParSpacer"/>
      </w:pPr>
    </w:p>
    <w:p w14:paraId="7E2912EB" w14:textId="71888A9A" w:rsidR="00F65CE2" w:rsidRDefault="00F65CE2" w:rsidP="00F65CE2">
      <w:pPr>
        <w:pStyle w:val="BodyText"/>
      </w:pPr>
      <w:r w:rsidRPr="00157FD1">
        <w:t xml:space="preserve">The organization shall complete changes to reported data that are needed to comply with a new version of Appendix A or a new version of the </w:t>
      </w:r>
      <w:r w:rsidR="00772AFF">
        <w:t>Measurements Handbook</w:t>
      </w:r>
      <w:r w:rsidRPr="00157FD1">
        <w:t xml:space="preserve"> by the seventh monthly data submission after the release date of the </w:t>
      </w:r>
      <w:r>
        <w:t>h</w:t>
      </w:r>
      <w:r w:rsidRPr="00157FD1">
        <w:t>andbook or Appendix A.</w:t>
      </w:r>
      <w:r>
        <w:t xml:space="preserve"> See Table 4.1</w:t>
      </w:r>
      <w:r>
        <w:noBreakHyphen/>
        <w:t xml:space="preserve">1 for the effective dates of this release of the </w:t>
      </w:r>
      <w:r w:rsidR="00772AFF">
        <w:t>Measurements Handbook</w:t>
      </w:r>
      <w:r>
        <w:t>.</w:t>
      </w:r>
    </w:p>
    <w:p w14:paraId="7E2912EC" w14:textId="77777777" w:rsidR="00F65CE2" w:rsidRPr="00157FD1" w:rsidRDefault="00F65CE2" w:rsidP="00F65CE2">
      <w:pPr>
        <w:pStyle w:val="ParSpacer"/>
      </w:pPr>
    </w:p>
    <w:p w14:paraId="7E2912ED" w14:textId="50FD2B31" w:rsidR="00F65CE2" w:rsidRPr="000E1DA7" w:rsidRDefault="00F65CE2" w:rsidP="00F65CE2">
      <w:pPr>
        <w:pStyle w:val="BodyText"/>
      </w:pPr>
      <w:r w:rsidRPr="005E402B">
        <w:t xml:space="preserve">When an </w:t>
      </w:r>
      <w:r w:rsidR="001B4F38">
        <w:t>o</w:t>
      </w:r>
      <w:r w:rsidR="001B4F38" w:rsidRPr="005E402B">
        <w:t xml:space="preserve">rganization </w:t>
      </w:r>
      <w:r w:rsidRPr="005E402B">
        <w:t xml:space="preserve">upgrades its registration to a new release of the </w:t>
      </w:r>
      <w:r w:rsidR="001B4F38">
        <w:t>m</w:t>
      </w:r>
      <w:r w:rsidR="001B4F38" w:rsidRPr="005E402B">
        <w:t xml:space="preserve">easurements </w:t>
      </w:r>
      <w:r w:rsidR="001B4F38">
        <w:t>h</w:t>
      </w:r>
      <w:r w:rsidR="001B4F38" w:rsidRPr="005E402B">
        <w:t xml:space="preserve">andbook </w:t>
      </w:r>
      <w:r w:rsidRPr="005E402B">
        <w:t xml:space="preserve">as part of its </w:t>
      </w:r>
      <w:r w:rsidR="001B4F38">
        <w:t>s</w:t>
      </w:r>
      <w:r w:rsidR="001B4F38" w:rsidRPr="005E402B">
        <w:t xml:space="preserve">urveillance </w:t>
      </w:r>
      <w:r w:rsidRPr="005E402B">
        <w:t xml:space="preserve">or </w:t>
      </w:r>
      <w:r w:rsidR="001B4F38">
        <w:t>r</w:t>
      </w:r>
      <w:r w:rsidR="001B4F38" w:rsidRPr="005E402B">
        <w:t>e</w:t>
      </w:r>
      <w:r w:rsidRPr="005E402B">
        <w:t xml:space="preserve">-certification </w:t>
      </w:r>
      <w:r w:rsidR="001B4F38">
        <w:t>a</w:t>
      </w:r>
      <w:r w:rsidR="001B4F38" w:rsidRPr="005E402B">
        <w:t>udit</w:t>
      </w:r>
      <w:r w:rsidRPr="005E402B">
        <w:t>, at least the most recent month’s data submission shall use the new release of the handbook</w:t>
      </w:r>
      <w:r>
        <w:t>.</w:t>
      </w:r>
    </w:p>
    <w:p w14:paraId="7E2912EE" w14:textId="77777777" w:rsidR="00F65CE2" w:rsidRDefault="00F65CE2">
      <w:pPr>
        <w:pStyle w:val="BodyText"/>
      </w:pPr>
    </w:p>
    <w:p w14:paraId="7E2912EF" w14:textId="6401CE32" w:rsidR="00F65CE2" w:rsidRPr="00157FD1" w:rsidRDefault="00F65CE2">
      <w:pPr>
        <w:pStyle w:val="BodyText"/>
      </w:pPr>
      <w:r w:rsidRPr="00157FD1">
        <w:t xml:space="preserve">Organizations are encouraged to use the new version of Appendix A or a new version of the </w:t>
      </w:r>
      <w:r w:rsidR="00772AFF">
        <w:t>Measurements Handbook</w:t>
      </w:r>
      <w:r w:rsidRPr="00157FD1">
        <w:t xml:space="preserve"> for the data submission for the month following the availability of the handbook release or the month following the availability of the new data submission methods, whichever is later if both are </w:t>
      </w:r>
      <w:r w:rsidRPr="00157FD1">
        <w:lastRenderedPageBreak/>
        <w:t xml:space="preserve">released. Organizations must use the new version(s) for the submission of data for the seventh and all subsequent months following the availability of the new </w:t>
      </w:r>
      <w:r w:rsidR="00772AFF">
        <w:t>Measurements Handbook</w:t>
      </w:r>
      <w:r w:rsidRPr="00157FD1">
        <w:t xml:space="preserve"> release or the availability of the new data submission methods, whichever is later if both are released, until replaced by another release. The new version of Appendix A or a new version of the </w:t>
      </w:r>
      <w:r w:rsidR="00772AFF">
        <w:t>Measurements Handbook</w:t>
      </w:r>
      <w:r w:rsidRPr="00157FD1">
        <w:t xml:space="preserve"> may be used for submission of data for the month in which the version is released, by arrangement with the TL 9000 Administrator. The new version of the data submission methods may be used for submission of data for the months up to and including the month in which the new version is released and available, by arrangement with the TL 9000 Administrator.</w:t>
      </w:r>
    </w:p>
    <w:p w14:paraId="7E2912F0" w14:textId="77777777" w:rsidR="00F65CE2" w:rsidRPr="00157FD1" w:rsidRDefault="00F65CE2">
      <w:pPr>
        <w:pStyle w:val="ParSpacer"/>
      </w:pPr>
    </w:p>
    <w:p w14:paraId="7E2912F1" w14:textId="032CCC19" w:rsidR="00F65CE2" w:rsidRPr="00157FD1" w:rsidRDefault="00F65CE2" w:rsidP="00F65CE2">
      <w:pPr>
        <w:pStyle w:val="berschrift4"/>
        <w:ind w:left="2520" w:firstLine="0"/>
      </w:pPr>
      <w:bookmarkStart w:id="143" w:name="_Toc137886468"/>
      <w:bookmarkStart w:id="144" w:name="_Toc200531228"/>
      <w:r w:rsidRPr="00157FD1">
        <w:t>Table 4.1</w:t>
      </w:r>
      <w:r w:rsidRPr="00157FD1">
        <w:noBreakHyphen/>
        <w:t>1</w:t>
      </w:r>
      <w:r w:rsidRPr="00157FD1">
        <w:tab/>
        <w:t xml:space="preserve">Release </w:t>
      </w:r>
      <w:r>
        <w:t>5.0</w:t>
      </w:r>
      <w:r w:rsidRPr="00157FD1">
        <w:t xml:space="preserve"> Usage Dates</w:t>
      </w:r>
      <w:bookmarkEnd w:id="143"/>
      <w:bookmarkEnd w:id="144"/>
    </w:p>
    <w:p w14:paraId="7E2912F2" w14:textId="77777777" w:rsidR="00F65CE2" w:rsidRPr="00157FD1" w:rsidRDefault="00F65CE2">
      <w:pPr>
        <w:pStyle w:val="ParSpacer"/>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2"/>
        <w:gridCol w:w="3338"/>
      </w:tblGrid>
      <w:tr w:rsidR="00F65CE2" w:rsidRPr="00157FD1" w14:paraId="7E2912F5" w14:textId="77777777">
        <w:tc>
          <w:tcPr>
            <w:tcW w:w="3142" w:type="dxa"/>
          </w:tcPr>
          <w:p w14:paraId="7E2912F3" w14:textId="77777777" w:rsidR="00F65CE2" w:rsidRPr="00157FD1" w:rsidRDefault="00F65CE2" w:rsidP="00F65CE2">
            <w:pPr>
              <w:pStyle w:val="BodyText"/>
              <w:ind w:left="0"/>
              <w:jc w:val="center"/>
              <w:rPr>
                <w:b/>
                <w:bCs/>
              </w:rPr>
            </w:pPr>
            <w:r>
              <w:rPr>
                <w:b/>
                <w:bCs/>
              </w:rPr>
              <w:t xml:space="preserve">Date of </w:t>
            </w:r>
            <w:r w:rsidRPr="00157FD1">
              <w:rPr>
                <w:b/>
                <w:bCs/>
              </w:rPr>
              <w:t xml:space="preserve">Data </w:t>
            </w:r>
          </w:p>
        </w:tc>
        <w:tc>
          <w:tcPr>
            <w:tcW w:w="3338" w:type="dxa"/>
          </w:tcPr>
          <w:p w14:paraId="7E2912F4" w14:textId="27FA9CAA" w:rsidR="00F65CE2" w:rsidRPr="00157FD1" w:rsidRDefault="00F65CE2" w:rsidP="00F65CE2">
            <w:pPr>
              <w:pStyle w:val="BodyText"/>
              <w:ind w:left="0"/>
              <w:jc w:val="center"/>
              <w:rPr>
                <w:b/>
                <w:bCs/>
              </w:rPr>
            </w:pPr>
            <w:r w:rsidRPr="00157FD1">
              <w:rPr>
                <w:b/>
                <w:bCs/>
              </w:rPr>
              <w:t>R</w:t>
            </w:r>
            <w:r>
              <w:rPr>
                <w:b/>
                <w:bCs/>
              </w:rPr>
              <w:t>5.0</w:t>
            </w:r>
            <w:r w:rsidRPr="00157FD1">
              <w:rPr>
                <w:b/>
                <w:bCs/>
              </w:rPr>
              <w:t xml:space="preserve"> Usage</w:t>
            </w:r>
          </w:p>
        </w:tc>
      </w:tr>
      <w:tr w:rsidR="00F65CE2" w:rsidRPr="00157FD1" w14:paraId="7E2912F8" w14:textId="77777777">
        <w:tc>
          <w:tcPr>
            <w:tcW w:w="3142" w:type="dxa"/>
          </w:tcPr>
          <w:p w14:paraId="7E2912F6" w14:textId="5458FA0D" w:rsidR="00F65CE2" w:rsidRPr="00157FD1" w:rsidRDefault="00F65CE2" w:rsidP="00F65CE2">
            <w:pPr>
              <w:pStyle w:val="BodyText"/>
              <w:ind w:left="0"/>
            </w:pPr>
            <w:r w:rsidRPr="00157FD1">
              <w:t xml:space="preserve">January </w:t>
            </w:r>
            <w:r>
              <w:t>2013</w:t>
            </w:r>
          </w:p>
        </w:tc>
        <w:tc>
          <w:tcPr>
            <w:tcW w:w="3338" w:type="dxa"/>
          </w:tcPr>
          <w:p w14:paraId="7E2912F7" w14:textId="77777777" w:rsidR="00F65CE2" w:rsidRPr="00157FD1" w:rsidRDefault="00F65CE2">
            <w:pPr>
              <w:pStyle w:val="BodyText"/>
              <w:ind w:left="0"/>
            </w:pPr>
            <w:r w:rsidRPr="00157FD1">
              <w:t>Recommended</w:t>
            </w:r>
          </w:p>
        </w:tc>
      </w:tr>
      <w:tr w:rsidR="00F65CE2" w:rsidRPr="00157FD1" w14:paraId="7E2912FB" w14:textId="77777777">
        <w:tc>
          <w:tcPr>
            <w:tcW w:w="3142" w:type="dxa"/>
          </w:tcPr>
          <w:p w14:paraId="7E2912F9" w14:textId="747DABD2" w:rsidR="00F65CE2" w:rsidRPr="00157FD1" w:rsidRDefault="00F65CE2" w:rsidP="00F65CE2">
            <w:pPr>
              <w:pStyle w:val="BodyText"/>
              <w:ind w:left="0"/>
            </w:pPr>
            <w:r w:rsidRPr="00157FD1">
              <w:t xml:space="preserve">July </w:t>
            </w:r>
            <w:r>
              <w:t>2013</w:t>
            </w:r>
            <w:r w:rsidRPr="00157FD1">
              <w:t xml:space="preserve"> </w:t>
            </w:r>
          </w:p>
        </w:tc>
        <w:tc>
          <w:tcPr>
            <w:tcW w:w="3338" w:type="dxa"/>
          </w:tcPr>
          <w:p w14:paraId="7E2912FA" w14:textId="77777777" w:rsidR="00F65CE2" w:rsidRPr="00157FD1" w:rsidRDefault="00F65CE2">
            <w:pPr>
              <w:pStyle w:val="BodyText"/>
              <w:ind w:left="0"/>
            </w:pPr>
            <w:r w:rsidRPr="00157FD1">
              <w:t>Mandatory</w:t>
            </w:r>
          </w:p>
        </w:tc>
      </w:tr>
    </w:tbl>
    <w:p w14:paraId="7E2912FC" w14:textId="77777777" w:rsidR="00F65CE2" w:rsidRPr="00157FD1" w:rsidRDefault="00F65CE2">
      <w:pPr>
        <w:pStyle w:val="ParSpacer"/>
      </w:pPr>
    </w:p>
    <w:p w14:paraId="7E2912FD" w14:textId="77777777" w:rsidR="00F65CE2" w:rsidRPr="00157FD1" w:rsidRDefault="00F65CE2">
      <w:pPr>
        <w:pStyle w:val="berschrift3"/>
      </w:pPr>
      <w:r w:rsidRPr="00157FD1">
        <w:t>4.1.2</w:t>
      </w:r>
      <w:r w:rsidRPr="00157FD1">
        <w:tab/>
        <w:t>Applicable Product Categories</w:t>
      </w:r>
    </w:p>
    <w:p w14:paraId="7E2912FE" w14:textId="14359519" w:rsidR="00F65CE2" w:rsidRPr="00157FD1" w:rsidRDefault="00F65CE2">
      <w:pPr>
        <w:pStyle w:val="BodyText"/>
      </w:pPr>
      <w:r w:rsidRPr="00157FD1">
        <w:t xml:space="preserve">For each product, the organization shall assign the product to one of the product categories according to the Product Category Definitions, Appendix A, </w:t>
      </w:r>
      <w:r>
        <w:t>Table A</w:t>
      </w:r>
      <w:r>
        <w:noBreakHyphen/>
        <w:t>1</w:t>
      </w:r>
      <w:r w:rsidRPr="00157FD1">
        <w:t>, and applicable measurements according to the Measurement Applicability Table (</w:t>
      </w:r>
      <w:r>
        <w:t>Normalization Units</w:t>
      </w:r>
      <w:r w:rsidRPr="00157FD1">
        <w:t xml:space="preserve">), Appendix A, </w:t>
      </w:r>
      <w:r>
        <w:t>Table A</w:t>
      </w:r>
      <w:r>
        <w:noBreakHyphen/>
        <w:t>2</w:t>
      </w:r>
      <w:r w:rsidRPr="00157FD1">
        <w:t>. Appendix A is current on the release of this handbook but is subject to periodic updates. Current and</w:t>
      </w:r>
      <w:r>
        <w:t xml:space="preserve"> </w:t>
      </w:r>
      <w:r w:rsidRPr="00157FD1">
        <w:t xml:space="preserve">prior versions of the Product Category Table are located </w:t>
      </w:r>
      <w:r>
        <w:t>on</w:t>
      </w:r>
      <w:r w:rsidRPr="00157FD1">
        <w:t xml:space="preserve"> the TL 9000 website (</w:t>
      </w:r>
      <w:r>
        <w:t>tl9000.org/links.html</w:t>
      </w:r>
      <w:r w:rsidRPr="00157FD1">
        <w:t>). The organization shall identify the version of the Product Category Table in their registrations and TL 9000 data submittals.</w:t>
      </w:r>
    </w:p>
    <w:p w14:paraId="7E2912FF" w14:textId="77777777" w:rsidR="00F65CE2" w:rsidRPr="00157FD1" w:rsidRDefault="00C0437A">
      <w:pPr>
        <w:pStyle w:val="ParSpacer"/>
      </w:pPr>
      <w:r>
        <w:rPr>
          <w:noProof/>
          <w:lang w:val="de-DE" w:eastAsia="de-DE"/>
        </w:rPr>
        <mc:AlternateContent>
          <mc:Choice Requires="wps">
            <w:drawing>
              <wp:anchor distT="0" distB="0" distL="114300" distR="114300" simplePos="0" relativeHeight="251662848" behindDoc="0" locked="0" layoutInCell="1" allowOverlap="1" wp14:anchorId="7E293182" wp14:editId="7E293183">
                <wp:simplePos x="0" y="0"/>
                <wp:positionH relativeFrom="column">
                  <wp:posOffset>-9525</wp:posOffset>
                </wp:positionH>
                <wp:positionV relativeFrom="paragraph">
                  <wp:posOffset>66040</wp:posOffset>
                </wp:positionV>
                <wp:extent cx="1325880" cy="680720"/>
                <wp:effectExtent l="0" t="0" r="0" b="0"/>
                <wp:wrapNone/>
                <wp:docPr id="13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68072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E293396" w14:textId="77777777" w:rsidR="00741BC6" w:rsidRDefault="00741BC6" w:rsidP="00F65CE2">
                            <w:pPr>
                              <w:pStyle w:val="Textkrper3"/>
                            </w:pPr>
                            <w:r>
                              <w:t>4.2 Measurements Data and Reports</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59" type="#_x0000_t202" style="position:absolute;left:0;text-align:left;margin-left:-.75pt;margin-top:5.2pt;width:104.4pt;height:5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" stroked="f" strokeweight="0">
                <v:textbox inset="0,,0">
                  <w:txbxContent>
                    <w:p w14:paraId="7E293396" w14:textId="77777777" w:rsidR="00741BC6" w:rsidRDefault="00741BC6" w:rsidP="00F65CE2">
                      <w:pPr>
                        <w:pStyle w:val="Textkrper3"/>
                      </w:pPr>
                      <w:r>
                        <w:t>4.2 Measurements Data and Reports</w:t>
                      </w:r>
                    </w:p>
                  </w:txbxContent>
                </v:textbox>
              </v:shape>
            </w:pict>
          </mc:Fallback>
        </mc:AlternateContent>
      </w:r>
    </w:p>
    <w:p w14:paraId="7E291300" w14:textId="77777777" w:rsidR="00F65CE2" w:rsidRPr="00157FD1" w:rsidRDefault="00F65CE2">
      <w:pPr>
        <w:pStyle w:val="berschrift3"/>
      </w:pPr>
      <w:r w:rsidRPr="00157FD1">
        <w:t>4.2.1</w:t>
      </w:r>
      <w:r w:rsidRPr="00157FD1">
        <w:tab/>
        <w:t>Customer Source Data</w:t>
      </w:r>
    </w:p>
    <w:p w14:paraId="7E291301" w14:textId="66A592A8" w:rsidR="00F65CE2" w:rsidRPr="00B45CAB" w:rsidRDefault="00F65CE2" w:rsidP="00F65CE2">
      <w:pPr>
        <w:pStyle w:val="BodyText"/>
      </w:pPr>
      <w:r w:rsidRPr="00B45CAB">
        <w:t>If the customer data required for a measurement is not available, the organization shall not include that customer’s data in that measurements submission. Organizations shall submit data for a measurement if any of their customers provide the information or if they can collect the necessary data internally.</w:t>
      </w:r>
    </w:p>
    <w:p w14:paraId="7E291302" w14:textId="5DFA1309" w:rsidR="00F65CE2" w:rsidRPr="00157FD1" w:rsidRDefault="00F65CE2">
      <w:pPr>
        <w:pStyle w:val="BodyText"/>
      </w:pPr>
      <w:r w:rsidRPr="00B45CAB">
        <w:t xml:space="preserve">Organizations are not required to submit data for the applicable measurement to the TL 9000 administrator if none of their customers provides the necessary information, except in those cases where the organization can generate the required data internally from </w:t>
      </w:r>
      <w:r w:rsidR="00A02933">
        <w:t>its</w:t>
      </w:r>
      <w:r w:rsidR="00A02933" w:rsidRPr="00B45CAB">
        <w:t xml:space="preserve"> </w:t>
      </w:r>
      <w:r w:rsidRPr="00B45CAB">
        <w:t xml:space="preserve">own systems. In this case, </w:t>
      </w:r>
      <w:r w:rsidR="001B1159">
        <w:t>’EXEMPT’</w:t>
      </w:r>
      <w:r w:rsidRPr="00B45CAB">
        <w:t xml:space="preserve"> is entered in the data submission and the organization documents and retains the justification that the organization</w:t>
      </w:r>
      <w:r w:rsidRPr="00157FD1">
        <w:t xml:space="preserve"> received no data from any of </w:t>
      </w:r>
      <w:r w:rsidR="00A02933">
        <w:t>its</w:t>
      </w:r>
      <w:r w:rsidR="00A02933" w:rsidRPr="00157FD1">
        <w:t xml:space="preserve"> </w:t>
      </w:r>
      <w:r w:rsidRPr="00157FD1">
        <w:t>customers (see 4.2.8).</w:t>
      </w:r>
    </w:p>
    <w:p w14:paraId="7E291303" w14:textId="77777777" w:rsidR="00F65CE2" w:rsidRPr="00157FD1" w:rsidRDefault="00F65CE2">
      <w:pPr>
        <w:pStyle w:val="ParSpacer"/>
      </w:pPr>
    </w:p>
    <w:p w14:paraId="7E291304" w14:textId="77777777" w:rsidR="00F65CE2" w:rsidRPr="00157FD1" w:rsidRDefault="00F65CE2">
      <w:pPr>
        <w:pStyle w:val="berschrift3"/>
      </w:pPr>
      <w:r w:rsidRPr="00157FD1">
        <w:t>4.2.2</w:t>
      </w:r>
      <w:r w:rsidRPr="00157FD1">
        <w:tab/>
        <w:t>Report Frequency and Method</w:t>
      </w:r>
    </w:p>
    <w:p w14:paraId="7E291305" w14:textId="77777777" w:rsidR="00F65CE2" w:rsidRPr="00157FD1" w:rsidRDefault="00F65CE2">
      <w:pPr>
        <w:pStyle w:val="BodyText"/>
      </w:pPr>
      <w:r w:rsidRPr="00157FD1">
        <w:t>The organization shall collect data monthly and report the monthly data to the TL 9000 Administrator utilizing formats and software tools specified by the TL 9000 Administrator. All data for the calendar month shall be submitted no</w:t>
      </w:r>
      <w:r>
        <w:t>t</w:t>
      </w:r>
      <w:r w:rsidRPr="00157FD1">
        <w:t xml:space="preserve"> later than seven weeks after the end of the month.</w:t>
      </w:r>
    </w:p>
    <w:p w14:paraId="7E291306" w14:textId="77777777" w:rsidR="00F65CE2" w:rsidRPr="00157FD1" w:rsidRDefault="00D11FCA">
      <w:pPr>
        <w:pStyle w:val="BodyText"/>
      </w:pPr>
      <w:r>
        <w:t>NOTE</w:t>
      </w:r>
      <w:r w:rsidR="00F65CE2" w:rsidRPr="00157FD1">
        <w:t xml:space="preserve">: </w:t>
      </w:r>
      <w:r w:rsidR="00F65CE2">
        <w:t xml:space="preserve">For the purpose of determining whether a data submission is on time or late the </w:t>
      </w:r>
      <w:r w:rsidR="00F65CE2" w:rsidRPr="00157FD1">
        <w:t xml:space="preserve">TL 9000 system clocks </w:t>
      </w:r>
      <w:r w:rsidR="00F65CE2">
        <w:t>utilize</w:t>
      </w:r>
      <w:r w:rsidR="00F65CE2" w:rsidRPr="00157FD1">
        <w:t xml:space="preserve"> UTC, Coordinated Universal Time, </w:t>
      </w:r>
      <w:r w:rsidR="00F65CE2">
        <w:t xml:space="preserve">and </w:t>
      </w:r>
      <w:r w:rsidR="00F65CE2" w:rsidRPr="00157FD1">
        <w:t xml:space="preserve">not </w:t>
      </w:r>
      <w:r w:rsidR="00F65CE2">
        <w:t>the l</w:t>
      </w:r>
      <w:r w:rsidR="00F65CE2" w:rsidRPr="00157FD1">
        <w:t>ocal time</w:t>
      </w:r>
      <w:r w:rsidR="00F65CE2">
        <w:t xml:space="preserve"> of the submitter</w:t>
      </w:r>
      <w:r w:rsidR="00F65CE2" w:rsidRPr="00157FD1">
        <w:t xml:space="preserve">. </w:t>
      </w:r>
    </w:p>
    <w:p w14:paraId="7E291307" w14:textId="77777777" w:rsidR="00F65CE2" w:rsidRPr="00157FD1" w:rsidRDefault="00F65CE2">
      <w:pPr>
        <w:pStyle w:val="BodyText"/>
      </w:pPr>
      <w:r w:rsidRPr="00157FD1">
        <w:t>The organization is free to choose appropriate time periods or formats for reporting internally and to its customers.</w:t>
      </w:r>
    </w:p>
    <w:p w14:paraId="7E291308" w14:textId="77777777" w:rsidR="00F65CE2" w:rsidRPr="00157FD1" w:rsidRDefault="00F65CE2">
      <w:pPr>
        <w:pStyle w:val="ParSpacer"/>
      </w:pPr>
    </w:p>
    <w:p w14:paraId="7E291309" w14:textId="5DB916E3" w:rsidR="00F65CE2" w:rsidRPr="00157FD1" w:rsidRDefault="00F65CE2">
      <w:pPr>
        <w:pStyle w:val="berschrift3"/>
      </w:pPr>
      <w:r w:rsidRPr="00157FD1">
        <w:lastRenderedPageBreak/>
        <w:t>4.2.3</w:t>
      </w:r>
      <w:r w:rsidRPr="00157FD1">
        <w:tab/>
      </w:r>
      <w:r w:rsidR="00F36803">
        <w:t>Reporting Periods</w:t>
      </w:r>
    </w:p>
    <w:p w14:paraId="7E29130A" w14:textId="77777777" w:rsidR="00F65CE2" w:rsidRPr="00157FD1" w:rsidRDefault="00F65CE2">
      <w:pPr>
        <w:pStyle w:val="BodyText"/>
      </w:pPr>
      <w:r w:rsidRPr="00157FD1">
        <w:t>The organization shall report measurement data based on calendar months or defined fiscal months. For each measurement, the organization shall use the same chosen method in the data submission for all months reported. If changing methods from one data submission to the next, the organization shall account for any resulting overlap or gap in the data. The same method, calendar or fiscal, does not have to be used for all measurements within a data submission.</w:t>
      </w:r>
    </w:p>
    <w:p w14:paraId="7E29130B" w14:textId="77777777" w:rsidR="00F36803" w:rsidRDefault="00F36803">
      <w:pPr>
        <w:pStyle w:val="BodyText"/>
      </w:pPr>
      <w:r>
        <w:t>The term ‘month’ throughout this handbook refers to the reporting period for the data, whether calendar or fiscal.</w:t>
      </w:r>
    </w:p>
    <w:p w14:paraId="7E29130C" w14:textId="77777777" w:rsidR="00F65CE2" w:rsidRPr="00157FD1" w:rsidRDefault="00F65CE2">
      <w:pPr>
        <w:pStyle w:val="BodyText"/>
      </w:pPr>
      <w:r w:rsidRPr="00157FD1">
        <w:t>The organization shall use calendar days for the measurements that involve number of days.</w:t>
      </w:r>
    </w:p>
    <w:p w14:paraId="7E29130D" w14:textId="77777777" w:rsidR="00F65CE2" w:rsidRPr="00157FD1" w:rsidRDefault="00F65CE2">
      <w:pPr>
        <w:pStyle w:val="ParSpacer"/>
      </w:pPr>
    </w:p>
    <w:p w14:paraId="7E29130E" w14:textId="77777777" w:rsidR="00F65CE2" w:rsidRPr="00157FD1" w:rsidRDefault="00F65CE2">
      <w:pPr>
        <w:pStyle w:val="berschrift3"/>
      </w:pPr>
      <w:r w:rsidRPr="00157FD1">
        <w:t>4.2.4</w:t>
      </w:r>
      <w:r w:rsidRPr="00157FD1">
        <w:tab/>
        <w:t xml:space="preserve">Reporting of Compared Data and Research Data </w:t>
      </w:r>
    </w:p>
    <w:p w14:paraId="7E29130F" w14:textId="77777777" w:rsidR="00F65CE2" w:rsidRPr="00157FD1" w:rsidRDefault="00F65CE2">
      <w:pPr>
        <w:pStyle w:val="BodyText"/>
      </w:pPr>
      <w:r w:rsidRPr="00157FD1">
        <w:t xml:space="preserve">The organization shall report data for all applicable measurements defined in this handbook to the TL 9000 Administrator according to the counting rules. This reporting requirement applies whether the measurement includes the designation “compared data” or “research data.” See the Measurements Summary Listing, Appendix A, </w:t>
      </w:r>
      <w:r>
        <w:t>Table A</w:t>
      </w:r>
      <w:r>
        <w:noBreakHyphen/>
        <w:t>6</w:t>
      </w:r>
      <w:r w:rsidRPr="00157FD1">
        <w:t>.</w:t>
      </w:r>
    </w:p>
    <w:p w14:paraId="7E291310" w14:textId="77777777" w:rsidR="00F65CE2" w:rsidRPr="00157FD1" w:rsidRDefault="00D11FCA">
      <w:pPr>
        <w:pStyle w:val="BodyText"/>
      </w:pPr>
      <w:r>
        <w:rPr>
          <w:bCs/>
        </w:rPr>
        <w:t>NOTE</w:t>
      </w:r>
      <w:r w:rsidR="00F65CE2" w:rsidRPr="00157FD1">
        <w:rPr>
          <w:bCs/>
        </w:rPr>
        <w:t>:</w:t>
      </w:r>
      <w:r w:rsidR="00F65CE2" w:rsidRPr="00157FD1">
        <w:t xml:space="preserve"> The designation “compared data” in the Appendix A, </w:t>
      </w:r>
      <w:r w:rsidR="00F65CE2">
        <w:t>Table A</w:t>
      </w:r>
      <w:r w:rsidR="00F65CE2">
        <w:noBreakHyphen/>
        <w:t>6</w:t>
      </w:r>
      <w:r w:rsidR="00F65CE2" w:rsidRPr="00157FD1">
        <w:t>, means that industry performance data reports may be available from the TL 9000 Administrator. However, the designation “research data” indicates that no comparable industry performance data reports are available and the TL 9000 Administrator will report analyses of industry performance data reports only to the appropriate QuEST Forum work group(s).</w:t>
      </w:r>
    </w:p>
    <w:p w14:paraId="7E291311" w14:textId="77777777" w:rsidR="00F65CE2" w:rsidRPr="00157FD1" w:rsidRDefault="00F65CE2">
      <w:pPr>
        <w:pStyle w:val="ParSpacer"/>
      </w:pPr>
    </w:p>
    <w:p w14:paraId="7E291312" w14:textId="77777777" w:rsidR="00F65CE2" w:rsidRPr="00157FD1" w:rsidRDefault="00F65CE2">
      <w:pPr>
        <w:pStyle w:val="berschrift3"/>
      </w:pPr>
      <w:r w:rsidRPr="00157FD1">
        <w:t>4.2.5</w:t>
      </w:r>
      <w:r w:rsidRPr="00157FD1">
        <w:tab/>
        <w:t>Product Exclusions</w:t>
      </w:r>
    </w:p>
    <w:p w14:paraId="7E291313" w14:textId="77777777" w:rsidR="00F65CE2" w:rsidRPr="00157FD1" w:rsidRDefault="00F65CE2">
      <w:pPr>
        <w:pStyle w:val="BodyText"/>
      </w:pPr>
      <w:r w:rsidRPr="00157FD1">
        <w:t>The organization may exclude data for products that are no longer supported for its general customer base. Formal notification of placement of the product</w:t>
      </w:r>
      <w:r>
        <w:t>, including generic or specific software releases,</w:t>
      </w:r>
      <w:r w:rsidRPr="00157FD1">
        <w:t xml:space="preserve"> on Additions and Maintenance (A&amp;M) or Manufacturing Discontinued (MD) status or New Service Supply Discontinued Status and/or formal notification of cessation of support for the product (End of Life) shall have been made to the customers for this exclusion to apply. This exclusion does not apply to individual field replaceable units that have been made obsolete by a later version unless those units are completely recalled from the field.</w:t>
      </w:r>
    </w:p>
    <w:p w14:paraId="7E291314" w14:textId="77777777" w:rsidR="00F65CE2" w:rsidRPr="00157FD1" w:rsidRDefault="00F65CE2">
      <w:pPr>
        <w:pStyle w:val="ParSpacer"/>
      </w:pPr>
    </w:p>
    <w:p w14:paraId="7E291315" w14:textId="77777777" w:rsidR="00F65CE2" w:rsidRPr="00157FD1" w:rsidRDefault="00F65CE2">
      <w:pPr>
        <w:pStyle w:val="berschrift3"/>
      </w:pPr>
      <w:r w:rsidRPr="00157FD1">
        <w:t>4.2.6</w:t>
      </w:r>
      <w:r w:rsidRPr="00157FD1">
        <w:tab/>
        <w:t>Product Measurement</w:t>
      </w:r>
    </w:p>
    <w:p w14:paraId="7E291316" w14:textId="77777777" w:rsidR="00AF254F" w:rsidRDefault="00F65CE2">
      <w:pPr>
        <w:pStyle w:val="BodyText"/>
      </w:pPr>
      <w:r w:rsidRPr="00157FD1">
        <w:t>Unless otherwise stated, measurements shall apply to products only during General Availability and Retirement Phases of their life cycle. The terms General Availability and Retirement Phase are defined in the glossary. To assist in a common understanding of a product’s life cycle, see Figure 4.2.6-1.</w:t>
      </w:r>
    </w:p>
    <w:p w14:paraId="7E291317" w14:textId="77777777" w:rsidR="00F65CE2" w:rsidRPr="00157FD1" w:rsidRDefault="00AF254F">
      <w:pPr>
        <w:pStyle w:val="BodyText"/>
      </w:pPr>
      <w:r>
        <w:br w:type="page"/>
      </w:r>
    </w:p>
    <w:p w14:paraId="7E291318" w14:textId="77777777" w:rsidR="00F65CE2" w:rsidRPr="00157FD1" w:rsidRDefault="00F65CE2" w:rsidP="00F65CE2">
      <w:pPr>
        <w:pStyle w:val="ParSpacer"/>
      </w:pPr>
    </w:p>
    <w:p w14:paraId="7E291319" w14:textId="77777777" w:rsidR="00F65CE2" w:rsidRDefault="001C33C7" w:rsidP="00F65CE2">
      <w:pPr>
        <w:pStyle w:val="berschrift5"/>
      </w:pPr>
      <w:bookmarkStart w:id="145" w:name="_Toc150230409"/>
      <w:r>
        <w:rPr>
          <w:noProof/>
          <w:snapToGrid/>
          <w:lang w:val="de-DE" w:eastAsia="de-DE"/>
        </w:rPr>
        <w:drawing>
          <wp:anchor distT="0" distB="0" distL="114300" distR="114300" simplePos="0" relativeHeight="251664896" behindDoc="0" locked="0" layoutInCell="1" allowOverlap="1" wp14:anchorId="7E293184" wp14:editId="7E293185">
            <wp:simplePos x="0" y="0"/>
            <wp:positionH relativeFrom="column">
              <wp:posOffset>1005840</wp:posOffset>
            </wp:positionH>
            <wp:positionV relativeFrom="paragraph">
              <wp:posOffset>55880</wp:posOffset>
            </wp:positionV>
            <wp:extent cx="5481955" cy="2898775"/>
            <wp:effectExtent l="0" t="0" r="0" b="0"/>
            <wp:wrapTight wrapText="bothSides">
              <wp:wrapPolygon edited="0">
                <wp:start x="10959" y="284"/>
                <wp:lineTo x="7431" y="568"/>
                <wp:lineTo x="7431" y="4542"/>
                <wp:lineTo x="600" y="6814"/>
                <wp:lineTo x="75" y="9369"/>
                <wp:lineTo x="75" y="10504"/>
                <wp:lineTo x="1651" y="11640"/>
                <wp:lineTo x="3153" y="11640"/>
                <wp:lineTo x="3153" y="12917"/>
                <wp:lineTo x="8932" y="13911"/>
                <wp:lineTo x="15613" y="13911"/>
                <wp:lineTo x="1351" y="15898"/>
                <wp:lineTo x="1351" y="18170"/>
                <wp:lineTo x="1651" y="18737"/>
                <wp:lineTo x="1351" y="18737"/>
                <wp:lineTo x="1351" y="21150"/>
                <wp:lineTo x="3528" y="21150"/>
                <wp:lineTo x="6680" y="21150"/>
                <wp:lineTo x="6755" y="21150"/>
                <wp:lineTo x="6755" y="20725"/>
                <wp:lineTo x="20041" y="20441"/>
                <wp:lineTo x="20116" y="18737"/>
                <wp:lineTo x="15763" y="18453"/>
                <wp:lineTo x="19966" y="17460"/>
                <wp:lineTo x="19816" y="16182"/>
                <wp:lineTo x="17940" y="13911"/>
                <wp:lineTo x="21392" y="12350"/>
                <wp:lineTo x="21092" y="11640"/>
                <wp:lineTo x="6305" y="11640"/>
                <wp:lineTo x="21317" y="11498"/>
                <wp:lineTo x="21317" y="9936"/>
                <wp:lineTo x="7731" y="9369"/>
                <wp:lineTo x="18615" y="9369"/>
                <wp:lineTo x="20567" y="9085"/>
                <wp:lineTo x="20567" y="6814"/>
                <wp:lineTo x="10809" y="4826"/>
                <wp:lineTo x="19441" y="4826"/>
                <wp:lineTo x="20567" y="4542"/>
                <wp:lineTo x="20567" y="710"/>
                <wp:lineTo x="20116" y="426"/>
                <wp:lineTo x="16739" y="284"/>
                <wp:lineTo x="10959" y="284"/>
              </wp:wrapPolygon>
            </wp:wrapTigh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5"/>
                    <a:srcRect/>
                    <a:stretch>
                      <a:fillRect/>
                    </a:stretch>
                  </pic:blipFill>
                  <pic:spPr bwMode="auto">
                    <a:xfrm>
                      <a:off x="0" y="0"/>
                      <a:ext cx="5481955" cy="2898775"/>
                    </a:xfrm>
                    <a:prstGeom prst="rect">
                      <a:avLst/>
                    </a:prstGeom>
                    <a:noFill/>
                    <a:ln w="9525">
                      <a:noFill/>
                      <a:miter lim="800000"/>
                      <a:headEnd/>
                      <a:tailEnd/>
                    </a:ln>
                  </pic:spPr>
                </pic:pic>
              </a:graphicData>
            </a:graphic>
          </wp:anchor>
        </w:drawing>
      </w:r>
    </w:p>
    <w:p w14:paraId="7E29131A" w14:textId="77777777" w:rsidR="00F65CE2" w:rsidRDefault="00F65CE2" w:rsidP="00F65CE2">
      <w:pPr>
        <w:pStyle w:val="berschrift5"/>
      </w:pPr>
    </w:p>
    <w:p w14:paraId="7E29131B" w14:textId="77777777" w:rsidR="00F65CE2" w:rsidRDefault="00F65CE2" w:rsidP="00F65CE2">
      <w:pPr>
        <w:pStyle w:val="berschrift5"/>
      </w:pPr>
    </w:p>
    <w:p w14:paraId="7E29131C" w14:textId="77777777" w:rsidR="00F65CE2" w:rsidRDefault="00F65CE2" w:rsidP="00F65CE2">
      <w:pPr>
        <w:pStyle w:val="berschrift5"/>
      </w:pPr>
    </w:p>
    <w:p w14:paraId="7E29131D" w14:textId="77777777" w:rsidR="00F65CE2" w:rsidRDefault="00F65CE2" w:rsidP="00F65CE2">
      <w:pPr>
        <w:pStyle w:val="berschrift5"/>
      </w:pPr>
    </w:p>
    <w:p w14:paraId="7E29131E" w14:textId="77777777" w:rsidR="00F65CE2" w:rsidRDefault="00F65CE2" w:rsidP="00F65CE2">
      <w:pPr>
        <w:pStyle w:val="berschrift5"/>
      </w:pPr>
    </w:p>
    <w:p w14:paraId="7E29131F" w14:textId="77777777" w:rsidR="00F65CE2" w:rsidRDefault="00F65CE2" w:rsidP="00F65CE2">
      <w:pPr>
        <w:pStyle w:val="berschrift5"/>
      </w:pPr>
    </w:p>
    <w:p w14:paraId="7E291320" w14:textId="77777777" w:rsidR="00F65CE2" w:rsidRDefault="00F65CE2" w:rsidP="00F65CE2">
      <w:pPr>
        <w:pStyle w:val="berschrift5"/>
      </w:pPr>
    </w:p>
    <w:p w14:paraId="7E291321" w14:textId="77777777" w:rsidR="00F65CE2" w:rsidRDefault="00F65CE2" w:rsidP="00F65CE2">
      <w:pPr>
        <w:pStyle w:val="berschrift5"/>
      </w:pPr>
    </w:p>
    <w:p w14:paraId="7E291322" w14:textId="77777777" w:rsidR="00F65CE2" w:rsidRDefault="00F65CE2" w:rsidP="00F65CE2">
      <w:pPr>
        <w:pStyle w:val="berschrift5"/>
      </w:pPr>
    </w:p>
    <w:p w14:paraId="7E291323" w14:textId="77777777" w:rsidR="00F65CE2" w:rsidRDefault="00F65CE2" w:rsidP="00F65CE2">
      <w:pPr>
        <w:pStyle w:val="berschrift5"/>
      </w:pPr>
    </w:p>
    <w:p w14:paraId="7E291324" w14:textId="77777777" w:rsidR="00F65CE2" w:rsidRDefault="00F65CE2" w:rsidP="00F65CE2">
      <w:pPr>
        <w:pStyle w:val="berschrift5"/>
      </w:pPr>
    </w:p>
    <w:p w14:paraId="7E291325" w14:textId="77777777" w:rsidR="00F65CE2" w:rsidRDefault="00F65CE2" w:rsidP="00F65CE2">
      <w:pPr>
        <w:pStyle w:val="berschrift5"/>
      </w:pPr>
    </w:p>
    <w:p w14:paraId="7E291326" w14:textId="77777777" w:rsidR="00F65CE2" w:rsidRDefault="00F65CE2" w:rsidP="00F65CE2">
      <w:pPr>
        <w:pStyle w:val="berschrift5"/>
      </w:pPr>
    </w:p>
    <w:p w14:paraId="7E291327" w14:textId="77777777" w:rsidR="00F65CE2" w:rsidRDefault="00F65CE2" w:rsidP="00F65CE2">
      <w:pPr>
        <w:pStyle w:val="berschrift5"/>
      </w:pPr>
    </w:p>
    <w:p w14:paraId="7E291328" w14:textId="77777777" w:rsidR="00F65CE2" w:rsidRDefault="00F65CE2" w:rsidP="00F65CE2"/>
    <w:p w14:paraId="7E291329" w14:textId="77777777" w:rsidR="00F65CE2" w:rsidRDefault="00F65CE2" w:rsidP="00F65CE2"/>
    <w:p w14:paraId="7E29132A" w14:textId="77777777" w:rsidR="00F65CE2" w:rsidRDefault="00F65CE2" w:rsidP="00F65CE2"/>
    <w:p w14:paraId="7E29132B" w14:textId="77777777" w:rsidR="00F65CE2" w:rsidRPr="0042369B" w:rsidRDefault="00F65CE2" w:rsidP="00F65CE2"/>
    <w:p w14:paraId="7E29132C" w14:textId="77777777" w:rsidR="00F65CE2" w:rsidRPr="00157FD1" w:rsidRDefault="00F65CE2" w:rsidP="00F65CE2">
      <w:pPr>
        <w:pStyle w:val="berschrift5"/>
      </w:pPr>
      <w:bookmarkStart w:id="146" w:name="_Toc200531122"/>
      <w:r w:rsidRPr="00157FD1">
        <w:t>Figure 4.2.6-1</w:t>
      </w:r>
      <w:r w:rsidRPr="00157FD1">
        <w:tab/>
        <w:t>Product Life Cycle and TL 9000 Data Submission</w:t>
      </w:r>
      <w:bookmarkEnd w:id="145"/>
      <w:bookmarkEnd w:id="146"/>
    </w:p>
    <w:p w14:paraId="7E29132D" w14:textId="77777777" w:rsidR="00F65CE2" w:rsidRPr="00157FD1" w:rsidRDefault="00F65CE2">
      <w:pPr>
        <w:pStyle w:val="ParSpacer"/>
      </w:pPr>
    </w:p>
    <w:p w14:paraId="7E29132E" w14:textId="77777777" w:rsidR="00F65CE2" w:rsidRPr="00157FD1" w:rsidRDefault="00F65CE2">
      <w:pPr>
        <w:pStyle w:val="berschrift3"/>
      </w:pPr>
      <w:r w:rsidRPr="00157FD1">
        <w:t>4.2.7</w:t>
      </w:r>
      <w:r w:rsidRPr="00157FD1">
        <w:tab/>
        <w:t>Calculation of Normalization Units</w:t>
      </w:r>
    </w:p>
    <w:p w14:paraId="7E29132F" w14:textId="77777777" w:rsidR="00F65CE2" w:rsidRPr="00157FD1" w:rsidRDefault="00F65CE2" w:rsidP="00F65CE2">
      <w:pPr>
        <w:pStyle w:val="BodyText"/>
      </w:pPr>
      <w:r w:rsidRPr="00157FD1">
        <w:t>Where the normalization unit is traffic capacity based, such as DS1, OC</w:t>
      </w:r>
      <w:r w:rsidRPr="00157FD1">
        <w:noBreakHyphen/>
        <w:t>1, DSL or Terminations, the calculation shall be based on the true usable traffic capacity. Equipment within the system used to provide protection for the main traffic path shall not be included, as it does not add usable capacity to the system.</w:t>
      </w:r>
      <w:r>
        <w:t xml:space="preserve"> </w:t>
      </w:r>
      <w:r w:rsidRPr="00157FD1">
        <w:t xml:space="preserve">See Transmission Standard Designations and Conversions, Appendix A, </w:t>
      </w:r>
      <w:r>
        <w:t>Table A</w:t>
      </w:r>
      <w:r>
        <w:noBreakHyphen/>
        <w:t>4</w:t>
      </w:r>
      <w:r w:rsidRPr="00157FD1">
        <w:t xml:space="preserve"> for conversion factors from various traffic capacities to the normalization units.</w:t>
      </w:r>
    </w:p>
    <w:p w14:paraId="7E291330" w14:textId="1580EF90" w:rsidR="00F65CE2" w:rsidRPr="00157FD1" w:rsidRDefault="00F65CE2">
      <w:pPr>
        <w:pStyle w:val="BodyText"/>
      </w:pPr>
      <w:r w:rsidRPr="00157FD1">
        <w:t>Where the normalization factor contains the word “shipped</w:t>
      </w:r>
      <w:r w:rsidR="008B7F66">
        <w:t>,</w:t>
      </w:r>
      <w:r w:rsidRPr="00157FD1">
        <w:t xml:space="preserve">” the quantity shipped in the 12 months ending </w:t>
      </w:r>
      <w:r w:rsidR="00252FB5">
        <w:t>with</w:t>
      </w:r>
      <w:r w:rsidRPr="00157FD1">
        <w:t xml:space="preserve"> the month being reported shall be used.</w:t>
      </w:r>
    </w:p>
    <w:p w14:paraId="7E291331" w14:textId="77777777" w:rsidR="00F65CE2" w:rsidRPr="00157FD1" w:rsidRDefault="00F65CE2">
      <w:pPr>
        <w:pStyle w:val="ParSpacer"/>
      </w:pPr>
    </w:p>
    <w:p w14:paraId="7E291332" w14:textId="0E73256E" w:rsidR="00F65CE2" w:rsidRPr="00157FD1" w:rsidRDefault="00F65CE2">
      <w:pPr>
        <w:pStyle w:val="berschrift3"/>
      </w:pPr>
      <w:r w:rsidRPr="00157FD1">
        <w:t>4.2.</w:t>
      </w:r>
      <w:r w:rsidR="00E70350" w:rsidRPr="00157FD1">
        <w:t>8</w:t>
      </w:r>
      <w:r w:rsidR="00E70350">
        <w:tab/>
      </w:r>
      <w:r w:rsidRPr="00157FD1">
        <w:t>Data Submission and Exemptions</w:t>
      </w:r>
    </w:p>
    <w:p w14:paraId="7E291333" w14:textId="42C073F3" w:rsidR="00F65CE2" w:rsidRPr="00157FD1" w:rsidRDefault="00F65CE2">
      <w:pPr>
        <w:pStyle w:val="BodyText"/>
      </w:pPr>
      <w:r w:rsidRPr="00157FD1">
        <w:t xml:space="preserve">Data shall be submitted according to the format provided by the TL 9000 Administrator. When </w:t>
      </w:r>
      <w:r w:rsidR="00A02933">
        <w:t>resub</w:t>
      </w:r>
      <w:r w:rsidRPr="00157FD1">
        <w:t xml:space="preserve">mitting corrected data, organizations will have the option of </w:t>
      </w:r>
      <w:r w:rsidR="00A02933">
        <w:t>resub</w:t>
      </w:r>
      <w:r w:rsidRPr="00157FD1">
        <w:t xml:space="preserve">mitting the data using the current tools, requirements of the current handbook, and current effective product category tables or using the tools, requirements, and product category tables in effect at the time the data was originally submitted. </w:t>
      </w:r>
      <w:r w:rsidRPr="005E402B">
        <w:t xml:space="preserve">The following measurements and all their sub-measurements may not be exempted: NPR, FRT, OFR, OTD, SFQ, SPR, and SQ. </w:t>
      </w:r>
      <w:r w:rsidRPr="00157FD1">
        <w:t>The following rules apply to those special cases where, even though there is deployed product, there may be no data to report.</w:t>
      </w:r>
    </w:p>
    <w:p w14:paraId="7E291334" w14:textId="77777777" w:rsidR="00F65CE2" w:rsidRPr="00157FD1" w:rsidRDefault="00F65CE2">
      <w:pPr>
        <w:pStyle w:val="BodyTextTab0"/>
      </w:pPr>
      <w:r w:rsidRPr="00157FD1">
        <w:t>a)</w:t>
      </w:r>
      <w:r w:rsidRPr="00157FD1">
        <w:tab/>
        <w:t>If there is simply no data to report, such as no faults identified, no defects reported, no outages, etc., then a value of zero is entered. This can apply to both the numerators and the denominators.</w:t>
      </w:r>
    </w:p>
    <w:p w14:paraId="7E291335" w14:textId="178EC9E2" w:rsidR="00F65CE2" w:rsidRPr="00157FD1" w:rsidRDefault="00F65CE2" w:rsidP="00F65CE2">
      <w:pPr>
        <w:pStyle w:val="BodyTextTab0"/>
      </w:pPr>
      <w:r w:rsidRPr="00157FD1">
        <w:t>b)</w:t>
      </w:r>
      <w:r w:rsidRPr="00157FD1">
        <w:tab/>
        <w:t>In certain special instances, an organization may claim exemption from providing data for a required measure</w:t>
      </w:r>
      <w:r>
        <w:t>ment</w:t>
      </w:r>
      <w:r w:rsidRPr="00157FD1">
        <w:t xml:space="preserve">. In this case, the word “EXEMPT” is entered in place of the required data. The organization shall document a valid reason for this exemption for review and approval by </w:t>
      </w:r>
      <w:r w:rsidR="00465E6D">
        <w:t>its</w:t>
      </w:r>
      <w:r w:rsidR="00465E6D" w:rsidRPr="00157FD1">
        <w:t xml:space="preserve"> </w:t>
      </w:r>
      <w:r>
        <w:t>certification body</w:t>
      </w:r>
      <w:r w:rsidRPr="00553B99">
        <w:t xml:space="preserve"> </w:t>
      </w:r>
      <w:r w:rsidRPr="00517951">
        <w:t xml:space="preserve">and update </w:t>
      </w:r>
      <w:r w:rsidR="00465E6D">
        <w:t>its</w:t>
      </w:r>
      <w:r w:rsidR="00465E6D" w:rsidRPr="00517951">
        <w:t xml:space="preserve"> </w:t>
      </w:r>
      <w:r w:rsidRPr="00517951">
        <w:t>TL</w:t>
      </w:r>
      <w:r>
        <w:t> </w:t>
      </w:r>
      <w:r w:rsidRPr="00517951">
        <w:t>9000 registration profile to show the exemption for that measurement</w:t>
      </w:r>
      <w:r>
        <w:t xml:space="preserve">. </w:t>
      </w:r>
      <w:r w:rsidRPr="005E402B">
        <w:t xml:space="preserve">One example of a valid reason for exemption includes the </w:t>
      </w:r>
      <w:r w:rsidRPr="005E402B">
        <w:lastRenderedPageBreak/>
        <w:t>scope for the organization’s certified registration excluding the business division that generated the data for a particular measurement</w:t>
      </w:r>
      <w:r w:rsidR="008B7F66">
        <w:t>.</w:t>
      </w:r>
    </w:p>
    <w:p w14:paraId="7E291336" w14:textId="469B6BD9" w:rsidR="00F65CE2" w:rsidRDefault="00F65CE2" w:rsidP="00F65CE2">
      <w:pPr>
        <w:pStyle w:val="BodyTextTab0"/>
      </w:pPr>
      <w:r>
        <w:t>c)</w:t>
      </w:r>
      <w:r>
        <w:tab/>
      </w:r>
      <w:r w:rsidRPr="005E402B">
        <w:t xml:space="preserve">When making multiple submissions to the same registration in the same product category, if one or more of the measurements are combined into one of the other submissions, then there will be no data to be reported for the measurement for the remaining submission(s).  When submitting data for this case, the </w:t>
      </w:r>
      <w:r w:rsidR="001B4F38">
        <w:t>o</w:t>
      </w:r>
      <w:r w:rsidRPr="005E402B">
        <w:t xml:space="preserve">rganization shall enter “Combined” in the data fields of </w:t>
      </w:r>
      <w:r w:rsidR="00465E6D">
        <w:t>its</w:t>
      </w:r>
      <w:r w:rsidR="00465E6D" w:rsidRPr="005E402B">
        <w:t xml:space="preserve"> </w:t>
      </w:r>
      <w:r w:rsidRPr="005E402B">
        <w:t>data submission for those measurements reported by the other submission.</w:t>
      </w:r>
    </w:p>
    <w:p w14:paraId="7E291337" w14:textId="77777777" w:rsidR="00F65CE2" w:rsidRPr="00157FD1" w:rsidRDefault="00F65CE2" w:rsidP="00F65CE2">
      <w:pPr>
        <w:pStyle w:val="ParSpacer"/>
      </w:pPr>
    </w:p>
    <w:p w14:paraId="7E291338" w14:textId="53854C35" w:rsidR="00F65CE2" w:rsidRPr="00157FD1" w:rsidRDefault="00F65CE2" w:rsidP="00F65CE2">
      <w:pPr>
        <w:pStyle w:val="berschrift3"/>
      </w:pPr>
      <w:r w:rsidRPr="00157FD1">
        <w:t>4.2.</w:t>
      </w:r>
      <w:r w:rsidR="00E70350" w:rsidRPr="00157FD1">
        <w:t>9</w:t>
      </w:r>
      <w:r w:rsidR="00E70350">
        <w:tab/>
      </w:r>
      <w:r w:rsidRPr="00157FD1">
        <w:t>Linked Registrations</w:t>
      </w:r>
    </w:p>
    <w:p w14:paraId="7E291339" w14:textId="3BC96811" w:rsidR="00F65CE2" w:rsidRDefault="00F65CE2" w:rsidP="00F65CE2">
      <w:pPr>
        <w:pStyle w:val="BodyText"/>
      </w:pPr>
      <w:r w:rsidRPr="00157FD1">
        <w:t xml:space="preserve">There may be a circumstance where all of an organization’s required data are combined with and reported by another organization within the same company. If so, the former organization is not required to make a separate data submittal. The TL 9000 Data Submission Receipt for the organization actually submitting the data shall be made available to the </w:t>
      </w:r>
      <w:r>
        <w:t>certification body auditor</w:t>
      </w:r>
      <w:r w:rsidRPr="00157FD1">
        <w:t xml:space="preserve"> to show that the registering organization’s data was submitted to the TL 9000 Administrator. This is only allowed when the linked registrations are within the same company. Use of linked registrations with organizations or suppliers outside of the same company is not allowed.</w:t>
      </w:r>
    </w:p>
    <w:p w14:paraId="7E29133A" w14:textId="38AA33B6" w:rsidR="00F65CE2" w:rsidRPr="00157FD1" w:rsidRDefault="00F65CE2" w:rsidP="00F65CE2">
      <w:pPr>
        <w:pStyle w:val="BodyText"/>
      </w:pPr>
      <w:r w:rsidRPr="005E402B">
        <w:t>If certain measurements</w:t>
      </w:r>
      <w:r>
        <w:t>,</w:t>
      </w:r>
      <w:r w:rsidRPr="005E402B">
        <w:t xml:space="preserve"> but not all measurements</w:t>
      </w:r>
      <w:r>
        <w:t>,</w:t>
      </w:r>
      <w:r w:rsidRPr="005E402B">
        <w:t xml:space="preserve"> for a linked registration are combined with the same measurement from another registration in the same company and submitted by the latter registration then the former registration shall enter Proxy-xxxx in the data fields of the data submission for those measurements report</w:t>
      </w:r>
      <w:r>
        <w:t xml:space="preserve">ed by the latter registration. </w:t>
      </w:r>
      <w:r w:rsidRPr="005E402B">
        <w:t>xxxx is the TL</w:t>
      </w:r>
      <w:r>
        <w:t> </w:t>
      </w:r>
      <w:r w:rsidRPr="005E402B">
        <w:t>ID number of the latter TL</w:t>
      </w:r>
      <w:r>
        <w:t> </w:t>
      </w:r>
      <w:r w:rsidRPr="005E402B">
        <w:t>9000 registration.</w:t>
      </w:r>
    </w:p>
    <w:p w14:paraId="7E29133B" w14:textId="77777777" w:rsidR="00F65CE2" w:rsidRPr="00157FD1" w:rsidRDefault="00F65CE2" w:rsidP="00F65CE2">
      <w:pPr>
        <w:pStyle w:val="ParSpacer"/>
      </w:pPr>
    </w:p>
    <w:p w14:paraId="7E29133C" w14:textId="748E974B" w:rsidR="00F65CE2" w:rsidRPr="00157FD1" w:rsidRDefault="00F65CE2" w:rsidP="00F65CE2">
      <w:pPr>
        <w:pStyle w:val="berschrift3"/>
      </w:pPr>
      <w:r w:rsidRPr="00157FD1">
        <w:t>4.2.</w:t>
      </w:r>
      <w:r w:rsidR="00E70350" w:rsidRPr="00157FD1">
        <w:t>10</w:t>
      </w:r>
      <w:r w:rsidR="00E70350">
        <w:tab/>
      </w:r>
      <w:r w:rsidRPr="00157FD1">
        <w:t xml:space="preserve">TL 9000 Performance Data Reports </w:t>
      </w:r>
    </w:p>
    <w:p w14:paraId="7E29133D" w14:textId="1D4F11B5" w:rsidR="00F65CE2" w:rsidRPr="00157FD1" w:rsidRDefault="00F65CE2" w:rsidP="00F65CE2">
      <w:pPr>
        <w:pStyle w:val="BodyText"/>
      </w:pPr>
      <w:r w:rsidRPr="00157FD1">
        <w:t>The TL 9000 performance data reports utilize a number of smoothing and inclusion/exclusion rules for creating the Best in Class, Industry Average, and Worst in Class data. A detailed specification defining these rules, titled “TL 9000 Measurement Outputs and Calculations” is available on the TL 9000 website (</w:t>
      </w:r>
      <w:r>
        <w:t>tl9000.org/links.html</w:t>
      </w:r>
      <w:r w:rsidRPr="00157FD1">
        <w:t xml:space="preserve">). Organizations may utilize these same rules when creating their internal TL 9000 measurement performance reports and when comparing their performance against the TL 9000 performance data reports. </w:t>
      </w:r>
    </w:p>
    <w:p w14:paraId="7E29133E" w14:textId="77777777" w:rsidR="00F65CE2" w:rsidRPr="00157FD1" w:rsidRDefault="00F65CE2" w:rsidP="00F65CE2">
      <w:pPr>
        <w:pStyle w:val="BodyText"/>
        <w:sectPr w:rsidR="00F65CE2" w:rsidRPr="00157FD1" w:rsidSect="00F65CE2">
          <w:headerReference w:type="even" r:id="rId56"/>
          <w:headerReference w:type="default" r:id="rId57"/>
          <w:footerReference w:type="even" r:id="rId58"/>
          <w:footerReference w:type="default" r:id="rId59"/>
          <w:pgSz w:w="12240" w:h="15840" w:code="1"/>
          <w:pgMar w:top="1440" w:right="1440" w:bottom="1440" w:left="1440" w:header="720" w:footer="720" w:gutter="0"/>
          <w:pgNumType w:start="1"/>
          <w:cols w:space="720"/>
          <w:docGrid w:linePitch="360"/>
        </w:sectPr>
      </w:pPr>
    </w:p>
    <w:p w14:paraId="7E29133F" w14:textId="77777777" w:rsidR="00F65CE2" w:rsidRPr="00157FD1" w:rsidRDefault="00F65CE2">
      <w:pPr>
        <w:pStyle w:val="berschrift1"/>
        <w:rPr>
          <w:noProof w:val="0"/>
        </w:rPr>
      </w:pPr>
      <w:bookmarkStart w:id="147" w:name="_Toc504448526"/>
      <w:bookmarkStart w:id="148" w:name="_Toc505344082"/>
      <w:bookmarkStart w:id="149" w:name="_Toc137886233"/>
      <w:bookmarkStart w:id="150" w:name="_Toc200530979"/>
      <w:r w:rsidRPr="00157FD1">
        <w:rPr>
          <w:noProof w:val="0"/>
        </w:rPr>
        <w:lastRenderedPageBreak/>
        <w:t>Section 5</w:t>
      </w:r>
      <w:r w:rsidRPr="00157FD1">
        <w:rPr>
          <w:noProof w:val="0"/>
        </w:rPr>
        <w:tab/>
      </w:r>
      <w:bookmarkStart w:id="151" w:name="Section5Common"/>
      <w:bookmarkEnd w:id="151"/>
      <w:r w:rsidRPr="00157FD1">
        <w:rPr>
          <w:noProof w:val="0"/>
        </w:rPr>
        <w:t>Common Measurements</w:t>
      </w:r>
      <w:bookmarkEnd w:id="147"/>
      <w:bookmarkEnd w:id="148"/>
      <w:bookmarkEnd w:id="149"/>
      <w:bookmarkEnd w:id="150"/>
    </w:p>
    <w:p w14:paraId="7E291340" w14:textId="77777777" w:rsidR="00F65CE2" w:rsidRPr="00157FD1" w:rsidRDefault="00F65CE2" w:rsidP="00F65CE2">
      <w:pPr>
        <w:pStyle w:val="ParSpacer"/>
        <w:rPr>
          <w:kern w:val="28"/>
        </w:rPr>
      </w:pPr>
    </w:p>
    <w:p w14:paraId="7E291341" w14:textId="77777777" w:rsidR="00F65CE2" w:rsidRPr="00157FD1" w:rsidRDefault="00F65CE2">
      <w:pPr>
        <w:pStyle w:val="BodyText"/>
        <w:rPr>
          <w:kern w:val="28"/>
        </w:rPr>
      </w:pPr>
      <w:r w:rsidRPr="00157FD1">
        <w:rPr>
          <w:kern w:val="28"/>
        </w:rPr>
        <w:t>Common measurements apply to all products:</w:t>
      </w:r>
      <w:r w:rsidRPr="00157FD1">
        <w:rPr>
          <w:color w:val="FF0000"/>
          <w:kern w:val="28"/>
        </w:rPr>
        <w:t xml:space="preserve"> </w:t>
      </w:r>
      <w:r w:rsidRPr="00157FD1">
        <w:rPr>
          <w:kern w:val="28"/>
        </w:rPr>
        <w:t>hardware, software, and services.</w:t>
      </w:r>
    </w:p>
    <w:p w14:paraId="7E291342" w14:textId="77777777" w:rsidR="00F65CE2" w:rsidRPr="00157FD1" w:rsidRDefault="00F65CE2">
      <w:pPr>
        <w:pStyle w:val="berschrift2"/>
        <w:rPr>
          <w:noProof w:val="0"/>
          <w:sz w:val="24"/>
        </w:rPr>
      </w:pPr>
      <w:bookmarkStart w:id="152" w:name="_Toc504448527"/>
      <w:bookmarkStart w:id="153" w:name="_Toc505344083"/>
      <w:bookmarkStart w:id="154" w:name="_Toc505396855"/>
      <w:bookmarkStart w:id="155" w:name="_Toc137886234"/>
      <w:bookmarkStart w:id="156" w:name="_Toc200530980"/>
      <w:r w:rsidRPr="00157FD1">
        <w:rPr>
          <w:noProof w:val="0"/>
        </w:rPr>
        <w:t>5.1</w:t>
      </w:r>
      <w:r w:rsidRPr="00157FD1">
        <w:rPr>
          <w:noProof w:val="0"/>
        </w:rPr>
        <w:tab/>
        <w:t xml:space="preserve">Number of Problem Reports </w:t>
      </w:r>
      <w:r w:rsidRPr="00157FD1">
        <w:rPr>
          <w:noProof w:val="0"/>
          <w:sz w:val="24"/>
        </w:rPr>
        <w:t>(NPR)</w:t>
      </w:r>
      <w:bookmarkEnd w:id="152"/>
      <w:bookmarkEnd w:id="153"/>
      <w:bookmarkEnd w:id="154"/>
      <w:bookmarkEnd w:id="155"/>
      <w:bookmarkEnd w:id="156"/>
    </w:p>
    <w:p w14:paraId="7E291343" w14:textId="77777777" w:rsidR="00F65CE2" w:rsidRPr="00157FD1" w:rsidRDefault="00F65CE2">
      <w:pPr>
        <w:pStyle w:val="ParSpacer"/>
      </w:pPr>
    </w:p>
    <w:p w14:paraId="7E291344" w14:textId="77777777" w:rsidR="00F65CE2" w:rsidRPr="00157FD1" w:rsidRDefault="00F65CE2">
      <w:pPr>
        <w:pStyle w:val="berschrift3"/>
        <w:rPr>
          <w:rStyle w:val="StyleHeading3Kernat14ptChar"/>
        </w:rPr>
      </w:pPr>
      <w:r w:rsidRPr="00157FD1">
        <w:t>5.1.1</w:t>
      </w:r>
      <w:r w:rsidRPr="00157FD1">
        <w:tab/>
        <w:t>General Description and Title</w:t>
      </w:r>
    </w:p>
    <w:p w14:paraId="7E291345" w14:textId="77777777" w:rsidR="00F65CE2" w:rsidRPr="00157FD1" w:rsidRDefault="00F65CE2">
      <w:pPr>
        <w:pStyle w:val="BodyText"/>
        <w:rPr>
          <w:kern w:val="28"/>
        </w:rPr>
      </w:pPr>
      <w:r w:rsidRPr="00157FD1">
        <w:rPr>
          <w:kern w:val="28"/>
        </w:rPr>
        <w:t>The Number of Problem Reports measures the total problem reports.</w:t>
      </w:r>
    </w:p>
    <w:p w14:paraId="7E291346" w14:textId="77777777" w:rsidR="00F65CE2" w:rsidRPr="00157FD1" w:rsidRDefault="00F65CE2">
      <w:pPr>
        <w:pStyle w:val="ParSpacer"/>
      </w:pPr>
    </w:p>
    <w:p w14:paraId="7E291347" w14:textId="77777777" w:rsidR="00F65CE2" w:rsidRPr="00157FD1" w:rsidRDefault="00F65CE2">
      <w:pPr>
        <w:pStyle w:val="berschrift3"/>
        <w:rPr>
          <w:rStyle w:val="StyleHeading3Kernat14ptChar"/>
        </w:rPr>
      </w:pPr>
      <w:r w:rsidRPr="00157FD1">
        <w:t>5.1.2</w:t>
      </w:r>
      <w:r w:rsidRPr="00157FD1">
        <w:rPr>
          <w:rStyle w:val="StyleHeading3Kernat14ptChar"/>
        </w:rPr>
        <w:tab/>
        <w:t>Purpose</w:t>
      </w:r>
    </w:p>
    <w:p w14:paraId="7E291348" w14:textId="79643D20" w:rsidR="00F65CE2" w:rsidRPr="00157FD1" w:rsidRDefault="00F65CE2">
      <w:pPr>
        <w:pStyle w:val="BodyText"/>
      </w:pPr>
      <w:r w:rsidRPr="00157FD1">
        <w:rPr>
          <w:kern w:val="28"/>
        </w:rPr>
        <w:t xml:space="preserve">This measurement is used to evaluate the number of </w:t>
      </w:r>
      <w:r w:rsidR="001B4F38">
        <w:rPr>
          <w:kern w:val="28"/>
        </w:rPr>
        <w:t>customer-originated</w:t>
      </w:r>
      <w:r w:rsidRPr="00157FD1">
        <w:t xml:space="preserve"> </w:t>
      </w:r>
      <w:r w:rsidRPr="00157FD1">
        <w:rPr>
          <w:kern w:val="28"/>
        </w:rPr>
        <w:t xml:space="preserve">problem reports </w:t>
      </w:r>
      <w:r w:rsidR="002A24C2">
        <w:rPr>
          <w:kern w:val="28"/>
        </w:rPr>
        <w:t>related to</w:t>
      </w:r>
      <w:r w:rsidR="009D36CF">
        <w:rPr>
          <w:kern w:val="28"/>
        </w:rPr>
        <w:t xml:space="preserve"> </w:t>
      </w:r>
      <w:r w:rsidRPr="00157FD1">
        <w:rPr>
          <w:kern w:val="28"/>
        </w:rPr>
        <w:t xml:space="preserve">the product </w:t>
      </w:r>
      <w:r>
        <w:rPr>
          <w:kern w:val="28"/>
        </w:rPr>
        <w:t>and its associated processes</w:t>
      </w:r>
      <w:r w:rsidRPr="00157FD1">
        <w:rPr>
          <w:kern w:val="28"/>
        </w:rPr>
        <w:t xml:space="preserve"> </w:t>
      </w:r>
      <w:r w:rsidRPr="00157FD1">
        <w:rPr>
          <w:color w:val="000000"/>
          <w:kern w:val="28"/>
        </w:rPr>
        <w:t>during its General Availability</w:t>
      </w:r>
      <w:r w:rsidRPr="00157FD1">
        <w:t xml:space="preserve"> (GA) </w:t>
      </w:r>
      <w:r w:rsidRPr="00157FD1">
        <w:rPr>
          <w:color w:val="000000"/>
          <w:kern w:val="28"/>
        </w:rPr>
        <w:t>and Retirement Phases</w:t>
      </w:r>
      <w:r w:rsidRPr="00157FD1">
        <w:rPr>
          <w:kern w:val="28"/>
        </w:rPr>
        <w:t xml:space="preserve">. Problem reports </w:t>
      </w:r>
      <w:r w:rsidRPr="00157FD1">
        <w:t xml:space="preserve">may have a negative impact on the organization (such as rework), on the customer (such as scheduling repeat site visits) and may jeopardize or affect </w:t>
      </w:r>
      <w:r>
        <w:t xml:space="preserve">the </w:t>
      </w:r>
      <w:r w:rsidRPr="00157FD1">
        <w:t xml:space="preserve">customer's business operations. Problem reports contribute to loss of end-user loyalty and customer satisfaction. This measurement is intended to stimulate </w:t>
      </w:r>
      <w:r>
        <w:t>continuous</w:t>
      </w:r>
      <w:r w:rsidRPr="00157FD1">
        <w:t xml:space="preserve"> improvements resulting in a reduction of the number of problem reports, associated costs and potential revenue losses.</w:t>
      </w:r>
    </w:p>
    <w:p w14:paraId="7E291349" w14:textId="77777777" w:rsidR="00F65CE2" w:rsidRPr="00157FD1" w:rsidRDefault="00F65CE2">
      <w:pPr>
        <w:pStyle w:val="ParSpacer"/>
        <w:rPr>
          <w:color w:val="000000"/>
        </w:rPr>
      </w:pPr>
    </w:p>
    <w:p w14:paraId="7E29134A" w14:textId="4E277BB7" w:rsidR="00F65CE2" w:rsidRDefault="009D36CF" w:rsidP="00F65CE2">
      <w:pPr>
        <w:pStyle w:val="BodyText"/>
        <w:rPr>
          <w:rStyle w:val="Kommentarzeichen"/>
        </w:rPr>
      </w:pPr>
      <w:r>
        <w:rPr>
          <w:kern w:val="28"/>
        </w:rPr>
        <w:t xml:space="preserve">The measurement does not include all customer calls or reported incidents. </w:t>
      </w:r>
      <w:r w:rsidR="00F65CE2">
        <w:rPr>
          <w:kern w:val="28"/>
        </w:rPr>
        <w:t xml:space="preserve">Only problem reports </w:t>
      </w:r>
      <w:r>
        <w:rPr>
          <w:kern w:val="28"/>
        </w:rPr>
        <w:t xml:space="preserve">meeting </w:t>
      </w:r>
      <w:r w:rsidR="00F65CE2">
        <w:rPr>
          <w:kern w:val="28"/>
        </w:rPr>
        <w:t>the definition in the Glossary are evaluated</w:t>
      </w:r>
      <w:r>
        <w:rPr>
          <w:kern w:val="28"/>
        </w:rPr>
        <w:t xml:space="preserve"> </w:t>
      </w:r>
      <w:r w:rsidRPr="009D36CF">
        <w:rPr>
          <w:kern w:val="28"/>
        </w:rPr>
        <w:t>for inclusion in the measurement, subject to the defined counting and exclusion rules</w:t>
      </w:r>
      <w:r w:rsidR="00F65CE2">
        <w:rPr>
          <w:kern w:val="28"/>
        </w:rPr>
        <w:t>.</w:t>
      </w:r>
    </w:p>
    <w:p w14:paraId="7E29134B" w14:textId="77777777" w:rsidR="00F65CE2" w:rsidRDefault="00F65CE2" w:rsidP="00D5601C">
      <w:pPr>
        <w:pStyle w:val="ParSpacer"/>
      </w:pPr>
    </w:p>
    <w:p w14:paraId="7E29134C" w14:textId="77777777" w:rsidR="00F65CE2" w:rsidRPr="00157FD1" w:rsidRDefault="00F65CE2" w:rsidP="00F65CE2">
      <w:pPr>
        <w:pStyle w:val="BodyText"/>
        <w:rPr>
          <w:color w:val="000000"/>
          <w:kern w:val="28"/>
        </w:rPr>
      </w:pPr>
      <w:r w:rsidRPr="00157FD1">
        <w:rPr>
          <w:color w:val="000000"/>
        </w:rPr>
        <w:t>Purely prototype products, such as releases, which are not commercially available (pre-GA), are excluded from TL 9000 reporting. However, the customer and organization may agree to use and share problem report data to track early product quality during the pre-GA test phase.</w:t>
      </w:r>
    </w:p>
    <w:p w14:paraId="7E29134D" w14:textId="77777777" w:rsidR="00F65CE2" w:rsidRPr="00157FD1" w:rsidRDefault="00F65CE2" w:rsidP="00F65CE2">
      <w:pPr>
        <w:pStyle w:val="ParSpacer"/>
      </w:pPr>
    </w:p>
    <w:p w14:paraId="7E29134E" w14:textId="77777777" w:rsidR="00F65CE2" w:rsidRPr="00157FD1" w:rsidRDefault="00F65CE2" w:rsidP="00F65CE2">
      <w:pPr>
        <w:pStyle w:val="berschrift3"/>
      </w:pPr>
      <w:r w:rsidRPr="00157FD1">
        <w:t>5.1.3</w:t>
      </w:r>
      <w:r w:rsidRPr="00157FD1">
        <w:tab/>
        <w:t>Applicable Product Categories</w:t>
      </w:r>
    </w:p>
    <w:p w14:paraId="7E29134F" w14:textId="3C6B6B43" w:rsidR="00F65CE2" w:rsidRPr="00157FD1" w:rsidRDefault="00F65CE2">
      <w:pPr>
        <w:pStyle w:val="BodyText"/>
      </w:pPr>
      <w:r w:rsidRPr="00157FD1">
        <w:t xml:space="preserve">This measurement applies to product categories </w:t>
      </w:r>
      <w:r w:rsidR="008D1769">
        <w:t>as shown in the</w:t>
      </w:r>
      <w:r w:rsidRPr="00157FD1">
        <w:t xml:space="preserve"> Measurement Applicability Table (</w:t>
      </w:r>
      <w:r>
        <w:t>Normalization Units</w:t>
      </w:r>
      <w:r w:rsidRPr="00157FD1">
        <w:t xml:space="preserve">), Appendix A, </w:t>
      </w:r>
      <w:r>
        <w:t>Table A</w:t>
      </w:r>
      <w:r>
        <w:noBreakHyphen/>
        <w:t>2</w:t>
      </w:r>
      <w:r w:rsidRPr="00157FD1">
        <w:t>.</w:t>
      </w:r>
    </w:p>
    <w:p w14:paraId="7E291350" w14:textId="77777777" w:rsidR="00F65CE2" w:rsidRPr="00157FD1" w:rsidRDefault="00F65CE2">
      <w:pPr>
        <w:pStyle w:val="ParSpacer"/>
      </w:pPr>
    </w:p>
    <w:p w14:paraId="7E291351" w14:textId="77777777" w:rsidR="00F65CE2" w:rsidRPr="00157FD1" w:rsidRDefault="00F65CE2" w:rsidP="00F65CE2">
      <w:pPr>
        <w:pStyle w:val="berschrift3"/>
      </w:pPr>
      <w:r w:rsidRPr="00157FD1">
        <w:t>5.1.4</w:t>
      </w:r>
      <w:r w:rsidRPr="00157FD1">
        <w:tab/>
        <w:t xml:space="preserve">Detailed Description </w:t>
      </w:r>
    </w:p>
    <w:p w14:paraId="7E291352" w14:textId="77777777" w:rsidR="00F65CE2" w:rsidRPr="00157FD1" w:rsidRDefault="00F65CE2">
      <w:pPr>
        <w:pStyle w:val="BodyTextTab0"/>
      </w:pPr>
      <w:r w:rsidRPr="00157FD1">
        <w:t>a)</w:t>
      </w:r>
      <w:r w:rsidRPr="00157FD1">
        <w:tab/>
        <w:t>Terminology</w:t>
      </w:r>
    </w:p>
    <w:p w14:paraId="7E291353" w14:textId="77777777" w:rsidR="00F65CE2" w:rsidRPr="00157FD1" w:rsidRDefault="00F65CE2">
      <w:pPr>
        <w:pStyle w:val="BodyTextInd1"/>
      </w:pPr>
      <w:r w:rsidRPr="00157FD1">
        <w:t>The Glossary includes definitions for</w:t>
      </w:r>
    </w:p>
    <w:p w14:paraId="7E291354" w14:textId="7FFEB7B6" w:rsidR="00F65CE2" w:rsidRPr="00157FD1" w:rsidRDefault="00F65CE2">
      <w:pPr>
        <w:pStyle w:val="BodyTextTab1"/>
      </w:pPr>
      <w:r w:rsidRPr="00157FD1">
        <w:t>–</w:t>
      </w:r>
      <w:r w:rsidRPr="00157FD1">
        <w:tab/>
      </w:r>
      <w:r>
        <w:t>Afactor (</w:t>
      </w:r>
      <w:r w:rsidRPr="00157FD1">
        <w:t>Annualization Factor)</w:t>
      </w:r>
    </w:p>
    <w:p w14:paraId="7E291356" w14:textId="77777777" w:rsidR="00F65CE2" w:rsidRDefault="00F65CE2">
      <w:pPr>
        <w:pStyle w:val="BodyTextTab1"/>
      </w:pPr>
      <w:r w:rsidRPr="00157FD1">
        <w:t>–</w:t>
      </w:r>
      <w:r w:rsidRPr="00157FD1">
        <w:tab/>
        <w:t>General Availability Phase</w:t>
      </w:r>
    </w:p>
    <w:p w14:paraId="7E291357" w14:textId="77777777" w:rsidR="00F65CE2" w:rsidRPr="00157FD1" w:rsidRDefault="00F65CE2">
      <w:pPr>
        <w:pStyle w:val="BodyTextTab1"/>
      </w:pPr>
      <w:r w:rsidRPr="00157FD1">
        <w:t>–</w:t>
      </w:r>
      <w:r>
        <w:tab/>
        <w:t>Incident</w:t>
      </w:r>
    </w:p>
    <w:p w14:paraId="7E29135A" w14:textId="77777777" w:rsidR="00F65CE2" w:rsidRPr="00157FD1" w:rsidRDefault="00F65CE2">
      <w:pPr>
        <w:pStyle w:val="BodyTextTab1"/>
      </w:pPr>
      <w:r w:rsidRPr="00157FD1">
        <w:t>–</w:t>
      </w:r>
      <w:r w:rsidRPr="00157FD1">
        <w:tab/>
        <w:t>Normalization Factor</w:t>
      </w:r>
    </w:p>
    <w:p w14:paraId="7E29135B" w14:textId="77777777" w:rsidR="00F65CE2" w:rsidRPr="00157FD1" w:rsidRDefault="00F65CE2">
      <w:pPr>
        <w:pStyle w:val="BodyTextTab1"/>
      </w:pPr>
      <w:r w:rsidRPr="00157FD1">
        <w:t>–</w:t>
      </w:r>
      <w:r w:rsidRPr="00157FD1">
        <w:tab/>
        <w:t>Official Fix</w:t>
      </w:r>
    </w:p>
    <w:p w14:paraId="7E29135C" w14:textId="77777777" w:rsidR="00F65CE2" w:rsidRPr="00157FD1" w:rsidRDefault="00F65CE2" w:rsidP="00F65CE2">
      <w:pPr>
        <w:pStyle w:val="BodyTextTab1"/>
      </w:pPr>
      <w:r w:rsidRPr="00157FD1">
        <w:t>–</w:t>
      </w:r>
      <w:r w:rsidRPr="00157FD1">
        <w:tab/>
        <w:t>Problem Report</w:t>
      </w:r>
    </w:p>
    <w:p w14:paraId="7E29135D" w14:textId="77777777" w:rsidR="00F65CE2" w:rsidRPr="00157FD1" w:rsidRDefault="00F65CE2">
      <w:pPr>
        <w:pStyle w:val="BodyTextTab1"/>
      </w:pPr>
      <w:r w:rsidRPr="00157FD1">
        <w:t>–</w:t>
      </w:r>
      <w:r w:rsidRPr="00157FD1">
        <w:tab/>
        <w:t xml:space="preserve">Problem Report – Critical </w:t>
      </w:r>
    </w:p>
    <w:p w14:paraId="7E29135E" w14:textId="77777777" w:rsidR="00F65CE2" w:rsidRPr="00157FD1" w:rsidRDefault="00F65CE2">
      <w:pPr>
        <w:pStyle w:val="BodyTextTab1"/>
      </w:pPr>
      <w:bookmarkStart w:id="157" w:name="OLE_LINK7"/>
      <w:bookmarkStart w:id="158" w:name="OLE_LINK8"/>
      <w:r w:rsidRPr="00157FD1">
        <w:t>–</w:t>
      </w:r>
      <w:r w:rsidRPr="00157FD1">
        <w:tab/>
      </w:r>
      <w:bookmarkEnd w:id="157"/>
      <w:bookmarkEnd w:id="158"/>
      <w:r w:rsidRPr="00157FD1">
        <w:t xml:space="preserve">Problem Report – Major </w:t>
      </w:r>
    </w:p>
    <w:p w14:paraId="7E29135F" w14:textId="77777777" w:rsidR="00F65CE2" w:rsidRDefault="00F65CE2" w:rsidP="00F65CE2">
      <w:pPr>
        <w:pStyle w:val="BodyTextTab1"/>
      </w:pPr>
      <w:r w:rsidRPr="00157FD1">
        <w:t>–</w:t>
      </w:r>
      <w:r w:rsidRPr="00157FD1">
        <w:tab/>
        <w:t>Problem Report – Minor</w:t>
      </w:r>
    </w:p>
    <w:p w14:paraId="7E291360" w14:textId="77777777" w:rsidR="00F65CE2" w:rsidRDefault="00F65CE2" w:rsidP="00F65CE2">
      <w:pPr>
        <w:pStyle w:val="BodyTextTab1"/>
      </w:pPr>
      <w:r w:rsidRPr="00157FD1">
        <w:t>–</w:t>
      </w:r>
      <w:r>
        <w:tab/>
        <w:t>Restoration</w:t>
      </w:r>
    </w:p>
    <w:p w14:paraId="7E291361" w14:textId="77777777" w:rsidR="00F65CE2" w:rsidRPr="00157FD1" w:rsidRDefault="00F65CE2" w:rsidP="00F65CE2">
      <w:pPr>
        <w:pStyle w:val="BodyTextTab1"/>
      </w:pPr>
      <w:r w:rsidRPr="00157FD1">
        <w:t>–</w:t>
      </w:r>
      <w:r>
        <w:tab/>
        <w:t>Resolution</w:t>
      </w:r>
    </w:p>
    <w:p w14:paraId="7E291362" w14:textId="77777777" w:rsidR="00F65CE2" w:rsidRPr="00157FD1" w:rsidRDefault="00F65CE2" w:rsidP="00F65CE2">
      <w:pPr>
        <w:pStyle w:val="BodyTextTab1"/>
        <w:ind w:left="2520" w:firstLine="0"/>
      </w:pPr>
      <w:r w:rsidRPr="00157FD1">
        <w:lastRenderedPageBreak/>
        <w:t>–</w:t>
      </w:r>
      <w:r w:rsidRPr="00157FD1">
        <w:tab/>
        <w:t>Retirement Phase</w:t>
      </w:r>
    </w:p>
    <w:p w14:paraId="7E291363" w14:textId="77777777" w:rsidR="00F65CE2" w:rsidRPr="00157FD1" w:rsidRDefault="00F65CE2">
      <w:pPr>
        <w:pStyle w:val="BodyTextTab1"/>
      </w:pPr>
      <w:r w:rsidRPr="00157FD1">
        <w:t>–</w:t>
      </w:r>
      <w:r w:rsidRPr="00157FD1">
        <w:tab/>
        <w:t>Severity</w:t>
      </w:r>
    </w:p>
    <w:p w14:paraId="7E291364" w14:textId="77777777" w:rsidR="00F65CE2" w:rsidRPr="00157FD1" w:rsidRDefault="00F65CE2">
      <w:pPr>
        <w:pStyle w:val="BodyTextTab1"/>
      </w:pPr>
      <w:r w:rsidRPr="00157FD1">
        <w:t>–</w:t>
      </w:r>
      <w:r w:rsidRPr="00157FD1">
        <w:tab/>
        <w:t>Temporary Fix</w:t>
      </w:r>
    </w:p>
    <w:p w14:paraId="7E291365" w14:textId="77777777" w:rsidR="00F65CE2" w:rsidRPr="00157FD1" w:rsidRDefault="00F65CE2">
      <w:pPr>
        <w:pStyle w:val="BodyTextTab0"/>
      </w:pPr>
      <w:r>
        <w:br w:type="page"/>
      </w:r>
      <w:r w:rsidRPr="00157FD1">
        <w:lastRenderedPageBreak/>
        <w:t>b)</w:t>
      </w:r>
      <w:r w:rsidRPr="00157FD1">
        <w:tab/>
        <w:t>Counting Rules</w:t>
      </w:r>
    </w:p>
    <w:p w14:paraId="7E291366" w14:textId="77777777" w:rsidR="00F65CE2" w:rsidRPr="00157FD1" w:rsidRDefault="00F65CE2">
      <w:pPr>
        <w:pStyle w:val="BodyTextInd1"/>
      </w:pPr>
      <w:r w:rsidRPr="00157FD1">
        <w:t>The following rules shall apply in counting problem reports for the NPR measurement for all product categories.</w:t>
      </w:r>
    </w:p>
    <w:p w14:paraId="7E291367" w14:textId="77777777" w:rsidR="00F65CE2" w:rsidRPr="00157FD1" w:rsidRDefault="00F65CE2">
      <w:pPr>
        <w:pStyle w:val="BodyTextTab1"/>
      </w:pPr>
      <w:r w:rsidRPr="00157FD1">
        <w:t>1)</w:t>
      </w:r>
      <w:r w:rsidRPr="00157FD1">
        <w:tab/>
        <w:t>Only customer</w:t>
      </w:r>
      <w:r>
        <w:t>-</w:t>
      </w:r>
      <w:r w:rsidRPr="00157FD1">
        <w:t>originated problem reports shall be counted.</w:t>
      </w:r>
    </w:p>
    <w:p w14:paraId="7E291368" w14:textId="77777777" w:rsidR="00F65CE2" w:rsidRPr="00157FD1" w:rsidRDefault="00F65CE2">
      <w:pPr>
        <w:pStyle w:val="BodyTextTab1"/>
      </w:pPr>
      <w:r w:rsidRPr="00157FD1">
        <w:t>2)</w:t>
      </w:r>
      <w:r w:rsidRPr="00157FD1">
        <w:tab/>
        <w:t>Problem reports where the reported problem cannot be duplicated during subsequent investigations shall be counted.</w:t>
      </w:r>
    </w:p>
    <w:p w14:paraId="7E291369" w14:textId="77777777" w:rsidR="00F65CE2" w:rsidRPr="00157FD1" w:rsidRDefault="00F65CE2" w:rsidP="00F65CE2">
      <w:pPr>
        <w:pStyle w:val="BodyTextTab1"/>
      </w:pPr>
      <w:r w:rsidRPr="00157FD1">
        <w:t>3)</w:t>
      </w:r>
      <w:r w:rsidRPr="00157FD1">
        <w:tab/>
        <w:t>Identical problem reports. Multiple reports of the same occurrence of the same problem at the same location at the same time shall be counted as one problem report.</w:t>
      </w:r>
    </w:p>
    <w:p w14:paraId="7E29136A" w14:textId="77777777" w:rsidR="00F65CE2" w:rsidRPr="00157FD1" w:rsidRDefault="00F65CE2">
      <w:pPr>
        <w:pStyle w:val="BodyTextTab1"/>
      </w:pPr>
      <w:r w:rsidRPr="00157FD1">
        <w:t>4)</w:t>
      </w:r>
      <w:r w:rsidRPr="00157FD1">
        <w:tab/>
        <w:t>Duplicate problem reports. Problem reports of the same problem that occurred either at a different customer location or at a different time shall each be counted as separate problem reports.</w:t>
      </w:r>
    </w:p>
    <w:p w14:paraId="7E29136B" w14:textId="77777777" w:rsidR="00F65CE2" w:rsidRPr="00157FD1" w:rsidRDefault="00F65CE2">
      <w:pPr>
        <w:pStyle w:val="BodyTextTab1"/>
      </w:pPr>
      <w:r w:rsidRPr="00157FD1">
        <w:t>5)</w:t>
      </w:r>
      <w:r w:rsidRPr="00157FD1">
        <w:tab/>
        <w:t>Multiple problems recorded on the same problem report, as in a problem report form or screen, shall be counted separately, unless in the customer's view, these problems are all related to the same manifestation of failure experienced by the customer.</w:t>
      </w:r>
    </w:p>
    <w:p w14:paraId="7E29136C" w14:textId="77777777" w:rsidR="00F65CE2" w:rsidRPr="00157FD1" w:rsidRDefault="00F65CE2">
      <w:pPr>
        <w:pStyle w:val="BodyTextTab1"/>
      </w:pPr>
      <w:r w:rsidRPr="00157FD1">
        <w:t>6)</w:t>
      </w:r>
      <w:r w:rsidRPr="00157FD1">
        <w:tab/>
        <w:t>Problem reports are counted in the month they are received and only in the month they are received.</w:t>
      </w:r>
    </w:p>
    <w:p w14:paraId="7E29136D" w14:textId="77777777" w:rsidR="00F65CE2" w:rsidRPr="00157FD1" w:rsidRDefault="00F65CE2">
      <w:pPr>
        <w:pStyle w:val="BodyTextTab1"/>
      </w:pPr>
      <w:r w:rsidRPr="00157FD1">
        <w:t>7)</w:t>
      </w:r>
      <w:r w:rsidRPr="00157FD1">
        <w:tab/>
        <w:t xml:space="preserve">All problem reports associated with </w:t>
      </w:r>
      <w:r>
        <w:t xml:space="preserve">a </w:t>
      </w:r>
      <w:r w:rsidRPr="00157FD1">
        <w:t>generally available product shall be counted</w:t>
      </w:r>
      <w:r w:rsidRPr="00157FD1">
        <w:rPr>
          <w:color w:val="000000"/>
        </w:rPr>
        <w:t>.</w:t>
      </w:r>
      <w:r>
        <w:rPr>
          <w:color w:val="000000"/>
        </w:rPr>
        <w:t xml:space="preserve"> (see Figure 4.2.6-1)</w:t>
      </w:r>
    </w:p>
    <w:p w14:paraId="7E29136E" w14:textId="77777777" w:rsidR="00F65CE2" w:rsidRPr="00157FD1" w:rsidRDefault="00F65CE2" w:rsidP="00F65CE2">
      <w:pPr>
        <w:pStyle w:val="ParSpacer"/>
      </w:pPr>
    </w:p>
    <w:p w14:paraId="7E29136F" w14:textId="77777777" w:rsidR="00F65CE2" w:rsidRPr="00157FD1" w:rsidRDefault="00F65CE2" w:rsidP="00F65CE2">
      <w:pPr>
        <w:pStyle w:val="BodyTextInd1"/>
      </w:pPr>
      <w:r w:rsidRPr="00157FD1">
        <w:t>Rules 8) through 11) shall apply for Product Categories 1, 2, 3, 4, 5, 6, and 9.</w:t>
      </w:r>
    </w:p>
    <w:p w14:paraId="7E291370" w14:textId="77777777" w:rsidR="00F65CE2" w:rsidRPr="00157FD1" w:rsidRDefault="00F65CE2" w:rsidP="00F65CE2">
      <w:pPr>
        <w:pStyle w:val="ParSpacer"/>
      </w:pPr>
    </w:p>
    <w:p w14:paraId="7E291371" w14:textId="77777777" w:rsidR="00F65CE2" w:rsidRPr="00157FD1" w:rsidRDefault="00F65CE2">
      <w:pPr>
        <w:pStyle w:val="BodyTextTab1"/>
      </w:pPr>
      <w:r w:rsidRPr="00157FD1">
        <w:t>8)</w:t>
      </w:r>
      <w:r w:rsidRPr="00157FD1">
        <w:tab/>
        <w:t>To obtain a comparable measure, the organization and customers shall map the severity of problem reports according to the definitions contained in the glossary for critical, major, and minor problem reports. When a problem clearly belongs in a given severity classification per the glossary definition, then that severity shall be used. If it is not clear which severity applies, the customer’s assignment of severity shall be used.</w:t>
      </w:r>
    </w:p>
    <w:p w14:paraId="7E291372" w14:textId="475FB5BE" w:rsidR="00F65CE2" w:rsidRPr="00157FD1" w:rsidRDefault="00F65CE2">
      <w:pPr>
        <w:pStyle w:val="BodyTextTab1"/>
      </w:pPr>
      <w:r w:rsidRPr="00157FD1">
        <w:t>9)</w:t>
      </w:r>
      <w:r w:rsidRPr="00157FD1">
        <w:tab/>
        <w:t xml:space="preserve">Problem reports shall be counted in the severity classification </w:t>
      </w:r>
      <w:r w:rsidR="00B407E8">
        <w:t xml:space="preserve">as outlined in 5.1.4 b) 8) </w:t>
      </w:r>
      <w:r w:rsidRPr="00157FD1">
        <w:t>at the time the data are calculated for reporting to the TL 9000 Administrator. When reporting to the customer, the severity classification in effect at the time the data are calculated for the customer report shall be used.</w:t>
      </w:r>
    </w:p>
    <w:p w14:paraId="7E291373" w14:textId="77777777" w:rsidR="00F65CE2" w:rsidRPr="00157FD1" w:rsidRDefault="00F65CE2">
      <w:pPr>
        <w:pStyle w:val="BodyTextTab1"/>
      </w:pPr>
      <w:r w:rsidRPr="00157FD1">
        <w:t>10)</w:t>
      </w:r>
      <w:r w:rsidRPr="00157FD1">
        <w:tab/>
        <w:t xml:space="preserve">Temporary fixes such as temporary patches or workarounds are frequently used to </w:t>
      </w:r>
      <w:r>
        <w:t>restore service or operation</w:t>
      </w:r>
      <w:r w:rsidRPr="00157FD1">
        <w:t xml:space="preserve"> </w:t>
      </w:r>
      <w:r>
        <w:t xml:space="preserve">following an incident due to a </w:t>
      </w:r>
      <w:r w:rsidRPr="00157FD1">
        <w:t xml:space="preserve">critical problem. The official fix </w:t>
      </w:r>
      <w:r>
        <w:t xml:space="preserve">to resolve the problem </w:t>
      </w:r>
      <w:r w:rsidRPr="00157FD1">
        <w:t>is often developed under a subsequent or “follow up” major or minor problem report that references the original critical problem report. A critical problem report of this type shall not be reclassified and shall be reported as a critical problem report. The subsequent major or minor problem report shall not be counted in NPR, but it is included in Problem Report Fix Response Time (FRT) and Overdue Problem Report Fix Responsiveness (OFR) measurements.</w:t>
      </w:r>
      <w:r>
        <w:t xml:space="preserve"> In other words, the restoration of service or operation does not reduce the criticality of the problem report for the purpose of the NPR measurement.</w:t>
      </w:r>
    </w:p>
    <w:p w14:paraId="7E291374" w14:textId="77777777" w:rsidR="00F65CE2" w:rsidRPr="00157FD1" w:rsidRDefault="00F65CE2">
      <w:pPr>
        <w:pStyle w:val="BodyTextTab1"/>
      </w:pPr>
      <w:r w:rsidRPr="00157FD1">
        <w:t>11)</w:t>
      </w:r>
      <w:r w:rsidRPr="00157FD1">
        <w:tab/>
        <w:t>The software release on the system at the time the problem occurred shall be recorded.</w:t>
      </w:r>
    </w:p>
    <w:p w14:paraId="7E291375" w14:textId="77777777" w:rsidR="00F65CE2" w:rsidRPr="00157FD1" w:rsidRDefault="00F65CE2">
      <w:pPr>
        <w:pStyle w:val="ParSpacer"/>
      </w:pPr>
    </w:p>
    <w:p w14:paraId="7E291376" w14:textId="77777777" w:rsidR="00F65CE2" w:rsidRPr="00157FD1" w:rsidRDefault="00F65CE2" w:rsidP="00F65CE2">
      <w:pPr>
        <w:pStyle w:val="BodyTextInd1"/>
      </w:pPr>
      <w:r w:rsidRPr="00157FD1">
        <w:t>Rules 12) and 13) shall apply for Product Categories 7 and 8.</w:t>
      </w:r>
    </w:p>
    <w:p w14:paraId="7E291377" w14:textId="77777777" w:rsidR="00F65CE2" w:rsidRPr="00157FD1" w:rsidRDefault="00F65CE2">
      <w:pPr>
        <w:pStyle w:val="ParSpacer"/>
      </w:pPr>
    </w:p>
    <w:p w14:paraId="7E291378" w14:textId="77777777" w:rsidR="00F65CE2" w:rsidRPr="00157FD1" w:rsidRDefault="00F65CE2" w:rsidP="00F65CE2">
      <w:pPr>
        <w:pStyle w:val="BodyTextTab1"/>
        <w:ind w:right="-180"/>
      </w:pPr>
      <w:r w:rsidRPr="00157FD1">
        <w:t>12)</w:t>
      </w:r>
      <w:r w:rsidRPr="00157FD1">
        <w:tab/>
        <w:t>Problem reports received during or after product delivery shall be counted.</w:t>
      </w:r>
    </w:p>
    <w:p w14:paraId="7E291379" w14:textId="77777777" w:rsidR="00F65CE2" w:rsidRPr="00157FD1" w:rsidRDefault="00F65CE2">
      <w:pPr>
        <w:pStyle w:val="BodyTextTab1"/>
      </w:pPr>
      <w:r w:rsidRPr="00157FD1">
        <w:lastRenderedPageBreak/>
        <w:t>13)</w:t>
      </w:r>
      <w:r w:rsidRPr="00157FD1">
        <w:tab/>
        <w:t>Problem reports for these products are not reported by severity.</w:t>
      </w:r>
    </w:p>
    <w:p w14:paraId="7E29137A" w14:textId="77777777" w:rsidR="00F65CE2" w:rsidRPr="00157FD1" w:rsidRDefault="00F65CE2">
      <w:pPr>
        <w:pStyle w:val="BodyTextTab0"/>
        <w:rPr>
          <w:snapToGrid w:val="0"/>
        </w:rPr>
      </w:pPr>
      <w:r>
        <w:rPr>
          <w:snapToGrid w:val="0"/>
        </w:rPr>
        <w:br w:type="page"/>
      </w:r>
      <w:r w:rsidRPr="00157FD1">
        <w:rPr>
          <w:snapToGrid w:val="0"/>
        </w:rPr>
        <w:lastRenderedPageBreak/>
        <w:t>c)</w:t>
      </w:r>
      <w:r w:rsidRPr="00157FD1">
        <w:rPr>
          <w:snapToGrid w:val="0"/>
        </w:rPr>
        <w:tab/>
      </w:r>
      <w:bookmarkStart w:id="159" w:name="OLE_LINK15"/>
      <w:bookmarkStart w:id="160" w:name="OLE_LINK16"/>
      <w:r w:rsidRPr="00157FD1">
        <w:rPr>
          <w:snapToGrid w:val="0"/>
        </w:rPr>
        <w:t>Counting Rule Ex</w:t>
      </w:r>
      <w:bookmarkEnd w:id="159"/>
      <w:bookmarkEnd w:id="160"/>
      <w:r w:rsidRPr="00157FD1">
        <w:rPr>
          <w:snapToGrid w:val="0"/>
        </w:rPr>
        <w:t>clusions</w:t>
      </w:r>
    </w:p>
    <w:p w14:paraId="7E29137B" w14:textId="3DCC0DA5" w:rsidR="00F65CE2" w:rsidRPr="00157FD1" w:rsidRDefault="00F65CE2" w:rsidP="00D5601C">
      <w:pPr>
        <w:pStyle w:val="BodyTextTab1"/>
      </w:pPr>
      <w:r>
        <w:t>1)</w:t>
      </w:r>
      <w:r>
        <w:tab/>
      </w:r>
      <w:r w:rsidRPr="00157FD1">
        <w:t>The problem report count for the NPR measurement for all product categories shall exclude</w:t>
      </w:r>
      <w:r>
        <w:t xml:space="preserve"> the following because they do not meet the definition of a TL 9000 problem report</w:t>
      </w:r>
    </w:p>
    <w:p w14:paraId="7E29137C" w14:textId="77777777" w:rsidR="00F65CE2" w:rsidRPr="00157FD1" w:rsidRDefault="00F65CE2" w:rsidP="00F65CE2">
      <w:pPr>
        <w:pStyle w:val="BodyTextTab2"/>
        <w:rPr>
          <w:color w:val="000000"/>
          <w:u w:val="single"/>
        </w:rPr>
      </w:pPr>
      <w:r>
        <w:t>a</w:t>
      </w:r>
      <w:r w:rsidRPr="00157FD1">
        <w:t>)</w:t>
      </w:r>
      <w:r w:rsidRPr="00157FD1">
        <w:tab/>
        <w:t>a report determined to represent an information request (IR)</w:t>
      </w:r>
      <w:r w:rsidRPr="00157FD1">
        <w:rPr>
          <w:color w:val="000000"/>
        </w:rPr>
        <w:t>, which need not be documented by the customer to the organization;</w:t>
      </w:r>
    </w:p>
    <w:p w14:paraId="7E29137D" w14:textId="77777777" w:rsidR="00F65CE2" w:rsidRPr="00157FD1" w:rsidRDefault="00F65CE2" w:rsidP="00F65CE2">
      <w:pPr>
        <w:pStyle w:val="BodyTextTab2"/>
      </w:pPr>
      <w:r>
        <w:rPr>
          <w:color w:val="000000"/>
        </w:rPr>
        <w:t>b</w:t>
      </w:r>
      <w:r w:rsidRPr="00157FD1">
        <w:rPr>
          <w:color w:val="000000"/>
        </w:rPr>
        <w:t>)</w:t>
      </w:r>
      <w:r w:rsidRPr="00157FD1">
        <w:rPr>
          <w:color w:val="000000"/>
        </w:rPr>
        <w:tab/>
        <w:t>a report determined to be a feature re</w:t>
      </w:r>
      <w:r w:rsidRPr="00157FD1">
        <w:t>quest by agreement between the organization and customer;</w:t>
      </w:r>
    </w:p>
    <w:p w14:paraId="7E29137E" w14:textId="77777777" w:rsidR="00F65CE2" w:rsidRPr="00157FD1" w:rsidRDefault="00F65CE2" w:rsidP="00F65CE2">
      <w:pPr>
        <w:pStyle w:val="BodyTextTab2"/>
      </w:pPr>
      <w:r>
        <w:t>c</w:t>
      </w:r>
      <w:r w:rsidRPr="00157FD1">
        <w:t>)</w:t>
      </w:r>
      <w:r w:rsidRPr="00157FD1">
        <w:tab/>
        <w:t>a report related to use of the product in a manner not defined in the specification of the product by agreement between the organization and customer;</w:t>
      </w:r>
    </w:p>
    <w:p w14:paraId="7E29137F" w14:textId="77777777" w:rsidR="00F65CE2" w:rsidRPr="00157FD1" w:rsidRDefault="00F65CE2" w:rsidP="00F65CE2">
      <w:pPr>
        <w:pStyle w:val="BodyTextTab2"/>
      </w:pPr>
      <w:r>
        <w:t>d</w:t>
      </w:r>
      <w:r w:rsidRPr="00157FD1">
        <w:t>)</w:t>
      </w:r>
      <w:r w:rsidRPr="00157FD1">
        <w:tab/>
        <w:t xml:space="preserve">customer reports of routine events </w:t>
      </w:r>
      <w:r>
        <w:t xml:space="preserve">or incidents where there is no customer expectation of investigation and corrective or preventive action by the organization, </w:t>
      </w:r>
      <w:r w:rsidRPr="00157FD1">
        <w:t xml:space="preserve">such as </w:t>
      </w:r>
    </w:p>
    <w:p w14:paraId="7E291380" w14:textId="77777777" w:rsidR="00F65CE2" w:rsidRPr="00157FD1" w:rsidRDefault="00F65CE2" w:rsidP="00F65CE2">
      <w:pPr>
        <w:pStyle w:val="BodyTextTab3"/>
      </w:pPr>
      <w:r w:rsidRPr="00157FD1">
        <w:t>–</w:t>
      </w:r>
      <w:r w:rsidRPr="00157FD1">
        <w:tab/>
        <w:t>expected maintenance,</w:t>
      </w:r>
    </w:p>
    <w:p w14:paraId="7E291381" w14:textId="77777777" w:rsidR="00F65CE2" w:rsidRDefault="00F65CE2" w:rsidP="00F65CE2">
      <w:pPr>
        <w:pStyle w:val="BodyTextTab3"/>
      </w:pPr>
      <w:r w:rsidRPr="00157FD1">
        <w:t>–</w:t>
      </w:r>
      <w:r w:rsidRPr="00157FD1">
        <w:tab/>
        <w:t>return of field replaceable units, and associated documentation, such as Returned Material Authorization (RMA</w:t>
      </w:r>
      <w:r>
        <w:t>),</w:t>
      </w:r>
    </w:p>
    <w:p w14:paraId="7E291382" w14:textId="77777777" w:rsidR="00F65CE2" w:rsidRPr="00157FD1" w:rsidRDefault="00F65CE2" w:rsidP="00F65CE2">
      <w:pPr>
        <w:pStyle w:val="BodyTextTab3"/>
      </w:pPr>
      <w:r w:rsidRPr="00157FD1">
        <w:t>–</w:t>
      </w:r>
      <w:r w:rsidRPr="00157FD1">
        <w:tab/>
        <w:t>software upgrades,</w:t>
      </w:r>
      <w:r>
        <w:t xml:space="preserve"> </w:t>
      </w:r>
    </w:p>
    <w:p w14:paraId="7E291383" w14:textId="77777777" w:rsidR="00F65CE2" w:rsidRDefault="00F65CE2" w:rsidP="00F65CE2">
      <w:pPr>
        <w:pStyle w:val="BodyTextTab3"/>
      </w:pPr>
      <w:r w:rsidRPr="00157FD1">
        <w:t>–</w:t>
      </w:r>
      <w:r w:rsidRPr="00157FD1">
        <w:tab/>
        <w:t>technical assistance unrelated to a product or process defect</w:t>
      </w:r>
      <w:r>
        <w:t>, or</w:t>
      </w:r>
    </w:p>
    <w:p w14:paraId="7E291384" w14:textId="77777777" w:rsidR="00F65CE2" w:rsidRPr="00157FD1" w:rsidRDefault="00F65CE2" w:rsidP="00F65CE2">
      <w:pPr>
        <w:pStyle w:val="BodyTextTab3"/>
      </w:pPr>
      <w:r w:rsidRPr="00157FD1">
        <w:t>–</w:t>
      </w:r>
      <w:r>
        <w:tab/>
        <w:t>individual billing errors.</w:t>
      </w:r>
    </w:p>
    <w:p w14:paraId="7E291385" w14:textId="77777777" w:rsidR="00F65CE2" w:rsidRPr="00157FD1" w:rsidRDefault="00D11FCA" w:rsidP="00F65CE2">
      <w:pPr>
        <w:pStyle w:val="BodyTextInd3"/>
      </w:pPr>
      <w:r>
        <w:t>NOTE</w:t>
      </w:r>
      <w:r w:rsidR="00F65CE2">
        <w:t xml:space="preserve">: In certain situations a routine event may still result in the generation of a problem report (e.g., a customer requesting further investigation for an RMA due to excessive returns). </w:t>
      </w:r>
    </w:p>
    <w:p w14:paraId="7E291386" w14:textId="2BE89D80" w:rsidR="00F65CE2" w:rsidRPr="00157FD1" w:rsidRDefault="00F65CE2" w:rsidP="00F65CE2">
      <w:pPr>
        <w:pStyle w:val="BodyTextTab2"/>
      </w:pPr>
      <w:r>
        <w:t>e</w:t>
      </w:r>
      <w:r w:rsidRPr="00157FD1">
        <w:t>)</w:t>
      </w:r>
      <w:r w:rsidRPr="00157FD1">
        <w:tab/>
        <w:t xml:space="preserve">reports of outages received after their occurrence without the request from the customer for investigation, such as reports from the </w:t>
      </w:r>
      <w:r w:rsidR="001B4F38">
        <w:t>S</w:t>
      </w:r>
      <w:r w:rsidRPr="00157FD1">
        <w:t xml:space="preserve">tandard </w:t>
      </w:r>
      <w:r w:rsidR="001B4F38">
        <w:t>O</w:t>
      </w:r>
      <w:r w:rsidRPr="00157FD1">
        <w:t xml:space="preserve">utage </w:t>
      </w:r>
      <w:r w:rsidR="001B4F38">
        <w:t>T</w:t>
      </w:r>
      <w:r w:rsidRPr="00157FD1">
        <w:t xml:space="preserve">emplate </w:t>
      </w:r>
      <w:r w:rsidR="001B4F38">
        <w:t>S</w:t>
      </w:r>
      <w:r w:rsidRPr="00157FD1">
        <w:t>ystem (SOTS);</w:t>
      </w:r>
    </w:p>
    <w:p w14:paraId="7E291387" w14:textId="77777777" w:rsidR="00F65CE2" w:rsidRPr="00157FD1" w:rsidRDefault="00F65CE2" w:rsidP="00F65CE2">
      <w:pPr>
        <w:pStyle w:val="BodyTextTab2"/>
      </w:pPr>
      <w:r>
        <w:t>f</w:t>
      </w:r>
      <w:r w:rsidRPr="00157FD1">
        <w:t>)</w:t>
      </w:r>
      <w:r w:rsidRPr="00157FD1">
        <w:tab/>
        <w:t>engineering complaints submitted by the customer that the customer requests be handled in accordance with GR-230-CORE</w:t>
      </w:r>
      <w:r>
        <w:t xml:space="preserve"> </w:t>
      </w:r>
      <w:r w:rsidRPr="00157FD1">
        <w:rPr>
          <w:vertAlign w:val="superscript"/>
        </w:rPr>
        <w:t>[2]</w:t>
      </w:r>
      <w:r w:rsidRPr="00157FD1">
        <w:t>;</w:t>
      </w:r>
    </w:p>
    <w:p w14:paraId="7E291388" w14:textId="77777777" w:rsidR="00F65CE2" w:rsidRDefault="00F65CE2">
      <w:pPr>
        <w:pStyle w:val="BodyTextTab1"/>
      </w:pPr>
      <w:r>
        <w:t>2)</w:t>
      </w:r>
      <w:r>
        <w:tab/>
        <w:t>The following problem reports shall be excluded</w:t>
      </w:r>
    </w:p>
    <w:p w14:paraId="7E291389" w14:textId="15EEF35F" w:rsidR="00F65CE2" w:rsidRDefault="00F65CE2" w:rsidP="00F65CE2">
      <w:pPr>
        <w:pStyle w:val="BodyTextTab2"/>
      </w:pPr>
      <w:r>
        <w:t>a</w:t>
      </w:r>
      <w:r w:rsidRPr="00157FD1">
        <w:t>)</w:t>
      </w:r>
      <w:r w:rsidRPr="00157FD1">
        <w:tab/>
        <w:t xml:space="preserve">problem reports received from indirect customers unless forwarded by a direct customer; </w:t>
      </w:r>
    </w:p>
    <w:p w14:paraId="7E29138A" w14:textId="77777777" w:rsidR="00B407E8" w:rsidRDefault="00F65CE2" w:rsidP="00F65CE2">
      <w:pPr>
        <w:pStyle w:val="BodyTextTab2"/>
      </w:pPr>
      <w:r>
        <w:t>b)</w:t>
      </w:r>
      <w:r>
        <w:tab/>
        <w:t xml:space="preserve">a </w:t>
      </w:r>
      <w:r w:rsidRPr="00132CC5">
        <w:t xml:space="preserve">problem report attributable to a customer procedural error or one associated with providing support for resolving issues </w:t>
      </w:r>
      <w:r>
        <w:t>caused by customer provided</w:t>
      </w:r>
      <w:r w:rsidRPr="00132CC5">
        <w:t xml:space="preserve"> third party </w:t>
      </w:r>
      <w:r>
        <w:t>product(s)</w:t>
      </w:r>
      <w:r w:rsidR="00B407E8">
        <w:t>;</w:t>
      </w:r>
      <w:r w:rsidR="00786231">
        <w:t xml:space="preserve"> or</w:t>
      </w:r>
    </w:p>
    <w:p w14:paraId="7E29138B" w14:textId="77777777" w:rsidR="00F65CE2" w:rsidRDefault="00B407E8" w:rsidP="00786231">
      <w:pPr>
        <w:pStyle w:val="BodyTextTab2"/>
      </w:pPr>
      <w:r>
        <w:t>c)</w:t>
      </w:r>
      <w:r>
        <w:tab/>
        <w:t>a report for which there is a fix available at no cost and the customer has decided not to deploy the fix</w:t>
      </w:r>
      <w:r w:rsidR="00F65CE2" w:rsidRPr="00132CC5">
        <w:t>.</w:t>
      </w:r>
    </w:p>
    <w:p w14:paraId="7E29138C" w14:textId="77777777" w:rsidR="00F65CE2" w:rsidRPr="00157FD1" w:rsidRDefault="00F65CE2">
      <w:pPr>
        <w:pStyle w:val="BodyTextTab0"/>
        <w:rPr>
          <w:snapToGrid w:val="0"/>
        </w:rPr>
      </w:pPr>
      <w:r w:rsidRPr="00157FD1">
        <w:t>d)</w:t>
      </w:r>
      <w:r w:rsidRPr="00157FD1">
        <w:tab/>
        <w:t>Calculations and Formulas</w:t>
      </w:r>
    </w:p>
    <w:p w14:paraId="7E29138D" w14:textId="77777777" w:rsidR="00F65CE2" w:rsidRPr="00157FD1" w:rsidRDefault="00F65CE2" w:rsidP="00F65CE2">
      <w:pPr>
        <w:pStyle w:val="bodytextind10"/>
      </w:pPr>
      <w:r w:rsidRPr="00157FD1">
        <w:t>The applicable NPR measurements shall be calculated monthly as shown in Table 5.1</w:t>
      </w:r>
      <w:r w:rsidRPr="00157FD1">
        <w:noBreakHyphen/>
        <w:t>2.</w:t>
      </w:r>
    </w:p>
    <w:p w14:paraId="7E29138E" w14:textId="77777777" w:rsidR="00F65CE2" w:rsidRPr="00157FD1" w:rsidRDefault="00F65CE2" w:rsidP="00F65CE2">
      <w:pPr>
        <w:pStyle w:val="ParSpacer"/>
      </w:pPr>
    </w:p>
    <w:p w14:paraId="7E29138F" w14:textId="77777777" w:rsidR="00F65CE2" w:rsidRPr="00157FD1" w:rsidRDefault="00F65CE2">
      <w:pPr>
        <w:pStyle w:val="berschrift4"/>
      </w:pPr>
      <w:bookmarkStart w:id="161" w:name="_Toc137886469"/>
      <w:bookmarkStart w:id="162" w:name="_Toc200531229"/>
      <w:r w:rsidRPr="00157FD1">
        <w:t>Table 5.1</w:t>
      </w:r>
      <w:r w:rsidRPr="00157FD1">
        <w:noBreakHyphen/>
        <w:t>1</w:t>
      </w:r>
      <w:r w:rsidRPr="00157FD1">
        <w:tab/>
        <w:t>NPR Notation</w:t>
      </w:r>
      <w:bookmarkEnd w:id="161"/>
      <w:bookmarkEnd w:id="162"/>
    </w:p>
    <w:p w14:paraId="7E291390" w14:textId="77777777" w:rsidR="00F65CE2" w:rsidRPr="00157FD1" w:rsidRDefault="00F65CE2" w:rsidP="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042"/>
        <w:gridCol w:w="1227"/>
        <w:gridCol w:w="4571"/>
      </w:tblGrid>
      <w:tr w:rsidR="00F65CE2" w:rsidRPr="00157FD1" w14:paraId="7E291394" w14:textId="77777777">
        <w:tc>
          <w:tcPr>
            <w:tcW w:w="1069" w:type="dxa"/>
            <w:tcBorders>
              <w:bottom w:val="single" w:sz="8" w:space="0" w:color="auto"/>
            </w:tcBorders>
          </w:tcPr>
          <w:p w14:paraId="7E291391"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1260" w:type="dxa"/>
            <w:tcBorders>
              <w:bottom w:val="single" w:sz="8" w:space="0" w:color="auto"/>
            </w:tcBorders>
          </w:tcPr>
          <w:p w14:paraId="7E29139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Product Categories</w:t>
            </w:r>
          </w:p>
        </w:tc>
        <w:tc>
          <w:tcPr>
            <w:tcW w:w="4698" w:type="dxa"/>
            <w:tcBorders>
              <w:bottom w:val="single" w:sz="8" w:space="0" w:color="auto"/>
            </w:tcBorders>
          </w:tcPr>
          <w:p w14:paraId="7E29139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398" w14:textId="77777777">
        <w:tc>
          <w:tcPr>
            <w:tcW w:w="1069" w:type="dxa"/>
            <w:tcBorders>
              <w:top w:val="single" w:sz="8" w:space="0" w:color="auto"/>
            </w:tcBorders>
          </w:tcPr>
          <w:p w14:paraId="7E291395" w14:textId="77777777" w:rsidR="00F65CE2" w:rsidRPr="00157FD1" w:rsidRDefault="00F65CE2" w:rsidP="00F65CE2">
            <w:pPr>
              <w:pStyle w:val="TableText"/>
            </w:pPr>
            <w:r w:rsidRPr="00157FD1">
              <w:t>Afactor</w:t>
            </w:r>
          </w:p>
        </w:tc>
        <w:tc>
          <w:tcPr>
            <w:tcW w:w="1260" w:type="dxa"/>
            <w:tcBorders>
              <w:top w:val="single" w:sz="8" w:space="0" w:color="auto"/>
            </w:tcBorders>
          </w:tcPr>
          <w:p w14:paraId="7E291396" w14:textId="77777777" w:rsidR="00F65CE2" w:rsidRPr="00157FD1" w:rsidRDefault="00F65CE2" w:rsidP="00F65CE2">
            <w:pPr>
              <w:pStyle w:val="TableText"/>
              <w:rPr>
                <w:kern w:val="28"/>
              </w:rPr>
            </w:pPr>
            <w:r w:rsidRPr="00157FD1">
              <w:rPr>
                <w:kern w:val="28"/>
              </w:rPr>
              <w:t>All except 7</w:t>
            </w:r>
          </w:p>
        </w:tc>
        <w:tc>
          <w:tcPr>
            <w:tcW w:w="4698" w:type="dxa"/>
            <w:tcBorders>
              <w:top w:val="single" w:sz="8" w:space="0" w:color="auto"/>
            </w:tcBorders>
          </w:tcPr>
          <w:p w14:paraId="7E291397" w14:textId="77777777" w:rsidR="00F65CE2" w:rsidRPr="00157FD1" w:rsidRDefault="00F65CE2" w:rsidP="00F65CE2">
            <w:pPr>
              <w:pStyle w:val="TableText"/>
              <w:rPr>
                <w:kern w:val="28"/>
              </w:rPr>
            </w:pPr>
            <w:r w:rsidRPr="00157FD1">
              <w:rPr>
                <w:kern w:val="28"/>
              </w:rPr>
              <w:t xml:space="preserve">Number of calculation periods in a year </w:t>
            </w:r>
          </w:p>
        </w:tc>
      </w:tr>
      <w:tr w:rsidR="00F65CE2" w:rsidRPr="00157FD1" w14:paraId="7E29139C" w14:textId="77777777">
        <w:tc>
          <w:tcPr>
            <w:tcW w:w="1069" w:type="dxa"/>
          </w:tcPr>
          <w:p w14:paraId="7E291399" w14:textId="77777777" w:rsidR="00F65CE2" w:rsidRPr="00157FD1" w:rsidRDefault="00F65CE2" w:rsidP="00F65CE2">
            <w:pPr>
              <w:pStyle w:val="TableText"/>
            </w:pPr>
            <w:r w:rsidRPr="00157FD1">
              <w:t>NPR</w:t>
            </w:r>
            <w:r>
              <w:t>s</w:t>
            </w:r>
          </w:p>
        </w:tc>
        <w:tc>
          <w:tcPr>
            <w:tcW w:w="1260" w:type="dxa"/>
          </w:tcPr>
          <w:p w14:paraId="7E29139A" w14:textId="77777777" w:rsidR="00F65CE2" w:rsidRPr="00157FD1" w:rsidRDefault="00F65CE2" w:rsidP="00F65CE2">
            <w:pPr>
              <w:pStyle w:val="TableText"/>
              <w:rPr>
                <w:kern w:val="28"/>
              </w:rPr>
            </w:pPr>
            <w:r w:rsidRPr="00157FD1">
              <w:rPr>
                <w:kern w:val="28"/>
              </w:rPr>
              <w:t>All</w:t>
            </w:r>
          </w:p>
        </w:tc>
        <w:tc>
          <w:tcPr>
            <w:tcW w:w="4698" w:type="dxa"/>
          </w:tcPr>
          <w:p w14:paraId="7E29139B" w14:textId="0AFB3C03" w:rsidR="00F65CE2" w:rsidRPr="00157FD1" w:rsidRDefault="00F65CE2" w:rsidP="00F65CE2">
            <w:pPr>
              <w:pStyle w:val="TableText"/>
              <w:rPr>
                <w:kern w:val="28"/>
              </w:rPr>
            </w:pPr>
            <w:r w:rsidRPr="00157FD1">
              <w:rPr>
                <w:kern w:val="28"/>
              </w:rPr>
              <w:t xml:space="preserve">Normalization </w:t>
            </w:r>
            <w:r>
              <w:rPr>
                <w:kern w:val="28"/>
              </w:rPr>
              <w:t>f</w:t>
            </w:r>
            <w:r w:rsidRPr="00157FD1">
              <w:rPr>
                <w:kern w:val="28"/>
              </w:rPr>
              <w:t xml:space="preserve">actor; the total </w:t>
            </w:r>
            <w:r>
              <w:rPr>
                <w:kern w:val="28"/>
              </w:rPr>
              <w:t>Normalization Unit (</w:t>
            </w:r>
            <w:r w:rsidRPr="00157FD1">
              <w:rPr>
                <w:kern w:val="28"/>
              </w:rPr>
              <w:t>NU</w:t>
            </w:r>
            <w:r>
              <w:rPr>
                <w:kern w:val="28"/>
              </w:rPr>
              <w:t>)</w:t>
            </w:r>
            <w:r w:rsidRPr="00157FD1">
              <w:rPr>
                <w:kern w:val="28"/>
              </w:rPr>
              <w:t xml:space="preserve"> count </w:t>
            </w:r>
            <w:r>
              <w:rPr>
                <w:kern w:val="28"/>
              </w:rPr>
              <w:t xml:space="preserve">at the end of the </w:t>
            </w:r>
            <w:r w:rsidR="008B1759">
              <w:rPr>
                <w:kern w:val="28"/>
              </w:rPr>
              <w:t>month</w:t>
            </w:r>
            <w:r>
              <w:rPr>
                <w:kern w:val="28"/>
              </w:rPr>
              <w:t xml:space="preserve"> </w:t>
            </w:r>
            <w:r w:rsidRPr="00157FD1">
              <w:rPr>
                <w:kern w:val="28"/>
              </w:rPr>
              <w:t xml:space="preserve">from </w:t>
            </w:r>
            <w:r w:rsidRPr="00157FD1">
              <w:t>Measurement Applicability Table (</w:t>
            </w:r>
            <w:r>
              <w:t>Normalization Units</w:t>
            </w:r>
            <w:r w:rsidRPr="00157FD1">
              <w:t xml:space="preserve">), Appendix A, </w:t>
            </w:r>
            <w:r>
              <w:t>Table A</w:t>
            </w:r>
            <w:r>
              <w:noBreakHyphen/>
              <w:t>2</w:t>
            </w:r>
          </w:p>
        </w:tc>
      </w:tr>
      <w:tr w:rsidR="00F65CE2" w:rsidRPr="00157FD1" w14:paraId="7E2913A0" w14:textId="77777777">
        <w:tc>
          <w:tcPr>
            <w:tcW w:w="1069" w:type="dxa"/>
          </w:tcPr>
          <w:p w14:paraId="7E29139D" w14:textId="77777777" w:rsidR="00F65CE2" w:rsidRPr="00157FD1" w:rsidRDefault="00F65CE2" w:rsidP="00F65CE2">
            <w:pPr>
              <w:pStyle w:val="TableText"/>
            </w:pPr>
            <w:r w:rsidRPr="00157FD1">
              <w:t>Np1</w:t>
            </w:r>
          </w:p>
        </w:tc>
        <w:tc>
          <w:tcPr>
            <w:tcW w:w="1260" w:type="dxa"/>
          </w:tcPr>
          <w:p w14:paraId="7E29139E" w14:textId="77777777" w:rsidR="00F65CE2" w:rsidRPr="00157FD1" w:rsidRDefault="00F65CE2" w:rsidP="00F65CE2">
            <w:pPr>
              <w:pStyle w:val="TableText"/>
              <w:rPr>
                <w:kern w:val="28"/>
              </w:rPr>
            </w:pPr>
            <w:r w:rsidRPr="00157FD1">
              <w:rPr>
                <w:kern w:val="28"/>
              </w:rPr>
              <w:t xml:space="preserve">1, 2, 3, 4, 5, </w:t>
            </w:r>
            <w:r w:rsidRPr="00157FD1">
              <w:rPr>
                <w:kern w:val="28"/>
              </w:rPr>
              <w:lastRenderedPageBreak/>
              <w:t>6, and 9</w:t>
            </w:r>
          </w:p>
        </w:tc>
        <w:tc>
          <w:tcPr>
            <w:tcW w:w="4698" w:type="dxa"/>
          </w:tcPr>
          <w:p w14:paraId="7E29139F" w14:textId="6339F0EA" w:rsidR="00F65CE2" w:rsidRPr="00157FD1" w:rsidRDefault="00F65CE2" w:rsidP="00F65CE2">
            <w:pPr>
              <w:pStyle w:val="TableText"/>
              <w:rPr>
                <w:kern w:val="28"/>
              </w:rPr>
            </w:pPr>
            <w:r w:rsidRPr="00157FD1">
              <w:rPr>
                <w:kern w:val="28"/>
              </w:rPr>
              <w:lastRenderedPageBreak/>
              <w:t xml:space="preserve">Number of </w:t>
            </w:r>
            <w:r>
              <w:rPr>
                <w:kern w:val="28"/>
              </w:rPr>
              <w:t>c</w:t>
            </w:r>
            <w:r w:rsidRPr="00157FD1">
              <w:rPr>
                <w:kern w:val="28"/>
              </w:rPr>
              <w:t xml:space="preserve">ritical </w:t>
            </w:r>
            <w:r>
              <w:rPr>
                <w:kern w:val="28"/>
              </w:rPr>
              <w:t>p</w:t>
            </w:r>
            <w:r w:rsidRPr="00157FD1">
              <w:rPr>
                <w:kern w:val="28"/>
              </w:rPr>
              <w:t xml:space="preserve">roblem </w:t>
            </w:r>
            <w:r>
              <w:rPr>
                <w:kern w:val="28"/>
              </w:rPr>
              <w:t>r</w:t>
            </w:r>
            <w:r w:rsidRPr="00157FD1">
              <w:rPr>
                <w:kern w:val="28"/>
              </w:rPr>
              <w:t xml:space="preserve">eports in the </w:t>
            </w:r>
            <w:r w:rsidR="008B1759">
              <w:rPr>
                <w:kern w:val="28"/>
              </w:rPr>
              <w:t>month</w:t>
            </w:r>
          </w:p>
        </w:tc>
      </w:tr>
      <w:tr w:rsidR="00F65CE2" w:rsidRPr="00157FD1" w14:paraId="7E2913A4" w14:textId="77777777">
        <w:tc>
          <w:tcPr>
            <w:tcW w:w="1069" w:type="dxa"/>
          </w:tcPr>
          <w:p w14:paraId="7E2913A1" w14:textId="77777777" w:rsidR="00F65CE2" w:rsidRPr="00157FD1" w:rsidRDefault="00F65CE2" w:rsidP="00F65CE2">
            <w:pPr>
              <w:pStyle w:val="TableText"/>
            </w:pPr>
            <w:r w:rsidRPr="00157FD1">
              <w:lastRenderedPageBreak/>
              <w:t>Np2</w:t>
            </w:r>
          </w:p>
        </w:tc>
        <w:tc>
          <w:tcPr>
            <w:tcW w:w="1260" w:type="dxa"/>
          </w:tcPr>
          <w:p w14:paraId="7E2913A2" w14:textId="77777777" w:rsidR="00F65CE2" w:rsidRPr="00157FD1" w:rsidRDefault="00F65CE2" w:rsidP="00F65CE2">
            <w:pPr>
              <w:pStyle w:val="TableText"/>
              <w:rPr>
                <w:kern w:val="28"/>
              </w:rPr>
            </w:pPr>
            <w:r w:rsidRPr="00157FD1">
              <w:rPr>
                <w:kern w:val="28"/>
              </w:rPr>
              <w:t>1, 2, 3, 4, 5, 6, and 9</w:t>
            </w:r>
          </w:p>
        </w:tc>
        <w:tc>
          <w:tcPr>
            <w:tcW w:w="4698" w:type="dxa"/>
          </w:tcPr>
          <w:p w14:paraId="7E2913A3" w14:textId="40DC3931" w:rsidR="00F65CE2" w:rsidRPr="00157FD1" w:rsidRDefault="00F65CE2" w:rsidP="00F65CE2">
            <w:pPr>
              <w:pStyle w:val="TableText"/>
              <w:rPr>
                <w:kern w:val="28"/>
              </w:rPr>
            </w:pPr>
            <w:r w:rsidRPr="00157FD1">
              <w:rPr>
                <w:kern w:val="28"/>
              </w:rPr>
              <w:t xml:space="preserve">Number of </w:t>
            </w:r>
            <w:r>
              <w:rPr>
                <w:kern w:val="28"/>
              </w:rPr>
              <w:t>m</w:t>
            </w:r>
            <w:r w:rsidRPr="00157FD1">
              <w:rPr>
                <w:kern w:val="28"/>
              </w:rPr>
              <w:t xml:space="preserve">ajor </w:t>
            </w:r>
            <w:r>
              <w:rPr>
                <w:kern w:val="28"/>
              </w:rPr>
              <w:t>p</w:t>
            </w:r>
            <w:r w:rsidRPr="00157FD1">
              <w:rPr>
                <w:kern w:val="28"/>
              </w:rPr>
              <w:t xml:space="preserve">roblem </w:t>
            </w:r>
            <w:r>
              <w:rPr>
                <w:kern w:val="28"/>
              </w:rPr>
              <w:t>r</w:t>
            </w:r>
            <w:r w:rsidRPr="00157FD1">
              <w:rPr>
                <w:kern w:val="28"/>
              </w:rPr>
              <w:t xml:space="preserve">eports in the </w:t>
            </w:r>
            <w:r w:rsidR="008B1759">
              <w:rPr>
                <w:kern w:val="28"/>
              </w:rPr>
              <w:t>month</w:t>
            </w:r>
          </w:p>
        </w:tc>
      </w:tr>
      <w:tr w:rsidR="00F65CE2" w:rsidRPr="00157FD1" w14:paraId="7E2913A8" w14:textId="77777777">
        <w:tc>
          <w:tcPr>
            <w:tcW w:w="1069" w:type="dxa"/>
          </w:tcPr>
          <w:p w14:paraId="7E2913A5" w14:textId="77777777" w:rsidR="00F65CE2" w:rsidRPr="00157FD1" w:rsidRDefault="00F65CE2" w:rsidP="00F65CE2">
            <w:pPr>
              <w:pStyle w:val="TableText"/>
            </w:pPr>
            <w:r w:rsidRPr="00157FD1">
              <w:t>Np3</w:t>
            </w:r>
          </w:p>
        </w:tc>
        <w:tc>
          <w:tcPr>
            <w:tcW w:w="1260" w:type="dxa"/>
          </w:tcPr>
          <w:p w14:paraId="7E2913A6" w14:textId="77777777" w:rsidR="00F65CE2" w:rsidRPr="00157FD1" w:rsidRDefault="00F65CE2" w:rsidP="00F65CE2">
            <w:pPr>
              <w:pStyle w:val="TableText"/>
              <w:rPr>
                <w:kern w:val="28"/>
              </w:rPr>
            </w:pPr>
            <w:r w:rsidRPr="00157FD1">
              <w:rPr>
                <w:kern w:val="28"/>
              </w:rPr>
              <w:t>1, 2, 3, 4, 5, 6, and 9</w:t>
            </w:r>
          </w:p>
        </w:tc>
        <w:tc>
          <w:tcPr>
            <w:tcW w:w="4698" w:type="dxa"/>
          </w:tcPr>
          <w:p w14:paraId="7E2913A7" w14:textId="5B8AF420" w:rsidR="00F65CE2" w:rsidRPr="00157FD1" w:rsidRDefault="00F65CE2" w:rsidP="00F65CE2">
            <w:pPr>
              <w:pStyle w:val="TableText"/>
              <w:rPr>
                <w:kern w:val="28"/>
              </w:rPr>
            </w:pPr>
            <w:r w:rsidRPr="00157FD1">
              <w:rPr>
                <w:kern w:val="28"/>
              </w:rPr>
              <w:t xml:space="preserve">Number of </w:t>
            </w:r>
            <w:r>
              <w:rPr>
                <w:kern w:val="28"/>
              </w:rPr>
              <w:t>m</w:t>
            </w:r>
            <w:r w:rsidRPr="00157FD1">
              <w:rPr>
                <w:kern w:val="28"/>
              </w:rPr>
              <w:t xml:space="preserve">inor </w:t>
            </w:r>
            <w:r>
              <w:rPr>
                <w:kern w:val="28"/>
              </w:rPr>
              <w:t>p</w:t>
            </w:r>
            <w:r w:rsidRPr="00157FD1">
              <w:rPr>
                <w:kern w:val="28"/>
              </w:rPr>
              <w:t xml:space="preserve">roblem </w:t>
            </w:r>
            <w:r>
              <w:rPr>
                <w:kern w:val="28"/>
              </w:rPr>
              <w:t>r</w:t>
            </w:r>
            <w:r w:rsidRPr="00157FD1">
              <w:rPr>
                <w:kern w:val="28"/>
              </w:rPr>
              <w:t xml:space="preserve">eports in the </w:t>
            </w:r>
            <w:r w:rsidR="008B1759">
              <w:rPr>
                <w:kern w:val="28"/>
              </w:rPr>
              <w:t>month</w:t>
            </w:r>
          </w:p>
        </w:tc>
      </w:tr>
      <w:tr w:rsidR="00F65CE2" w:rsidRPr="00157FD1" w14:paraId="7E2913AC" w14:textId="77777777">
        <w:tc>
          <w:tcPr>
            <w:tcW w:w="1069" w:type="dxa"/>
          </w:tcPr>
          <w:p w14:paraId="7E2913A9" w14:textId="77777777" w:rsidR="00F65CE2" w:rsidRPr="00157FD1" w:rsidRDefault="00F65CE2" w:rsidP="00F65CE2">
            <w:pPr>
              <w:pStyle w:val="TableText"/>
            </w:pPr>
            <w:r w:rsidRPr="00157FD1">
              <w:t>Np4</w:t>
            </w:r>
          </w:p>
        </w:tc>
        <w:tc>
          <w:tcPr>
            <w:tcW w:w="1260" w:type="dxa"/>
          </w:tcPr>
          <w:p w14:paraId="7E2913AA" w14:textId="77777777" w:rsidR="00F65CE2" w:rsidRPr="00157FD1" w:rsidRDefault="00F65CE2" w:rsidP="00F65CE2">
            <w:pPr>
              <w:pStyle w:val="TableText"/>
              <w:rPr>
                <w:kern w:val="28"/>
              </w:rPr>
            </w:pPr>
            <w:r w:rsidRPr="00157FD1">
              <w:rPr>
                <w:kern w:val="28"/>
              </w:rPr>
              <w:t>7 and 8</w:t>
            </w:r>
          </w:p>
        </w:tc>
        <w:tc>
          <w:tcPr>
            <w:tcW w:w="4698" w:type="dxa"/>
          </w:tcPr>
          <w:p w14:paraId="7E2913AB" w14:textId="7CC45BF8" w:rsidR="00F65CE2" w:rsidRPr="00157FD1" w:rsidRDefault="00F65CE2" w:rsidP="00F65CE2">
            <w:pPr>
              <w:pStyle w:val="TableText"/>
              <w:rPr>
                <w:kern w:val="28"/>
              </w:rPr>
            </w:pPr>
            <w:r w:rsidRPr="00157FD1">
              <w:rPr>
                <w:kern w:val="28"/>
              </w:rPr>
              <w:t xml:space="preserve">Number of </w:t>
            </w:r>
            <w:r>
              <w:rPr>
                <w:kern w:val="28"/>
              </w:rPr>
              <w:t>p</w:t>
            </w:r>
            <w:r w:rsidRPr="00157FD1">
              <w:rPr>
                <w:kern w:val="28"/>
              </w:rPr>
              <w:t xml:space="preserve">roblem </w:t>
            </w:r>
            <w:r>
              <w:rPr>
                <w:kern w:val="28"/>
              </w:rPr>
              <w:t>r</w:t>
            </w:r>
            <w:r w:rsidRPr="00157FD1">
              <w:rPr>
                <w:kern w:val="28"/>
              </w:rPr>
              <w:t xml:space="preserve">eports in the </w:t>
            </w:r>
            <w:r w:rsidR="008B1759">
              <w:rPr>
                <w:kern w:val="28"/>
              </w:rPr>
              <w:t>month</w:t>
            </w:r>
          </w:p>
        </w:tc>
      </w:tr>
    </w:tbl>
    <w:p w14:paraId="7E2913AD" w14:textId="77777777" w:rsidR="00F65CE2" w:rsidRPr="00157FD1" w:rsidRDefault="00F65CE2" w:rsidP="00F65CE2">
      <w:pPr>
        <w:pStyle w:val="berschrift4"/>
      </w:pPr>
      <w:bookmarkStart w:id="163" w:name="_Toc463107985"/>
      <w:bookmarkStart w:id="164" w:name="_Toc503257474"/>
      <w:bookmarkStart w:id="165" w:name="_Toc504275397"/>
      <w:bookmarkStart w:id="166" w:name="_Toc505002514"/>
      <w:bookmarkStart w:id="167" w:name="_Toc505339191"/>
      <w:bookmarkStart w:id="168" w:name="_Toc505344141"/>
      <w:bookmarkStart w:id="169" w:name="_Toc505402572"/>
      <w:bookmarkStart w:id="170" w:name="_Toc505493103"/>
      <w:bookmarkStart w:id="171" w:name="_Toc6987734"/>
      <w:r w:rsidRPr="00157FD1">
        <w:br w:type="page"/>
      </w:r>
      <w:bookmarkStart w:id="172" w:name="_Toc137886470"/>
      <w:bookmarkStart w:id="173" w:name="_Toc200531230"/>
      <w:r w:rsidRPr="00157FD1">
        <w:lastRenderedPageBreak/>
        <w:t>Table 5.1</w:t>
      </w:r>
      <w:r w:rsidRPr="00157FD1">
        <w:noBreakHyphen/>
        <w:t>2</w:t>
      </w:r>
      <w:r w:rsidRPr="00157FD1">
        <w:tab/>
        <w:t>NPR Measurement Identifiers and Formulas</w:t>
      </w:r>
      <w:bookmarkEnd w:id="163"/>
      <w:bookmarkEnd w:id="164"/>
      <w:bookmarkEnd w:id="165"/>
      <w:bookmarkEnd w:id="166"/>
      <w:bookmarkEnd w:id="167"/>
      <w:bookmarkEnd w:id="168"/>
      <w:bookmarkEnd w:id="169"/>
      <w:bookmarkEnd w:id="170"/>
      <w:bookmarkEnd w:id="171"/>
      <w:bookmarkEnd w:id="172"/>
      <w:bookmarkEnd w:id="173"/>
    </w:p>
    <w:p w14:paraId="7E2913AE"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057"/>
        <w:gridCol w:w="1246"/>
        <w:gridCol w:w="2580"/>
        <w:gridCol w:w="7"/>
        <w:gridCol w:w="1950"/>
      </w:tblGrid>
      <w:tr w:rsidR="00F65CE2" w:rsidRPr="00157FD1" w14:paraId="7E2913B3" w14:textId="77777777">
        <w:tc>
          <w:tcPr>
            <w:tcW w:w="1069" w:type="dxa"/>
            <w:tcBorders>
              <w:bottom w:val="single" w:sz="8" w:space="0" w:color="auto"/>
            </w:tcBorders>
          </w:tcPr>
          <w:p w14:paraId="7E2913A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1260" w:type="dxa"/>
            <w:tcBorders>
              <w:bottom w:val="single" w:sz="8" w:space="0" w:color="auto"/>
            </w:tcBorders>
          </w:tcPr>
          <w:p w14:paraId="7E2913B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Product Categories</w:t>
            </w:r>
          </w:p>
        </w:tc>
        <w:tc>
          <w:tcPr>
            <w:tcW w:w="2617" w:type="dxa"/>
            <w:gridSpan w:val="2"/>
            <w:tcBorders>
              <w:bottom w:val="single" w:sz="8" w:space="0" w:color="auto"/>
            </w:tcBorders>
          </w:tcPr>
          <w:p w14:paraId="7E2913B1"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Title</w:t>
            </w:r>
          </w:p>
        </w:tc>
        <w:tc>
          <w:tcPr>
            <w:tcW w:w="1973" w:type="dxa"/>
            <w:tcBorders>
              <w:bottom w:val="single" w:sz="8" w:space="0" w:color="auto"/>
            </w:tcBorders>
          </w:tcPr>
          <w:p w14:paraId="7E2913B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Formula</w:t>
            </w:r>
          </w:p>
        </w:tc>
      </w:tr>
      <w:tr w:rsidR="00F65CE2" w:rsidRPr="00157FD1" w14:paraId="7E2913B8" w14:textId="77777777">
        <w:tc>
          <w:tcPr>
            <w:tcW w:w="1069" w:type="dxa"/>
            <w:tcBorders>
              <w:top w:val="single" w:sz="8" w:space="0" w:color="auto"/>
            </w:tcBorders>
          </w:tcPr>
          <w:p w14:paraId="7E2913B4" w14:textId="77777777" w:rsidR="00F65CE2" w:rsidRPr="00157FD1" w:rsidRDefault="00F65CE2" w:rsidP="00F65CE2">
            <w:pPr>
              <w:pStyle w:val="TableText"/>
            </w:pPr>
            <w:r w:rsidRPr="00157FD1">
              <w:t>NPR1</w:t>
            </w:r>
          </w:p>
        </w:tc>
        <w:tc>
          <w:tcPr>
            <w:tcW w:w="1260" w:type="dxa"/>
            <w:tcBorders>
              <w:top w:val="single" w:sz="8" w:space="0" w:color="auto"/>
            </w:tcBorders>
          </w:tcPr>
          <w:p w14:paraId="7E2913B5" w14:textId="77777777" w:rsidR="00F65CE2" w:rsidRPr="00157FD1" w:rsidRDefault="00F65CE2" w:rsidP="00F65CE2">
            <w:pPr>
              <w:pStyle w:val="TableText"/>
            </w:pPr>
            <w:r w:rsidRPr="00157FD1">
              <w:t>1, 2, 3, 4, 5, 6, and 9</w:t>
            </w:r>
          </w:p>
        </w:tc>
        <w:tc>
          <w:tcPr>
            <w:tcW w:w="2610" w:type="dxa"/>
            <w:tcBorders>
              <w:top w:val="single" w:sz="8" w:space="0" w:color="auto"/>
            </w:tcBorders>
          </w:tcPr>
          <w:p w14:paraId="7E2913B6" w14:textId="77777777" w:rsidR="00F65CE2" w:rsidRPr="00157FD1" w:rsidRDefault="00F65CE2" w:rsidP="00F65CE2">
            <w:pPr>
              <w:pStyle w:val="TableText"/>
              <w:rPr>
                <w:kern w:val="28"/>
              </w:rPr>
            </w:pPr>
            <w:r w:rsidRPr="00157FD1">
              <w:t xml:space="preserve">Critical </w:t>
            </w:r>
            <w:r>
              <w:t>p</w:t>
            </w:r>
            <w:r w:rsidRPr="00157FD1">
              <w:t xml:space="preserve">roblem </w:t>
            </w:r>
            <w:r>
              <w:t>r</w:t>
            </w:r>
            <w:r w:rsidRPr="00157FD1">
              <w:t xml:space="preserve">eports </w:t>
            </w:r>
            <w:r w:rsidRPr="00157FD1">
              <w:br/>
              <w:t>per NU per year</w:t>
            </w:r>
          </w:p>
        </w:tc>
        <w:tc>
          <w:tcPr>
            <w:tcW w:w="1980" w:type="dxa"/>
            <w:gridSpan w:val="2"/>
            <w:tcBorders>
              <w:top w:val="single" w:sz="8" w:space="0" w:color="auto"/>
            </w:tcBorders>
          </w:tcPr>
          <w:p w14:paraId="7E2913B7" w14:textId="77777777" w:rsidR="00F65CE2" w:rsidRPr="00157FD1" w:rsidRDefault="00F65CE2" w:rsidP="00F65CE2">
            <w:pPr>
              <w:pStyle w:val="TableText"/>
            </w:pPr>
            <w:r w:rsidRPr="00157FD1">
              <w:t>Np1 x Afactor / NPR</w:t>
            </w:r>
            <w:r>
              <w:t>s</w:t>
            </w:r>
          </w:p>
        </w:tc>
      </w:tr>
      <w:tr w:rsidR="00F65CE2" w:rsidRPr="00157FD1" w14:paraId="7E2913BD" w14:textId="77777777">
        <w:tc>
          <w:tcPr>
            <w:tcW w:w="1069" w:type="dxa"/>
          </w:tcPr>
          <w:p w14:paraId="7E2913B9" w14:textId="77777777" w:rsidR="00F65CE2" w:rsidRPr="00157FD1" w:rsidRDefault="00F65CE2" w:rsidP="00F65CE2">
            <w:pPr>
              <w:pStyle w:val="TableText"/>
            </w:pPr>
            <w:r w:rsidRPr="00157FD1">
              <w:t>NPR2</w:t>
            </w:r>
          </w:p>
        </w:tc>
        <w:tc>
          <w:tcPr>
            <w:tcW w:w="1260" w:type="dxa"/>
          </w:tcPr>
          <w:p w14:paraId="7E2913BA" w14:textId="77777777" w:rsidR="00F65CE2" w:rsidRPr="00157FD1" w:rsidRDefault="00F65CE2" w:rsidP="00F65CE2">
            <w:pPr>
              <w:pStyle w:val="TableText"/>
            </w:pPr>
            <w:r w:rsidRPr="00157FD1">
              <w:t>1, 2, 3, 4, 5, 6, and 9</w:t>
            </w:r>
          </w:p>
        </w:tc>
        <w:tc>
          <w:tcPr>
            <w:tcW w:w="2610" w:type="dxa"/>
          </w:tcPr>
          <w:p w14:paraId="7E2913BB" w14:textId="77777777" w:rsidR="00F65CE2" w:rsidRPr="00157FD1" w:rsidRDefault="00F65CE2" w:rsidP="00F65CE2">
            <w:pPr>
              <w:pStyle w:val="TableText"/>
              <w:rPr>
                <w:kern w:val="28"/>
              </w:rPr>
            </w:pPr>
            <w:r w:rsidRPr="00157FD1">
              <w:t xml:space="preserve">Major </w:t>
            </w:r>
            <w:r>
              <w:t>p</w:t>
            </w:r>
            <w:r w:rsidRPr="00157FD1">
              <w:t xml:space="preserve">roblem </w:t>
            </w:r>
            <w:r>
              <w:t>r</w:t>
            </w:r>
            <w:r w:rsidRPr="00157FD1">
              <w:t xml:space="preserve">eports </w:t>
            </w:r>
            <w:r w:rsidRPr="00157FD1">
              <w:br/>
              <w:t>per NU per year</w:t>
            </w:r>
          </w:p>
        </w:tc>
        <w:tc>
          <w:tcPr>
            <w:tcW w:w="1980" w:type="dxa"/>
            <w:gridSpan w:val="2"/>
          </w:tcPr>
          <w:p w14:paraId="7E2913BC" w14:textId="77777777" w:rsidR="00F65CE2" w:rsidRPr="00157FD1" w:rsidRDefault="00F65CE2" w:rsidP="00F65CE2">
            <w:pPr>
              <w:pStyle w:val="TableText"/>
            </w:pPr>
            <w:r w:rsidRPr="00157FD1">
              <w:t>Np2 x Afactor / NPR</w:t>
            </w:r>
            <w:r>
              <w:t>s</w:t>
            </w:r>
          </w:p>
        </w:tc>
      </w:tr>
      <w:tr w:rsidR="00F65CE2" w:rsidRPr="00157FD1" w14:paraId="7E2913C2" w14:textId="77777777">
        <w:tc>
          <w:tcPr>
            <w:tcW w:w="1069" w:type="dxa"/>
          </w:tcPr>
          <w:p w14:paraId="7E2913BE" w14:textId="77777777" w:rsidR="00F65CE2" w:rsidRPr="00157FD1" w:rsidRDefault="00F65CE2" w:rsidP="00F65CE2">
            <w:pPr>
              <w:pStyle w:val="TableText"/>
            </w:pPr>
            <w:r w:rsidRPr="00157FD1">
              <w:t>NPR3</w:t>
            </w:r>
          </w:p>
        </w:tc>
        <w:tc>
          <w:tcPr>
            <w:tcW w:w="1260" w:type="dxa"/>
          </w:tcPr>
          <w:p w14:paraId="7E2913BF" w14:textId="77777777" w:rsidR="00F65CE2" w:rsidRPr="00157FD1" w:rsidRDefault="00F65CE2" w:rsidP="00F65CE2">
            <w:pPr>
              <w:pStyle w:val="TableText"/>
            </w:pPr>
            <w:r w:rsidRPr="00157FD1">
              <w:t>1, 2, 3, 4, 5, 6, and 9</w:t>
            </w:r>
          </w:p>
        </w:tc>
        <w:tc>
          <w:tcPr>
            <w:tcW w:w="2610" w:type="dxa"/>
          </w:tcPr>
          <w:p w14:paraId="7E2913C0" w14:textId="77777777" w:rsidR="00F65CE2" w:rsidRPr="00157FD1" w:rsidRDefault="00F65CE2" w:rsidP="00F65CE2">
            <w:pPr>
              <w:pStyle w:val="TableText"/>
              <w:rPr>
                <w:kern w:val="28"/>
              </w:rPr>
            </w:pPr>
            <w:r w:rsidRPr="00157FD1">
              <w:t xml:space="preserve">Minor </w:t>
            </w:r>
            <w:r>
              <w:t>p</w:t>
            </w:r>
            <w:r w:rsidRPr="00157FD1">
              <w:t xml:space="preserve">roblem </w:t>
            </w:r>
            <w:r>
              <w:t>r</w:t>
            </w:r>
            <w:r w:rsidRPr="00157FD1">
              <w:t xml:space="preserve">eports </w:t>
            </w:r>
            <w:r w:rsidRPr="00157FD1">
              <w:br/>
              <w:t>per NU per year</w:t>
            </w:r>
          </w:p>
        </w:tc>
        <w:tc>
          <w:tcPr>
            <w:tcW w:w="1980" w:type="dxa"/>
            <w:gridSpan w:val="2"/>
          </w:tcPr>
          <w:p w14:paraId="7E2913C1" w14:textId="77777777" w:rsidR="00F65CE2" w:rsidRPr="00157FD1" w:rsidRDefault="00F65CE2" w:rsidP="00F65CE2">
            <w:pPr>
              <w:pStyle w:val="TableText"/>
            </w:pPr>
            <w:r w:rsidRPr="00157FD1">
              <w:t>Np3 x Afactor / NPR</w:t>
            </w:r>
            <w:r>
              <w:t>s</w:t>
            </w:r>
          </w:p>
        </w:tc>
      </w:tr>
      <w:tr w:rsidR="00F65CE2" w:rsidRPr="00157FD1" w14:paraId="7E2913C7" w14:textId="77777777">
        <w:tc>
          <w:tcPr>
            <w:tcW w:w="1069" w:type="dxa"/>
          </w:tcPr>
          <w:p w14:paraId="7E2913C3" w14:textId="77777777" w:rsidR="00F65CE2" w:rsidRPr="00157FD1" w:rsidRDefault="00F65CE2" w:rsidP="00F65CE2">
            <w:pPr>
              <w:pStyle w:val="TableText"/>
            </w:pPr>
            <w:r w:rsidRPr="00157FD1">
              <w:t>NPR4</w:t>
            </w:r>
          </w:p>
        </w:tc>
        <w:tc>
          <w:tcPr>
            <w:tcW w:w="1260" w:type="dxa"/>
          </w:tcPr>
          <w:p w14:paraId="7E2913C4" w14:textId="77777777" w:rsidR="00F65CE2" w:rsidRPr="00157FD1" w:rsidRDefault="00F65CE2" w:rsidP="00F65CE2">
            <w:pPr>
              <w:pStyle w:val="TableText"/>
            </w:pPr>
            <w:r w:rsidRPr="00157FD1">
              <w:t>7</w:t>
            </w:r>
          </w:p>
        </w:tc>
        <w:tc>
          <w:tcPr>
            <w:tcW w:w="2610" w:type="dxa"/>
          </w:tcPr>
          <w:p w14:paraId="7E2913C5" w14:textId="77777777" w:rsidR="00F65CE2" w:rsidRPr="00157FD1" w:rsidRDefault="00F65CE2" w:rsidP="00F65CE2">
            <w:pPr>
              <w:pStyle w:val="TableText"/>
            </w:pPr>
            <w:r w:rsidRPr="00157FD1">
              <w:t xml:space="preserve">Problem </w:t>
            </w:r>
            <w:r>
              <w:t>r</w:t>
            </w:r>
            <w:r w:rsidRPr="00157FD1">
              <w:t xml:space="preserve">eports per NU </w:t>
            </w:r>
          </w:p>
        </w:tc>
        <w:tc>
          <w:tcPr>
            <w:tcW w:w="1980" w:type="dxa"/>
            <w:gridSpan w:val="2"/>
          </w:tcPr>
          <w:p w14:paraId="7E2913C6" w14:textId="77777777" w:rsidR="00F65CE2" w:rsidRPr="00157FD1" w:rsidRDefault="00F65CE2" w:rsidP="00F65CE2">
            <w:pPr>
              <w:pStyle w:val="TableText"/>
            </w:pPr>
            <w:r w:rsidRPr="00157FD1">
              <w:t>Np4 / NPR</w:t>
            </w:r>
            <w:r>
              <w:t>s</w:t>
            </w:r>
          </w:p>
        </w:tc>
      </w:tr>
      <w:tr w:rsidR="00F65CE2" w:rsidRPr="00157FD1" w14:paraId="7E2913CC" w14:textId="77777777">
        <w:tc>
          <w:tcPr>
            <w:tcW w:w="1069" w:type="dxa"/>
          </w:tcPr>
          <w:p w14:paraId="7E2913C8" w14:textId="77777777" w:rsidR="00F65CE2" w:rsidRPr="00157FD1" w:rsidRDefault="00F65CE2" w:rsidP="00F65CE2">
            <w:pPr>
              <w:pStyle w:val="TableText"/>
              <w:rPr>
                <w:snapToGrid/>
                <w:kern w:val="28"/>
                <w:szCs w:val="24"/>
              </w:rPr>
            </w:pPr>
            <w:r w:rsidRPr="00157FD1">
              <w:rPr>
                <w:snapToGrid/>
                <w:szCs w:val="24"/>
              </w:rPr>
              <w:t>NPR4</w:t>
            </w:r>
          </w:p>
        </w:tc>
        <w:tc>
          <w:tcPr>
            <w:tcW w:w="1260" w:type="dxa"/>
          </w:tcPr>
          <w:p w14:paraId="7E2913C9" w14:textId="77777777" w:rsidR="00F65CE2" w:rsidRPr="00157FD1" w:rsidRDefault="00F65CE2" w:rsidP="00F65CE2">
            <w:pPr>
              <w:pStyle w:val="TableText"/>
            </w:pPr>
            <w:r w:rsidRPr="00157FD1">
              <w:t xml:space="preserve">8 </w:t>
            </w:r>
          </w:p>
        </w:tc>
        <w:tc>
          <w:tcPr>
            <w:tcW w:w="2610" w:type="dxa"/>
          </w:tcPr>
          <w:p w14:paraId="7E2913CA" w14:textId="77777777" w:rsidR="00F65CE2" w:rsidRPr="00157FD1" w:rsidRDefault="00F65CE2" w:rsidP="00F65CE2">
            <w:pPr>
              <w:pStyle w:val="TableText"/>
              <w:rPr>
                <w:kern w:val="28"/>
              </w:rPr>
            </w:pPr>
            <w:r w:rsidRPr="00157FD1">
              <w:t xml:space="preserve">Problem </w:t>
            </w:r>
            <w:r>
              <w:t>r</w:t>
            </w:r>
            <w:r w:rsidRPr="00157FD1">
              <w:t xml:space="preserve">eports </w:t>
            </w:r>
            <w:r w:rsidRPr="00157FD1">
              <w:br/>
              <w:t>per NU per year</w:t>
            </w:r>
          </w:p>
        </w:tc>
        <w:tc>
          <w:tcPr>
            <w:tcW w:w="1980" w:type="dxa"/>
            <w:gridSpan w:val="2"/>
          </w:tcPr>
          <w:p w14:paraId="7E2913CB" w14:textId="77777777" w:rsidR="00F65CE2" w:rsidRPr="00157FD1" w:rsidRDefault="00F65CE2" w:rsidP="00F65CE2">
            <w:pPr>
              <w:pStyle w:val="TableText"/>
            </w:pPr>
            <w:r w:rsidRPr="00157FD1">
              <w:t>Np4 x Afactor / NPR</w:t>
            </w:r>
            <w:r>
              <w:t>s</w:t>
            </w:r>
          </w:p>
        </w:tc>
      </w:tr>
    </w:tbl>
    <w:p w14:paraId="7E2913CD" w14:textId="77777777" w:rsidR="00F65CE2" w:rsidRPr="00157FD1" w:rsidRDefault="00F65CE2">
      <w:pPr>
        <w:pStyle w:val="ParSpacer"/>
        <w:rPr>
          <w:snapToGrid w:val="0"/>
        </w:rPr>
      </w:pPr>
    </w:p>
    <w:p w14:paraId="7E2913CE" w14:textId="77777777" w:rsidR="00F65CE2" w:rsidRPr="00157FD1" w:rsidRDefault="00D11FCA">
      <w:pPr>
        <w:pStyle w:val="BodyTextInd1"/>
        <w:rPr>
          <w:snapToGrid w:val="0"/>
        </w:rPr>
      </w:pPr>
      <w:r>
        <w:rPr>
          <w:snapToGrid w:val="0"/>
        </w:rPr>
        <w:t>NOTE</w:t>
      </w:r>
      <w:r w:rsidR="00F65CE2" w:rsidRPr="00157FD1">
        <w:rPr>
          <w:snapToGrid w:val="0"/>
        </w:rPr>
        <w:t>: In Product Category 7, the problem report measure</w:t>
      </w:r>
      <w:r w:rsidR="00F65CE2">
        <w:rPr>
          <w:snapToGrid w:val="0"/>
        </w:rPr>
        <w:t>ment</w:t>
      </w:r>
      <w:r w:rsidR="00F65CE2" w:rsidRPr="00157FD1">
        <w:rPr>
          <w:snapToGrid w:val="0"/>
        </w:rPr>
        <w:t xml:space="preserve"> is problem</w:t>
      </w:r>
      <w:r w:rsidR="00F65CE2">
        <w:rPr>
          <w:snapToGrid w:val="0"/>
        </w:rPr>
        <w:t xml:space="preserve"> report</w:t>
      </w:r>
      <w:r w:rsidR="00F65CE2" w:rsidRPr="00157FD1">
        <w:rPr>
          <w:snapToGrid w:val="0"/>
        </w:rPr>
        <w:t>s per transaction and, in this case, the data are not annualized.</w:t>
      </w:r>
    </w:p>
    <w:p w14:paraId="7E2913CF" w14:textId="77777777" w:rsidR="00F65CE2" w:rsidRPr="00157FD1" w:rsidRDefault="00F65CE2">
      <w:pPr>
        <w:pStyle w:val="BodyTextTab0"/>
      </w:pPr>
      <w:r w:rsidRPr="00157FD1">
        <w:t>e)</w:t>
      </w:r>
      <w:r w:rsidRPr="00157FD1">
        <w:tab/>
        <w:t>Reported Data and Format</w:t>
      </w:r>
    </w:p>
    <w:p w14:paraId="7E2913D0"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3D1" w14:textId="77777777" w:rsidR="00F65CE2" w:rsidRPr="00157FD1" w:rsidRDefault="00F65CE2">
      <w:pPr>
        <w:pStyle w:val="BodyTextTab1"/>
      </w:pPr>
      <w:r w:rsidRPr="00157FD1">
        <w:t>2)</w:t>
      </w:r>
      <w:r w:rsidRPr="00157FD1">
        <w:tab/>
        <w:t>The NPR measurement shall be reported for each month and each product category with data elements, or equivalent as defined by the TL 9000 Administrator, shown in Table</w:t>
      </w:r>
      <w:r>
        <w:t> </w:t>
      </w:r>
      <w:r w:rsidRPr="00157FD1">
        <w:t>5.1</w:t>
      </w:r>
      <w:r>
        <w:noBreakHyphen/>
      </w:r>
      <w:r w:rsidRPr="00157FD1">
        <w:t>3, 5.1</w:t>
      </w:r>
      <w:r>
        <w:noBreakHyphen/>
      </w:r>
      <w:r w:rsidRPr="00157FD1">
        <w:t>4, or 5.1</w:t>
      </w:r>
      <w:r>
        <w:noBreakHyphen/>
      </w:r>
      <w:r w:rsidRPr="00157FD1">
        <w:t>5.</w:t>
      </w:r>
    </w:p>
    <w:p w14:paraId="7E2913D2" w14:textId="77777777" w:rsidR="00F65CE2" w:rsidRPr="00157FD1" w:rsidRDefault="00F65CE2">
      <w:pPr>
        <w:pStyle w:val="BodyText"/>
        <w:rPr>
          <w:kern w:val="28"/>
        </w:rPr>
      </w:pPr>
    </w:p>
    <w:p w14:paraId="7E2913D3" w14:textId="77777777" w:rsidR="00F65CE2" w:rsidRPr="00157FD1" w:rsidRDefault="00F65CE2">
      <w:pPr>
        <w:pStyle w:val="berschrift4"/>
      </w:pPr>
      <w:bookmarkStart w:id="174" w:name="_Toc463107987"/>
      <w:bookmarkStart w:id="175" w:name="_Toc503257476"/>
      <w:bookmarkStart w:id="176" w:name="_Toc504275399"/>
      <w:bookmarkStart w:id="177" w:name="_Toc505002516"/>
      <w:bookmarkStart w:id="178" w:name="_Toc505339193"/>
      <w:bookmarkStart w:id="179" w:name="_Toc505344143"/>
      <w:bookmarkStart w:id="180" w:name="_Toc505402574"/>
      <w:bookmarkStart w:id="181" w:name="_Toc505493105"/>
      <w:bookmarkStart w:id="182" w:name="_Toc6987735"/>
      <w:bookmarkStart w:id="183" w:name="_Toc137886471"/>
      <w:bookmarkStart w:id="184" w:name="_Toc200531231"/>
      <w:r w:rsidRPr="00157FD1">
        <w:t>Table 5.1</w:t>
      </w:r>
      <w:r w:rsidRPr="00157FD1">
        <w:noBreakHyphen/>
        <w:t>3</w:t>
      </w:r>
      <w:r w:rsidRPr="00157FD1">
        <w:tab/>
        <w:t>NPR Data Table</w:t>
      </w:r>
      <w:bookmarkEnd w:id="174"/>
      <w:bookmarkEnd w:id="175"/>
      <w:bookmarkEnd w:id="176"/>
      <w:bookmarkEnd w:id="177"/>
      <w:bookmarkEnd w:id="178"/>
      <w:bookmarkEnd w:id="179"/>
      <w:bookmarkEnd w:id="180"/>
      <w:bookmarkEnd w:id="181"/>
      <w:bookmarkEnd w:id="182"/>
      <w:r w:rsidRPr="00157FD1">
        <w:t xml:space="preserve"> for Product</w:t>
      </w:r>
      <w:r w:rsidRPr="00157FD1">
        <w:br/>
        <w:t>Categories 1, 2, 3, 4, 5, 6, and 9</w:t>
      </w:r>
      <w:bookmarkEnd w:id="183"/>
      <w:bookmarkEnd w:id="184"/>
    </w:p>
    <w:p w14:paraId="7E2913D4"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769"/>
        <w:gridCol w:w="5071"/>
      </w:tblGrid>
      <w:tr w:rsidR="00F65CE2" w:rsidRPr="00157FD1" w14:paraId="7E2913D7" w14:textId="77777777">
        <w:tc>
          <w:tcPr>
            <w:tcW w:w="1769" w:type="dxa"/>
            <w:tcBorders>
              <w:bottom w:val="single" w:sz="8" w:space="0" w:color="auto"/>
            </w:tcBorders>
          </w:tcPr>
          <w:p w14:paraId="7E2913D5"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071" w:type="dxa"/>
            <w:tcBorders>
              <w:bottom w:val="single" w:sz="8" w:space="0" w:color="auto"/>
            </w:tcBorders>
          </w:tcPr>
          <w:p w14:paraId="7E2913D6"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3DA" w14:textId="77777777">
        <w:tc>
          <w:tcPr>
            <w:tcW w:w="1769" w:type="dxa"/>
          </w:tcPr>
          <w:p w14:paraId="7E2913D8" w14:textId="77777777" w:rsidR="00F65CE2" w:rsidRPr="00157FD1" w:rsidRDefault="00F65CE2" w:rsidP="00F65CE2">
            <w:pPr>
              <w:pStyle w:val="TableText"/>
              <w:rPr>
                <w:kern w:val="28"/>
              </w:rPr>
            </w:pPr>
            <w:r w:rsidRPr="00157FD1">
              <w:rPr>
                <w:kern w:val="28"/>
              </w:rPr>
              <w:t>MeasurementID</w:t>
            </w:r>
          </w:p>
        </w:tc>
        <w:tc>
          <w:tcPr>
            <w:tcW w:w="5071" w:type="dxa"/>
          </w:tcPr>
          <w:p w14:paraId="7E2913D9" w14:textId="77777777" w:rsidR="00F65CE2" w:rsidRPr="00157FD1" w:rsidRDefault="00F65CE2" w:rsidP="00F65CE2">
            <w:pPr>
              <w:pStyle w:val="TableText"/>
            </w:pPr>
            <w:r w:rsidRPr="00157FD1">
              <w:t>NPR</w:t>
            </w:r>
          </w:p>
        </w:tc>
      </w:tr>
      <w:tr w:rsidR="00F65CE2" w:rsidRPr="00157FD1" w14:paraId="7E2913DD" w14:textId="77777777">
        <w:tc>
          <w:tcPr>
            <w:tcW w:w="1769" w:type="dxa"/>
          </w:tcPr>
          <w:p w14:paraId="7E2913DB" w14:textId="77777777" w:rsidR="00F65CE2" w:rsidRPr="00157FD1" w:rsidRDefault="00F65CE2" w:rsidP="00F65CE2">
            <w:pPr>
              <w:pStyle w:val="TableText"/>
            </w:pPr>
            <w:r w:rsidRPr="00157FD1">
              <w:t>NPRa</w:t>
            </w:r>
          </w:p>
        </w:tc>
        <w:tc>
          <w:tcPr>
            <w:tcW w:w="5071" w:type="dxa"/>
          </w:tcPr>
          <w:p w14:paraId="7E2913DC" w14:textId="77777777" w:rsidR="00F65CE2" w:rsidRPr="00157FD1" w:rsidRDefault="00F65CE2" w:rsidP="00F65CE2">
            <w:pPr>
              <w:pStyle w:val="TableText"/>
              <w:rPr>
                <w:bCs/>
                <w:kern w:val="28"/>
              </w:rPr>
            </w:pPr>
            <w:r w:rsidRPr="00157FD1">
              <w:rPr>
                <w:bCs/>
                <w:kern w:val="28"/>
              </w:rPr>
              <w:t>Afactor</w:t>
            </w:r>
          </w:p>
        </w:tc>
      </w:tr>
      <w:tr w:rsidR="00F65CE2" w:rsidRPr="00157FD1" w14:paraId="7E2913E0" w14:textId="77777777">
        <w:tc>
          <w:tcPr>
            <w:tcW w:w="1769" w:type="dxa"/>
          </w:tcPr>
          <w:p w14:paraId="7E2913DE" w14:textId="77777777" w:rsidR="00F65CE2" w:rsidRPr="00157FD1" w:rsidRDefault="00F65CE2" w:rsidP="00F65CE2">
            <w:pPr>
              <w:pStyle w:val="TableText"/>
            </w:pPr>
            <w:r w:rsidRPr="00157FD1">
              <w:t>NPRs</w:t>
            </w:r>
          </w:p>
        </w:tc>
        <w:tc>
          <w:tcPr>
            <w:tcW w:w="5071" w:type="dxa"/>
          </w:tcPr>
          <w:p w14:paraId="7E2913DF" w14:textId="1D2B0242" w:rsidR="00F65CE2" w:rsidRPr="00157FD1" w:rsidRDefault="00E03A93" w:rsidP="00E03A93">
            <w:pPr>
              <w:pStyle w:val="TableText"/>
              <w:rPr>
                <w:bCs/>
                <w:kern w:val="28"/>
              </w:rPr>
            </w:pPr>
            <w:r>
              <w:rPr>
                <w:bCs/>
                <w:kern w:val="28"/>
              </w:rPr>
              <w:t>N</w:t>
            </w:r>
            <w:r w:rsidR="00F65CE2" w:rsidRPr="00157FD1">
              <w:rPr>
                <w:bCs/>
                <w:kern w:val="28"/>
              </w:rPr>
              <w:t xml:space="preserve">ormalization </w:t>
            </w:r>
            <w:r>
              <w:rPr>
                <w:bCs/>
                <w:kern w:val="28"/>
              </w:rPr>
              <w:t>factor</w:t>
            </w:r>
          </w:p>
        </w:tc>
      </w:tr>
      <w:tr w:rsidR="00F65CE2" w:rsidRPr="00157FD1" w14:paraId="7E2913E3" w14:textId="77777777">
        <w:tc>
          <w:tcPr>
            <w:tcW w:w="1769" w:type="dxa"/>
          </w:tcPr>
          <w:p w14:paraId="7E2913E1" w14:textId="77777777" w:rsidR="00F65CE2" w:rsidRPr="00157FD1" w:rsidRDefault="00F65CE2" w:rsidP="00F65CE2">
            <w:pPr>
              <w:pStyle w:val="TableText"/>
              <w:rPr>
                <w:bCs/>
                <w:kern w:val="28"/>
              </w:rPr>
            </w:pPr>
            <w:r w:rsidRPr="00157FD1">
              <w:rPr>
                <w:bCs/>
              </w:rPr>
              <w:t>Np1</w:t>
            </w:r>
          </w:p>
        </w:tc>
        <w:tc>
          <w:tcPr>
            <w:tcW w:w="5071" w:type="dxa"/>
          </w:tcPr>
          <w:p w14:paraId="7E2913E2" w14:textId="77777777" w:rsidR="00F65CE2" w:rsidRPr="00157FD1" w:rsidRDefault="00F65CE2" w:rsidP="00F65CE2">
            <w:pPr>
              <w:pStyle w:val="TableText"/>
            </w:pPr>
            <w:r w:rsidRPr="00157FD1">
              <w:t xml:space="preserve">Number of </w:t>
            </w:r>
            <w:r>
              <w:t>c</w:t>
            </w:r>
            <w:r w:rsidRPr="00157FD1">
              <w:t xml:space="preserve">ritical </w:t>
            </w:r>
            <w:r>
              <w:t>p</w:t>
            </w:r>
            <w:r w:rsidRPr="00157FD1">
              <w:t xml:space="preserve">roblem </w:t>
            </w:r>
            <w:r>
              <w:t>r</w:t>
            </w:r>
            <w:r w:rsidRPr="00157FD1">
              <w:t>eports</w:t>
            </w:r>
          </w:p>
        </w:tc>
      </w:tr>
      <w:tr w:rsidR="00F65CE2" w:rsidRPr="00157FD1" w14:paraId="7E2913E6" w14:textId="77777777">
        <w:tc>
          <w:tcPr>
            <w:tcW w:w="1769" w:type="dxa"/>
          </w:tcPr>
          <w:p w14:paraId="7E2913E4" w14:textId="77777777" w:rsidR="00F65CE2" w:rsidRPr="00157FD1" w:rsidRDefault="00F65CE2" w:rsidP="00F65CE2">
            <w:pPr>
              <w:pStyle w:val="TableText"/>
              <w:rPr>
                <w:bCs/>
                <w:kern w:val="28"/>
              </w:rPr>
            </w:pPr>
            <w:r w:rsidRPr="00157FD1">
              <w:rPr>
                <w:bCs/>
                <w:kern w:val="28"/>
              </w:rPr>
              <w:t>Np</w:t>
            </w:r>
            <w:r w:rsidRPr="00157FD1">
              <w:rPr>
                <w:bCs/>
                <w:iCs/>
                <w:kern w:val="28"/>
              </w:rPr>
              <w:t>2</w:t>
            </w:r>
          </w:p>
        </w:tc>
        <w:tc>
          <w:tcPr>
            <w:tcW w:w="5071" w:type="dxa"/>
          </w:tcPr>
          <w:p w14:paraId="7E2913E5" w14:textId="77777777" w:rsidR="00F65CE2" w:rsidRPr="00157FD1" w:rsidRDefault="00F65CE2" w:rsidP="00F65CE2">
            <w:pPr>
              <w:pStyle w:val="TableText"/>
            </w:pPr>
            <w:r w:rsidRPr="00157FD1">
              <w:t xml:space="preserve">Number of </w:t>
            </w:r>
            <w:r>
              <w:t>m</w:t>
            </w:r>
            <w:r w:rsidRPr="00157FD1">
              <w:t xml:space="preserve">ajor </w:t>
            </w:r>
            <w:r>
              <w:t>p</w:t>
            </w:r>
            <w:r w:rsidRPr="00157FD1">
              <w:t xml:space="preserve">roblem </w:t>
            </w:r>
            <w:r>
              <w:t>r</w:t>
            </w:r>
            <w:r w:rsidRPr="00157FD1">
              <w:t>eports</w:t>
            </w:r>
          </w:p>
        </w:tc>
      </w:tr>
      <w:tr w:rsidR="00F65CE2" w:rsidRPr="00157FD1" w14:paraId="7E2913E9" w14:textId="77777777">
        <w:tc>
          <w:tcPr>
            <w:tcW w:w="1769" w:type="dxa"/>
          </w:tcPr>
          <w:p w14:paraId="7E2913E7" w14:textId="77777777" w:rsidR="00F65CE2" w:rsidRPr="00157FD1" w:rsidRDefault="00F65CE2" w:rsidP="00F65CE2">
            <w:pPr>
              <w:pStyle w:val="TableText"/>
              <w:rPr>
                <w:bCs/>
                <w:kern w:val="28"/>
              </w:rPr>
            </w:pPr>
            <w:r w:rsidRPr="00157FD1">
              <w:rPr>
                <w:bCs/>
              </w:rPr>
              <w:t>Np3</w:t>
            </w:r>
          </w:p>
        </w:tc>
        <w:tc>
          <w:tcPr>
            <w:tcW w:w="5071" w:type="dxa"/>
          </w:tcPr>
          <w:p w14:paraId="7E2913E8" w14:textId="77777777" w:rsidR="00F65CE2" w:rsidRPr="00157FD1" w:rsidRDefault="00F65CE2" w:rsidP="00F65CE2">
            <w:pPr>
              <w:pStyle w:val="TableText"/>
            </w:pPr>
            <w:r w:rsidRPr="00157FD1">
              <w:t xml:space="preserve">Number of </w:t>
            </w:r>
            <w:r>
              <w:t>m</w:t>
            </w:r>
            <w:r w:rsidRPr="00157FD1">
              <w:t xml:space="preserve">inor </w:t>
            </w:r>
            <w:r>
              <w:t>p</w:t>
            </w:r>
            <w:r w:rsidRPr="00157FD1">
              <w:t xml:space="preserve">roblem </w:t>
            </w:r>
            <w:r>
              <w:t>r</w:t>
            </w:r>
            <w:r w:rsidRPr="00157FD1">
              <w:t>eports</w:t>
            </w:r>
          </w:p>
        </w:tc>
      </w:tr>
    </w:tbl>
    <w:p w14:paraId="7E2913EA" w14:textId="77777777" w:rsidR="00F65CE2" w:rsidRPr="00157FD1" w:rsidRDefault="00F65CE2">
      <w:pPr>
        <w:pStyle w:val="ParSpacer"/>
      </w:pPr>
    </w:p>
    <w:p w14:paraId="7E2913EB" w14:textId="77777777" w:rsidR="00F65CE2" w:rsidRPr="00157FD1" w:rsidRDefault="00F65CE2">
      <w:pPr>
        <w:pStyle w:val="berschrift4"/>
      </w:pPr>
      <w:bookmarkStart w:id="185" w:name="_Toc137886472"/>
      <w:bookmarkStart w:id="186" w:name="_Toc200531232"/>
      <w:r w:rsidRPr="00157FD1">
        <w:t>Table 5.1</w:t>
      </w:r>
      <w:r w:rsidRPr="00157FD1">
        <w:noBreakHyphen/>
        <w:t>4</w:t>
      </w:r>
      <w:r w:rsidRPr="00157FD1">
        <w:tab/>
        <w:t>NPR Data Table for Product Category 7</w:t>
      </w:r>
      <w:bookmarkEnd w:id="185"/>
      <w:bookmarkEnd w:id="186"/>
    </w:p>
    <w:p w14:paraId="7E2913EC"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858"/>
        <w:gridCol w:w="4982"/>
      </w:tblGrid>
      <w:tr w:rsidR="00F65CE2" w:rsidRPr="00157FD1" w14:paraId="7E2913EF" w14:textId="77777777">
        <w:tc>
          <w:tcPr>
            <w:tcW w:w="1858" w:type="dxa"/>
            <w:tcBorders>
              <w:bottom w:val="single" w:sz="8" w:space="0" w:color="auto"/>
            </w:tcBorders>
          </w:tcPr>
          <w:p w14:paraId="7E2913ED"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4982" w:type="dxa"/>
            <w:tcBorders>
              <w:bottom w:val="single" w:sz="8" w:space="0" w:color="auto"/>
            </w:tcBorders>
          </w:tcPr>
          <w:p w14:paraId="7E2913EE"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3F2" w14:textId="77777777">
        <w:tc>
          <w:tcPr>
            <w:tcW w:w="1858" w:type="dxa"/>
          </w:tcPr>
          <w:p w14:paraId="7E2913F0" w14:textId="77777777" w:rsidR="00F65CE2" w:rsidRPr="00157FD1" w:rsidRDefault="00F65CE2" w:rsidP="00F65CE2">
            <w:pPr>
              <w:pStyle w:val="TableText"/>
              <w:rPr>
                <w:kern w:val="28"/>
              </w:rPr>
            </w:pPr>
            <w:r w:rsidRPr="00157FD1">
              <w:rPr>
                <w:kern w:val="28"/>
              </w:rPr>
              <w:t>MeasurementID</w:t>
            </w:r>
          </w:p>
        </w:tc>
        <w:tc>
          <w:tcPr>
            <w:tcW w:w="4982" w:type="dxa"/>
          </w:tcPr>
          <w:p w14:paraId="7E2913F1" w14:textId="77777777" w:rsidR="00F65CE2" w:rsidRPr="00157FD1" w:rsidRDefault="00F65CE2" w:rsidP="00F65CE2">
            <w:pPr>
              <w:pStyle w:val="TableText"/>
              <w:rPr>
                <w:kern w:val="28"/>
              </w:rPr>
            </w:pPr>
            <w:r w:rsidRPr="00157FD1">
              <w:rPr>
                <w:kern w:val="28"/>
              </w:rPr>
              <w:t>NPR</w:t>
            </w:r>
          </w:p>
        </w:tc>
      </w:tr>
      <w:tr w:rsidR="00F65CE2" w:rsidRPr="00157FD1" w14:paraId="7E2913F5" w14:textId="77777777">
        <w:tc>
          <w:tcPr>
            <w:tcW w:w="1858" w:type="dxa"/>
          </w:tcPr>
          <w:p w14:paraId="7E2913F3" w14:textId="77777777" w:rsidR="00F65CE2" w:rsidRPr="00157FD1" w:rsidRDefault="00F65CE2" w:rsidP="00F65CE2">
            <w:pPr>
              <w:pStyle w:val="TableText"/>
              <w:rPr>
                <w:kern w:val="28"/>
              </w:rPr>
            </w:pPr>
            <w:r w:rsidRPr="00157FD1">
              <w:rPr>
                <w:kern w:val="28"/>
              </w:rPr>
              <w:t>NPRs</w:t>
            </w:r>
          </w:p>
        </w:tc>
        <w:tc>
          <w:tcPr>
            <w:tcW w:w="4982" w:type="dxa"/>
          </w:tcPr>
          <w:p w14:paraId="7E2913F4" w14:textId="6DCE64AE" w:rsidR="00F65CE2" w:rsidRPr="00157FD1" w:rsidRDefault="00E03A93" w:rsidP="00E03A93">
            <w:pPr>
              <w:pStyle w:val="TableText"/>
              <w:rPr>
                <w:kern w:val="28"/>
              </w:rPr>
            </w:pPr>
            <w:r>
              <w:rPr>
                <w:kern w:val="28"/>
              </w:rPr>
              <w:t>N</w:t>
            </w:r>
            <w:r w:rsidR="00F65CE2" w:rsidRPr="00157FD1">
              <w:rPr>
                <w:kern w:val="28"/>
              </w:rPr>
              <w:t xml:space="preserve">ormalization </w:t>
            </w:r>
            <w:r>
              <w:rPr>
                <w:kern w:val="28"/>
              </w:rPr>
              <w:t>factor</w:t>
            </w:r>
          </w:p>
        </w:tc>
      </w:tr>
      <w:tr w:rsidR="00F65CE2" w:rsidRPr="00157FD1" w14:paraId="7E2913F8" w14:textId="77777777">
        <w:tc>
          <w:tcPr>
            <w:tcW w:w="1858" w:type="dxa"/>
          </w:tcPr>
          <w:p w14:paraId="7E2913F6" w14:textId="77777777" w:rsidR="00F65CE2" w:rsidRPr="00157FD1" w:rsidRDefault="00F65CE2" w:rsidP="00F65CE2">
            <w:pPr>
              <w:pStyle w:val="TableText"/>
              <w:rPr>
                <w:kern w:val="28"/>
              </w:rPr>
            </w:pPr>
            <w:r w:rsidRPr="00157FD1">
              <w:rPr>
                <w:kern w:val="28"/>
              </w:rPr>
              <w:t>Np4</w:t>
            </w:r>
          </w:p>
        </w:tc>
        <w:tc>
          <w:tcPr>
            <w:tcW w:w="4982" w:type="dxa"/>
          </w:tcPr>
          <w:p w14:paraId="7E2913F7" w14:textId="77777777" w:rsidR="00F65CE2" w:rsidRPr="00157FD1" w:rsidRDefault="00F65CE2" w:rsidP="00F65CE2">
            <w:pPr>
              <w:pStyle w:val="TableText"/>
              <w:rPr>
                <w:kern w:val="28"/>
              </w:rPr>
            </w:pPr>
            <w:r w:rsidRPr="00157FD1">
              <w:rPr>
                <w:kern w:val="28"/>
              </w:rPr>
              <w:t xml:space="preserve">Number of </w:t>
            </w:r>
            <w:r>
              <w:rPr>
                <w:kern w:val="28"/>
              </w:rPr>
              <w:t>p</w:t>
            </w:r>
            <w:r w:rsidRPr="00157FD1">
              <w:rPr>
                <w:kern w:val="28"/>
              </w:rPr>
              <w:t xml:space="preserve">roblem </w:t>
            </w:r>
            <w:r>
              <w:rPr>
                <w:kern w:val="28"/>
              </w:rPr>
              <w:t>r</w:t>
            </w:r>
            <w:r w:rsidRPr="00157FD1">
              <w:rPr>
                <w:kern w:val="28"/>
              </w:rPr>
              <w:t>eports</w:t>
            </w:r>
          </w:p>
        </w:tc>
      </w:tr>
    </w:tbl>
    <w:p w14:paraId="7E2913F9" w14:textId="77777777" w:rsidR="00F65CE2" w:rsidRPr="00157FD1" w:rsidRDefault="00F65CE2">
      <w:pPr>
        <w:pStyle w:val="ParSpacer"/>
      </w:pPr>
    </w:p>
    <w:p w14:paraId="7E2913FA" w14:textId="77777777" w:rsidR="00F65CE2" w:rsidRPr="00157FD1" w:rsidRDefault="00F65CE2">
      <w:pPr>
        <w:pStyle w:val="berschrift4"/>
      </w:pPr>
      <w:bookmarkStart w:id="187" w:name="_Toc137886473"/>
      <w:bookmarkStart w:id="188" w:name="_Toc200531233"/>
      <w:r w:rsidRPr="00157FD1">
        <w:t>Table 5.1</w:t>
      </w:r>
      <w:r w:rsidRPr="00157FD1">
        <w:noBreakHyphen/>
        <w:t>5</w:t>
      </w:r>
      <w:r w:rsidRPr="00157FD1">
        <w:tab/>
        <w:t>NPR Data Table for Product Category 8</w:t>
      </w:r>
      <w:bookmarkEnd w:id="187"/>
      <w:bookmarkEnd w:id="188"/>
    </w:p>
    <w:p w14:paraId="7E2913FB"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879"/>
        <w:gridCol w:w="4961"/>
      </w:tblGrid>
      <w:tr w:rsidR="00F65CE2" w:rsidRPr="00157FD1" w14:paraId="7E2913FE" w14:textId="77777777">
        <w:tc>
          <w:tcPr>
            <w:tcW w:w="1879" w:type="dxa"/>
            <w:tcBorders>
              <w:bottom w:val="single" w:sz="8" w:space="0" w:color="auto"/>
            </w:tcBorders>
          </w:tcPr>
          <w:p w14:paraId="7E2913FC"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4961" w:type="dxa"/>
            <w:tcBorders>
              <w:bottom w:val="single" w:sz="8" w:space="0" w:color="auto"/>
            </w:tcBorders>
          </w:tcPr>
          <w:p w14:paraId="7E2913FD"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401" w14:textId="77777777">
        <w:tc>
          <w:tcPr>
            <w:tcW w:w="1879" w:type="dxa"/>
          </w:tcPr>
          <w:p w14:paraId="7E2913FF" w14:textId="77777777" w:rsidR="00F65CE2" w:rsidRPr="00157FD1" w:rsidRDefault="00F65CE2">
            <w:pPr>
              <w:pStyle w:val="TableText"/>
              <w:rPr>
                <w:kern w:val="28"/>
              </w:rPr>
            </w:pPr>
            <w:r w:rsidRPr="00157FD1">
              <w:rPr>
                <w:kern w:val="28"/>
              </w:rPr>
              <w:t>MeasurementID</w:t>
            </w:r>
          </w:p>
        </w:tc>
        <w:tc>
          <w:tcPr>
            <w:tcW w:w="4961" w:type="dxa"/>
          </w:tcPr>
          <w:p w14:paraId="7E291400" w14:textId="77777777" w:rsidR="00F65CE2" w:rsidRPr="00157FD1" w:rsidRDefault="00F65CE2">
            <w:pPr>
              <w:pStyle w:val="TableText"/>
            </w:pPr>
            <w:r w:rsidRPr="00157FD1">
              <w:t>NPR</w:t>
            </w:r>
          </w:p>
        </w:tc>
      </w:tr>
      <w:tr w:rsidR="00F65CE2" w:rsidRPr="00157FD1" w14:paraId="7E291404" w14:textId="77777777">
        <w:tc>
          <w:tcPr>
            <w:tcW w:w="1879" w:type="dxa"/>
          </w:tcPr>
          <w:p w14:paraId="7E291402" w14:textId="77777777" w:rsidR="00F65CE2" w:rsidRPr="00157FD1" w:rsidRDefault="00F65CE2" w:rsidP="00F65CE2">
            <w:pPr>
              <w:pStyle w:val="TableTextBold"/>
              <w:tabs>
                <w:tab w:val="clear" w:pos="360"/>
                <w:tab w:val="clear" w:pos="720"/>
              </w:tabs>
              <w:spacing w:before="0"/>
              <w:rPr>
                <w:b w:val="0"/>
                <w:bCs/>
                <w:snapToGrid/>
                <w:kern w:val="28"/>
                <w:szCs w:val="24"/>
              </w:rPr>
            </w:pPr>
            <w:r w:rsidRPr="00157FD1">
              <w:rPr>
                <w:b w:val="0"/>
                <w:bCs/>
                <w:snapToGrid/>
                <w:kern w:val="28"/>
                <w:szCs w:val="24"/>
              </w:rPr>
              <w:t>NPRa</w:t>
            </w:r>
          </w:p>
        </w:tc>
        <w:tc>
          <w:tcPr>
            <w:tcW w:w="4961" w:type="dxa"/>
          </w:tcPr>
          <w:p w14:paraId="7E291403" w14:textId="77777777" w:rsidR="00F65CE2" w:rsidRPr="00157FD1" w:rsidRDefault="00F65CE2" w:rsidP="00F65CE2">
            <w:pPr>
              <w:pStyle w:val="TableText"/>
              <w:rPr>
                <w:bCs/>
                <w:kern w:val="28"/>
              </w:rPr>
            </w:pPr>
            <w:r w:rsidRPr="00157FD1">
              <w:rPr>
                <w:bCs/>
                <w:kern w:val="28"/>
              </w:rPr>
              <w:t>Afactor</w:t>
            </w:r>
          </w:p>
        </w:tc>
      </w:tr>
      <w:tr w:rsidR="00F65CE2" w:rsidRPr="00157FD1" w14:paraId="7E291407" w14:textId="77777777">
        <w:tc>
          <w:tcPr>
            <w:tcW w:w="1879" w:type="dxa"/>
          </w:tcPr>
          <w:p w14:paraId="7E291405" w14:textId="77777777" w:rsidR="00F65CE2" w:rsidRPr="00157FD1" w:rsidRDefault="00F65CE2">
            <w:pPr>
              <w:pStyle w:val="TableTextBold"/>
              <w:rPr>
                <w:b w:val="0"/>
                <w:bCs/>
                <w:kern w:val="28"/>
              </w:rPr>
            </w:pPr>
            <w:r w:rsidRPr="00157FD1">
              <w:rPr>
                <w:b w:val="0"/>
                <w:bCs/>
                <w:kern w:val="28"/>
              </w:rPr>
              <w:t>NPRs</w:t>
            </w:r>
          </w:p>
        </w:tc>
        <w:tc>
          <w:tcPr>
            <w:tcW w:w="4961" w:type="dxa"/>
          </w:tcPr>
          <w:p w14:paraId="7E291406" w14:textId="73F70A89" w:rsidR="00F65CE2" w:rsidRPr="00157FD1" w:rsidRDefault="00E03A93" w:rsidP="00E03A93">
            <w:pPr>
              <w:pStyle w:val="TableText"/>
              <w:rPr>
                <w:bCs/>
                <w:kern w:val="28"/>
              </w:rPr>
            </w:pPr>
            <w:r>
              <w:rPr>
                <w:bCs/>
                <w:kern w:val="28"/>
              </w:rPr>
              <w:t>N</w:t>
            </w:r>
            <w:r w:rsidR="00F65CE2" w:rsidRPr="00157FD1">
              <w:rPr>
                <w:bCs/>
                <w:kern w:val="28"/>
              </w:rPr>
              <w:t xml:space="preserve">ormalization </w:t>
            </w:r>
            <w:r>
              <w:rPr>
                <w:bCs/>
                <w:kern w:val="28"/>
              </w:rPr>
              <w:t>factor</w:t>
            </w:r>
          </w:p>
        </w:tc>
      </w:tr>
      <w:tr w:rsidR="00F65CE2" w:rsidRPr="00157FD1" w14:paraId="7E29140A" w14:textId="77777777">
        <w:tc>
          <w:tcPr>
            <w:tcW w:w="1879" w:type="dxa"/>
          </w:tcPr>
          <w:p w14:paraId="7E291408" w14:textId="77777777" w:rsidR="00F65CE2" w:rsidRPr="00157FD1" w:rsidRDefault="00F65CE2">
            <w:pPr>
              <w:pStyle w:val="TableText"/>
              <w:rPr>
                <w:bCs/>
                <w:kern w:val="28"/>
              </w:rPr>
            </w:pPr>
            <w:r w:rsidRPr="00157FD1">
              <w:rPr>
                <w:bCs/>
              </w:rPr>
              <w:t>Np4</w:t>
            </w:r>
          </w:p>
        </w:tc>
        <w:tc>
          <w:tcPr>
            <w:tcW w:w="4961" w:type="dxa"/>
          </w:tcPr>
          <w:p w14:paraId="7E291409" w14:textId="77777777" w:rsidR="00F65CE2" w:rsidRPr="00157FD1" w:rsidRDefault="00F65CE2">
            <w:pPr>
              <w:pStyle w:val="TableText"/>
            </w:pPr>
            <w:r w:rsidRPr="00157FD1">
              <w:t xml:space="preserve">Number of </w:t>
            </w:r>
            <w:r>
              <w:t>p</w:t>
            </w:r>
            <w:r w:rsidRPr="00157FD1">
              <w:t xml:space="preserve">roblem </w:t>
            </w:r>
            <w:r>
              <w:t>r</w:t>
            </w:r>
            <w:r w:rsidRPr="00157FD1">
              <w:t>eports</w:t>
            </w:r>
          </w:p>
        </w:tc>
      </w:tr>
    </w:tbl>
    <w:p w14:paraId="7E29140B" w14:textId="77777777" w:rsidR="00F65CE2" w:rsidRPr="00157FD1" w:rsidRDefault="00F65CE2">
      <w:pPr>
        <w:pStyle w:val="ParSpacer"/>
      </w:pPr>
    </w:p>
    <w:p w14:paraId="7E29140C" w14:textId="675C3117" w:rsidR="00F65CE2" w:rsidRPr="00157FD1" w:rsidRDefault="00F65CE2">
      <w:pPr>
        <w:pStyle w:val="BodyTextTab1"/>
      </w:pPr>
      <w:r w:rsidRPr="00157FD1">
        <w:t>3)</w:t>
      </w:r>
      <w:r w:rsidRPr="00157FD1">
        <w:tab/>
        <w:t xml:space="preserve">The organization shall have the capability to supply the NPR measurement and its sub-elements by release for all releases in service at the time of the report. These data are </w:t>
      </w:r>
      <w:r>
        <w:t>not</w:t>
      </w:r>
      <w:r w:rsidRPr="00157FD1">
        <w:t xml:space="preserve"> reported to the </w:t>
      </w:r>
      <w:r>
        <w:t>TL 9000 Administrator</w:t>
      </w:r>
      <w:r w:rsidRPr="00157FD1">
        <w:t>.</w:t>
      </w:r>
    </w:p>
    <w:p w14:paraId="7E29140D" w14:textId="77777777" w:rsidR="00F65CE2" w:rsidRPr="00157FD1" w:rsidRDefault="00F65CE2" w:rsidP="00F65CE2">
      <w:pPr>
        <w:pStyle w:val="ParSpacer"/>
      </w:pPr>
    </w:p>
    <w:p w14:paraId="7E29140E" w14:textId="77777777" w:rsidR="00F65CE2" w:rsidRPr="00157FD1" w:rsidRDefault="00F65CE2">
      <w:pPr>
        <w:pStyle w:val="berschrift3"/>
        <w:rPr>
          <w:rStyle w:val="StyleHeading3Kernat14ptChar"/>
        </w:rPr>
      </w:pPr>
      <w:r w:rsidRPr="00157FD1">
        <w:t>5.1.5</w:t>
      </w:r>
      <w:r w:rsidRPr="00157FD1">
        <w:rPr>
          <w:rStyle w:val="StyleHeading3Kernat14ptChar"/>
        </w:rPr>
        <w:tab/>
        <w:t>Sources of Data</w:t>
      </w:r>
    </w:p>
    <w:p w14:paraId="7E29140F" w14:textId="77777777" w:rsidR="00F65CE2" w:rsidRPr="00157FD1" w:rsidRDefault="00F65CE2">
      <w:pPr>
        <w:pStyle w:val="BodyText"/>
        <w:rPr>
          <w:kern w:val="28"/>
        </w:rPr>
      </w:pPr>
      <w:r w:rsidRPr="00157FD1">
        <w:rPr>
          <w:kern w:val="28"/>
        </w:rPr>
        <w:t>Data for the NPR measurement are derived from information provided by customers and from analysis by the organization.</w:t>
      </w:r>
    </w:p>
    <w:p w14:paraId="7E291410" w14:textId="77777777" w:rsidR="00F65CE2" w:rsidRPr="00157FD1" w:rsidRDefault="00F65CE2">
      <w:pPr>
        <w:pStyle w:val="BodyTextTab0"/>
      </w:pPr>
      <w:r w:rsidRPr="00157FD1">
        <w:t>a)</w:t>
      </w:r>
      <w:r w:rsidRPr="00157FD1">
        <w:tab/>
        <w:t>Customers</w:t>
      </w:r>
    </w:p>
    <w:p w14:paraId="7E291411" w14:textId="77777777" w:rsidR="00F65CE2" w:rsidRPr="00157FD1" w:rsidRDefault="00F65CE2">
      <w:pPr>
        <w:pStyle w:val="BodyTextTab1"/>
      </w:pPr>
      <w:r w:rsidRPr="00157FD1">
        <w:t>1)</w:t>
      </w:r>
      <w:r w:rsidRPr="00157FD1">
        <w:tab/>
        <w:t>report problems to the organization,</w:t>
      </w:r>
    </w:p>
    <w:p w14:paraId="7E291412" w14:textId="77777777" w:rsidR="00F65CE2" w:rsidRPr="00157FD1" w:rsidRDefault="00F65CE2">
      <w:pPr>
        <w:pStyle w:val="BodyTextTab1"/>
      </w:pPr>
      <w:r w:rsidRPr="00157FD1">
        <w:t>2)</w:t>
      </w:r>
      <w:r w:rsidRPr="00157FD1">
        <w:tab/>
        <w:t>report normalizing information for hardware or software categories to the organization according to the Measurement Applicability Table (</w:t>
      </w:r>
      <w:r>
        <w:t>Normalization Units</w:t>
      </w:r>
      <w:r w:rsidRPr="00157FD1">
        <w:t xml:space="preserve">), Appendix A, </w:t>
      </w:r>
      <w:r>
        <w:t>Table A</w:t>
      </w:r>
      <w:r>
        <w:noBreakHyphen/>
        <w:t>2</w:t>
      </w:r>
      <w:r w:rsidRPr="00157FD1">
        <w:t>, and</w:t>
      </w:r>
    </w:p>
    <w:p w14:paraId="7E291413" w14:textId="77777777" w:rsidR="00F65CE2" w:rsidRPr="00157FD1" w:rsidRDefault="00F65CE2">
      <w:pPr>
        <w:pStyle w:val="BodyTextTab1"/>
      </w:pPr>
      <w:r w:rsidRPr="00157FD1">
        <w:t>3)</w:t>
      </w:r>
      <w:r w:rsidRPr="00157FD1">
        <w:tab/>
        <w:t>confer with the organization to establish severity of each problem report on products in Product Categories 1, 2, 3, 4, 5, 6, and 9.</w:t>
      </w:r>
    </w:p>
    <w:p w14:paraId="7E291414" w14:textId="77777777" w:rsidR="00F65CE2" w:rsidRPr="00157FD1" w:rsidRDefault="00F65CE2">
      <w:pPr>
        <w:pStyle w:val="BodyTextTab0"/>
      </w:pPr>
      <w:r w:rsidRPr="00157FD1">
        <w:t>b)</w:t>
      </w:r>
      <w:r w:rsidRPr="00157FD1">
        <w:tab/>
        <w:t>Organizations</w:t>
      </w:r>
    </w:p>
    <w:p w14:paraId="7E291415" w14:textId="77777777" w:rsidR="00F65CE2" w:rsidRPr="00157FD1" w:rsidRDefault="00F65CE2">
      <w:pPr>
        <w:pStyle w:val="BodyTextTab1"/>
      </w:pPr>
      <w:r w:rsidRPr="00157FD1">
        <w:t>1)</w:t>
      </w:r>
      <w:r w:rsidRPr="00157FD1">
        <w:tab/>
        <w:t>count the number of problem</w:t>
      </w:r>
      <w:r>
        <w:t xml:space="preserve"> report</w:t>
      </w:r>
      <w:r w:rsidRPr="00157FD1">
        <w:t>s by product category according to the applicable counting rules,</w:t>
      </w:r>
    </w:p>
    <w:p w14:paraId="7E291416" w14:textId="77777777" w:rsidR="00F65CE2" w:rsidRPr="00157FD1" w:rsidRDefault="00F65CE2">
      <w:pPr>
        <w:pStyle w:val="BodyTextTab1"/>
      </w:pPr>
      <w:r w:rsidRPr="00157FD1">
        <w:t>2)</w:t>
      </w:r>
      <w:r w:rsidRPr="00157FD1">
        <w:tab/>
        <w:t>calculate the normalization factor,</w:t>
      </w:r>
    </w:p>
    <w:p w14:paraId="7E291417" w14:textId="77777777" w:rsidR="00F65CE2" w:rsidRPr="00157FD1" w:rsidRDefault="00F65CE2">
      <w:pPr>
        <w:pStyle w:val="BodyTextTab1"/>
      </w:pPr>
      <w:r w:rsidRPr="00157FD1">
        <w:t>3)</w:t>
      </w:r>
      <w:r w:rsidRPr="00157FD1">
        <w:tab/>
      </w:r>
      <w:bookmarkStart w:id="189" w:name="OLE_LINK13"/>
      <w:bookmarkStart w:id="190" w:name="OLE_LINK14"/>
      <w:r w:rsidRPr="00157FD1">
        <w:t xml:space="preserve">calculate the </w:t>
      </w:r>
      <w:r>
        <w:t>normalization</w:t>
      </w:r>
      <w:r w:rsidRPr="00157FD1">
        <w:t xml:space="preserve"> information, </w:t>
      </w:r>
      <w:bookmarkStart w:id="191" w:name="OLE_LINK5"/>
      <w:bookmarkStart w:id="192" w:name="OLE_LINK6"/>
      <w:r w:rsidRPr="00157FD1">
        <w:t xml:space="preserve">in the event of insufficient customer supplied data, </w:t>
      </w:r>
      <w:bookmarkEnd w:id="191"/>
      <w:bookmarkEnd w:id="192"/>
      <w:r w:rsidRPr="00157FD1">
        <w:t>based on internal records for products within the scope of the applicable registration and according to the Measurement Applicability Table (</w:t>
      </w:r>
      <w:r>
        <w:t>Normalization Units</w:t>
      </w:r>
      <w:r w:rsidRPr="00157FD1">
        <w:t xml:space="preserve">), Appendix A, </w:t>
      </w:r>
      <w:r>
        <w:t>Table A</w:t>
      </w:r>
      <w:r>
        <w:noBreakHyphen/>
        <w:t>2</w:t>
      </w:r>
      <w:r w:rsidRPr="00157FD1">
        <w:t>,</w:t>
      </w:r>
      <w:bookmarkEnd w:id="189"/>
      <w:bookmarkEnd w:id="190"/>
      <w:r w:rsidRPr="00157FD1">
        <w:t xml:space="preserve"> and</w:t>
      </w:r>
    </w:p>
    <w:p w14:paraId="7E291418" w14:textId="77777777" w:rsidR="00F65CE2" w:rsidRPr="00157FD1" w:rsidRDefault="00F65CE2" w:rsidP="00F65CE2">
      <w:pPr>
        <w:pStyle w:val="BodyTextTab1"/>
      </w:pPr>
      <w:r w:rsidRPr="00157FD1">
        <w:t>4)</w:t>
      </w:r>
      <w:r w:rsidRPr="00157FD1">
        <w:tab/>
        <w:t>confer with the customer to establish severity for each problem report on products in Product Categories 1, 2, 3, 4, 5, 6, and 9.</w:t>
      </w:r>
    </w:p>
    <w:p w14:paraId="7E291419" w14:textId="77777777" w:rsidR="00F65CE2" w:rsidRPr="00157FD1" w:rsidRDefault="00F65CE2" w:rsidP="00F65CE2">
      <w:pPr>
        <w:pStyle w:val="ParSpacer"/>
      </w:pPr>
    </w:p>
    <w:p w14:paraId="7E29141A" w14:textId="77777777" w:rsidR="00F65CE2" w:rsidRPr="00157FD1" w:rsidRDefault="00F65CE2">
      <w:pPr>
        <w:pStyle w:val="berschrift3"/>
        <w:rPr>
          <w:rStyle w:val="StyleHeading3Kernat14ptChar"/>
        </w:rPr>
      </w:pPr>
      <w:r w:rsidRPr="00157FD1">
        <w:t>5.1.6</w:t>
      </w:r>
      <w:r w:rsidRPr="00157FD1">
        <w:rPr>
          <w:rStyle w:val="StyleHeading3Kernat14ptChar"/>
        </w:rPr>
        <w:tab/>
        <w:t>Examples</w:t>
      </w:r>
    </w:p>
    <w:p w14:paraId="7E29141B" w14:textId="56D41AFE" w:rsidR="00F65CE2" w:rsidRPr="00157FD1" w:rsidRDefault="00F65CE2" w:rsidP="00F65CE2">
      <w:pPr>
        <w:pStyle w:val="BodyText"/>
      </w:pPr>
      <w:r w:rsidRPr="00157FD1">
        <w:t>Examples for applying the NPR measurements are located on the TL 9000 website (</w:t>
      </w:r>
      <w:r>
        <w:t>tl9000.org/links.html</w:t>
      </w:r>
      <w:r w:rsidRPr="00157FD1">
        <w:t>).</w:t>
      </w:r>
    </w:p>
    <w:p w14:paraId="7E29141C" w14:textId="77777777" w:rsidR="00F65CE2" w:rsidRPr="00157FD1" w:rsidRDefault="00F65CE2">
      <w:pPr>
        <w:pStyle w:val="berschrift2"/>
        <w:rPr>
          <w:noProof w:val="0"/>
        </w:rPr>
      </w:pPr>
      <w:bookmarkStart w:id="193" w:name="_Toc461526658"/>
      <w:bookmarkStart w:id="194" w:name="_Toc504448528"/>
      <w:bookmarkStart w:id="195" w:name="_Toc505344084"/>
      <w:r w:rsidRPr="00157FD1">
        <w:rPr>
          <w:noProof w:val="0"/>
        </w:rPr>
        <w:br w:type="page"/>
      </w:r>
      <w:bookmarkStart w:id="196" w:name="_Toc137886235"/>
      <w:bookmarkStart w:id="197" w:name="_Toc200530981"/>
      <w:r w:rsidRPr="00157FD1">
        <w:rPr>
          <w:noProof w:val="0"/>
        </w:rPr>
        <w:lastRenderedPageBreak/>
        <w:t>5.2</w:t>
      </w:r>
      <w:r w:rsidRPr="00157FD1">
        <w:rPr>
          <w:noProof w:val="0"/>
        </w:rPr>
        <w:tab/>
        <w:t xml:space="preserve">Problem Report Fix Response Time </w:t>
      </w:r>
      <w:bookmarkEnd w:id="193"/>
      <w:r w:rsidRPr="00157FD1">
        <w:rPr>
          <w:noProof w:val="0"/>
          <w:sz w:val="24"/>
        </w:rPr>
        <w:t>(FRT)</w:t>
      </w:r>
      <w:bookmarkEnd w:id="194"/>
      <w:bookmarkEnd w:id="195"/>
      <w:bookmarkEnd w:id="196"/>
      <w:bookmarkEnd w:id="197"/>
    </w:p>
    <w:p w14:paraId="7E29141D" w14:textId="77777777" w:rsidR="00F65CE2" w:rsidRPr="00157FD1" w:rsidRDefault="00F65CE2">
      <w:pPr>
        <w:pStyle w:val="ParSpacer"/>
      </w:pPr>
    </w:p>
    <w:p w14:paraId="7E29141E" w14:textId="77777777" w:rsidR="00F65CE2" w:rsidRPr="00157FD1" w:rsidRDefault="00F65CE2">
      <w:pPr>
        <w:pStyle w:val="berschrift3"/>
      </w:pPr>
      <w:r w:rsidRPr="00157FD1">
        <w:t>5.2.1</w:t>
      </w:r>
      <w:r w:rsidRPr="00157FD1">
        <w:tab/>
        <w:t>General Description and Title</w:t>
      </w:r>
    </w:p>
    <w:p w14:paraId="7E29141F" w14:textId="275E4E72" w:rsidR="00F65CE2" w:rsidRPr="00157FD1" w:rsidRDefault="00F65CE2">
      <w:pPr>
        <w:pStyle w:val="BodyText"/>
      </w:pPr>
      <w:r w:rsidRPr="00157FD1">
        <w:t xml:space="preserve">Problem Report Fix Response Time (FRT) measures the organization’s overall responsiveness to </w:t>
      </w:r>
      <w:r w:rsidR="00E03A93">
        <w:t xml:space="preserve">customer-originated </w:t>
      </w:r>
      <w:r w:rsidRPr="00157FD1">
        <w:t>problem</w:t>
      </w:r>
      <w:r w:rsidR="00E03A93">
        <w:t xml:space="preserve"> report</w:t>
      </w:r>
      <w:r w:rsidRPr="00157FD1">
        <w:t>s.</w:t>
      </w:r>
    </w:p>
    <w:p w14:paraId="7E291420" w14:textId="77777777" w:rsidR="00F65CE2" w:rsidRPr="00157FD1" w:rsidRDefault="00F65CE2">
      <w:pPr>
        <w:pStyle w:val="ParSpacer"/>
      </w:pPr>
    </w:p>
    <w:p w14:paraId="7E291421" w14:textId="77777777" w:rsidR="00F65CE2" w:rsidRPr="00157FD1" w:rsidRDefault="00F65CE2">
      <w:pPr>
        <w:pStyle w:val="berschrift3"/>
      </w:pPr>
      <w:r w:rsidRPr="00157FD1">
        <w:t>5.2.2</w:t>
      </w:r>
      <w:r w:rsidRPr="00157FD1">
        <w:tab/>
        <w:t>Purpose</w:t>
      </w:r>
    </w:p>
    <w:p w14:paraId="7E291422" w14:textId="1DCA460D" w:rsidR="00F65CE2" w:rsidRPr="00157FD1" w:rsidRDefault="00F65CE2">
      <w:pPr>
        <w:pStyle w:val="BodyText"/>
      </w:pPr>
      <w:r w:rsidRPr="00157FD1">
        <w:t xml:space="preserve">This measurement is used to quantify the responsiveness to </w:t>
      </w:r>
      <w:r w:rsidR="00E03A93">
        <w:t xml:space="preserve">customer-originated </w:t>
      </w:r>
      <w:r w:rsidRPr="00157FD1">
        <w:t xml:space="preserve">problem reports and to facilitate prompt fixes and closures of </w:t>
      </w:r>
      <w:r w:rsidR="00E03A93">
        <w:t>th</w:t>
      </w:r>
      <w:r w:rsidR="008C1E2A">
        <w:t>e</w:t>
      </w:r>
      <w:r w:rsidR="00E03A93">
        <w:t xml:space="preserve">se </w:t>
      </w:r>
      <w:r w:rsidRPr="00157FD1">
        <w:t>problem reports.</w:t>
      </w:r>
      <w:r>
        <w:t xml:space="preserve"> This measurement does not reflect responsiveness to service or operation restoration requests </w:t>
      </w:r>
      <w:r w:rsidR="00E03A93">
        <w:t xml:space="preserve">for reported </w:t>
      </w:r>
      <w:r>
        <w:t>incidents.</w:t>
      </w:r>
    </w:p>
    <w:p w14:paraId="7E291423" w14:textId="77777777" w:rsidR="00F65CE2" w:rsidRPr="00157FD1" w:rsidRDefault="00F65CE2">
      <w:pPr>
        <w:pStyle w:val="ParSpacer"/>
      </w:pPr>
    </w:p>
    <w:p w14:paraId="7E291424" w14:textId="77777777" w:rsidR="00F65CE2" w:rsidRPr="00157FD1" w:rsidRDefault="00F65CE2">
      <w:pPr>
        <w:pStyle w:val="berschrift3"/>
      </w:pPr>
      <w:r w:rsidRPr="00157FD1">
        <w:t>5.2.3</w:t>
      </w:r>
      <w:r w:rsidRPr="00157FD1">
        <w:tab/>
        <w:t>Applicable Product Categories</w:t>
      </w:r>
    </w:p>
    <w:p w14:paraId="7E291425" w14:textId="1194E2AA" w:rsidR="00F65CE2" w:rsidRPr="00157FD1" w:rsidRDefault="00F65CE2">
      <w:pPr>
        <w:pStyle w:val="BodyText"/>
      </w:pPr>
      <w:r w:rsidRPr="00157FD1">
        <w:t xml:space="preserve">This measurement applies to product categories </w:t>
      </w:r>
      <w:r w:rsidR="008D1769">
        <w:t>as shown in the</w:t>
      </w:r>
      <w:r w:rsidRPr="00157FD1">
        <w:t xml:space="preserve"> Measurement Applicability Table (</w:t>
      </w:r>
      <w:r>
        <w:t>Normalization Units</w:t>
      </w:r>
      <w:r w:rsidRPr="00157FD1">
        <w:t xml:space="preserve">), Appendix A, </w:t>
      </w:r>
      <w:r>
        <w:t>Table A</w:t>
      </w:r>
      <w:r>
        <w:noBreakHyphen/>
        <w:t>2.</w:t>
      </w:r>
    </w:p>
    <w:p w14:paraId="7E291426" w14:textId="77777777" w:rsidR="00F65CE2" w:rsidRPr="00157FD1" w:rsidRDefault="00F65CE2">
      <w:pPr>
        <w:pStyle w:val="ParSpacer"/>
      </w:pPr>
    </w:p>
    <w:p w14:paraId="7E291427" w14:textId="77777777" w:rsidR="00F65CE2" w:rsidRPr="00157FD1" w:rsidRDefault="00F65CE2">
      <w:pPr>
        <w:pStyle w:val="berschrift3"/>
      </w:pPr>
      <w:r w:rsidRPr="00157FD1">
        <w:t>5.2.4</w:t>
      </w:r>
      <w:r w:rsidRPr="00157FD1">
        <w:tab/>
        <w:t>Detailed Description</w:t>
      </w:r>
    </w:p>
    <w:p w14:paraId="7E291428" w14:textId="77777777" w:rsidR="00F65CE2" w:rsidRPr="00157FD1" w:rsidRDefault="00F65CE2">
      <w:pPr>
        <w:pStyle w:val="BodyTextTab0"/>
      </w:pPr>
      <w:r w:rsidRPr="00157FD1">
        <w:t>a)</w:t>
      </w:r>
      <w:r w:rsidRPr="00157FD1">
        <w:tab/>
        <w:t>Terminology</w:t>
      </w:r>
    </w:p>
    <w:p w14:paraId="7E291429" w14:textId="77777777" w:rsidR="00F65CE2" w:rsidRPr="00157FD1" w:rsidRDefault="00F65CE2">
      <w:pPr>
        <w:pStyle w:val="BodyTextInd1"/>
      </w:pPr>
      <w:r w:rsidRPr="00157FD1">
        <w:t>The Glossary includes definitions for</w:t>
      </w:r>
    </w:p>
    <w:p w14:paraId="7E29142D" w14:textId="77777777" w:rsidR="00F65CE2" w:rsidRPr="00157FD1" w:rsidRDefault="00F65CE2">
      <w:pPr>
        <w:pStyle w:val="BodyTextTab1"/>
      </w:pPr>
      <w:r w:rsidRPr="00157FD1">
        <w:t>–</w:t>
      </w:r>
      <w:r w:rsidRPr="00157FD1">
        <w:tab/>
        <w:t>Fix</w:t>
      </w:r>
    </w:p>
    <w:p w14:paraId="7E29142E" w14:textId="77777777" w:rsidR="00F65CE2" w:rsidRDefault="00F65CE2">
      <w:pPr>
        <w:pStyle w:val="BodyTextTab1"/>
      </w:pPr>
      <w:r w:rsidRPr="00157FD1">
        <w:t>–</w:t>
      </w:r>
      <w:r w:rsidRPr="00157FD1">
        <w:tab/>
        <w:t>Fix Response Time</w:t>
      </w:r>
    </w:p>
    <w:p w14:paraId="7E29142F" w14:textId="77777777" w:rsidR="00F65CE2" w:rsidRPr="00157FD1" w:rsidRDefault="00F65CE2">
      <w:pPr>
        <w:pStyle w:val="BodyTextTab1"/>
      </w:pPr>
      <w:r w:rsidRPr="00157FD1">
        <w:t>–</w:t>
      </w:r>
      <w:r w:rsidRPr="00157FD1">
        <w:tab/>
      </w:r>
      <w:r>
        <w:t>Incident</w:t>
      </w:r>
    </w:p>
    <w:p w14:paraId="7E291430" w14:textId="77777777" w:rsidR="00F65CE2" w:rsidRPr="00157FD1" w:rsidRDefault="00F65CE2">
      <w:pPr>
        <w:pStyle w:val="BodyTextTab1"/>
      </w:pPr>
      <w:r w:rsidRPr="00157FD1">
        <w:t>–</w:t>
      </w:r>
      <w:r w:rsidRPr="00157FD1">
        <w:tab/>
        <w:t xml:space="preserve">Official Fix </w:t>
      </w:r>
    </w:p>
    <w:p w14:paraId="7E291431" w14:textId="77777777" w:rsidR="00F65CE2" w:rsidRPr="00157FD1" w:rsidRDefault="00F65CE2">
      <w:pPr>
        <w:pStyle w:val="BodyTextTab1"/>
      </w:pPr>
      <w:r w:rsidRPr="00157FD1">
        <w:t>–</w:t>
      </w:r>
      <w:r w:rsidRPr="00157FD1">
        <w:tab/>
        <w:t>Overdue Problem Report</w:t>
      </w:r>
    </w:p>
    <w:p w14:paraId="7E291432" w14:textId="77777777" w:rsidR="00F65CE2" w:rsidRPr="00157FD1" w:rsidRDefault="00F65CE2" w:rsidP="00F65CE2">
      <w:pPr>
        <w:pStyle w:val="BodyTextTab1"/>
      </w:pPr>
      <w:r w:rsidRPr="00157FD1">
        <w:t>–</w:t>
      </w:r>
      <w:r w:rsidRPr="00157FD1">
        <w:tab/>
        <w:t>Problem Report</w:t>
      </w:r>
    </w:p>
    <w:p w14:paraId="7E291433" w14:textId="77777777" w:rsidR="00F65CE2" w:rsidRPr="00157FD1" w:rsidRDefault="00F65CE2">
      <w:pPr>
        <w:pStyle w:val="BodyTextTab1"/>
      </w:pPr>
      <w:r w:rsidRPr="00157FD1">
        <w:t>–</w:t>
      </w:r>
      <w:r w:rsidRPr="00157FD1">
        <w:tab/>
        <w:t xml:space="preserve">Problem Report – Critical </w:t>
      </w:r>
    </w:p>
    <w:p w14:paraId="7E291434" w14:textId="77777777" w:rsidR="00F65CE2" w:rsidRPr="00157FD1" w:rsidRDefault="00F65CE2">
      <w:pPr>
        <w:pStyle w:val="BodyTextTab1"/>
      </w:pPr>
      <w:r w:rsidRPr="00157FD1">
        <w:t>–</w:t>
      </w:r>
      <w:r w:rsidRPr="00157FD1">
        <w:tab/>
        <w:t xml:space="preserve">Problem Report – Major </w:t>
      </w:r>
    </w:p>
    <w:p w14:paraId="7E291435" w14:textId="77777777" w:rsidR="00F65CE2" w:rsidRDefault="00F65CE2">
      <w:pPr>
        <w:pStyle w:val="BodyTextTab1"/>
      </w:pPr>
      <w:r w:rsidRPr="00157FD1">
        <w:t>–</w:t>
      </w:r>
      <w:r w:rsidRPr="00157FD1">
        <w:tab/>
        <w:t xml:space="preserve">Problem Report – Minor </w:t>
      </w:r>
    </w:p>
    <w:p w14:paraId="7E291436" w14:textId="77777777" w:rsidR="00F65CE2" w:rsidRDefault="00F65CE2">
      <w:pPr>
        <w:pStyle w:val="BodyTextTab1"/>
      </w:pPr>
      <w:r w:rsidRPr="00157FD1">
        <w:t>–</w:t>
      </w:r>
      <w:r w:rsidRPr="00157FD1">
        <w:tab/>
      </w:r>
      <w:r>
        <w:t>Restoration</w:t>
      </w:r>
    </w:p>
    <w:p w14:paraId="7E291437" w14:textId="77777777" w:rsidR="00F65CE2" w:rsidRPr="00157FD1" w:rsidRDefault="00F65CE2">
      <w:pPr>
        <w:pStyle w:val="BodyTextTab1"/>
      </w:pPr>
      <w:r w:rsidRPr="00157FD1">
        <w:t>–</w:t>
      </w:r>
      <w:r w:rsidRPr="00157FD1">
        <w:tab/>
      </w:r>
      <w:r>
        <w:t>Resolution</w:t>
      </w:r>
    </w:p>
    <w:p w14:paraId="7E291438" w14:textId="77777777" w:rsidR="00F65CE2" w:rsidRPr="00157FD1" w:rsidRDefault="00F65CE2">
      <w:pPr>
        <w:pStyle w:val="BodyTextTab1"/>
      </w:pPr>
      <w:r w:rsidRPr="00157FD1">
        <w:t>–</w:t>
      </w:r>
      <w:r w:rsidRPr="00157FD1">
        <w:tab/>
        <w:t>Severity</w:t>
      </w:r>
    </w:p>
    <w:p w14:paraId="7E291439" w14:textId="77777777" w:rsidR="00F65CE2" w:rsidRPr="00157FD1" w:rsidRDefault="00F65CE2">
      <w:pPr>
        <w:pStyle w:val="BodyTextTab1"/>
      </w:pPr>
      <w:r w:rsidRPr="00157FD1">
        <w:t>–</w:t>
      </w:r>
      <w:r w:rsidRPr="00157FD1">
        <w:tab/>
        <w:t>Software Problem Report</w:t>
      </w:r>
    </w:p>
    <w:p w14:paraId="7E29143A" w14:textId="77777777" w:rsidR="00F65CE2" w:rsidRPr="00157FD1" w:rsidRDefault="00F65CE2">
      <w:pPr>
        <w:pStyle w:val="BodyTextTab1"/>
      </w:pPr>
      <w:r w:rsidRPr="00157FD1">
        <w:t>–</w:t>
      </w:r>
      <w:r w:rsidRPr="00157FD1">
        <w:tab/>
        <w:t>Temporary Fix</w:t>
      </w:r>
    </w:p>
    <w:p w14:paraId="7E29143B" w14:textId="77777777" w:rsidR="00F65CE2" w:rsidRPr="00157FD1" w:rsidRDefault="00F65CE2">
      <w:pPr>
        <w:pStyle w:val="BodyTextTab0"/>
      </w:pPr>
      <w:r w:rsidRPr="00157FD1">
        <w:t>b)</w:t>
      </w:r>
      <w:r w:rsidRPr="00157FD1">
        <w:tab/>
        <w:t>Counting Rules</w:t>
      </w:r>
    </w:p>
    <w:p w14:paraId="7E29143C" w14:textId="77777777" w:rsidR="00F65CE2" w:rsidRPr="00157FD1" w:rsidRDefault="00F65CE2">
      <w:pPr>
        <w:pStyle w:val="BodyTextTab1"/>
      </w:pPr>
      <w:r w:rsidRPr="00157FD1">
        <w:t>1)</w:t>
      </w:r>
      <w:r w:rsidRPr="00157FD1">
        <w:tab/>
        <w:t>Only problem reports that are originated by a customer and meet the criteria for Number of Problem Reports shall be included. All counting rules noted in 5.1.4 b) shall apply to the FRT measurement.</w:t>
      </w:r>
    </w:p>
    <w:p w14:paraId="7E29143D" w14:textId="77777777" w:rsidR="00F65CE2" w:rsidRPr="00157FD1" w:rsidRDefault="00F65CE2">
      <w:pPr>
        <w:pStyle w:val="BodyTextTab1"/>
      </w:pPr>
      <w:r w:rsidRPr="00157FD1">
        <w:t>2)</w:t>
      </w:r>
      <w:r w:rsidRPr="00157FD1">
        <w:tab/>
        <w:t>The start of the interval for calculating FRT shall be the date, and time when required by a Service Level Agreement (SLA), the problem is reported to the organization. If the severity of a problem report is modified, the FRT interval shall still start at the receipt of the problem report.</w:t>
      </w:r>
    </w:p>
    <w:p w14:paraId="7E29143E" w14:textId="77777777" w:rsidR="00F65CE2" w:rsidRPr="00157FD1" w:rsidRDefault="00F65CE2">
      <w:pPr>
        <w:pStyle w:val="BodyTextTab1"/>
      </w:pPr>
      <w:r w:rsidRPr="00157FD1">
        <w:t>3)</w:t>
      </w:r>
      <w:r w:rsidRPr="00157FD1">
        <w:tab/>
        <w:t xml:space="preserve">The end of the interval for calculating FRT shall be the date, and time when required by an SLA, that the official fix or closure criteria is made available. </w:t>
      </w:r>
      <w:r w:rsidRPr="00157FD1">
        <w:rPr>
          <w:color w:val="000000"/>
        </w:rPr>
        <w:t>Everything required to implement the fix must be made available before the problem report can be considered closed. If the problem rep</w:t>
      </w:r>
      <w:r w:rsidRPr="00157FD1">
        <w:t xml:space="preserve">ort originator later rejects the fix as incomplete </w:t>
      </w:r>
      <w:r>
        <w:t xml:space="preserve">because it </w:t>
      </w:r>
      <w:r>
        <w:lastRenderedPageBreak/>
        <w:t>was ineffective or unusable or had to be removed due to undesirable effects caused by the installation of the fix, the problem report shall be re-classified as open.</w:t>
      </w:r>
      <w:r w:rsidRPr="00157FD1">
        <w:t xml:space="preserve"> All intervening time shall be included</w:t>
      </w:r>
      <w:r>
        <w:t>,</w:t>
      </w:r>
      <w:r w:rsidRPr="00157FD1">
        <w:t xml:space="preserve"> </w:t>
      </w:r>
      <w:r>
        <w:t xml:space="preserve">subject to counting rule 5.2.4 b) 7), </w:t>
      </w:r>
      <w:r w:rsidRPr="00157FD1">
        <w:t>in determining on-time problem closure</w:t>
      </w:r>
      <w:r>
        <w:t xml:space="preserve"> as if the fix had not been delivered.</w:t>
      </w:r>
    </w:p>
    <w:p w14:paraId="7E29143F" w14:textId="77777777" w:rsidR="00F65CE2" w:rsidRPr="00157FD1" w:rsidRDefault="00F65CE2">
      <w:pPr>
        <w:pStyle w:val="BodyTextTab1"/>
      </w:pPr>
      <w:r w:rsidRPr="00157FD1">
        <w:t>4)</w:t>
      </w:r>
      <w:r w:rsidRPr="00157FD1">
        <w:tab/>
        <w:t xml:space="preserve">For FRT, problem reports are counted once, </w:t>
      </w:r>
      <w:r w:rsidRPr="00157FD1">
        <w:rPr>
          <w:bCs/>
        </w:rPr>
        <w:t>ONLY</w:t>
      </w:r>
      <w:r w:rsidRPr="00157FD1">
        <w:t xml:space="preserve"> in the month they are due and not in the month they are </w:t>
      </w:r>
      <w:r>
        <w:t>resolved</w:t>
      </w:r>
      <w:r w:rsidRPr="00157FD1">
        <w:t xml:space="preserve"> or closed.</w:t>
      </w:r>
    </w:p>
    <w:p w14:paraId="7E291440" w14:textId="77777777" w:rsidR="00F65CE2" w:rsidRPr="00157FD1" w:rsidRDefault="00F65CE2" w:rsidP="00F65CE2">
      <w:pPr>
        <w:pStyle w:val="BodyTextTab1"/>
      </w:pPr>
      <w:r w:rsidRPr="00157FD1">
        <w:t>5)</w:t>
      </w:r>
      <w:r w:rsidRPr="00157FD1">
        <w:tab/>
        <w:t>FRT shall be reported in the severity classification at the time the problem report is due to be closed for those problem reports classified by severity (Product Categories 1, 2, 3, 4, 5, 6, and 9).</w:t>
      </w:r>
    </w:p>
    <w:p w14:paraId="7E291441" w14:textId="77777777" w:rsidR="00F65CE2" w:rsidRPr="00157FD1" w:rsidRDefault="00F65CE2">
      <w:pPr>
        <w:pStyle w:val="BodyTextTab1"/>
      </w:pPr>
      <w:r w:rsidRPr="00157FD1">
        <w:t>6)</w:t>
      </w:r>
      <w:r w:rsidRPr="00157FD1">
        <w:tab/>
        <w:t>The customer has the final determination that a problem report has been closed. All resolutions must be acknowledged by the customer that the solution provided by the organization meets the customer’s requirements. This is particularly relevant to the resolution of duplicate problem reports (see 5.1.4 b) 4)) where the criteria may vary by individual customer.</w:t>
      </w:r>
    </w:p>
    <w:p w14:paraId="7E291442" w14:textId="77777777" w:rsidR="00F65CE2" w:rsidRPr="00157FD1" w:rsidRDefault="00F65CE2">
      <w:pPr>
        <w:pStyle w:val="BodyTextTab1"/>
      </w:pPr>
      <w:r w:rsidRPr="00157FD1">
        <w:t>7)</w:t>
      </w:r>
      <w:r w:rsidRPr="00157FD1">
        <w:tab/>
        <w:t xml:space="preserve">Since this measurement is intended to quantify the organization’s fix response time, any </w:t>
      </w:r>
      <w:r>
        <w:t>excessive</w:t>
      </w:r>
      <w:r w:rsidRPr="00157FD1">
        <w:t xml:space="preserve"> delays in the closure of a problem report caused by the customer</w:t>
      </w:r>
      <w:r>
        <w:t>, as mutually agreed with the customer,</w:t>
      </w:r>
      <w:r w:rsidRPr="00157FD1">
        <w:t xml:space="preserve"> may be excluded from the overall closure time. The organization shall keep records of such delays with specific start and stop dates. Examples of this type of event include</w:t>
      </w:r>
    </w:p>
    <w:p w14:paraId="7E291443" w14:textId="77777777" w:rsidR="00F65CE2" w:rsidRPr="00157FD1" w:rsidRDefault="00F65CE2">
      <w:pPr>
        <w:pStyle w:val="BodyTextTab2"/>
      </w:pPr>
      <w:r w:rsidRPr="00157FD1">
        <w:t>–</w:t>
      </w:r>
      <w:r w:rsidRPr="00157FD1">
        <w:tab/>
        <w:t xml:space="preserve">excessive delay in testing a proposed solution due to customer </w:t>
      </w:r>
      <w:r>
        <w:rPr>
          <w:color w:val="000000"/>
        </w:rPr>
        <w:t xml:space="preserve">resource </w:t>
      </w:r>
      <w:r w:rsidRPr="00157FD1">
        <w:t>constraints,</w:t>
      </w:r>
    </w:p>
    <w:p w14:paraId="7E291444" w14:textId="77777777" w:rsidR="00F65CE2" w:rsidRPr="00157FD1" w:rsidRDefault="00F65CE2">
      <w:pPr>
        <w:pStyle w:val="BodyTextTab2"/>
      </w:pPr>
      <w:r w:rsidRPr="00157FD1">
        <w:t>–</w:t>
      </w:r>
      <w:r w:rsidRPr="00157FD1">
        <w:tab/>
        <w:t xml:space="preserve">customer delay in supplying sufficient information for the organization to commence problem </w:t>
      </w:r>
      <w:r>
        <w:t xml:space="preserve">report </w:t>
      </w:r>
      <w:r w:rsidRPr="00157FD1">
        <w:t>resolution after the organization requests needed data, and</w:t>
      </w:r>
    </w:p>
    <w:p w14:paraId="7E291445" w14:textId="77777777" w:rsidR="00F65CE2" w:rsidRPr="00157FD1" w:rsidRDefault="00F65CE2">
      <w:pPr>
        <w:pStyle w:val="BodyTextTab2"/>
      </w:pPr>
      <w:r w:rsidRPr="00157FD1">
        <w:t>–</w:t>
      </w:r>
      <w:r w:rsidRPr="00157FD1">
        <w:tab/>
        <w:t>not being able to get access to a customer facility to resolve a problem report.</w:t>
      </w:r>
    </w:p>
    <w:p w14:paraId="7E291446" w14:textId="77777777" w:rsidR="00F65CE2" w:rsidRPr="00157FD1" w:rsidRDefault="00F65CE2">
      <w:pPr>
        <w:pStyle w:val="BodyTextTab1"/>
      </w:pPr>
      <w:r w:rsidRPr="00157FD1">
        <w:t>8)</w:t>
      </w:r>
      <w:r w:rsidRPr="00157FD1">
        <w:tab/>
        <w:t>If the deployment of the fix is delayed or does not occur specifically at the customer’s request and not because of problems within the organization, the interval is defined as ending when the official fix is first made available for delivery. The delay interval shall not be included in the FRT calculation.</w:t>
      </w:r>
    </w:p>
    <w:p w14:paraId="7E291447" w14:textId="77777777" w:rsidR="00F65CE2" w:rsidRPr="00157FD1" w:rsidRDefault="00F65CE2">
      <w:pPr>
        <w:pStyle w:val="BodyTextTab1"/>
      </w:pPr>
      <w:r w:rsidRPr="00157FD1">
        <w:t>9)</w:t>
      </w:r>
      <w:r w:rsidRPr="00157FD1">
        <w:tab/>
        <w:t>If, with customer consent, the implementation of a fix is deferred, such as waiting for the next software update versus a patch, then the deferral interval shall not be included. This deferral may be to an agreed scheduled date when the fix is to be delivered or simply to a specific new product release that will contain the fix. In either case, the effect is to move the date the fix is due to the date the fix is delivered to the customer in accordance with any agreed commitment for delivery of the</w:t>
      </w:r>
      <w:r w:rsidR="00252FB5">
        <w:t xml:space="preserve"> </w:t>
      </w:r>
      <w:r>
        <w:t>problem report resolution</w:t>
      </w:r>
      <w:r w:rsidRPr="00157FD1">
        <w:t>.</w:t>
      </w:r>
    </w:p>
    <w:p w14:paraId="7E291448" w14:textId="77777777" w:rsidR="00F65CE2" w:rsidRPr="00157FD1" w:rsidRDefault="00F65CE2">
      <w:pPr>
        <w:pStyle w:val="BodyTextTab1"/>
      </w:pPr>
      <w:r w:rsidRPr="00157FD1">
        <w:t>10)</w:t>
      </w:r>
      <w:r w:rsidRPr="00157FD1">
        <w:tab/>
        <w:t>The delivery of temporary or interim fixes or workarounds in response to critical problem reports shall not be counted in this measurement. Subsequent or “follow-up” major or minor problem reports opened to track the development and delivery of the official fix shall be included. When the official fix activity is tracked against the original critical problem report, then those problem reports shall be treated as major problem reports.</w:t>
      </w:r>
    </w:p>
    <w:p w14:paraId="7E291449" w14:textId="00A586C8" w:rsidR="00F65CE2" w:rsidRDefault="00F65CE2">
      <w:pPr>
        <w:pStyle w:val="BodyTextTab1"/>
      </w:pPr>
      <w:r w:rsidRPr="00157FD1">
        <w:t>11)</w:t>
      </w:r>
      <w:r w:rsidRPr="00157FD1">
        <w:tab/>
        <w:t xml:space="preserve">With customer approval, the time between the application of a temporary or interim fix and the commitment date for </w:t>
      </w:r>
      <w:r>
        <w:t>an official</w:t>
      </w:r>
      <w:r w:rsidRPr="00157FD1">
        <w:t xml:space="preserve"> fix may be excluded in the fix response time calculation. The customer must agree that the </w:t>
      </w:r>
      <w:r w:rsidRPr="00157FD1">
        <w:lastRenderedPageBreak/>
        <w:t xml:space="preserve">temporary fix meets their needs. Failure to provide an acceptable </w:t>
      </w:r>
      <w:r>
        <w:t>official</w:t>
      </w:r>
      <w:r w:rsidRPr="00157FD1">
        <w:t xml:space="preserve"> fix by the negotiated commitment date will result in the restoration of all the excluded time.</w:t>
      </w:r>
    </w:p>
    <w:p w14:paraId="7E29144A" w14:textId="77777777" w:rsidR="00F65CE2" w:rsidRDefault="00F65CE2">
      <w:pPr>
        <w:pStyle w:val="BodyTextTab1"/>
      </w:pPr>
      <w:r>
        <w:t>12)</w:t>
      </w:r>
      <w:r>
        <w:tab/>
        <w:t>Delays attributable to the inability to exercise a disaster recovery plan due to government restrictions and/or concern for safety of personnel are not counted.</w:t>
      </w:r>
    </w:p>
    <w:p w14:paraId="7E29144B" w14:textId="77777777" w:rsidR="00F65CE2" w:rsidRPr="00157FD1" w:rsidRDefault="00F65CE2">
      <w:pPr>
        <w:pStyle w:val="BodyTextTab0"/>
      </w:pPr>
      <w:r w:rsidRPr="00157FD1">
        <w:t>c)</w:t>
      </w:r>
      <w:r w:rsidRPr="00157FD1">
        <w:tab/>
        <w:t>Counting Rule Exclusions</w:t>
      </w:r>
    </w:p>
    <w:p w14:paraId="7E29144C" w14:textId="77777777" w:rsidR="00F65CE2" w:rsidRPr="00157FD1" w:rsidRDefault="00F65CE2" w:rsidP="00F65CE2">
      <w:pPr>
        <w:pStyle w:val="BodyTextTab1"/>
      </w:pPr>
      <w:r w:rsidRPr="00157FD1">
        <w:t>1)</w:t>
      </w:r>
      <w:r w:rsidRPr="00157FD1">
        <w:tab/>
        <w:t>All counting rule exclusions in 5.1.4 c) shall apply.</w:t>
      </w:r>
    </w:p>
    <w:p w14:paraId="7E29144D" w14:textId="010404C0" w:rsidR="00F65CE2" w:rsidRPr="00157FD1" w:rsidRDefault="00F65CE2" w:rsidP="00F65CE2">
      <w:pPr>
        <w:pStyle w:val="BodyTextTab1"/>
      </w:pPr>
      <w:r w:rsidRPr="00157FD1">
        <w:t>2)</w:t>
      </w:r>
      <w:r w:rsidRPr="00157FD1">
        <w:tab/>
        <w:t xml:space="preserve">If a </w:t>
      </w:r>
      <w:r w:rsidR="008B7F66">
        <w:t>p</w:t>
      </w:r>
      <w:r w:rsidR="008B7F66" w:rsidRPr="00157FD1">
        <w:t xml:space="preserve">roblem </w:t>
      </w:r>
      <w:r w:rsidR="008B7F66">
        <w:t>r</w:t>
      </w:r>
      <w:r w:rsidR="008B7F66" w:rsidRPr="00157FD1">
        <w:t xml:space="preserve">eport </w:t>
      </w:r>
      <w:r w:rsidRPr="00157FD1">
        <w:t>misses its fix due date, and time when required by an SLA, it is not counted in FRT again – even if a new due date is negotiated.</w:t>
      </w:r>
    </w:p>
    <w:p w14:paraId="7E29144E" w14:textId="77777777" w:rsidR="00F65CE2" w:rsidRPr="00157FD1" w:rsidRDefault="00F65CE2">
      <w:pPr>
        <w:pStyle w:val="BodyTextTab0"/>
      </w:pPr>
      <w:r w:rsidRPr="00157FD1">
        <w:t>d)</w:t>
      </w:r>
      <w:r w:rsidRPr="00157FD1">
        <w:tab/>
        <w:t>Calculations and Formulas</w:t>
      </w:r>
    </w:p>
    <w:p w14:paraId="7E29144F" w14:textId="5FEFBEFA" w:rsidR="00F65CE2" w:rsidRPr="00157FD1" w:rsidRDefault="00F65CE2">
      <w:pPr>
        <w:pStyle w:val="BodyTextTab1"/>
      </w:pPr>
      <w:r w:rsidRPr="00157FD1">
        <w:t>1)</w:t>
      </w:r>
      <w:r w:rsidRPr="00157FD1">
        <w:tab/>
        <w:t>The applicable FRT measurements are calculated monthly as shown in Table 5.2</w:t>
      </w:r>
      <w:r w:rsidRPr="00157FD1">
        <w:noBreakHyphen/>
        <w:t>2. Problem reports closed on time are those closed by the due threshold time as defined below.</w:t>
      </w:r>
    </w:p>
    <w:p w14:paraId="7E291450" w14:textId="77777777" w:rsidR="00F65CE2" w:rsidRPr="00157FD1" w:rsidRDefault="00F65CE2">
      <w:pPr>
        <w:pStyle w:val="ParSpacer"/>
      </w:pPr>
    </w:p>
    <w:p w14:paraId="7E291451" w14:textId="77777777" w:rsidR="00F65CE2" w:rsidRPr="00157FD1" w:rsidRDefault="00F65CE2">
      <w:pPr>
        <w:pStyle w:val="BodyTextInd2"/>
      </w:pPr>
      <w:r w:rsidRPr="00157FD1">
        <w:t xml:space="preserve">For products in Product Categories 1, 2, 3, 4, 5, </w:t>
      </w:r>
      <w:r>
        <w:t xml:space="preserve">and </w:t>
      </w:r>
      <w:r w:rsidRPr="00157FD1">
        <w:t>6 the due threshold time is</w:t>
      </w:r>
    </w:p>
    <w:p w14:paraId="7E291452" w14:textId="77777777" w:rsidR="00F65CE2" w:rsidRPr="00157FD1" w:rsidRDefault="00F65CE2">
      <w:pPr>
        <w:pStyle w:val="BodyTextTab2"/>
      </w:pPr>
      <w:r w:rsidRPr="00157FD1">
        <w:t>–</w:t>
      </w:r>
      <w:r w:rsidRPr="00157FD1">
        <w:tab/>
        <w:t>30 calendar days for major problem reports and</w:t>
      </w:r>
    </w:p>
    <w:p w14:paraId="7E291453" w14:textId="77777777" w:rsidR="00F65CE2" w:rsidRPr="00157FD1" w:rsidRDefault="00F65CE2" w:rsidP="00F65CE2">
      <w:pPr>
        <w:pStyle w:val="BodyTextTab2"/>
        <w:numPr>
          <w:ilvl w:val="1"/>
          <w:numId w:val="36"/>
        </w:numPr>
      </w:pPr>
      <w:r w:rsidRPr="00157FD1">
        <w:t>180 calendar days for minor problem reports.</w:t>
      </w:r>
    </w:p>
    <w:p w14:paraId="7E291454" w14:textId="77777777" w:rsidR="00F65CE2" w:rsidRDefault="00F65CE2" w:rsidP="00F65CE2">
      <w:pPr>
        <w:pStyle w:val="BodyTextInd2"/>
        <w:rPr>
          <w:rFonts w:cs="Arial"/>
          <w:szCs w:val="20"/>
        </w:rPr>
      </w:pPr>
      <w:r w:rsidRPr="00157FD1">
        <w:rPr>
          <w:rFonts w:cs="Arial"/>
          <w:szCs w:val="20"/>
        </w:rPr>
        <w:t>The above threshold times shall be modified to reflect the SLA obligations if a formal service level agreement exists between the customer and the organization.</w:t>
      </w:r>
    </w:p>
    <w:p w14:paraId="7E291455" w14:textId="77777777" w:rsidR="00F65CE2" w:rsidRDefault="00F65CE2" w:rsidP="00F65CE2">
      <w:pPr>
        <w:pStyle w:val="ParSpacer"/>
      </w:pPr>
    </w:p>
    <w:p w14:paraId="7E291456" w14:textId="77777777" w:rsidR="00F65CE2" w:rsidRDefault="00F65CE2" w:rsidP="00F65CE2">
      <w:pPr>
        <w:pStyle w:val="BodyTextTab2"/>
      </w:pPr>
      <w:r w:rsidRPr="00157FD1">
        <w:t>For</w:t>
      </w:r>
      <w:r>
        <w:t xml:space="preserve"> products in Product Category 9 the due threshold time is</w:t>
      </w:r>
    </w:p>
    <w:p w14:paraId="7E291457" w14:textId="77777777" w:rsidR="00F65CE2" w:rsidRDefault="00F65CE2" w:rsidP="00F65CE2">
      <w:pPr>
        <w:pStyle w:val="BodyTextTab2"/>
        <w:numPr>
          <w:ilvl w:val="1"/>
          <w:numId w:val="36"/>
        </w:numPr>
      </w:pPr>
      <w:r w:rsidRPr="00F43323">
        <w:t xml:space="preserve">2 working days </w:t>
      </w:r>
      <w:r w:rsidRPr="00157FD1">
        <w:t>for major problem reports and</w:t>
      </w:r>
    </w:p>
    <w:p w14:paraId="7E291458" w14:textId="77777777" w:rsidR="00F65CE2" w:rsidRPr="00157FD1" w:rsidRDefault="00F65CE2" w:rsidP="00F65CE2">
      <w:pPr>
        <w:pStyle w:val="BodyTextTab2"/>
        <w:numPr>
          <w:ilvl w:val="1"/>
          <w:numId w:val="36"/>
        </w:numPr>
      </w:pPr>
      <w:r>
        <w:t xml:space="preserve">5 working </w:t>
      </w:r>
      <w:r w:rsidRPr="00157FD1">
        <w:t>days for minor problem reports.</w:t>
      </w:r>
    </w:p>
    <w:p w14:paraId="7E291459" w14:textId="77777777" w:rsidR="00F65CE2" w:rsidRPr="00157FD1" w:rsidRDefault="00F65CE2" w:rsidP="00F65CE2">
      <w:pPr>
        <w:pStyle w:val="BodyTextInd2"/>
      </w:pPr>
      <w:r w:rsidRPr="00157FD1">
        <w:t>The above threshold times shall be modified to reflect the SLA obligations if a formal service level agreement exists between the customer and the organization.</w:t>
      </w:r>
    </w:p>
    <w:p w14:paraId="7E29145A" w14:textId="77777777" w:rsidR="00F65CE2" w:rsidRPr="00157FD1" w:rsidRDefault="00F65CE2">
      <w:pPr>
        <w:pStyle w:val="BodyTextInd2"/>
      </w:pPr>
      <w:r w:rsidRPr="00157FD1">
        <w:t>For products in Product Categories 7 and 8, the due threshold time is</w:t>
      </w:r>
    </w:p>
    <w:p w14:paraId="7E29145B" w14:textId="77777777" w:rsidR="00F65CE2" w:rsidRPr="00157FD1" w:rsidRDefault="00F65CE2">
      <w:pPr>
        <w:pStyle w:val="BodyTextTab2"/>
      </w:pPr>
      <w:r w:rsidRPr="00157FD1">
        <w:t>–</w:t>
      </w:r>
      <w:r w:rsidRPr="00157FD1">
        <w:tab/>
        <w:t>the interval between the open date, and time when required by an SLA, of the problem report and the target closure date, and time when required by an SLA, as agreed by the customer and the organization, or</w:t>
      </w:r>
    </w:p>
    <w:p w14:paraId="7E29145C" w14:textId="77777777" w:rsidR="00F65CE2" w:rsidRPr="00157FD1" w:rsidRDefault="00F65CE2">
      <w:pPr>
        <w:pStyle w:val="BodyTextTab2"/>
      </w:pPr>
      <w:r w:rsidRPr="00157FD1">
        <w:t>–</w:t>
      </w:r>
      <w:r w:rsidRPr="00157FD1">
        <w:tab/>
        <w:t xml:space="preserve">an interval predetermined by a contractual agreement </w:t>
      </w:r>
      <w:r w:rsidRPr="00157FD1">
        <w:rPr>
          <w:rFonts w:ascii="Helvetica" w:hAnsi="Helvetica"/>
          <w:color w:val="000000"/>
        </w:rPr>
        <w:t>or formal service level agreement.</w:t>
      </w:r>
    </w:p>
    <w:p w14:paraId="7E29145D" w14:textId="0B7E55A7" w:rsidR="00F65CE2" w:rsidRPr="00157FD1" w:rsidRDefault="00F65CE2">
      <w:pPr>
        <w:pStyle w:val="BodyTextTab1"/>
      </w:pPr>
      <w:r w:rsidRPr="00157FD1">
        <w:t>2)</w:t>
      </w:r>
      <w:r w:rsidRPr="00157FD1">
        <w:tab/>
        <w:t>In cases where there are no problem reports due to be closed during the month, the FRT value is 100%.</w:t>
      </w:r>
    </w:p>
    <w:p w14:paraId="7E29145E" w14:textId="77777777" w:rsidR="00F65CE2" w:rsidRPr="00157FD1" w:rsidRDefault="00F65CE2">
      <w:pPr>
        <w:pStyle w:val="ParSpacer"/>
      </w:pPr>
    </w:p>
    <w:p w14:paraId="7E29145F" w14:textId="77777777" w:rsidR="00F65CE2" w:rsidRPr="00157FD1" w:rsidRDefault="00F65CE2">
      <w:pPr>
        <w:pStyle w:val="berschrift4"/>
        <w:rPr>
          <w:snapToGrid w:val="0"/>
        </w:rPr>
      </w:pPr>
      <w:bookmarkStart w:id="198" w:name="_Toc137886474"/>
      <w:bookmarkStart w:id="199" w:name="_Toc200531234"/>
      <w:r w:rsidRPr="00157FD1">
        <w:t>Table 5.2</w:t>
      </w:r>
      <w:r w:rsidRPr="00157FD1">
        <w:noBreakHyphen/>
        <w:t>1</w:t>
      </w:r>
      <w:r w:rsidRPr="00157FD1">
        <w:tab/>
        <w:t>FRT Notation</w:t>
      </w:r>
      <w:bookmarkEnd w:id="198"/>
      <w:bookmarkEnd w:id="199"/>
    </w:p>
    <w:p w14:paraId="7E291460" w14:textId="77777777" w:rsidR="00F65CE2" w:rsidRPr="00157FD1" w:rsidRDefault="00F65CE2">
      <w:pPr>
        <w:pStyle w:val="ParSpacer"/>
      </w:pPr>
    </w:p>
    <w:tbl>
      <w:tblPr>
        <w:tblW w:w="6840" w:type="dxa"/>
        <w:tblInd w:w="2549" w:type="dxa"/>
        <w:tblBorders>
          <w:bottom w:val="single" w:sz="4" w:space="0" w:color="auto"/>
        </w:tblBorders>
        <w:tblLayout w:type="fixed"/>
        <w:tblCellMar>
          <w:left w:w="29" w:type="dxa"/>
          <w:right w:w="29" w:type="dxa"/>
        </w:tblCellMar>
        <w:tblLook w:val="0000" w:firstRow="0" w:lastRow="0" w:firstColumn="0" w:lastColumn="0" w:noHBand="0" w:noVBand="0"/>
      </w:tblPr>
      <w:tblGrid>
        <w:gridCol w:w="965"/>
        <w:gridCol w:w="1227"/>
        <w:gridCol w:w="4630"/>
        <w:gridCol w:w="18"/>
      </w:tblGrid>
      <w:tr w:rsidR="00F65CE2" w:rsidRPr="00157FD1" w14:paraId="7E291464" w14:textId="77777777">
        <w:trPr>
          <w:gridAfter w:val="1"/>
          <w:wAfter w:w="18" w:type="dxa"/>
        </w:trPr>
        <w:tc>
          <w:tcPr>
            <w:tcW w:w="965" w:type="dxa"/>
            <w:tcBorders>
              <w:bottom w:val="single" w:sz="8" w:space="0" w:color="auto"/>
            </w:tcBorders>
          </w:tcPr>
          <w:p w14:paraId="7E291461"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1227" w:type="dxa"/>
            <w:tcBorders>
              <w:bottom w:val="single" w:sz="8" w:space="0" w:color="auto"/>
            </w:tcBorders>
          </w:tcPr>
          <w:p w14:paraId="7E29146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Product Categories</w:t>
            </w:r>
          </w:p>
        </w:tc>
        <w:tc>
          <w:tcPr>
            <w:tcW w:w="4630" w:type="dxa"/>
            <w:tcBorders>
              <w:bottom w:val="single" w:sz="8" w:space="0" w:color="auto"/>
            </w:tcBorders>
          </w:tcPr>
          <w:p w14:paraId="7E29146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468" w14:textId="77777777">
        <w:tblPrEx>
          <w:tblBorders>
            <w:bottom w:val="none" w:sz="0" w:space="0" w:color="auto"/>
          </w:tblBorders>
        </w:tblPrEx>
        <w:tc>
          <w:tcPr>
            <w:tcW w:w="965" w:type="dxa"/>
          </w:tcPr>
          <w:p w14:paraId="7E291465" w14:textId="77777777" w:rsidR="00F65CE2" w:rsidRPr="00157FD1" w:rsidRDefault="00F65CE2">
            <w:pPr>
              <w:pStyle w:val="TableTextBold"/>
              <w:rPr>
                <w:b w:val="0"/>
                <w:bCs/>
              </w:rPr>
            </w:pPr>
            <w:r w:rsidRPr="00157FD1">
              <w:rPr>
                <w:b w:val="0"/>
                <w:bCs/>
              </w:rPr>
              <w:t>Fr2c</w:t>
            </w:r>
          </w:p>
        </w:tc>
        <w:tc>
          <w:tcPr>
            <w:tcW w:w="1227" w:type="dxa"/>
          </w:tcPr>
          <w:p w14:paraId="7E291466" w14:textId="77777777" w:rsidR="00F65CE2" w:rsidRPr="00157FD1" w:rsidRDefault="00F65CE2">
            <w:pPr>
              <w:pStyle w:val="TableText"/>
              <w:rPr>
                <w:kern w:val="28"/>
              </w:rPr>
            </w:pPr>
            <w:r w:rsidRPr="00157FD1">
              <w:rPr>
                <w:kern w:val="28"/>
              </w:rPr>
              <w:t>1, 2, 3, 4, 5, 6, and 9</w:t>
            </w:r>
          </w:p>
        </w:tc>
        <w:tc>
          <w:tcPr>
            <w:tcW w:w="4648" w:type="dxa"/>
            <w:gridSpan w:val="2"/>
          </w:tcPr>
          <w:p w14:paraId="7E291467" w14:textId="77777777" w:rsidR="00F65CE2" w:rsidRPr="00157FD1" w:rsidRDefault="00F65CE2">
            <w:pPr>
              <w:pStyle w:val="TableText"/>
              <w:rPr>
                <w:kern w:val="28"/>
              </w:rPr>
            </w:pPr>
            <w:r w:rsidRPr="00157FD1">
              <w:rPr>
                <w:kern w:val="28"/>
              </w:rPr>
              <w:t xml:space="preserve">Number of </w:t>
            </w:r>
            <w:r>
              <w:rPr>
                <w:kern w:val="28"/>
              </w:rPr>
              <w:t>m</w:t>
            </w:r>
            <w:r w:rsidRPr="00157FD1">
              <w:rPr>
                <w:kern w:val="28"/>
              </w:rPr>
              <w:t xml:space="preserve">ajor </w:t>
            </w:r>
            <w:r>
              <w:rPr>
                <w:kern w:val="28"/>
              </w:rPr>
              <w:t>p</w:t>
            </w:r>
            <w:r w:rsidRPr="00157FD1">
              <w:rPr>
                <w:kern w:val="28"/>
              </w:rPr>
              <w:t xml:space="preserve">roblem </w:t>
            </w:r>
            <w:r>
              <w:rPr>
                <w:kern w:val="28"/>
              </w:rPr>
              <w:t>r</w:t>
            </w:r>
            <w:r w:rsidRPr="00157FD1">
              <w:rPr>
                <w:kern w:val="28"/>
              </w:rPr>
              <w:t>eports closed on time</w:t>
            </w:r>
          </w:p>
        </w:tc>
      </w:tr>
      <w:tr w:rsidR="00F65CE2" w:rsidRPr="00157FD1" w14:paraId="7E29146C" w14:textId="77777777">
        <w:tblPrEx>
          <w:tblBorders>
            <w:bottom w:val="none" w:sz="0" w:space="0" w:color="auto"/>
          </w:tblBorders>
        </w:tblPrEx>
        <w:tc>
          <w:tcPr>
            <w:tcW w:w="965" w:type="dxa"/>
          </w:tcPr>
          <w:p w14:paraId="7E291469" w14:textId="77777777" w:rsidR="00F65CE2" w:rsidRPr="00157FD1" w:rsidRDefault="00F65CE2">
            <w:pPr>
              <w:pStyle w:val="TableTextBold"/>
              <w:rPr>
                <w:b w:val="0"/>
                <w:bCs/>
              </w:rPr>
            </w:pPr>
            <w:r w:rsidRPr="00157FD1">
              <w:rPr>
                <w:b w:val="0"/>
                <w:bCs/>
              </w:rPr>
              <w:t>Fr2d</w:t>
            </w:r>
          </w:p>
        </w:tc>
        <w:tc>
          <w:tcPr>
            <w:tcW w:w="1227" w:type="dxa"/>
          </w:tcPr>
          <w:p w14:paraId="7E29146A" w14:textId="77777777" w:rsidR="00F65CE2" w:rsidRPr="00157FD1" w:rsidRDefault="00F65CE2">
            <w:pPr>
              <w:pStyle w:val="TableText"/>
              <w:rPr>
                <w:kern w:val="28"/>
              </w:rPr>
            </w:pPr>
            <w:r w:rsidRPr="00157FD1">
              <w:rPr>
                <w:kern w:val="28"/>
              </w:rPr>
              <w:t>1, 2, 3, 4, 5, 6, and 9</w:t>
            </w:r>
          </w:p>
        </w:tc>
        <w:tc>
          <w:tcPr>
            <w:tcW w:w="4648" w:type="dxa"/>
            <w:gridSpan w:val="2"/>
          </w:tcPr>
          <w:p w14:paraId="7E29146B" w14:textId="77777777" w:rsidR="00F65CE2" w:rsidRPr="00157FD1" w:rsidRDefault="00F65CE2">
            <w:pPr>
              <w:pStyle w:val="TableText"/>
              <w:rPr>
                <w:kern w:val="28"/>
              </w:rPr>
            </w:pPr>
            <w:r w:rsidRPr="00157FD1">
              <w:rPr>
                <w:kern w:val="28"/>
              </w:rPr>
              <w:t xml:space="preserve">Number of </w:t>
            </w:r>
            <w:r>
              <w:rPr>
                <w:kern w:val="28"/>
              </w:rPr>
              <w:t>m</w:t>
            </w:r>
            <w:r w:rsidRPr="00157FD1">
              <w:rPr>
                <w:kern w:val="28"/>
              </w:rPr>
              <w:t xml:space="preserve">ajor </w:t>
            </w:r>
            <w:r>
              <w:rPr>
                <w:kern w:val="28"/>
              </w:rPr>
              <w:t>p</w:t>
            </w:r>
            <w:r w:rsidRPr="00157FD1">
              <w:rPr>
                <w:kern w:val="28"/>
              </w:rPr>
              <w:t xml:space="preserve">roblem </w:t>
            </w:r>
            <w:r>
              <w:rPr>
                <w:kern w:val="28"/>
              </w:rPr>
              <w:t>r</w:t>
            </w:r>
            <w:r w:rsidRPr="00157FD1">
              <w:rPr>
                <w:kern w:val="28"/>
              </w:rPr>
              <w:t>eports due to be closed</w:t>
            </w:r>
          </w:p>
        </w:tc>
      </w:tr>
      <w:tr w:rsidR="00F65CE2" w:rsidRPr="00157FD1" w14:paraId="7E291470" w14:textId="77777777">
        <w:tblPrEx>
          <w:tblBorders>
            <w:bottom w:val="none" w:sz="0" w:space="0" w:color="auto"/>
          </w:tblBorders>
        </w:tblPrEx>
        <w:tc>
          <w:tcPr>
            <w:tcW w:w="965" w:type="dxa"/>
          </w:tcPr>
          <w:p w14:paraId="7E29146D" w14:textId="77777777" w:rsidR="00F65CE2" w:rsidRPr="00157FD1" w:rsidRDefault="00F65CE2">
            <w:pPr>
              <w:pStyle w:val="TableTextBold"/>
              <w:rPr>
                <w:b w:val="0"/>
                <w:bCs/>
              </w:rPr>
            </w:pPr>
            <w:r w:rsidRPr="00157FD1">
              <w:rPr>
                <w:b w:val="0"/>
                <w:bCs/>
              </w:rPr>
              <w:t>Fr3c</w:t>
            </w:r>
          </w:p>
        </w:tc>
        <w:tc>
          <w:tcPr>
            <w:tcW w:w="1227" w:type="dxa"/>
          </w:tcPr>
          <w:p w14:paraId="7E29146E" w14:textId="77777777" w:rsidR="00F65CE2" w:rsidRPr="00157FD1" w:rsidRDefault="00F65CE2">
            <w:pPr>
              <w:pStyle w:val="TableText"/>
              <w:rPr>
                <w:kern w:val="28"/>
              </w:rPr>
            </w:pPr>
            <w:r w:rsidRPr="00157FD1">
              <w:rPr>
                <w:kern w:val="28"/>
              </w:rPr>
              <w:t>1, 2, 3, 4, 5, 6, and 9</w:t>
            </w:r>
          </w:p>
        </w:tc>
        <w:tc>
          <w:tcPr>
            <w:tcW w:w="4648" w:type="dxa"/>
            <w:gridSpan w:val="2"/>
          </w:tcPr>
          <w:p w14:paraId="7E29146F" w14:textId="77777777" w:rsidR="00F65CE2" w:rsidRPr="00157FD1" w:rsidRDefault="00F65CE2">
            <w:pPr>
              <w:pStyle w:val="TableText"/>
              <w:rPr>
                <w:kern w:val="28"/>
              </w:rPr>
            </w:pPr>
            <w:r w:rsidRPr="00157FD1">
              <w:rPr>
                <w:kern w:val="28"/>
              </w:rPr>
              <w:t xml:space="preserve">Number of </w:t>
            </w:r>
            <w:r>
              <w:rPr>
                <w:kern w:val="28"/>
              </w:rPr>
              <w:t>m</w:t>
            </w:r>
            <w:r w:rsidRPr="00157FD1">
              <w:rPr>
                <w:kern w:val="28"/>
              </w:rPr>
              <w:t xml:space="preserve">inor </w:t>
            </w:r>
            <w:r>
              <w:rPr>
                <w:kern w:val="28"/>
              </w:rPr>
              <w:t>p</w:t>
            </w:r>
            <w:r w:rsidRPr="00157FD1">
              <w:rPr>
                <w:kern w:val="28"/>
              </w:rPr>
              <w:t xml:space="preserve">roblem </w:t>
            </w:r>
            <w:r>
              <w:rPr>
                <w:kern w:val="28"/>
              </w:rPr>
              <w:t>r</w:t>
            </w:r>
            <w:r w:rsidRPr="00157FD1">
              <w:rPr>
                <w:kern w:val="28"/>
              </w:rPr>
              <w:t>eports closed on time</w:t>
            </w:r>
          </w:p>
        </w:tc>
      </w:tr>
      <w:tr w:rsidR="00F65CE2" w:rsidRPr="00157FD1" w14:paraId="7E291474" w14:textId="77777777">
        <w:tblPrEx>
          <w:tblBorders>
            <w:bottom w:val="none" w:sz="0" w:space="0" w:color="auto"/>
          </w:tblBorders>
        </w:tblPrEx>
        <w:tc>
          <w:tcPr>
            <w:tcW w:w="965" w:type="dxa"/>
          </w:tcPr>
          <w:p w14:paraId="7E291471" w14:textId="77777777" w:rsidR="00F65CE2" w:rsidRPr="00157FD1" w:rsidRDefault="00F65CE2">
            <w:pPr>
              <w:pStyle w:val="TableTextBold"/>
              <w:rPr>
                <w:b w:val="0"/>
                <w:bCs/>
              </w:rPr>
            </w:pPr>
            <w:r w:rsidRPr="00157FD1">
              <w:rPr>
                <w:b w:val="0"/>
                <w:bCs/>
              </w:rPr>
              <w:t>Fr3d</w:t>
            </w:r>
          </w:p>
        </w:tc>
        <w:tc>
          <w:tcPr>
            <w:tcW w:w="1227" w:type="dxa"/>
          </w:tcPr>
          <w:p w14:paraId="7E291472" w14:textId="77777777" w:rsidR="00F65CE2" w:rsidRPr="00157FD1" w:rsidRDefault="00F65CE2">
            <w:pPr>
              <w:pStyle w:val="TableText"/>
              <w:rPr>
                <w:kern w:val="28"/>
              </w:rPr>
            </w:pPr>
            <w:r w:rsidRPr="00157FD1">
              <w:rPr>
                <w:kern w:val="28"/>
              </w:rPr>
              <w:t xml:space="preserve">1, 2, 3, 4, 5, </w:t>
            </w:r>
            <w:r w:rsidRPr="00157FD1">
              <w:rPr>
                <w:kern w:val="28"/>
              </w:rPr>
              <w:lastRenderedPageBreak/>
              <w:t>6, and 9</w:t>
            </w:r>
          </w:p>
        </w:tc>
        <w:tc>
          <w:tcPr>
            <w:tcW w:w="4648" w:type="dxa"/>
            <w:gridSpan w:val="2"/>
          </w:tcPr>
          <w:p w14:paraId="7E291473" w14:textId="77777777" w:rsidR="00F65CE2" w:rsidRPr="00157FD1" w:rsidRDefault="00F65CE2">
            <w:pPr>
              <w:pStyle w:val="TableText"/>
              <w:rPr>
                <w:kern w:val="28"/>
              </w:rPr>
            </w:pPr>
            <w:r w:rsidRPr="00157FD1">
              <w:rPr>
                <w:kern w:val="28"/>
              </w:rPr>
              <w:lastRenderedPageBreak/>
              <w:t xml:space="preserve">Number of </w:t>
            </w:r>
            <w:r>
              <w:rPr>
                <w:kern w:val="28"/>
              </w:rPr>
              <w:t>m</w:t>
            </w:r>
            <w:r w:rsidRPr="00157FD1">
              <w:rPr>
                <w:kern w:val="28"/>
              </w:rPr>
              <w:t xml:space="preserve">inor </w:t>
            </w:r>
            <w:r>
              <w:rPr>
                <w:kern w:val="28"/>
              </w:rPr>
              <w:t>p</w:t>
            </w:r>
            <w:r w:rsidRPr="00157FD1">
              <w:rPr>
                <w:kern w:val="28"/>
              </w:rPr>
              <w:t xml:space="preserve">roblem </w:t>
            </w:r>
            <w:r>
              <w:rPr>
                <w:kern w:val="28"/>
              </w:rPr>
              <w:t>r</w:t>
            </w:r>
            <w:r w:rsidRPr="00157FD1">
              <w:rPr>
                <w:kern w:val="28"/>
              </w:rPr>
              <w:t>eports due to be closed</w:t>
            </w:r>
          </w:p>
        </w:tc>
      </w:tr>
      <w:tr w:rsidR="00F65CE2" w:rsidRPr="00157FD1" w14:paraId="7E291478" w14:textId="77777777">
        <w:tblPrEx>
          <w:tblBorders>
            <w:bottom w:val="none" w:sz="0" w:space="0" w:color="auto"/>
          </w:tblBorders>
        </w:tblPrEx>
        <w:tc>
          <w:tcPr>
            <w:tcW w:w="965" w:type="dxa"/>
          </w:tcPr>
          <w:p w14:paraId="7E291475" w14:textId="77777777" w:rsidR="00F65CE2" w:rsidRPr="00157FD1" w:rsidRDefault="00F65CE2">
            <w:pPr>
              <w:pStyle w:val="TableTextBold"/>
              <w:rPr>
                <w:b w:val="0"/>
                <w:bCs/>
              </w:rPr>
            </w:pPr>
            <w:r w:rsidRPr="00157FD1">
              <w:rPr>
                <w:b w:val="0"/>
                <w:bCs/>
              </w:rPr>
              <w:lastRenderedPageBreak/>
              <w:t>Fr4c</w:t>
            </w:r>
          </w:p>
        </w:tc>
        <w:tc>
          <w:tcPr>
            <w:tcW w:w="1227" w:type="dxa"/>
          </w:tcPr>
          <w:p w14:paraId="7E291476" w14:textId="77777777" w:rsidR="00F65CE2" w:rsidRPr="00157FD1" w:rsidRDefault="00F65CE2">
            <w:pPr>
              <w:pStyle w:val="TableText"/>
              <w:rPr>
                <w:kern w:val="28"/>
              </w:rPr>
            </w:pPr>
            <w:r w:rsidRPr="00157FD1">
              <w:rPr>
                <w:kern w:val="28"/>
              </w:rPr>
              <w:t>7 and 8</w:t>
            </w:r>
          </w:p>
        </w:tc>
        <w:tc>
          <w:tcPr>
            <w:tcW w:w="4648" w:type="dxa"/>
            <w:gridSpan w:val="2"/>
          </w:tcPr>
          <w:p w14:paraId="7E291477" w14:textId="77777777" w:rsidR="00F65CE2" w:rsidRPr="00157FD1" w:rsidRDefault="00F65CE2">
            <w:pPr>
              <w:pStyle w:val="TableText"/>
              <w:rPr>
                <w:kern w:val="28"/>
              </w:rPr>
            </w:pPr>
            <w:r w:rsidRPr="00157FD1">
              <w:rPr>
                <w:kern w:val="28"/>
              </w:rPr>
              <w:t xml:space="preserve">Number of </w:t>
            </w:r>
            <w:r>
              <w:rPr>
                <w:kern w:val="28"/>
              </w:rPr>
              <w:t>p</w:t>
            </w:r>
            <w:r w:rsidRPr="00157FD1">
              <w:rPr>
                <w:kern w:val="28"/>
              </w:rPr>
              <w:t xml:space="preserve">roblem </w:t>
            </w:r>
            <w:r>
              <w:rPr>
                <w:kern w:val="28"/>
              </w:rPr>
              <w:t>r</w:t>
            </w:r>
            <w:r w:rsidRPr="00157FD1">
              <w:rPr>
                <w:kern w:val="28"/>
              </w:rPr>
              <w:t>eports closed on time</w:t>
            </w:r>
          </w:p>
        </w:tc>
      </w:tr>
      <w:tr w:rsidR="00F65CE2" w:rsidRPr="00157FD1" w14:paraId="7E29147C" w14:textId="77777777">
        <w:tblPrEx>
          <w:tblBorders>
            <w:bottom w:val="none" w:sz="0" w:space="0" w:color="auto"/>
          </w:tblBorders>
        </w:tblPrEx>
        <w:trPr>
          <w:trHeight w:val="80"/>
        </w:trPr>
        <w:tc>
          <w:tcPr>
            <w:tcW w:w="965" w:type="dxa"/>
          </w:tcPr>
          <w:p w14:paraId="7E291479" w14:textId="77777777" w:rsidR="00F65CE2" w:rsidRPr="00157FD1" w:rsidRDefault="00F65CE2">
            <w:pPr>
              <w:pStyle w:val="TableTextBold"/>
              <w:rPr>
                <w:b w:val="0"/>
                <w:bCs/>
              </w:rPr>
            </w:pPr>
            <w:r w:rsidRPr="00157FD1">
              <w:rPr>
                <w:b w:val="0"/>
                <w:bCs/>
              </w:rPr>
              <w:t>Fr4d</w:t>
            </w:r>
          </w:p>
        </w:tc>
        <w:tc>
          <w:tcPr>
            <w:tcW w:w="1227" w:type="dxa"/>
          </w:tcPr>
          <w:p w14:paraId="7E29147A" w14:textId="77777777" w:rsidR="00F65CE2" w:rsidRPr="00157FD1" w:rsidRDefault="00F65CE2">
            <w:pPr>
              <w:pStyle w:val="TableText"/>
              <w:rPr>
                <w:kern w:val="28"/>
              </w:rPr>
            </w:pPr>
            <w:r w:rsidRPr="00157FD1">
              <w:rPr>
                <w:kern w:val="28"/>
              </w:rPr>
              <w:t>7 and 8</w:t>
            </w:r>
          </w:p>
        </w:tc>
        <w:tc>
          <w:tcPr>
            <w:tcW w:w="4648" w:type="dxa"/>
            <w:gridSpan w:val="2"/>
          </w:tcPr>
          <w:p w14:paraId="7E29147B" w14:textId="77777777" w:rsidR="00F65CE2" w:rsidRPr="00157FD1" w:rsidRDefault="00F65CE2">
            <w:pPr>
              <w:pStyle w:val="TableText"/>
              <w:rPr>
                <w:kern w:val="28"/>
              </w:rPr>
            </w:pPr>
            <w:r w:rsidRPr="00157FD1">
              <w:rPr>
                <w:kern w:val="28"/>
              </w:rPr>
              <w:t xml:space="preserve">Number of </w:t>
            </w:r>
            <w:r>
              <w:rPr>
                <w:kern w:val="28"/>
              </w:rPr>
              <w:t>p</w:t>
            </w:r>
            <w:r w:rsidRPr="00157FD1">
              <w:rPr>
                <w:kern w:val="28"/>
              </w:rPr>
              <w:t xml:space="preserve">roblem </w:t>
            </w:r>
            <w:r>
              <w:rPr>
                <w:kern w:val="28"/>
              </w:rPr>
              <w:t>r</w:t>
            </w:r>
            <w:r w:rsidRPr="00157FD1">
              <w:rPr>
                <w:kern w:val="28"/>
              </w:rPr>
              <w:t>eports due to be closed</w:t>
            </w:r>
          </w:p>
        </w:tc>
      </w:tr>
    </w:tbl>
    <w:p w14:paraId="7E29147D" w14:textId="77777777" w:rsidR="00F65CE2" w:rsidRPr="00463367" w:rsidDel="00393E20" w:rsidRDefault="00F65CE2" w:rsidP="00F65CE2">
      <w:pPr>
        <w:pStyle w:val="BodyText"/>
      </w:pPr>
    </w:p>
    <w:p w14:paraId="7E29147E" w14:textId="77777777" w:rsidR="00F65CE2" w:rsidRPr="00157FD1" w:rsidRDefault="00F65CE2" w:rsidP="00F65CE2">
      <w:pPr>
        <w:pStyle w:val="berschrift4"/>
        <w:rPr>
          <w:snapToGrid w:val="0"/>
        </w:rPr>
      </w:pPr>
      <w:bookmarkStart w:id="200" w:name="_Toc461593973"/>
      <w:bookmarkStart w:id="201" w:name="_Toc503257482"/>
      <w:bookmarkStart w:id="202" w:name="_Toc504275405"/>
      <w:bookmarkStart w:id="203" w:name="_Toc505002522"/>
      <w:bookmarkStart w:id="204" w:name="_Toc505339199"/>
      <w:bookmarkStart w:id="205" w:name="_Toc505344149"/>
      <w:bookmarkStart w:id="206" w:name="_Toc505402580"/>
      <w:bookmarkStart w:id="207" w:name="_Toc505493111"/>
      <w:bookmarkStart w:id="208" w:name="_Toc6987742"/>
      <w:bookmarkStart w:id="209" w:name="_Toc137886475"/>
      <w:bookmarkStart w:id="210" w:name="_Toc200531235"/>
      <w:r w:rsidRPr="00157FD1">
        <w:t>Table 5.2</w:t>
      </w:r>
      <w:r w:rsidRPr="00157FD1">
        <w:noBreakHyphen/>
        <w:t>2</w:t>
      </w:r>
      <w:r w:rsidRPr="00157FD1">
        <w:tab/>
        <w:t>FRT Measurement Identifiers and Formulas</w:t>
      </w:r>
      <w:bookmarkEnd w:id="200"/>
      <w:bookmarkEnd w:id="201"/>
      <w:bookmarkEnd w:id="202"/>
      <w:bookmarkEnd w:id="203"/>
      <w:bookmarkEnd w:id="204"/>
      <w:bookmarkEnd w:id="205"/>
      <w:bookmarkEnd w:id="206"/>
      <w:bookmarkEnd w:id="207"/>
      <w:bookmarkEnd w:id="208"/>
      <w:bookmarkEnd w:id="209"/>
      <w:bookmarkEnd w:id="210"/>
    </w:p>
    <w:p w14:paraId="7E29147F"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002"/>
        <w:gridCol w:w="1239"/>
        <w:gridCol w:w="1680"/>
        <w:gridCol w:w="1769"/>
        <w:gridCol w:w="1150"/>
      </w:tblGrid>
      <w:tr w:rsidR="00F65CE2" w:rsidRPr="00157FD1" w14:paraId="7E291485" w14:textId="77777777">
        <w:trPr>
          <w:cantSplit/>
          <w:trHeight w:val="297"/>
        </w:trPr>
        <w:tc>
          <w:tcPr>
            <w:tcW w:w="1019" w:type="dxa"/>
            <w:tcBorders>
              <w:bottom w:val="single" w:sz="8" w:space="0" w:color="auto"/>
            </w:tcBorders>
          </w:tcPr>
          <w:p w14:paraId="7E291480" w14:textId="77777777" w:rsidR="00F65CE2" w:rsidRPr="00157FD1" w:rsidRDefault="00F65CE2">
            <w:pPr>
              <w:pStyle w:val="TableTextBold"/>
              <w:rPr>
                <w:kern w:val="28"/>
              </w:rPr>
            </w:pPr>
            <w:r w:rsidRPr="00157FD1">
              <w:t>Identifier</w:t>
            </w:r>
          </w:p>
        </w:tc>
        <w:tc>
          <w:tcPr>
            <w:tcW w:w="1260" w:type="dxa"/>
            <w:tcBorders>
              <w:left w:val="nil"/>
              <w:bottom w:val="single" w:sz="8" w:space="0" w:color="auto"/>
            </w:tcBorders>
          </w:tcPr>
          <w:p w14:paraId="7E291481" w14:textId="77777777" w:rsidR="00F65CE2" w:rsidRPr="00157FD1" w:rsidRDefault="00F65CE2">
            <w:pPr>
              <w:pStyle w:val="TableTextBold"/>
            </w:pPr>
            <w:r w:rsidRPr="00157FD1">
              <w:t>Product Categories</w:t>
            </w:r>
          </w:p>
        </w:tc>
        <w:tc>
          <w:tcPr>
            <w:tcW w:w="1710" w:type="dxa"/>
            <w:tcBorders>
              <w:bottom w:val="single" w:sz="8" w:space="0" w:color="auto"/>
            </w:tcBorders>
          </w:tcPr>
          <w:p w14:paraId="7E291482" w14:textId="77777777" w:rsidR="00F65CE2" w:rsidRPr="00157FD1" w:rsidRDefault="00F65CE2">
            <w:pPr>
              <w:pStyle w:val="TableTextBold"/>
              <w:rPr>
                <w:kern w:val="28"/>
              </w:rPr>
            </w:pPr>
            <w:r w:rsidRPr="00157FD1">
              <w:t>Title</w:t>
            </w:r>
          </w:p>
        </w:tc>
        <w:tc>
          <w:tcPr>
            <w:tcW w:w="1800" w:type="dxa"/>
            <w:tcBorders>
              <w:bottom w:val="single" w:sz="8" w:space="0" w:color="auto"/>
            </w:tcBorders>
          </w:tcPr>
          <w:p w14:paraId="7E291483" w14:textId="77777777" w:rsidR="00F65CE2" w:rsidRPr="00157FD1" w:rsidRDefault="00F65CE2">
            <w:pPr>
              <w:pStyle w:val="TableTextBold"/>
              <w:rPr>
                <w:kern w:val="28"/>
              </w:rPr>
            </w:pPr>
            <w:r w:rsidRPr="00157FD1">
              <w:t>Formula</w:t>
            </w:r>
          </w:p>
        </w:tc>
        <w:tc>
          <w:tcPr>
            <w:tcW w:w="1170" w:type="dxa"/>
            <w:tcBorders>
              <w:bottom w:val="single" w:sz="8" w:space="0" w:color="auto"/>
            </w:tcBorders>
          </w:tcPr>
          <w:p w14:paraId="7E291484" w14:textId="77777777" w:rsidR="00F65CE2" w:rsidRPr="00157FD1" w:rsidRDefault="00F65CE2">
            <w:pPr>
              <w:pStyle w:val="TableTextBold"/>
              <w:rPr>
                <w:kern w:val="28"/>
              </w:rPr>
            </w:pPr>
            <w:r w:rsidRPr="00157FD1">
              <w:t>Note</w:t>
            </w:r>
          </w:p>
        </w:tc>
      </w:tr>
      <w:tr w:rsidR="00F65CE2" w:rsidRPr="00157FD1" w14:paraId="7E29148B" w14:textId="77777777">
        <w:trPr>
          <w:cantSplit/>
        </w:trPr>
        <w:tc>
          <w:tcPr>
            <w:tcW w:w="1019" w:type="dxa"/>
            <w:tcBorders>
              <w:top w:val="single" w:sz="8" w:space="0" w:color="auto"/>
            </w:tcBorders>
          </w:tcPr>
          <w:p w14:paraId="7E291486" w14:textId="77777777" w:rsidR="00F65CE2" w:rsidRPr="00157FD1" w:rsidRDefault="00F65CE2">
            <w:pPr>
              <w:pStyle w:val="TableTextBold"/>
              <w:rPr>
                <w:b w:val="0"/>
                <w:bCs/>
              </w:rPr>
            </w:pPr>
            <w:r w:rsidRPr="00157FD1">
              <w:rPr>
                <w:b w:val="0"/>
                <w:bCs/>
              </w:rPr>
              <w:t>FRT2</w:t>
            </w:r>
          </w:p>
        </w:tc>
        <w:tc>
          <w:tcPr>
            <w:tcW w:w="1260" w:type="dxa"/>
            <w:tcBorders>
              <w:top w:val="single" w:sz="8" w:space="0" w:color="auto"/>
            </w:tcBorders>
          </w:tcPr>
          <w:p w14:paraId="7E291487" w14:textId="77777777" w:rsidR="00F65CE2" w:rsidRPr="00157FD1" w:rsidRDefault="00F65CE2">
            <w:pPr>
              <w:pStyle w:val="TableText"/>
              <w:rPr>
                <w:bCs/>
              </w:rPr>
            </w:pPr>
            <w:r w:rsidRPr="00157FD1">
              <w:rPr>
                <w:bCs/>
              </w:rPr>
              <w:t>1, 2, 3, 4, 5, 6, and 9</w:t>
            </w:r>
          </w:p>
        </w:tc>
        <w:tc>
          <w:tcPr>
            <w:tcW w:w="1710" w:type="dxa"/>
            <w:tcBorders>
              <w:top w:val="single" w:sz="8" w:space="0" w:color="auto"/>
            </w:tcBorders>
          </w:tcPr>
          <w:p w14:paraId="7E291488" w14:textId="77777777" w:rsidR="00F65CE2" w:rsidRPr="00157FD1" w:rsidRDefault="00F65CE2">
            <w:pPr>
              <w:pStyle w:val="TableText"/>
              <w:rPr>
                <w:bCs/>
                <w:kern w:val="28"/>
              </w:rPr>
            </w:pPr>
            <w:r w:rsidRPr="00157FD1">
              <w:rPr>
                <w:bCs/>
              </w:rPr>
              <w:t xml:space="preserve">Major </w:t>
            </w:r>
            <w:r>
              <w:rPr>
                <w:bCs/>
              </w:rPr>
              <w:t>p</w:t>
            </w:r>
            <w:r w:rsidRPr="00157FD1">
              <w:rPr>
                <w:bCs/>
              </w:rPr>
              <w:t xml:space="preserve">roblem </w:t>
            </w:r>
            <w:r>
              <w:rPr>
                <w:bCs/>
              </w:rPr>
              <w:t>r</w:t>
            </w:r>
            <w:r w:rsidRPr="00157FD1">
              <w:rPr>
                <w:bCs/>
              </w:rPr>
              <w:t xml:space="preserve">eport </w:t>
            </w:r>
            <w:r>
              <w:rPr>
                <w:bCs/>
              </w:rPr>
              <w:t>f</w:t>
            </w:r>
            <w:r w:rsidRPr="00157FD1">
              <w:rPr>
                <w:bCs/>
              </w:rPr>
              <w:t xml:space="preserve">ix </w:t>
            </w:r>
            <w:r>
              <w:rPr>
                <w:bCs/>
              </w:rPr>
              <w:t>r</w:t>
            </w:r>
            <w:r w:rsidRPr="00157FD1">
              <w:rPr>
                <w:bCs/>
              </w:rPr>
              <w:t xml:space="preserve">esponse </w:t>
            </w:r>
            <w:r>
              <w:rPr>
                <w:bCs/>
              </w:rPr>
              <w:t>t</w:t>
            </w:r>
            <w:r w:rsidRPr="00157FD1">
              <w:rPr>
                <w:bCs/>
              </w:rPr>
              <w:t>ime</w:t>
            </w:r>
          </w:p>
        </w:tc>
        <w:tc>
          <w:tcPr>
            <w:tcW w:w="1800" w:type="dxa"/>
            <w:tcBorders>
              <w:top w:val="single" w:sz="8" w:space="0" w:color="auto"/>
            </w:tcBorders>
          </w:tcPr>
          <w:p w14:paraId="7E291489" w14:textId="77777777" w:rsidR="00F65CE2" w:rsidRPr="00157FD1" w:rsidRDefault="00F65CE2">
            <w:pPr>
              <w:pStyle w:val="TableTextBold"/>
              <w:rPr>
                <w:b w:val="0"/>
                <w:bCs/>
              </w:rPr>
            </w:pPr>
            <w:r w:rsidRPr="00157FD1">
              <w:rPr>
                <w:b w:val="0"/>
                <w:bCs/>
              </w:rPr>
              <w:t>100 x (Fr2c / Fr2d)</w:t>
            </w:r>
          </w:p>
        </w:tc>
        <w:tc>
          <w:tcPr>
            <w:tcW w:w="1170" w:type="dxa"/>
            <w:tcBorders>
              <w:top w:val="single" w:sz="8" w:space="0" w:color="auto"/>
            </w:tcBorders>
          </w:tcPr>
          <w:p w14:paraId="7E29148A" w14:textId="77777777" w:rsidR="00F65CE2" w:rsidRPr="00157FD1" w:rsidRDefault="00F65CE2">
            <w:pPr>
              <w:pStyle w:val="TableText"/>
              <w:rPr>
                <w:bCs/>
                <w:kern w:val="28"/>
              </w:rPr>
            </w:pPr>
            <w:r w:rsidRPr="00157FD1">
              <w:rPr>
                <w:bCs/>
              </w:rPr>
              <w:t>% closed</w:t>
            </w:r>
            <w:r w:rsidRPr="00157FD1">
              <w:rPr>
                <w:bCs/>
              </w:rPr>
              <w:br/>
              <w:t>on time</w:t>
            </w:r>
          </w:p>
        </w:tc>
      </w:tr>
      <w:tr w:rsidR="00F65CE2" w:rsidRPr="00157FD1" w14:paraId="7E291491" w14:textId="77777777">
        <w:trPr>
          <w:cantSplit/>
        </w:trPr>
        <w:tc>
          <w:tcPr>
            <w:tcW w:w="1019" w:type="dxa"/>
          </w:tcPr>
          <w:p w14:paraId="7E29148C" w14:textId="77777777" w:rsidR="00F65CE2" w:rsidRPr="00157FD1" w:rsidRDefault="00F65CE2">
            <w:pPr>
              <w:pStyle w:val="TableTextBold"/>
              <w:rPr>
                <w:b w:val="0"/>
                <w:bCs/>
              </w:rPr>
            </w:pPr>
            <w:r w:rsidRPr="00157FD1">
              <w:rPr>
                <w:b w:val="0"/>
                <w:bCs/>
              </w:rPr>
              <w:t>FRT3</w:t>
            </w:r>
          </w:p>
        </w:tc>
        <w:tc>
          <w:tcPr>
            <w:tcW w:w="1260" w:type="dxa"/>
          </w:tcPr>
          <w:p w14:paraId="7E29148D" w14:textId="77777777" w:rsidR="00F65CE2" w:rsidRPr="00157FD1" w:rsidRDefault="00F65CE2">
            <w:pPr>
              <w:pStyle w:val="TableText"/>
              <w:rPr>
                <w:bCs/>
              </w:rPr>
            </w:pPr>
            <w:r w:rsidRPr="00157FD1">
              <w:rPr>
                <w:bCs/>
              </w:rPr>
              <w:t>1, 2, 3, 4, 5, 6, and 9</w:t>
            </w:r>
          </w:p>
        </w:tc>
        <w:tc>
          <w:tcPr>
            <w:tcW w:w="1710" w:type="dxa"/>
          </w:tcPr>
          <w:p w14:paraId="7E29148E" w14:textId="77777777" w:rsidR="00F65CE2" w:rsidRPr="00157FD1" w:rsidRDefault="00F65CE2">
            <w:pPr>
              <w:pStyle w:val="TableText"/>
              <w:rPr>
                <w:bCs/>
                <w:kern w:val="28"/>
              </w:rPr>
            </w:pPr>
            <w:r w:rsidRPr="00157FD1">
              <w:rPr>
                <w:bCs/>
              </w:rPr>
              <w:t xml:space="preserve">Minor </w:t>
            </w:r>
            <w:r>
              <w:rPr>
                <w:bCs/>
              </w:rPr>
              <w:t>p</w:t>
            </w:r>
            <w:r w:rsidRPr="00157FD1">
              <w:rPr>
                <w:bCs/>
              </w:rPr>
              <w:t xml:space="preserve">roblem </w:t>
            </w:r>
            <w:r>
              <w:rPr>
                <w:bCs/>
              </w:rPr>
              <w:t>r</w:t>
            </w:r>
            <w:r w:rsidRPr="00157FD1">
              <w:rPr>
                <w:bCs/>
              </w:rPr>
              <w:t xml:space="preserve">eport </w:t>
            </w:r>
            <w:r>
              <w:rPr>
                <w:bCs/>
              </w:rPr>
              <w:t>f</w:t>
            </w:r>
            <w:r w:rsidRPr="00157FD1">
              <w:rPr>
                <w:bCs/>
              </w:rPr>
              <w:t xml:space="preserve">ix </w:t>
            </w:r>
            <w:r>
              <w:rPr>
                <w:bCs/>
              </w:rPr>
              <w:t>r</w:t>
            </w:r>
            <w:r w:rsidRPr="00157FD1">
              <w:rPr>
                <w:bCs/>
              </w:rPr>
              <w:t xml:space="preserve">esponse </w:t>
            </w:r>
            <w:r>
              <w:rPr>
                <w:bCs/>
              </w:rPr>
              <w:t>t</w:t>
            </w:r>
            <w:r w:rsidRPr="00157FD1">
              <w:rPr>
                <w:bCs/>
              </w:rPr>
              <w:t xml:space="preserve">ime </w:t>
            </w:r>
          </w:p>
        </w:tc>
        <w:tc>
          <w:tcPr>
            <w:tcW w:w="1800" w:type="dxa"/>
          </w:tcPr>
          <w:p w14:paraId="7E29148F" w14:textId="77777777" w:rsidR="00F65CE2" w:rsidRPr="00157FD1" w:rsidRDefault="00F65CE2">
            <w:pPr>
              <w:pStyle w:val="TableTextBold"/>
              <w:rPr>
                <w:b w:val="0"/>
                <w:bCs/>
              </w:rPr>
            </w:pPr>
            <w:r w:rsidRPr="00157FD1">
              <w:rPr>
                <w:b w:val="0"/>
                <w:bCs/>
              </w:rPr>
              <w:t xml:space="preserve">100 x (Fr3c / Fr3d) </w:t>
            </w:r>
          </w:p>
        </w:tc>
        <w:tc>
          <w:tcPr>
            <w:tcW w:w="1170" w:type="dxa"/>
          </w:tcPr>
          <w:p w14:paraId="7E291490" w14:textId="77777777" w:rsidR="00F65CE2" w:rsidRPr="00157FD1" w:rsidRDefault="00F65CE2">
            <w:pPr>
              <w:pStyle w:val="TableText"/>
              <w:rPr>
                <w:bCs/>
                <w:kern w:val="28"/>
              </w:rPr>
            </w:pPr>
            <w:r w:rsidRPr="00157FD1">
              <w:rPr>
                <w:bCs/>
              </w:rPr>
              <w:t>% closed</w:t>
            </w:r>
            <w:r w:rsidRPr="00157FD1">
              <w:rPr>
                <w:bCs/>
              </w:rPr>
              <w:br/>
              <w:t>on time</w:t>
            </w:r>
          </w:p>
        </w:tc>
      </w:tr>
      <w:tr w:rsidR="00F65CE2" w:rsidRPr="00157FD1" w14:paraId="7E291497" w14:textId="77777777">
        <w:trPr>
          <w:cantSplit/>
        </w:trPr>
        <w:tc>
          <w:tcPr>
            <w:tcW w:w="1019" w:type="dxa"/>
          </w:tcPr>
          <w:p w14:paraId="7E291492" w14:textId="77777777" w:rsidR="00F65CE2" w:rsidRPr="00157FD1" w:rsidRDefault="00F65CE2">
            <w:pPr>
              <w:pStyle w:val="TableTextBold"/>
              <w:rPr>
                <w:b w:val="0"/>
                <w:bCs/>
              </w:rPr>
            </w:pPr>
            <w:r w:rsidRPr="00157FD1">
              <w:rPr>
                <w:b w:val="0"/>
                <w:bCs/>
              </w:rPr>
              <w:t>FRT4</w:t>
            </w:r>
          </w:p>
        </w:tc>
        <w:tc>
          <w:tcPr>
            <w:tcW w:w="1260" w:type="dxa"/>
          </w:tcPr>
          <w:p w14:paraId="7E291493" w14:textId="77777777" w:rsidR="00F65CE2" w:rsidRPr="00157FD1" w:rsidRDefault="00F65CE2">
            <w:pPr>
              <w:pStyle w:val="TableText"/>
              <w:rPr>
                <w:bCs/>
              </w:rPr>
            </w:pPr>
            <w:r w:rsidRPr="00157FD1">
              <w:rPr>
                <w:bCs/>
              </w:rPr>
              <w:t>7 and 8</w:t>
            </w:r>
          </w:p>
        </w:tc>
        <w:tc>
          <w:tcPr>
            <w:tcW w:w="1710" w:type="dxa"/>
          </w:tcPr>
          <w:p w14:paraId="7E291494" w14:textId="77777777" w:rsidR="00F65CE2" w:rsidRPr="00157FD1" w:rsidRDefault="00F65CE2">
            <w:pPr>
              <w:pStyle w:val="TableText"/>
              <w:rPr>
                <w:bCs/>
                <w:kern w:val="28"/>
              </w:rPr>
            </w:pPr>
            <w:r w:rsidRPr="00157FD1">
              <w:rPr>
                <w:bCs/>
              </w:rPr>
              <w:t xml:space="preserve">Problem </w:t>
            </w:r>
            <w:r>
              <w:rPr>
                <w:bCs/>
              </w:rPr>
              <w:t>r</w:t>
            </w:r>
            <w:r w:rsidRPr="00157FD1">
              <w:rPr>
                <w:bCs/>
              </w:rPr>
              <w:t xml:space="preserve">eport </w:t>
            </w:r>
            <w:r>
              <w:rPr>
                <w:bCs/>
              </w:rPr>
              <w:t>f</w:t>
            </w:r>
            <w:r w:rsidRPr="00157FD1">
              <w:rPr>
                <w:bCs/>
              </w:rPr>
              <w:t xml:space="preserve">ix </w:t>
            </w:r>
            <w:r>
              <w:rPr>
                <w:bCs/>
              </w:rPr>
              <w:t>r</w:t>
            </w:r>
            <w:r w:rsidRPr="00157FD1">
              <w:rPr>
                <w:bCs/>
              </w:rPr>
              <w:t xml:space="preserve">esponse </w:t>
            </w:r>
            <w:r>
              <w:rPr>
                <w:bCs/>
              </w:rPr>
              <w:t>t</w:t>
            </w:r>
            <w:r w:rsidRPr="00157FD1">
              <w:rPr>
                <w:bCs/>
              </w:rPr>
              <w:t>ime</w:t>
            </w:r>
          </w:p>
        </w:tc>
        <w:tc>
          <w:tcPr>
            <w:tcW w:w="1800" w:type="dxa"/>
          </w:tcPr>
          <w:p w14:paraId="7E291495" w14:textId="77777777" w:rsidR="00F65CE2" w:rsidRPr="00157FD1" w:rsidRDefault="00F65CE2">
            <w:pPr>
              <w:pStyle w:val="TableTextBold"/>
              <w:rPr>
                <w:b w:val="0"/>
                <w:bCs/>
              </w:rPr>
            </w:pPr>
            <w:r w:rsidRPr="00157FD1">
              <w:rPr>
                <w:b w:val="0"/>
                <w:bCs/>
              </w:rPr>
              <w:t>100 x (Fr4c / Fr4d)</w:t>
            </w:r>
          </w:p>
        </w:tc>
        <w:tc>
          <w:tcPr>
            <w:tcW w:w="1170" w:type="dxa"/>
          </w:tcPr>
          <w:p w14:paraId="7E291496" w14:textId="77777777" w:rsidR="00F65CE2" w:rsidRPr="00157FD1" w:rsidRDefault="00F65CE2">
            <w:pPr>
              <w:pStyle w:val="TableText"/>
              <w:rPr>
                <w:bCs/>
                <w:kern w:val="28"/>
              </w:rPr>
            </w:pPr>
            <w:r w:rsidRPr="00157FD1">
              <w:rPr>
                <w:bCs/>
              </w:rPr>
              <w:t xml:space="preserve">% closed </w:t>
            </w:r>
            <w:r w:rsidRPr="00157FD1">
              <w:rPr>
                <w:bCs/>
              </w:rPr>
              <w:br/>
              <w:t>on time</w:t>
            </w:r>
          </w:p>
        </w:tc>
      </w:tr>
    </w:tbl>
    <w:p w14:paraId="7E291498" w14:textId="77777777" w:rsidR="00F65CE2" w:rsidRPr="00276DD8" w:rsidRDefault="00F65CE2" w:rsidP="00276DD8">
      <w:pPr>
        <w:pStyle w:val="ParSpacer"/>
      </w:pPr>
    </w:p>
    <w:p w14:paraId="7E291499" w14:textId="77777777" w:rsidR="00F65CE2" w:rsidRPr="00157FD1" w:rsidRDefault="00F65CE2">
      <w:pPr>
        <w:pStyle w:val="BodyTextTab0"/>
      </w:pPr>
      <w:r w:rsidRPr="00157FD1">
        <w:t>e)</w:t>
      </w:r>
      <w:r w:rsidRPr="00157FD1">
        <w:tab/>
        <w:t>Reported Data and Format</w:t>
      </w:r>
    </w:p>
    <w:p w14:paraId="7E29149A"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49B" w14:textId="77777777" w:rsidR="00F65CE2" w:rsidRPr="00157FD1" w:rsidRDefault="00F65CE2">
      <w:pPr>
        <w:pStyle w:val="BodyTextTab1"/>
      </w:pPr>
      <w:r w:rsidRPr="00157FD1">
        <w:t>2)</w:t>
      </w:r>
      <w:r w:rsidRPr="00157FD1">
        <w:tab/>
        <w:t>The FRT measurement shall be reported for each month and each product category with data elements, or equivalent as defined by the TL 9000 Administrator, shown in Table 5.2</w:t>
      </w:r>
      <w:r w:rsidRPr="00157FD1">
        <w:noBreakHyphen/>
        <w:t>3 or Table 5.2</w:t>
      </w:r>
      <w:r>
        <w:noBreakHyphen/>
      </w:r>
      <w:r w:rsidRPr="00157FD1">
        <w:t>4.</w:t>
      </w:r>
    </w:p>
    <w:p w14:paraId="7E29149C" w14:textId="77777777" w:rsidR="00F65CE2" w:rsidRPr="00157FD1" w:rsidRDefault="00F65CE2">
      <w:pPr>
        <w:pStyle w:val="ParSpacer"/>
        <w:rPr>
          <w:kern w:val="28"/>
        </w:rPr>
      </w:pPr>
    </w:p>
    <w:p w14:paraId="7E29149D" w14:textId="77777777" w:rsidR="00F65CE2" w:rsidRPr="00157FD1" w:rsidRDefault="00F65CE2">
      <w:pPr>
        <w:pStyle w:val="berschrift4"/>
      </w:pPr>
      <w:bookmarkStart w:id="211" w:name="_Toc461593975"/>
      <w:bookmarkStart w:id="212" w:name="_Toc503257484"/>
      <w:bookmarkStart w:id="213" w:name="_Toc504275407"/>
      <w:bookmarkStart w:id="214" w:name="_Toc505002524"/>
      <w:bookmarkStart w:id="215" w:name="_Toc505339201"/>
      <w:bookmarkStart w:id="216" w:name="_Toc505344151"/>
      <w:bookmarkStart w:id="217" w:name="_Toc505402582"/>
      <w:bookmarkStart w:id="218" w:name="_Toc505493113"/>
      <w:bookmarkStart w:id="219" w:name="_Toc6987743"/>
      <w:bookmarkStart w:id="220" w:name="_Toc137886476"/>
      <w:bookmarkStart w:id="221" w:name="_Toc200531236"/>
      <w:r w:rsidRPr="00157FD1">
        <w:t>Table 5.2</w:t>
      </w:r>
      <w:r w:rsidRPr="00157FD1">
        <w:noBreakHyphen/>
        <w:t>3</w:t>
      </w:r>
      <w:r w:rsidRPr="00157FD1">
        <w:tab/>
        <w:t>FRT Data Table</w:t>
      </w:r>
      <w:bookmarkEnd w:id="211"/>
      <w:bookmarkEnd w:id="212"/>
      <w:bookmarkEnd w:id="213"/>
      <w:bookmarkEnd w:id="214"/>
      <w:bookmarkEnd w:id="215"/>
      <w:bookmarkEnd w:id="216"/>
      <w:bookmarkEnd w:id="217"/>
      <w:bookmarkEnd w:id="218"/>
      <w:bookmarkEnd w:id="219"/>
      <w:r w:rsidRPr="00157FD1">
        <w:t xml:space="preserve"> for Product</w:t>
      </w:r>
      <w:r w:rsidRPr="00157FD1">
        <w:br/>
        <w:t>Categories 1, 2, 3, 4, 5, 6, and 9</w:t>
      </w:r>
      <w:bookmarkEnd w:id="220"/>
      <w:bookmarkEnd w:id="221"/>
    </w:p>
    <w:p w14:paraId="7E29149E"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691"/>
        <w:gridCol w:w="5149"/>
      </w:tblGrid>
      <w:tr w:rsidR="00F65CE2" w:rsidRPr="00157FD1" w14:paraId="7E2914A1" w14:textId="77777777">
        <w:tc>
          <w:tcPr>
            <w:tcW w:w="1691" w:type="dxa"/>
            <w:tcBorders>
              <w:bottom w:val="single" w:sz="8" w:space="0" w:color="auto"/>
            </w:tcBorders>
          </w:tcPr>
          <w:p w14:paraId="7E29149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49" w:type="dxa"/>
            <w:tcBorders>
              <w:bottom w:val="single" w:sz="8" w:space="0" w:color="auto"/>
            </w:tcBorders>
          </w:tcPr>
          <w:p w14:paraId="7E2914A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4A4" w14:textId="77777777">
        <w:tc>
          <w:tcPr>
            <w:tcW w:w="1691" w:type="dxa"/>
          </w:tcPr>
          <w:p w14:paraId="7E2914A2" w14:textId="77777777" w:rsidR="00F65CE2" w:rsidRPr="00157FD1" w:rsidRDefault="00F65CE2">
            <w:pPr>
              <w:pStyle w:val="TableText"/>
              <w:rPr>
                <w:kern w:val="28"/>
              </w:rPr>
            </w:pPr>
            <w:r w:rsidRPr="00157FD1">
              <w:rPr>
                <w:kern w:val="28"/>
              </w:rPr>
              <w:t>MeasurementID</w:t>
            </w:r>
          </w:p>
        </w:tc>
        <w:tc>
          <w:tcPr>
            <w:tcW w:w="5149" w:type="dxa"/>
          </w:tcPr>
          <w:p w14:paraId="7E2914A3" w14:textId="77777777" w:rsidR="00F65CE2" w:rsidRPr="00157FD1" w:rsidRDefault="00F65CE2">
            <w:pPr>
              <w:pStyle w:val="TableText"/>
              <w:rPr>
                <w:kern w:val="28"/>
              </w:rPr>
            </w:pPr>
            <w:r w:rsidRPr="00157FD1">
              <w:rPr>
                <w:kern w:val="28"/>
              </w:rPr>
              <w:t>FRT</w:t>
            </w:r>
          </w:p>
        </w:tc>
      </w:tr>
      <w:tr w:rsidR="00F65CE2" w:rsidRPr="00157FD1" w14:paraId="7E2914A7" w14:textId="77777777">
        <w:tc>
          <w:tcPr>
            <w:tcW w:w="1691" w:type="dxa"/>
          </w:tcPr>
          <w:p w14:paraId="7E2914A5" w14:textId="77777777" w:rsidR="00F65CE2" w:rsidRPr="00157FD1" w:rsidRDefault="00F65CE2">
            <w:pPr>
              <w:pStyle w:val="TableText"/>
              <w:rPr>
                <w:kern w:val="28"/>
              </w:rPr>
            </w:pPr>
            <w:r w:rsidRPr="00157FD1">
              <w:rPr>
                <w:kern w:val="28"/>
              </w:rPr>
              <w:t>Fr2c</w:t>
            </w:r>
          </w:p>
        </w:tc>
        <w:tc>
          <w:tcPr>
            <w:tcW w:w="5149" w:type="dxa"/>
          </w:tcPr>
          <w:p w14:paraId="7E2914A6" w14:textId="77777777" w:rsidR="00F65CE2" w:rsidRPr="00157FD1" w:rsidRDefault="00F65CE2">
            <w:pPr>
              <w:pStyle w:val="TableText"/>
              <w:rPr>
                <w:kern w:val="28"/>
              </w:rPr>
            </w:pPr>
            <w:r w:rsidRPr="00157FD1">
              <w:rPr>
                <w:kern w:val="28"/>
              </w:rPr>
              <w:t>Number of major problem reports closed on time</w:t>
            </w:r>
          </w:p>
        </w:tc>
      </w:tr>
      <w:tr w:rsidR="00F65CE2" w:rsidRPr="00157FD1" w14:paraId="7E2914AA" w14:textId="77777777">
        <w:tc>
          <w:tcPr>
            <w:tcW w:w="1691" w:type="dxa"/>
          </w:tcPr>
          <w:p w14:paraId="7E2914A8" w14:textId="77777777" w:rsidR="00F65CE2" w:rsidRPr="00157FD1" w:rsidRDefault="00F65CE2">
            <w:pPr>
              <w:pStyle w:val="TableText"/>
              <w:rPr>
                <w:kern w:val="28"/>
              </w:rPr>
            </w:pPr>
            <w:r w:rsidRPr="00157FD1">
              <w:rPr>
                <w:kern w:val="28"/>
              </w:rPr>
              <w:t>Fr2d</w:t>
            </w:r>
          </w:p>
        </w:tc>
        <w:tc>
          <w:tcPr>
            <w:tcW w:w="5149" w:type="dxa"/>
          </w:tcPr>
          <w:p w14:paraId="7E2914A9" w14:textId="77777777" w:rsidR="00F65CE2" w:rsidRPr="00157FD1" w:rsidRDefault="00F65CE2">
            <w:pPr>
              <w:pStyle w:val="TableText"/>
              <w:rPr>
                <w:kern w:val="28"/>
              </w:rPr>
            </w:pPr>
            <w:r w:rsidRPr="00157FD1">
              <w:rPr>
                <w:kern w:val="28"/>
              </w:rPr>
              <w:t>Number of major problem reports due to be closed</w:t>
            </w:r>
          </w:p>
        </w:tc>
      </w:tr>
      <w:tr w:rsidR="00F65CE2" w:rsidRPr="00157FD1" w14:paraId="7E2914AD" w14:textId="77777777">
        <w:tc>
          <w:tcPr>
            <w:tcW w:w="1691" w:type="dxa"/>
          </w:tcPr>
          <w:p w14:paraId="7E2914AB" w14:textId="77777777" w:rsidR="00F65CE2" w:rsidRPr="00157FD1" w:rsidRDefault="00F65CE2">
            <w:pPr>
              <w:pStyle w:val="TableText"/>
              <w:rPr>
                <w:kern w:val="28"/>
              </w:rPr>
            </w:pPr>
            <w:r w:rsidRPr="00157FD1">
              <w:rPr>
                <w:kern w:val="28"/>
              </w:rPr>
              <w:t>Fr3c</w:t>
            </w:r>
          </w:p>
        </w:tc>
        <w:tc>
          <w:tcPr>
            <w:tcW w:w="5149" w:type="dxa"/>
          </w:tcPr>
          <w:p w14:paraId="7E2914AC" w14:textId="77777777" w:rsidR="00F65CE2" w:rsidRPr="00157FD1" w:rsidRDefault="00F65CE2">
            <w:pPr>
              <w:pStyle w:val="TableText"/>
              <w:rPr>
                <w:kern w:val="28"/>
              </w:rPr>
            </w:pPr>
            <w:r w:rsidRPr="00157FD1">
              <w:rPr>
                <w:kern w:val="28"/>
              </w:rPr>
              <w:t>Number of minor problem reports closed on time</w:t>
            </w:r>
          </w:p>
        </w:tc>
      </w:tr>
      <w:tr w:rsidR="00F65CE2" w:rsidRPr="00157FD1" w14:paraId="7E2914B0" w14:textId="77777777">
        <w:tc>
          <w:tcPr>
            <w:tcW w:w="1691" w:type="dxa"/>
          </w:tcPr>
          <w:p w14:paraId="7E2914AE" w14:textId="77777777" w:rsidR="00F65CE2" w:rsidRPr="00157FD1" w:rsidRDefault="00F65CE2">
            <w:pPr>
              <w:pStyle w:val="TableText"/>
              <w:rPr>
                <w:kern w:val="28"/>
              </w:rPr>
            </w:pPr>
            <w:r w:rsidRPr="00157FD1">
              <w:rPr>
                <w:kern w:val="28"/>
              </w:rPr>
              <w:t>Fr3d</w:t>
            </w:r>
          </w:p>
        </w:tc>
        <w:tc>
          <w:tcPr>
            <w:tcW w:w="5149" w:type="dxa"/>
          </w:tcPr>
          <w:p w14:paraId="7E2914AF" w14:textId="77777777" w:rsidR="00F65CE2" w:rsidRPr="00157FD1" w:rsidRDefault="00F65CE2">
            <w:pPr>
              <w:pStyle w:val="TableText"/>
              <w:rPr>
                <w:kern w:val="28"/>
              </w:rPr>
            </w:pPr>
            <w:r w:rsidRPr="00157FD1">
              <w:rPr>
                <w:kern w:val="28"/>
              </w:rPr>
              <w:t>Number of minor problem reports due to be closed</w:t>
            </w:r>
          </w:p>
        </w:tc>
      </w:tr>
    </w:tbl>
    <w:p w14:paraId="7E2914B1" w14:textId="77777777" w:rsidR="00F65CE2" w:rsidRPr="00157FD1" w:rsidRDefault="00F65CE2">
      <w:pPr>
        <w:pStyle w:val="ParSpacer"/>
        <w:rPr>
          <w:kern w:val="28"/>
        </w:rPr>
      </w:pPr>
    </w:p>
    <w:p w14:paraId="7E2914B2" w14:textId="77777777" w:rsidR="00F65CE2" w:rsidRPr="00157FD1" w:rsidRDefault="00F65CE2">
      <w:pPr>
        <w:pStyle w:val="berschrift4"/>
      </w:pPr>
      <w:bookmarkStart w:id="222" w:name="_Toc137886477"/>
      <w:bookmarkStart w:id="223" w:name="_Toc200531237"/>
      <w:r w:rsidRPr="00157FD1">
        <w:t>Table 5.2</w:t>
      </w:r>
      <w:r w:rsidRPr="00157FD1">
        <w:noBreakHyphen/>
        <w:t>4</w:t>
      </w:r>
      <w:r w:rsidRPr="00157FD1">
        <w:tab/>
        <w:t>FRT Data Table for Product Categories 7 and 8</w:t>
      </w:r>
      <w:bookmarkEnd w:id="222"/>
      <w:bookmarkEnd w:id="223"/>
    </w:p>
    <w:p w14:paraId="7E2914B3"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688"/>
        <w:gridCol w:w="5141"/>
        <w:gridCol w:w="11"/>
      </w:tblGrid>
      <w:tr w:rsidR="00F65CE2" w:rsidRPr="00157FD1" w14:paraId="7E2914B6" w14:textId="77777777">
        <w:trPr>
          <w:gridAfter w:val="1"/>
          <w:wAfter w:w="11" w:type="dxa"/>
        </w:trPr>
        <w:tc>
          <w:tcPr>
            <w:tcW w:w="1688" w:type="dxa"/>
            <w:tcBorders>
              <w:bottom w:val="single" w:sz="8" w:space="0" w:color="auto"/>
            </w:tcBorders>
          </w:tcPr>
          <w:p w14:paraId="7E2914B4"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41" w:type="dxa"/>
            <w:tcBorders>
              <w:bottom w:val="single" w:sz="8" w:space="0" w:color="auto"/>
            </w:tcBorders>
          </w:tcPr>
          <w:p w14:paraId="7E2914B5"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4B9" w14:textId="77777777">
        <w:tc>
          <w:tcPr>
            <w:tcW w:w="1688" w:type="dxa"/>
          </w:tcPr>
          <w:p w14:paraId="7E2914B7" w14:textId="77777777" w:rsidR="00F65CE2" w:rsidRPr="00157FD1" w:rsidRDefault="00F65CE2">
            <w:pPr>
              <w:pStyle w:val="TableText"/>
              <w:rPr>
                <w:kern w:val="28"/>
              </w:rPr>
            </w:pPr>
            <w:r w:rsidRPr="00157FD1">
              <w:rPr>
                <w:kern w:val="28"/>
              </w:rPr>
              <w:t>MeasurementID</w:t>
            </w:r>
          </w:p>
        </w:tc>
        <w:tc>
          <w:tcPr>
            <w:tcW w:w="5152" w:type="dxa"/>
            <w:gridSpan w:val="2"/>
          </w:tcPr>
          <w:p w14:paraId="7E2914B8" w14:textId="77777777" w:rsidR="00F65CE2" w:rsidRPr="00157FD1" w:rsidRDefault="00F65CE2">
            <w:pPr>
              <w:pStyle w:val="TableText"/>
              <w:rPr>
                <w:kern w:val="28"/>
              </w:rPr>
            </w:pPr>
            <w:r w:rsidRPr="00157FD1">
              <w:rPr>
                <w:kern w:val="28"/>
              </w:rPr>
              <w:t>FRT</w:t>
            </w:r>
          </w:p>
        </w:tc>
      </w:tr>
      <w:tr w:rsidR="00F65CE2" w:rsidRPr="00157FD1" w14:paraId="7E2914BC" w14:textId="77777777">
        <w:tc>
          <w:tcPr>
            <w:tcW w:w="1688" w:type="dxa"/>
          </w:tcPr>
          <w:p w14:paraId="7E2914BA" w14:textId="77777777" w:rsidR="00F65CE2" w:rsidRPr="00157FD1" w:rsidRDefault="00F65CE2">
            <w:pPr>
              <w:pStyle w:val="TableText"/>
              <w:rPr>
                <w:kern w:val="28"/>
              </w:rPr>
            </w:pPr>
            <w:r w:rsidRPr="00157FD1">
              <w:rPr>
                <w:kern w:val="28"/>
              </w:rPr>
              <w:t>Fr4c</w:t>
            </w:r>
          </w:p>
        </w:tc>
        <w:tc>
          <w:tcPr>
            <w:tcW w:w="5152" w:type="dxa"/>
            <w:gridSpan w:val="2"/>
          </w:tcPr>
          <w:p w14:paraId="7E2914BB" w14:textId="77777777" w:rsidR="00F65CE2" w:rsidRPr="00157FD1" w:rsidRDefault="00F65CE2">
            <w:pPr>
              <w:pStyle w:val="TableText"/>
              <w:rPr>
                <w:kern w:val="28"/>
              </w:rPr>
            </w:pPr>
            <w:r w:rsidRPr="00157FD1">
              <w:rPr>
                <w:kern w:val="28"/>
              </w:rPr>
              <w:t>Number of problem reports closed on time</w:t>
            </w:r>
          </w:p>
        </w:tc>
      </w:tr>
      <w:tr w:rsidR="00F65CE2" w:rsidRPr="00157FD1" w14:paraId="7E2914BF" w14:textId="77777777">
        <w:tc>
          <w:tcPr>
            <w:tcW w:w="1688" w:type="dxa"/>
          </w:tcPr>
          <w:p w14:paraId="7E2914BD" w14:textId="77777777" w:rsidR="00F65CE2" w:rsidRPr="00157FD1" w:rsidRDefault="00F65CE2">
            <w:pPr>
              <w:pStyle w:val="TableText"/>
              <w:rPr>
                <w:kern w:val="28"/>
              </w:rPr>
            </w:pPr>
            <w:r w:rsidRPr="00157FD1">
              <w:rPr>
                <w:kern w:val="28"/>
              </w:rPr>
              <w:t>Fr4d</w:t>
            </w:r>
          </w:p>
        </w:tc>
        <w:tc>
          <w:tcPr>
            <w:tcW w:w="5152" w:type="dxa"/>
            <w:gridSpan w:val="2"/>
          </w:tcPr>
          <w:p w14:paraId="7E2914BE" w14:textId="77777777" w:rsidR="00F65CE2" w:rsidRPr="00157FD1" w:rsidRDefault="00F65CE2">
            <w:pPr>
              <w:pStyle w:val="TableText"/>
              <w:rPr>
                <w:kern w:val="28"/>
              </w:rPr>
            </w:pPr>
            <w:r w:rsidRPr="00157FD1">
              <w:rPr>
                <w:kern w:val="28"/>
              </w:rPr>
              <w:t>Number of problem reports due to be closed</w:t>
            </w:r>
          </w:p>
        </w:tc>
      </w:tr>
    </w:tbl>
    <w:p w14:paraId="7E2914C0" w14:textId="77777777" w:rsidR="00F65CE2" w:rsidRPr="00157FD1" w:rsidRDefault="00F65CE2">
      <w:pPr>
        <w:pStyle w:val="ParSpacer"/>
      </w:pPr>
    </w:p>
    <w:p w14:paraId="7E2914C1" w14:textId="77777777" w:rsidR="00F65CE2" w:rsidRPr="00157FD1" w:rsidRDefault="00F65CE2">
      <w:pPr>
        <w:pStyle w:val="BodyTextTab1"/>
      </w:pPr>
      <w:r w:rsidRPr="00157FD1">
        <w:t>3)</w:t>
      </w:r>
      <w:r w:rsidRPr="00157FD1">
        <w:tab/>
        <w:t>The organization shall have the capability to provide</w:t>
      </w:r>
    </w:p>
    <w:p w14:paraId="7E2914C2" w14:textId="77777777" w:rsidR="00F65CE2" w:rsidRPr="00157FD1" w:rsidRDefault="00F65CE2">
      <w:pPr>
        <w:pStyle w:val="BodyTextTab2"/>
      </w:pPr>
      <w:r w:rsidRPr="00157FD1">
        <w:t>–</w:t>
      </w:r>
      <w:r w:rsidRPr="00157FD1">
        <w:tab/>
        <w:t>the FRT by release for all releases in service at the time of calculation,</w:t>
      </w:r>
    </w:p>
    <w:p w14:paraId="7E2914C3" w14:textId="77777777" w:rsidR="00F65CE2" w:rsidRPr="00157FD1" w:rsidRDefault="00F65CE2" w:rsidP="00F65CE2">
      <w:pPr>
        <w:pStyle w:val="BodyTextTab2"/>
        <w:numPr>
          <w:ilvl w:val="1"/>
          <w:numId w:val="36"/>
        </w:numPr>
      </w:pPr>
      <w:r w:rsidRPr="00157FD1">
        <w:t>the number of problem reports due during the month by severity that were not closed on time and the average number of days to closure for problem reports closed during the month by severity.</w:t>
      </w:r>
    </w:p>
    <w:p w14:paraId="7E2914C4" w14:textId="08A894C7" w:rsidR="00F65CE2" w:rsidRPr="00157FD1" w:rsidRDefault="00F65CE2" w:rsidP="00F65CE2">
      <w:pPr>
        <w:pStyle w:val="BodyTextTab2"/>
        <w:ind w:left="2880" w:firstLine="0"/>
      </w:pPr>
      <w:r w:rsidRPr="00157FD1">
        <w:t xml:space="preserve">These data are not reported to the </w:t>
      </w:r>
      <w:r>
        <w:t>TL 9000 Administrator</w:t>
      </w:r>
      <w:r w:rsidRPr="00157FD1">
        <w:t>.</w:t>
      </w:r>
    </w:p>
    <w:p w14:paraId="7E2914C5" w14:textId="4660571B" w:rsidR="00F65CE2" w:rsidRPr="00157FD1" w:rsidRDefault="00F65CE2">
      <w:pPr>
        <w:pStyle w:val="BodyTextTab1"/>
      </w:pPr>
      <w:r w:rsidRPr="00157FD1">
        <w:t>4)</w:t>
      </w:r>
      <w:r w:rsidRPr="00157FD1">
        <w:tab/>
        <w:t>An organization shall have the capability to provide the FRT for the delivery of temporary or interim fixes or workarounds</w:t>
      </w:r>
      <w:r>
        <w:t xml:space="preserve"> to restore service or operation following an incident due to a critical problem</w:t>
      </w:r>
      <w:r w:rsidRPr="00157FD1">
        <w:t xml:space="preserve">. The objective </w:t>
      </w:r>
      <w:r w:rsidRPr="00157FD1">
        <w:lastRenderedPageBreak/>
        <w:t xml:space="preserve">for this is 24 hours, or contractual agreement/SLA, where this is in place. These data are </w:t>
      </w:r>
      <w:r>
        <w:t>not</w:t>
      </w:r>
      <w:r w:rsidRPr="00157FD1">
        <w:t xml:space="preserve"> reported to the </w:t>
      </w:r>
      <w:r>
        <w:t>TL 9000 Administrator</w:t>
      </w:r>
      <w:r w:rsidRPr="00157FD1">
        <w:t>.</w:t>
      </w:r>
    </w:p>
    <w:p w14:paraId="7E2914C6" w14:textId="77777777" w:rsidR="00F65CE2" w:rsidRPr="00157FD1" w:rsidRDefault="00F65CE2">
      <w:pPr>
        <w:pStyle w:val="ParSpacer"/>
        <w:rPr>
          <w:kern w:val="28"/>
        </w:rPr>
      </w:pPr>
    </w:p>
    <w:p w14:paraId="7E2914C7" w14:textId="77777777" w:rsidR="00F65CE2" w:rsidRPr="00157FD1" w:rsidRDefault="00F65CE2">
      <w:pPr>
        <w:pStyle w:val="berschrift3"/>
        <w:rPr>
          <w:rStyle w:val="StyleHeading3Kernat14ptChar"/>
        </w:rPr>
      </w:pPr>
      <w:r>
        <w:br w:type="page"/>
      </w:r>
      <w:r w:rsidRPr="00157FD1">
        <w:lastRenderedPageBreak/>
        <w:t>5.2.5</w:t>
      </w:r>
      <w:r w:rsidRPr="00157FD1">
        <w:tab/>
      </w:r>
      <w:r w:rsidRPr="00157FD1">
        <w:rPr>
          <w:rStyle w:val="StyleHeading3Kernat14ptChar"/>
        </w:rPr>
        <w:t>Sources of Data</w:t>
      </w:r>
    </w:p>
    <w:p w14:paraId="7E2914C8" w14:textId="77777777" w:rsidR="00F65CE2" w:rsidRPr="00157FD1" w:rsidRDefault="00F65CE2">
      <w:pPr>
        <w:pStyle w:val="BodyText"/>
        <w:rPr>
          <w:kern w:val="28"/>
        </w:rPr>
      </w:pPr>
      <w:r w:rsidRPr="00157FD1">
        <w:rPr>
          <w:kern w:val="28"/>
        </w:rPr>
        <w:t>Data for the FRT measurement are derived from information provided by customers and from analysis by the organization.</w:t>
      </w:r>
    </w:p>
    <w:p w14:paraId="7E2914C9" w14:textId="77777777" w:rsidR="00F65CE2" w:rsidRPr="00157FD1" w:rsidRDefault="00F65CE2">
      <w:pPr>
        <w:pStyle w:val="BodyTextTab0"/>
      </w:pPr>
      <w:r w:rsidRPr="00157FD1">
        <w:t>a)</w:t>
      </w:r>
      <w:r w:rsidRPr="00157FD1">
        <w:tab/>
        <w:t>Customers</w:t>
      </w:r>
    </w:p>
    <w:p w14:paraId="7E2914CA" w14:textId="77777777" w:rsidR="00F65CE2" w:rsidRPr="00157FD1" w:rsidRDefault="00F65CE2">
      <w:pPr>
        <w:pStyle w:val="BodyTextTab1"/>
      </w:pPr>
      <w:r w:rsidRPr="00157FD1">
        <w:t>1)</w:t>
      </w:r>
      <w:r w:rsidRPr="00157FD1">
        <w:tab/>
        <w:t>confer with the organization to establish a due threshold time for problem report closure on products in Product Categories 7 and 8, and</w:t>
      </w:r>
    </w:p>
    <w:p w14:paraId="7E2914CB" w14:textId="77777777" w:rsidR="00F65CE2" w:rsidRPr="00157FD1" w:rsidRDefault="00F65CE2">
      <w:pPr>
        <w:pStyle w:val="BodyTextTab1"/>
      </w:pPr>
      <w:r w:rsidRPr="00157FD1">
        <w:t>2)</w:t>
      </w:r>
      <w:r w:rsidRPr="00157FD1">
        <w:tab/>
        <w:t>agree with problem report closure decisions.</w:t>
      </w:r>
    </w:p>
    <w:p w14:paraId="7E2914CC" w14:textId="77777777" w:rsidR="00F65CE2" w:rsidRPr="00157FD1" w:rsidRDefault="00F65CE2">
      <w:pPr>
        <w:pStyle w:val="BodyTextTab0"/>
      </w:pPr>
      <w:r w:rsidRPr="00157FD1">
        <w:t>b)</w:t>
      </w:r>
      <w:r w:rsidRPr="00157FD1">
        <w:tab/>
        <w:t>Organizations</w:t>
      </w:r>
    </w:p>
    <w:p w14:paraId="7E2914CD" w14:textId="77777777" w:rsidR="00F65CE2" w:rsidRPr="00157FD1" w:rsidRDefault="00F65CE2">
      <w:pPr>
        <w:pStyle w:val="BodyTextTab1"/>
      </w:pPr>
      <w:r w:rsidRPr="00157FD1">
        <w:t>1)</w:t>
      </w:r>
      <w:r w:rsidRPr="00157FD1">
        <w:tab/>
        <w:t>track problem reports, their severity (Product Categories 1, 2, 3, 4, 5, 6, and 9), the due threshold time (Product Categories 7 and 8), and actual closure dates,</w:t>
      </w:r>
    </w:p>
    <w:p w14:paraId="7E2914CE" w14:textId="77777777" w:rsidR="00F65CE2" w:rsidRPr="00157FD1" w:rsidRDefault="00F65CE2">
      <w:pPr>
        <w:pStyle w:val="BodyTextTab1"/>
      </w:pPr>
      <w:r w:rsidRPr="00157FD1">
        <w:t>2)</w:t>
      </w:r>
      <w:r w:rsidRPr="00157FD1">
        <w:tab/>
        <w:t>count due, overdue and on-time closures to problem reports, and compute the measurements according to the stated rules, and</w:t>
      </w:r>
    </w:p>
    <w:p w14:paraId="7E2914CF" w14:textId="77777777" w:rsidR="00F65CE2" w:rsidRPr="00157FD1" w:rsidRDefault="00F65CE2">
      <w:pPr>
        <w:pStyle w:val="BodyTextTab1"/>
      </w:pPr>
      <w:r w:rsidRPr="00157FD1">
        <w:t>3)</w:t>
      </w:r>
      <w:r w:rsidRPr="00157FD1">
        <w:tab/>
        <w:t>confer with the customer if changing severity classification for problem reports on products in Product Categories 1, 2, 3, 4, 5, 6, and 9.</w:t>
      </w:r>
    </w:p>
    <w:p w14:paraId="7E2914D0" w14:textId="77777777" w:rsidR="00F65CE2" w:rsidRPr="00157FD1" w:rsidRDefault="00F65CE2" w:rsidP="00F65CE2">
      <w:pPr>
        <w:pStyle w:val="ParSpacer"/>
      </w:pPr>
    </w:p>
    <w:p w14:paraId="7E2914D1" w14:textId="77777777" w:rsidR="00F65CE2" w:rsidRPr="00157FD1" w:rsidRDefault="00F65CE2" w:rsidP="00F65CE2">
      <w:pPr>
        <w:pStyle w:val="berschrift3"/>
      </w:pPr>
      <w:r w:rsidRPr="00157FD1">
        <w:t>5.2.6</w:t>
      </w:r>
      <w:r w:rsidRPr="00157FD1">
        <w:tab/>
        <w:t>Examples</w:t>
      </w:r>
    </w:p>
    <w:p w14:paraId="7E2914D2" w14:textId="78FA8537" w:rsidR="00F65CE2" w:rsidRPr="00157FD1" w:rsidRDefault="00F65CE2" w:rsidP="00F65CE2">
      <w:pPr>
        <w:pStyle w:val="BodyText"/>
      </w:pPr>
      <w:r w:rsidRPr="00157FD1">
        <w:t>Examples for applying the FRT measurement are located on the TL 9000 website (</w:t>
      </w:r>
      <w:r>
        <w:t>tl9000.org/links.html</w:t>
      </w:r>
      <w:r w:rsidRPr="00157FD1">
        <w:t>).</w:t>
      </w:r>
    </w:p>
    <w:p w14:paraId="7E2914D3" w14:textId="77777777" w:rsidR="00F65CE2" w:rsidRDefault="00F65CE2" w:rsidP="00F65CE2">
      <w:pPr>
        <w:pStyle w:val="ParSpacer"/>
      </w:pPr>
      <w:bookmarkStart w:id="224" w:name="_Toc461526659"/>
      <w:bookmarkStart w:id="225" w:name="_Toc504448529"/>
      <w:bookmarkStart w:id="226" w:name="_Toc505344085"/>
    </w:p>
    <w:p w14:paraId="7E2914D4" w14:textId="77777777" w:rsidR="00276DD8" w:rsidRPr="00157FD1" w:rsidRDefault="00276DD8" w:rsidP="00F65CE2">
      <w:pPr>
        <w:pStyle w:val="ParSpacer"/>
      </w:pPr>
      <w:r>
        <w:br w:type="page"/>
      </w:r>
    </w:p>
    <w:p w14:paraId="7E2914D5" w14:textId="77777777" w:rsidR="00F65CE2" w:rsidRPr="00157FD1" w:rsidRDefault="00F65CE2">
      <w:pPr>
        <w:pStyle w:val="berschrift2"/>
        <w:rPr>
          <w:noProof w:val="0"/>
        </w:rPr>
      </w:pPr>
      <w:bookmarkStart w:id="227" w:name="_Toc137886236"/>
      <w:bookmarkStart w:id="228" w:name="_Toc200530982"/>
      <w:bookmarkEnd w:id="224"/>
      <w:r w:rsidRPr="00157FD1">
        <w:rPr>
          <w:noProof w:val="0"/>
        </w:rPr>
        <w:lastRenderedPageBreak/>
        <w:t>5.3</w:t>
      </w:r>
      <w:r w:rsidRPr="00157FD1">
        <w:rPr>
          <w:noProof w:val="0"/>
        </w:rPr>
        <w:tab/>
        <w:t xml:space="preserve">Overdue Problem Report Fix Responsiveness </w:t>
      </w:r>
      <w:r w:rsidRPr="00157FD1">
        <w:rPr>
          <w:noProof w:val="0"/>
          <w:sz w:val="24"/>
        </w:rPr>
        <w:t>(OFR)</w:t>
      </w:r>
      <w:bookmarkEnd w:id="225"/>
      <w:bookmarkEnd w:id="226"/>
      <w:bookmarkEnd w:id="227"/>
      <w:bookmarkEnd w:id="228"/>
    </w:p>
    <w:p w14:paraId="7E2914D6" w14:textId="77777777" w:rsidR="00F65CE2" w:rsidRPr="00157FD1" w:rsidRDefault="00F65CE2">
      <w:pPr>
        <w:pStyle w:val="ParSpacer"/>
      </w:pPr>
    </w:p>
    <w:p w14:paraId="7E2914D7" w14:textId="77777777" w:rsidR="00F65CE2" w:rsidRPr="00157FD1" w:rsidRDefault="00F65CE2">
      <w:pPr>
        <w:pStyle w:val="berschrift3"/>
      </w:pPr>
      <w:r w:rsidRPr="00157FD1">
        <w:t>5.3.1</w:t>
      </w:r>
      <w:r w:rsidRPr="00157FD1">
        <w:tab/>
        <w:t>General Description and Title</w:t>
      </w:r>
    </w:p>
    <w:p w14:paraId="7E2914D8" w14:textId="3DD58A17" w:rsidR="00F65CE2" w:rsidRPr="00157FD1" w:rsidRDefault="00F65CE2">
      <w:pPr>
        <w:pStyle w:val="BodyText"/>
      </w:pPr>
      <w:r w:rsidRPr="00157FD1">
        <w:rPr>
          <w:rFonts w:cs="Arial"/>
          <w:color w:val="000000"/>
          <w:szCs w:val="20"/>
        </w:rPr>
        <w:t xml:space="preserve">Overdue Problem Report Fix Responsiveness (OFR) measures the responsiveness to </w:t>
      </w:r>
      <w:r w:rsidR="00CE1DEB">
        <w:rPr>
          <w:rFonts w:cs="Arial"/>
          <w:color w:val="000000"/>
          <w:szCs w:val="20"/>
        </w:rPr>
        <w:t xml:space="preserve">customer-originated </w:t>
      </w:r>
      <w:r w:rsidRPr="00157FD1">
        <w:rPr>
          <w:rFonts w:cs="Arial"/>
          <w:color w:val="000000"/>
          <w:szCs w:val="20"/>
        </w:rPr>
        <w:t xml:space="preserve">problem reports that </w:t>
      </w:r>
      <w:r w:rsidR="00CE1DEB">
        <w:rPr>
          <w:rFonts w:cs="Arial"/>
          <w:color w:val="000000"/>
          <w:szCs w:val="20"/>
        </w:rPr>
        <w:t xml:space="preserve">are not fixed on time according to the counting rules for </w:t>
      </w:r>
      <w:r w:rsidRPr="00157FD1">
        <w:rPr>
          <w:rFonts w:cs="Arial"/>
          <w:color w:val="000000"/>
          <w:szCs w:val="20"/>
        </w:rPr>
        <w:t>the Fix Response Time measure</w:t>
      </w:r>
      <w:r>
        <w:rPr>
          <w:rFonts w:cs="Arial"/>
          <w:color w:val="000000"/>
          <w:szCs w:val="20"/>
        </w:rPr>
        <w:t>ment</w:t>
      </w:r>
      <w:r w:rsidRPr="00157FD1">
        <w:rPr>
          <w:rFonts w:cs="Arial"/>
          <w:color w:val="000000"/>
          <w:szCs w:val="20"/>
        </w:rPr>
        <w:t>.</w:t>
      </w:r>
    </w:p>
    <w:p w14:paraId="7E2914D9" w14:textId="77777777" w:rsidR="00F65CE2" w:rsidRPr="00157FD1" w:rsidRDefault="00F65CE2">
      <w:pPr>
        <w:pStyle w:val="ParSpacer"/>
      </w:pPr>
    </w:p>
    <w:p w14:paraId="7E2914DA" w14:textId="77777777" w:rsidR="00F65CE2" w:rsidRPr="00157FD1" w:rsidRDefault="00F65CE2">
      <w:pPr>
        <w:pStyle w:val="berschrift3"/>
      </w:pPr>
      <w:r w:rsidRPr="00157FD1">
        <w:t>5.3.2</w:t>
      </w:r>
      <w:r w:rsidRPr="00157FD1">
        <w:tab/>
        <w:t>Purpose</w:t>
      </w:r>
    </w:p>
    <w:p w14:paraId="7E2914DB" w14:textId="77777777" w:rsidR="00F65CE2" w:rsidRPr="00157FD1" w:rsidRDefault="00F65CE2">
      <w:pPr>
        <w:pStyle w:val="BodyText"/>
      </w:pPr>
      <w:r w:rsidRPr="00157FD1">
        <w:t xml:space="preserve">This measurement is used to quantify the responsiveness to overdue </w:t>
      </w:r>
      <w:r w:rsidR="00CE1DEB">
        <w:t xml:space="preserve">customer-originated </w:t>
      </w:r>
      <w:r w:rsidRPr="00157FD1">
        <w:t>problem reports.</w:t>
      </w:r>
    </w:p>
    <w:p w14:paraId="7E2914DC" w14:textId="77777777" w:rsidR="00F65CE2" w:rsidRPr="00157FD1" w:rsidRDefault="00F65CE2">
      <w:pPr>
        <w:pStyle w:val="ParSpacer"/>
      </w:pPr>
    </w:p>
    <w:p w14:paraId="7E2914DD" w14:textId="77777777" w:rsidR="00F65CE2" w:rsidRPr="00157FD1" w:rsidRDefault="00F65CE2">
      <w:pPr>
        <w:pStyle w:val="berschrift3"/>
      </w:pPr>
      <w:r w:rsidRPr="00157FD1">
        <w:t>5.3.</w:t>
      </w:r>
      <w:r>
        <w:t>3</w:t>
      </w:r>
      <w:r>
        <w:tab/>
        <w:t>Applicable Product Categories</w:t>
      </w:r>
    </w:p>
    <w:p w14:paraId="7E2914DE" w14:textId="01976B16" w:rsidR="00F65CE2" w:rsidRPr="00157FD1" w:rsidRDefault="00F65CE2">
      <w:pPr>
        <w:pStyle w:val="BodyText"/>
      </w:pPr>
      <w:r w:rsidRPr="00157FD1">
        <w:t xml:space="preserve">This measurement applies to product categories </w:t>
      </w:r>
      <w:r w:rsidR="008D1769">
        <w:t>as shown in the</w:t>
      </w:r>
      <w:r w:rsidRPr="00157FD1">
        <w:t xml:space="preserve"> Measurement Applicability Table (</w:t>
      </w:r>
      <w:r>
        <w:t>Normalization Units</w:t>
      </w:r>
      <w:r w:rsidRPr="00157FD1">
        <w:t xml:space="preserve">), Appendix A, </w:t>
      </w:r>
      <w:r>
        <w:t>Table A</w:t>
      </w:r>
      <w:r>
        <w:noBreakHyphen/>
        <w:t>2</w:t>
      </w:r>
      <w:r w:rsidRPr="00157FD1">
        <w:t>.</w:t>
      </w:r>
    </w:p>
    <w:p w14:paraId="7E2914DF" w14:textId="77777777" w:rsidR="00F65CE2" w:rsidRPr="00157FD1" w:rsidRDefault="00F65CE2">
      <w:pPr>
        <w:pStyle w:val="ParSpacer"/>
      </w:pPr>
    </w:p>
    <w:p w14:paraId="7E2914E0" w14:textId="77777777" w:rsidR="00F65CE2" w:rsidRPr="00157FD1" w:rsidRDefault="00F65CE2">
      <w:pPr>
        <w:pStyle w:val="berschrift3"/>
      </w:pPr>
      <w:r>
        <w:t>5.3.4</w:t>
      </w:r>
      <w:r>
        <w:tab/>
        <w:t>Detailed Description</w:t>
      </w:r>
    </w:p>
    <w:p w14:paraId="7E2914E1" w14:textId="77777777" w:rsidR="00F65CE2" w:rsidRPr="00157FD1" w:rsidRDefault="00F65CE2">
      <w:pPr>
        <w:pStyle w:val="BodyTextTab0"/>
      </w:pPr>
      <w:r w:rsidRPr="00157FD1">
        <w:t>a)</w:t>
      </w:r>
      <w:r w:rsidRPr="00157FD1">
        <w:tab/>
        <w:t>Terminology</w:t>
      </w:r>
    </w:p>
    <w:p w14:paraId="7E2914E2" w14:textId="77777777" w:rsidR="00F65CE2" w:rsidRPr="00157FD1" w:rsidRDefault="00F65CE2">
      <w:pPr>
        <w:pStyle w:val="BodyTextInd1"/>
      </w:pPr>
      <w:r w:rsidRPr="00157FD1">
        <w:t>The Glossary includes definitions for</w:t>
      </w:r>
    </w:p>
    <w:p w14:paraId="7E2914E3" w14:textId="77777777" w:rsidR="00F65CE2" w:rsidRPr="00157FD1" w:rsidRDefault="00F65CE2">
      <w:pPr>
        <w:pStyle w:val="BodyTextTab1"/>
      </w:pPr>
      <w:r w:rsidRPr="00157FD1">
        <w:t>–</w:t>
      </w:r>
      <w:r w:rsidRPr="00157FD1">
        <w:tab/>
        <w:t>Closure Criteria</w:t>
      </w:r>
    </w:p>
    <w:p w14:paraId="7E2914E4" w14:textId="77777777" w:rsidR="00F65CE2" w:rsidRPr="00157FD1" w:rsidRDefault="00F65CE2">
      <w:pPr>
        <w:pStyle w:val="BodyTextTab1"/>
      </w:pPr>
      <w:r w:rsidRPr="00157FD1">
        <w:t>–</w:t>
      </w:r>
      <w:r w:rsidRPr="00157FD1">
        <w:tab/>
        <w:t>Closure Date</w:t>
      </w:r>
    </w:p>
    <w:p w14:paraId="7E2914E5" w14:textId="77777777" w:rsidR="00F65CE2" w:rsidRPr="00157FD1" w:rsidRDefault="00F65CE2">
      <w:pPr>
        <w:pStyle w:val="BodyTextTab1"/>
      </w:pPr>
      <w:r w:rsidRPr="00157FD1">
        <w:t>–</w:t>
      </w:r>
      <w:r w:rsidRPr="00157FD1">
        <w:tab/>
        <w:t>Closure Interval</w:t>
      </w:r>
    </w:p>
    <w:p w14:paraId="7E2914E6" w14:textId="77777777" w:rsidR="00F65CE2" w:rsidRPr="00157FD1" w:rsidRDefault="00F65CE2">
      <w:pPr>
        <w:pStyle w:val="BodyTextTab1"/>
      </w:pPr>
      <w:r w:rsidRPr="00157FD1">
        <w:t>–</w:t>
      </w:r>
      <w:r w:rsidRPr="00157FD1">
        <w:tab/>
        <w:t>Fix</w:t>
      </w:r>
    </w:p>
    <w:p w14:paraId="7E2914E7" w14:textId="77777777" w:rsidR="00F65CE2" w:rsidRPr="00157FD1" w:rsidRDefault="00F65CE2">
      <w:pPr>
        <w:pStyle w:val="BodyTextTab1"/>
      </w:pPr>
      <w:r w:rsidRPr="00157FD1">
        <w:t>–</w:t>
      </w:r>
      <w:r w:rsidRPr="00157FD1">
        <w:tab/>
        <w:t xml:space="preserve">Fix Response Time </w:t>
      </w:r>
    </w:p>
    <w:p w14:paraId="7E2914E8" w14:textId="77777777" w:rsidR="00F65CE2" w:rsidRPr="00157FD1" w:rsidRDefault="00F65CE2">
      <w:pPr>
        <w:pStyle w:val="BodyTextTab1"/>
      </w:pPr>
      <w:r w:rsidRPr="00157FD1">
        <w:t>–</w:t>
      </w:r>
      <w:r w:rsidRPr="00157FD1">
        <w:tab/>
        <w:t>Official Fix</w:t>
      </w:r>
    </w:p>
    <w:p w14:paraId="7E2914E9" w14:textId="77777777" w:rsidR="00F65CE2" w:rsidRPr="00157FD1" w:rsidRDefault="00F65CE2">
      <w:pPr>
        <w:pStyle w:val="BodyTextTab1"/>
      </w:pPr>
      <w:r w:rsidRPr="00157FD1">
        <w:t>–</w:t>
      </w:r>
      <w:r w:rsidRPr="00157FD1">
        <w:tab/>
        <w:t>Overdue Problem Report</w:t>
      </w:r>
    </w:p>
    <w:p w14:paraId="7E2914EA" w14:textId="77777777" w:rsidR="00F65CE2" w:rsidRPr="00157FD1" w:rsidRDefault="00F65CE2" w:rsidP="00F65CE2">
      <w:pPr>
        <w:pStyle w:val="BodyTextTab1"/>
      </w:pPr>
      <w:r w:rsidRPr="00157FD1">
        <w:t>–</w:t>
      </w:r>
      <w:r w:rsidRPr="00157FD1">
        <w:tab/>
        <w:t>Problem Report</w:t>
      </w:r>
    </w:p>
    <w:p w14:paraId="7E2914EB" w14:textId="77777777" w:rsidR="00F65CE2" w:rsidRPr="00157FD1" w:rsidRDefault="00F65CE2">
      <w:pPr>
        <w:pStyle w:val="BodyTextTab1"/>
      </w:pPr>
      <w:r>
        <w:t>–</w:t>
      </w:r>
      <w:r>
        <w:tab/>
        <w:t>Problem Report – Major</w:t>
      </w:r>
    </w:p>
    <w:p w14:paraId="7E2914EC" w14:textId="77777777" w:rsidR="00F65CE2" w:rsidRPr="00157FD1" w:rsidRDefault="00F65CE2">
      <w:pPr>
        <w:pStyle w:val="BodyTextTab1"/>
      </w:pPr>
      <w:r>
        <w:t>–</w:t>
      </w:r>
      <w:r>
        <w:tab/>
        <w:t>Problem Report – Minor</w:t>
      </w:r>
    </w:p>
    <w:p w14:paraId="7E2914ED" w14:textId="77777777" w:rsidR="00F65CE2" w:rsidRPr="00157FD1" w:rsidRDefault="00F65CE2">
      <w:pPr>
        <w:pStyle w:val="BodyTextTab1"/>
      </w:pPr>
      <w:r w:rsidRPr="00157FD1">
        <w:t>–</w:t>
      </w:r>
      <w:r w:rsidRPr="00157FD1">
        <w:tab/>
        <w:t>Severity</w:t>
      </w:r>
    </w:p>
    <w:p w14:paraId="7E2914EE" w14:textId="77777777" w:rsidR="00F65CE2" w:rsidRPr="00157FD1" w:rsidRDefault="00F65CE2">
      <w:pPr>
        <w:pStyle w:val="BodyTextTab1"/>
      </w:pPr>
      <w:r w:rsidRPr="00157FD1">
        <w:t>–</w:t>
      </w:r>
      <w:r w:rsidRPr="00157FD1">
        <w:tab/>
        <w:t>Temporary Fix</w:t>
      </w:r>
    </w:p>
    <w:p w14:paraId="7E2914EF" w14:textId="77777777" w:rsidR="00F65CE2" w:rsidRPr="00157FD1" w:rsidRDefault="00F65CE2">
      <w:pPr>
        <w:pStyle w:val="BodyTextTab0"/>
      </w:pPr>
      <w:r w:rsidRPr="00157FD1">
        <w:t>b)</w:t>
      </w:r>
      <w:r w:rsidRPr="00157FD1">
        <w:tab/>
        <w:t>Counting Rules</w:t>
      </w:r>
    </w:p>
    <w:p w14:paraId="7E2914F0" w14:textId="77777777" w:rsidR="00F65CE2" w:rsidRPr="00157FD1" w:rsidRDefault="00F65CE2">
      <w:pPr>
        <w:pStyle w:val="BodyTextInd1"/>
      </w:pPr>
      <w:r w:rsidRPr="00157FD1">
        <w:t>In addition to all the counting rules in 5.2.4 b), the following rules shall apply.</w:t>
      </w:r>
    </w:p>
    <w:p w14:paraId="7E2914F1" w14:textId="77777777" w:rsidR="00F65CE2" w:rsidRPr="00157FD1" w:rsidRDefault="00F65CE2">
      <w:pPr>
        <w:pStyle w:val="BodyTextTab1"/>
      </w:pPr>
      <w:r w:rsidRPr="00157FD1">
        <w:t>1)</w:t>
      </w:r>
      <w:r w:rsidRPr="00157FD1">
        <w:tab/>
        <w:t>Overdue problem reports are those that are open beyond the due threshold time defined in 5.2.4 d) 1).</w:t>
      </w:r>
    </w:p>
    <w:p w14:paraId="7E2914F2" w14:textId="77777777" w:rsidR="00F65CE2" w:rsidRPr="00157FD1" w:rsidRDefault="00F65CE2">
      <w:pPr>
        <w:pStyle w:val="BodyTextTab1"/>
      </w:pPr>
      <w:r w:rsidRPr="00157FD1">
        <w:t>2)</w:t>
      </w:r>
      <w:r w:rsidRPr="00157FD1">
        <w:tab/>
        <w:t>Open problem reports shall be counted as overdue in each month during which they are open and overdue including the month they are closed.</w:t>
      </w:r>
    </w:p>
    <w:p w14:paraId="7E2914F3" w14:textId="77777777" w:rsidR="00F65CE2" w:rsidRPr="00157FD1" w:rsidRDefault="00F65CE2">
      <w:pPr>
        <w:pStyle w:val="BodyTextInd2"/>
      </w:pPr>
      <w:r w:rsidRPr="00157FD1">
        <w:t>For example, if a problem report is open and overdue in June and did not close by the last day of June, then it shall count as overdue in June and overdue in July, even if it closed on the first day of July.</w:t>
      </w:r>
    </w:p>
    <w:p w14:paraId="7E2914F4" w14:textId="28F3DB9F" w:rsidR="00F65CE2" w:rsidRPr="00157FD1" w:rsidRDefault="00F65CE2" w:rsidP="00F65CE2">
      <w:pPr>
        <w:pStyle w:val="BodyTextTab1"/>
      </w:pPr>
      <w:r w:rsidRPr="00157FD1">
        <w:t>3)</w:t>
      </w:r>
      <w:r w:rsidRPr="00157FD1">
        <w:tab/>
        <w:t xml:space="preserve">If the deferral date is missed for an Overdue Problem Report, the problem report must be counted as overdue in all previously excluded months and those month’s OFR data must be </w:t>
      </w:r>
      <w:r w:rsidR="00A02933">
        <w:t>resub</w:t>
      </w:r>
      <w:r w:rsidRPr="00157FD1">
        <w:t>mitted.</w:t>
      </w:r>
    </w:p>
    <w:p w14:paraId="7E2914F5" w14:textId="77777777" w:rsidR="00F65CE2" w:rsidRPr="00157FD1" w:rsidRDefault="00F65CE2">
      <w:pPr>
        <w:pStyle w:val="BodyTextTab0"/>
      </w:pPr>
      <w:r>
        <w:br w:type="page"/>
      </w:r>
      <w:r w:rsidRPr="00157FD1">
        <w:lastRenderedPageBreak/>
        <w:t>c)</w:t>
      </w:r>
      <w:r w:rsidRPr="00157FD1">
        <w:tab/>
        <w:t>Counting Rule Exclusions</w:t>
      </w:r>
    </w:p>
    <w:p w14:paraId="7E2914F6" w14:textId="77777777" w:rsidR="00F65CE2" w:rsidRPr="00157FD1" w:rsidRDefault="00F65CE2" w:rsidP="00F65CE2">
      <w:pPr>
        <w:pStyle w:val="BodyTextTab1"/>
      </w:pPr>
      <w:r w:rsidRPr="00157FD1">
        <w:t>1)</w:t>
      </w:r>
      <w:r w:rsidRPr="00157FD1">
        <w:tab/>
        <w:t>The counting rule exclusions in 5.2.4 c) shall apply.</w:t>
      </w:r>
    </w:p>
    <w:p w14:paraId="7E2914F7" w14:textId="77777777" w:rsidR="00F65CE2" w:rsidRPr="00157FD1" w:rsidRDefault="00F65CE2" w:rsidP="00F65CE2">
      <w:pPr>
        <w:pStyle w:val="BodyTextTab1"/>
        <w:rPr>
          <w:color w:val="000000"/>
        </w:rPr>
      </w:pPr>
      <w:r w:rsidRPr="00157FD1">
        <w:t>2)</w:t>
      </w:r>
      <w:r w:rsidRPr="00157FD1">
        <w:tab/>
      </w:r>
      <w:r w:rsidRPr="00157FD1">
        <w:rPr>
          <w:color w:val="000000"/>
        </w:rPr>
        <w:t>If, with customer consent, the implementation of a fix is deferred, such as waiting for the next software update versus a patch, then the deferral interval shall not be included in OFR. This deferral may be to an agreed scheduled date when the fix is to be delivered or simply to a specific new product release that will contain the fix. Therefore, a customer-approved deferral of an overdue problem removes it from subsequent months until the month that marks the end of the deferral interval and then all of the above counting rules again apply.</w:t>
      </w:r>
    </w:p>
    <w:p w14:paraId="7E2914F8" w14:textId="77777777" w:rsidR="00F65CE2" w:rsidRPr="00157FD1" w:rsidRDefault="00F65CE2">
      <w:pPr>
        <w:pStyle w:val="BodyTextTab0"/>
      </w:pPr>
      <w:r w:rsidRPr="00157FD1">
        <w:t>d)</w:t>
      </w:r>
      <w:r w:rsidRPr="00157FD1">
        <w:tab/>
        <w:t>Calculations and Formulas</w:t>
      </w:r>
    </w:p>
    <w:p w14:paraId="7E2914F9" w14:textId="77777777" w:rsidR="00F65CE2" w:rsidRPr="00157FD1" w:rsidRDefault="00F65CE2">
      <w:pPr>
        <w:pStyle w:val="BodyTextInd1"/>
      </w:pPr>
      <w:r w:rsidRPr="00157FD1">
        <w:t>The applicable OFR measurements are calculated monthly as shown in Table</w:t>
      </w:r>
      <w:r>
        <w:t> </w:t>
      </w:r>
      <w:r w:rsidRPr="00157FD1">
        <w:t>5.3</w:t>
      </w:r>
      <w:r w:rsidRPr="00157FD1">
        <w:noBreakHyphen/>
        <w:t>2.</w:t>
      </w:r>
    </w:p>
    <w:p w14:paraId="7E2914FA" w14:textId="2E3D382F" w:rsidR="00F65CE2" w:rsidRPr="00157FD1" w:rsidRDefault="00F65CE2" w:rsidP="00F65CE2">
      <w:pPr>
        <w:pStyle w:val="BodyTextInd1"/>
      </w:pPr>
      <w:r w:rsidRPr="00157FD1">
        <w:t>In cases where there are no overdue problem reports during the month, the OFR value is 100%.</w:t>
      </w:r>
    </w:p>
    <w:p w14:paraId="7E2914FB" w14:textId="77777777" w:rsidR="00F65CE2" w:rsidRPr="00157FD1" w:rsidRDefault="00F65CE2">
      <w:pPr>
        <w:pStyle w:val="ParSpacer"/>
      </w:pPr>
    </w:p>
    <w:p w14:paraId="7E2914FC" w14:textId="77777777" w:rsidR="00F65CE2" w:rsidRPr="00157FD1" w:rsidRDefault="00F65CE2">
      <w:pPr>
        <w:pStyle w:val="berschrift4"/>
        <w:rPr>
          <w:snapToGrid w:val="0"/>
        </w:rPr>
      </w:pPr>
      <w:bookmarkStart w:id="229" w:name="_Toc137886478"/>
      <w:bookmarkStart w:id="230" w:name="_Toc200531238"/>
      <w:r w:rsidRPr="00157FD1">
        <w:t>Table 5.3</w:t>
      </w:r>
      <w:r w:rsidRPr="00157FD1">
        <w:noBreakHyphen/>
        <w:t>1</w:t>
      </w:r>
      <w:r w:rsidRPr="00157FD1">
        <w:tab/>
        <w:t>OFR Notation</w:t>
      </w:r>
      <w:bookmarkEnd w:id="229"/>
      <w:bookmarkEnd w:id="230"/>
    </w:p>
    <w:p w14:paraId="7E2914FD" w14:textId="77777777" w:rsidR="00F65CE2" w:rsidRPr="00157FD1" w:rsidRDefault="00F65CE2">
      <w:pPr>
        <w:pStyle w:val="ParSpacer"/>
      </w:pPr>
    </w:p>
    <w:tbl>
      <w:tblPr>
        <w:tblW w:w="6840" w:type="dxa"/>
        <w:tblInd w:w="2549" w:type="dxa"/>
        <w:tblBorders>
          <w:bottom w:val="single" w:sz="4" w:space="0" w:color="auto"/>
        </w:tblBorders>
        <w:tblLayout w:type="fixed"/>
        <w:tblCellMar>
          <w:left w:w="29" w:type="dxa"/>
          <w:right w:w="29" w:type="dxa"/>
        </w:tblCellMar>
        <w:tblLook w:val="0000" w:firstRow="0" w:lastRow="0" w:firstColumn="0" w:lastColumn="0" w:noHBand="0" w:noVBand="0"/>
      </w:tblPr>
      <w:tblGrid>
        <w:gridCol w:w="966"/>
        <w:gridCol w:w="1141"/>
        <w:gridCol w:w="4722"/>
        <w:gridCol w:w="11"/>
      </w:tblGrid>
      <w:tr w:rsidR="00F65CE2" w:rsidRPr="00157FD1" w14:paraId="7E291501" w14:textId="77777777">
        <w:tc>
          <w:tcPr>
            <w:tcW w:w="966" w:type="dxa"/>
            <w:tcBorders>
              <w:bottom w:val="single" w:sz="8" w:space="0" w:color="auto"/>
            </w:tcBorders>
          </w:tcPr>
          <w:p w14:paraId="7E2914FE"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1141" w:type="dxa"/>
            <w:tcBorders>
              <w:bottom w:val="single" w:sz="8" w:space="0" w:color="auto"/>
            </w:tcBorders>
          </w:tcPr>
          <w:p w14:paraId="7E2914F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Product Categories</w:t>
            </w:r>
          </w:p>
        </w:tc>
        <w:tc>
          <w:tcPr>
            <w:tcW w:w="4733" w:type="dxa"/>
            <w:gridSpan w:val="2"/>
            <w:tcBorders>
              <w:bottom w:val="single" w:sz="8" w:space="0" w:color="auto"/>
            </w:tcBorders>
          </w:tcPr>
          <w:p w14:paraId="7E29150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505" w14:textId="77777777">
        <w:tblPrEx>
          <w:tblBorders>
            <w:bottom w:val="none" w:sz="0" w:space="0" w:color="auto"/>
          </w:tblBorders>
        </w:tblPrEx>
        <w:tc>
          <w:tcPr>
            <w:tcW w:w="966" w:type="dxa"/>
            <w:tcBorders>
              <w:top w:val="single" w:sz="8" w:space="0" w:color="auto"/>
            </w:tcBorders>
          </w:tcPr>
          <w:p w14:paraId="7E291502" w14:textId="77777777" w:rsidR="00F65CE2" w:rsidRPr="00157FD1" w:rsidRDefault="00F65CE2">
            <w:pPr>
              <w:pStyle w:val="NormBold"/>
              <w:rPr>
                <w:b w:val="0"/>
                <w:bCs/>
              </w:rPr>
            </w:pPr>
            <w:r w:rsidRPr="00157FD1">
              <w:rPr>
                <w:b w:val="0"/>
                <w:bCs/>
              </w:rPr>
              <w:t>Of2c</w:t>
            </w:r>
          </w:p>
        </w:tc>
        <w:tc>
          <w:tcPr>
            <w:tcW w:w="1141" w:type="dxa"/>
            <w:tcBorders>
              <w:top w:val="single" w:sz="8" w:space="0" w:color="auto"/>
            </w:tcBorders>
          </w:tcPr>
          <w:p w14:paraId="7E291503" w14:textId="77777777" w:rsidR="00F65CE2" w:rsidRPr="00157FD1" w:rsidRDefault="00F65CE2">
            <w:pPr>
              <w:pStyle w:val="TableText"/>
              <w:rPr>
                <w:kern w:val="28"/>
              </w:rPr>
            </w:pPr>
            <w:r w:rsidRPr="00157FD1">
              <w:rPr>
                <w:kern w:val="28"/>
              </w:rPr>
              <w:t>1, 2, 3, 4, 5, 6, and 9</w:t>
            </w:r>
          </w:p>
        </w:tc>
        <w:tc>
          <w:tcPr>
            <w:tcW w:w="4733" w:type="dxa"/>
            <w:gridSpan w:val="2"/>
            <w:tcBorders>
              <w:top w:val="single" w:sz="8" w:space="0" w:color="auto"/>
            </w:tcBorders>
          </w:tcPr>
          <w:p w14:paraId="7E291504" w14:textId="77777777" w:rsidR="00F65CE2" w:rsidRPr="00157FD1" w:rsidRDefault="00F65CE2">
            <w:pPr>
              <w:pStyle w:val="TableText"/>
              <w:rPr>
                <w:kern w:val="28"/>
              </w:rPr>
            </w:pPr>
            <w:r w:rsidRPr="00157FD1">
              <w:rPr>
                <w:kern w:val="28"/>
              </w:rPr>
              <w:t>Number of overdue major problem reports closed</w:t>
            </w:r>
          </w:p>
        </w:tc>
      </w:tr>
      <w:tr w:rsidR="00F65CE2" w:rsidRPr="00157FD1" w14:paraId="7E291509" w14:textId="77777777">
        <w:tblPrEx>
          <w:tblBorders>
            <w:bottom w:val="none" w:sz="0" w:space="0" w:color="auto"/>
          </w:tblBorders>
        </w:tblPrEx>
        <w:tc>
          <w:tcPr>
            <w:tcW w:w="966" w:type="dxa"/>
          </w:tcPr>
          <w:p w14:paraId="7E291506" w14:textId="77777777" w:rsidR="00F65CE2" w:rsidRPr="00157FD1" w:rsidRDefault="00F65CE2">
            <w:pPr>
              <w:pStyle w:val="NormBold"/>
              <w:rPr>
                <w:b w:val="0"/>
                <w:bCs/>
              </w:rPr>
            </w:pPr>
            <w:r w:rsidRPr="00157FD1">
              <w:rPr>
                <w:b w:val="0"/>
                <w:bCs/>
              </w:rPr>
              <w:t xml:space="preserve">Of2d </w:t>
            </w:r>
          </w:p>
        </w:tc>
        <w:tc>
          <w:tcPr>
            <w:tcW w:w="1141" w:type="dxa"/>
          </w:tcPr>
          <w:p w14:paraId="7E291507" w14:textId="77777777" w:rsidR="00F65CE2" w:rsidRPr="00157FD1" w:rsidRDefault="00F65CE2">
            <w:pPr>
              <w:pStyle w:val="TableText"/>
              <w:rPr>
                <w:kern w:val="28"/>
              </w:rPr>
            </w:pPr>
            <w:r w:rsidRPr="00157FD1">
              <w:rPr>
                <w:kern w:val="28"/>
              </w:rPr>
              <w:t>1, 2, 3, 4, 5, 6, and 9</w:t>
            </w:r>
          </w:p>
        </w:tc>
        <w:tc>
          <w:tcPr>
            <w:tcW w:w="4733" w:type="dxa"/>
            <w:gridSpan w:val="2"/>
          </w:tcPr>
          <w:p w14:paraId="7E291508" w14:textId="77777777" w:rsidR="00F65CE2" w:rsidRPr="00157FD1" w:rsidRDefault="00F65CE2">
            <w:pPr>
              <w:pStyle w:val="TableText"/>
              <w:rPr>
                <w:kern w:val="28"/>
              </w:rPr>
            </w:pPr>
            <w:r w:rsidRPr="00157FD1">
              <w:rPr>
                <w:kern w:val="28"/>
              </w:rPr>
              <w:t>Number of overdue major problem reports</w:t>
            </w:r>
          </w:p>
        </w:tc>
      </w:tr>
      <w:tr w:rsidR="00F65CE2" w:rsidRPr="00157FD1" w14:paraId="7E29150D" w14:textId="77777777">
        <w:tblPrEx>
          <w:tblBorders>
            <w:bottom w:val="none" w:sz="0" w:space="0" w:color="auto"/>
          </w:tblBorders>
        </w:tblPrEx>
        <w:tc>
          <w:tcPr>
            <w:tcW w:w="966" w:type="dxa"/>
          </w:tcPr>
          <w:p w14:paraId="7E29150A" w14:textId="77777777" w:rsidR="00F65CE2" w:rsidRPr="00157FD1" w:rsidRDefault="00F65CE2">
            <w:pPr>
              <w:pStyle w:val="NormBold"/>
              <w:rPr>
                <w:b w:val="0"/>
                <w:bCs/>
              </w:rPr>
            </w:pPr>
            <w:r w:rsidRPr="00157FD1">
              <w:rPr>
                <w:b w:val="0"/>
                <w:bCs/>
              </w:rPr>
              <w:t>Of3c</w:t>
            </w:r>
          </w:p>
        </w:tc>
        <w:tc>
          <w:tcPr>
            <w:tcW w:w="1141" w:type="dxa"/>
          </w:tcPr>
          <w:p w14:paraId="7E29150B" w14:textId="77777777" w:rsidR="00F65CE2" w:rsidRPr="00157FD1" w:rsidRDefault="00F65CE2">
            <w:pPr>
              <w:pStyle w:val="TableText"/>
              <w:rPr>
                <w:kern w:val="28"/>
              </w:rPr>
            </w:pPr>
            <w:r w:rsidRPr="00157FD1">
              <w:rPr>
                <w:kern w:val="28"/>
              </w:rPr>
              <w:t>1, 2, 3, 4, 5, 6, and 9</w:t>
            </w:r>
          </w:p>
        </w:tc>
        <w:tc>
          <w:tcPr>
            <w:tcW w:w="4733" w:type="dxa"/>
            <w:gridSpan w:val="2"/>
          </w:tcPr>
          <w:p w14:paraId="7E29150C" w14:textId="77777777" w:rsidR="00F65CE2" w:rsidRPr="00157FD1" w:rsidRDefault="00F65CE2">
            <w:pPr>
              <w:pStyle w:val="TableText"/>
              <w:rPr>
                <w:kern w:val="28"/>
              </w:rPr>
            </w:pPr>
            <w:r w:rsidRPr="00157FD1">
              <w:rPr>
                <w:kern w:val="28"/>
              </w:rPr>
              <w:t>Number of overdue minor problem reports closed</w:t>
            </w:r>
          </w:p>
        </w:tc>
      </w:tr>
      <w:tr w:rsidR="00F65CE2" w:rsidRPr="00157FD1" w14:paraId="7E291511" w14:textId="77777777">
        <w:tblPrEx>
          <w:tblBorders>
            <w:bottom w:val="none" w:sz="0" w:space="0" w:color="auto"/>
          </w:tblBorders>
        </w:tblPrEx>
        <w:tc>
          <w:tcPr>
            <w:tcW w:w="966" w:type="dxa"/>
          </w:tcPr>
          <w:p w14:paraId="7E29150E" w14:textId="77777777" w:rsidR="00F65CE2" w:rsidRPr="00157FD1" w:rsidRDefault="00F65CE2">
            <w:pPr>
              <w:pStyle w:val="NormBold"/>
              <w:rPr>
                <w:b w:val="0"/>
                <w:bCs/>
              </w:rPr>
            </w:pPr>
            <w:r w:rsidRPr="00157FD1">
              <w:rPr>
                <w:b w:val="0"/>
                <w:bCs/>
              </w:rPr>
              <w:t>Of3d</w:t>
            </w:r>
          </w:p>
        </w:tc>
        <w:tc>
          <w:tcPr>
            <w:tcW w:w="1141" w:type="dxa"/>
          </w:tcPr>
          <w:p w14:paraId="7E29150F" w14:textId="77777777" w:rsidR="00F65CE2" w:rsidRPr="00157FD1" w:rsidRDefault="00F65CE2">
            <w:pPr>
              <w:pStyle w:val="TableText"/>
              <w:rPr>
                <w:kern w:val="28"/>
              </w:rPr>
            </w:pPr>
            <w:r w:rsidRPr="00157FD1">
              <w:rPr>
                <w:kern w:val="28"/>
              </w:rPr>
              <w:t>1, 2, 3, 4, 5, 6, and 9</w:t>
            </w:r>
          </w:p>
        </w:tc>
        <w:tc>
          <w:tcPr>
            <w:tcW w:w="4733" w:type="dxa"/>
            <w:gridSpan w:val="2"/>
          </w:tcPr>
          <w:p w14:paraId="7E291510" w14:textId="77777777" w:rsidR="00F65CE2" w:rsidRPr="00157FD1" w:rsidRDefault="00F65CE2">
            <w:pPr>
              <w:pStyle w:val="TableText"/>
              <w:rPr>
                <w:kern w:val="28"/>
              </w:rPr>
            </w:pPr>
            <w:r w:rsidRPr="00157FD1">
              <w:rPr>
                <w:kern w:val="28"/>
              </w:rPr>
              <w:t>Number of overdue minor problem reports</w:t>
            </w:r>
          </w:p>
        </w:tc>
      </w:tr>
      <w:tr w:rsidR="00F65CE2" w:rsidRPr="00157FD1" w14:paraId="7E291515" w14:textId="77777777">
        <w:tblPrEx>
          <w:tblBorders>
            <w:bottom w:val="none" w:sz="0" w:space="0" w:color="auto"/>
          </w:tblBorders>
        </w:tblPrEx>
        <w:trPr>
          <w:gridAfter w:val="1"/>
          <w:wAfter w:w="11" w:type="dxa"/>
        </w:trPr>
        <w:tc>
          <w:tcPr>
            <w:tcW w:w="966" w:type="dxa"/>
          </w:tcPr>
          <w:p w14:paraId="7E291512" w14:textId="77777777" w:rsidR="00F65CE2" w:rsidRPr="00157FD1" w:rsidRDefault="00F65CE2">
            <w:pPr>
              <w:pStyle w:val="NormBold"/>
              <w:rPr>
                <w:b w:val="0"/>
                <w:bCs/>
              </w:rPr>
            </w:pPr>
            <w:r w:rsidRPr="00157FD1">
              <w:rPr>
                <w:b w:val="0"/>
                <w:bCs/>
              </w:rPr>
              <w:t>Of4c</w:t>
            </w:r>
          </w:p>
        </w:tc>
        <w:tc>
          <w:tcPr>
            <w:tcW w:w="1141" w:type="dxa"/>
          </w:tcPr>
          <w:p w14:paraId="7E291513" w14:textId="77777777" w:rsidR="00F65CE2" w:rsidRPr="00157FD1" w:rsidRDefault="00F65CE2">
            <w:pPr>
              <w:pStyle w:val="TableText"/>
              <w:rPr>
                <w:kern w:val="28"/>
              </w:rPr>
            </w:pPr>
            <w:r w:rsidRPr="00157FD1">
              <w:rPr>
                <w:kern w:val="28"/>
              </w:rPr>
              <w:t>7 and 8</w:t>
            </w:r>
          </w:p>
        </w:tc>
        <w:tc>
          <w:tcPr>
            <w:tcW w:w="4722" w:type="dxa"/>
          </w:tcPr>
          <w:p w14:paraId="7E291514" w14:textId="77777777" w:rsidR="00F65CE2" w:rsidRPr="00157FD1" w:rsidRDefault="00F65CE2">
            <w:pPr>
              <w:pStyle w:val="TableText"/>
              <w:rPr>
                <w:kern w:val="28"/>
              </w:rPr>
            </w:pPr>
            <w:r w:rsidRPr="00157FD1">
              <w:rPr>
                <w:kern w:val="28"/>
              </w:rPr>
              <w:t>Number of overdue problem reports closed</w:t>
            </w:r>
          </w:p>
        </w:tc>
      </w:tr>
      <w:tr w:rsidR="00F65CE2" w:rsidRPr="00157FD1" w14:paraId="7E291519" w14:textId="77777777">
        <w:tblPrEx>
          <w:tblBorders>
            <w:bottom w:val="none" w:sz="0" w:space="0" w:color="auto"/>
          </w:tblBorders>
        </w:tblPrEx>
        <w:trPr>
          <w:gridAfter w:val="1"/>
          <w:wAfter w:w="11" w:type="dxa"/>
        </w:trPr>
        <w:tc>
          <w:tcPr>
            <w:tcW w:w="966" w:type="dxa"/>
          </w:tcPr>
          <w:p w14:paraId="7E291516" w14:textId="77777777" w:rsidR="00F65CE2" w:rsidRPr="00157FD1" w:rsidRDefault="00F65CE2">
            <w:pPr>
              <w:pStyle w:val="NormBold"/>
              <w:rPr>
                <w:b w:val="0"/>
                <w:bCs/>
              </w:rPr>
            </w:pPr>
            <w:r w:rsidRPr="00157FD1">
              <w:rPr>
                <w:b w:val="0"/>
                <w:bCs/>
              </w:rPr>
              <w:t>Of4d</w:t>
            </w:r>
          </w:p>
        </w:tc>
        <w:tc>
          <w:tcPr>
            <w:tcW w:w="1141" w:type="dxa"/>
          </w:tcPr>
          <w:p w14:paraId="7E291517" w14:textId="77777777" w:rsidR="00F65CE2" w:rsidRPr="00157FD1" w:rsidRDefault="00F65CE2">
            <w:pPr>
              <w:pStyle w:val="TableText"/>
              <w:rPr>
                <w:kern w:val="28"/>
              </w:rPr>
            </w:pPr>
            <w:r w:rsidRPr="00157FD1">
              <w:rPr>
                <w:kern w:val="28"/>
              </w:rPr>
              <w:t>7 and 8</w:t>
            </w:r>
          </w:p>
        </w:tc>
        <w:tc>
          <w:tcPr>
            <w:tcW w:w="4722" w:type="dxa"/>
          </w:tcPr>
          <w:p w14:paraId="7E291518" w14:textId="77777777" w:rsidR="00F65CE2" w:rsidRPr="00157FD1" w:rsidRDefault="00F65CE2">
            <w:pPr>
              <w:pStyle w:val="TableText"/>
              <w:rPr>
                <w:kern w:val="28"/>
              </w:rPr>
            </w:pPr>
            <w:r w:rsidRPr="00157FD1">
              <w:rPr>
                <w:kern w:val="28"/>
              </w:rPr>
              <w:t>Number of overdue problem reports</w:t>
            </w:r>
          </w:p>
        </w:tc>
      </w:tr>
    </w:tbl>
    <w:p w14:paraId="7E29151A" w14:textId="77777777" w:rsidR="00F65CE2" w:rsidRPr="00157FD1" w:rsidRDefault="00F65CE2">
      <w:pPr>
        <w:pStyle w:val="ParSpacer"/>
      </w:pPr>
    </w:p>
    <w:p w14:paraId="7E29151B" w14:textId="77777777" w:rsidR="00F65CE2" w:rsidRPr="00157FD1" w:rsidRDefault="00F65CE2">
      <w:pPr>
        <w:pStyle w:val="berschrift4"/>
        <w:rPr>
          <w:snapToGrid w:val="0"/>
        </w:rPr>
      </w:pPr>
      <w:bookmarkStart w:id="231" w:name="_Toc503257491"/>
      <w:bookmarkStart w:id="232" w:name="_Toc504275414"/>
      <w:bookmarkStart w:id="233" w:name="_Toc505002531"/>
      <w:bookmarkStart w:id="234" w:name="_Toc505339208"/>
      <w:bookmarkStart w:id="235" w:name="_Toc505344158"/>
      <w:bookmarkStart w:id="236" w:name="_Toc505402589"/>
      <w:bookmarkStart w:id="237" w:name="_Toc505493120"/>
      <w:bookmarkStart w:id="238" w:name="_Toc6987751"/>
      <w:bookmarkStart w:id="239" w:name="_Toc137886479"/>
      <w:bookmarkStart w:id="240" w:name="_Toc200531239"/>
      <w:r w:rsidRPr="00157FD1">
        <w:t>Table 5.3</w:t>
      </w:r>
      <w:r w:rsidRPr="00157FD1">
        <w:noBreakHyphen/>
        <w:t>2</w:t>
      </w:r>
      <w:r w:rsidRPr="00157FD1">
        <w:tab/>
        <w:t>OFR Measurement Identifiers and Formulas</w:t>
      </w:r>
      <w:bookmarkEnd w:id="231"/>
      <w:bookmarkEnd w:id="232"/>
      <w:bookmarkEnd w:id="233"/>
      <w:bookmarkEnd w:id="234"/>
      <w:bookmarkEnd w:id="235"/>
      <w:bookmarkEnd w:id="236"/>
      <w:bookmarkEnd w:id="237"/>
      <w:bookmarkEnd w:id="238"/>
      <w:bookmarkEnd w:id="239"/>
      <w:bookmarkEnd w:id="240"/>
    </w:p>
    <w:p w14:paraId="7E29151C"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938"/>
        <w:gridCol w:w="1137"/>
        <w:gridCol w:w="1597"/>
        <w:gridCol w:w="2359"/>
        <w:gridCol w:w="809"/>
      </w:tblGrid>
      <w:tr w:rsidR="00F65CE2" w:rsidRPr="00157FD1" w14:paraId="7E291522" w14:textId="77777777">
        <w:trPr>
          <w:cantSplit/>
        </w:trPr>
        <w:tc>
          <w:tcPr>
            <w:tcW w:w="965" w:type="dxa"/>
            <w:tcBorders>
              <w:bottom w:val="single" w:sz="8" w:space="0" w:color="auto"/>
            </w:tcBorders>
          </w:tcPr>
          <w:p w14:paraId="7E29151D" w14:textId="77777777" w:rsidR="00F65CE2" w:rsidRPr="00157FD1" w:rsidRDefault="00F65CE2">
            <w:pPr>
              <w:pStyle w:val="TableTextBold"/>
              <w:rPr>
                <w:kern w:val="28"/>
              </w:rPr>
            </w:pPr>
            <w:r w:rsidRPr="00157FD1">
              <w:t>Identifier</w:t>
            </w:r>
          </w:p>
        </w:tc>
        <w:tc>
          <w:tcPr>
            <w:tcW w:w="1170" w:type="dxa"/>
            <w:tcBorders>
              <w:bottom w:val="single" w:sz="8" w:space="0" w:color="auto"/>
            </w:tcBorders>
          </w:tcPr>
          <w:p w14:paraId="7E29151E" w14:textId="77777777" w:rsidR="00F65CE2" w:rsidRPr="00157FD1" w:rsidRDefault="00F65CE2">
            <w:pPr>
              <w:pStyle w:val="TableTextBold"/>
            </w:pPr>
            <w:r w:rsidRPr="00157FD1">
              <w:t>Product Categories</w:t>
            </w:r>
          </w:p>
        </w:tc>
        <w:tc>
          <w:tcPr>
            <w:tcW w:w="1645" w:type="dxa"/>
            <w:tcBorders>
              <w:bottom w:val="single" w:sz="8" w:space="0" w:color="auto"/>
            </w:tcBorders>
          </w:tcPr>
          <w:p w14:paraId="7E29151F" w14:textId="77777777" w:rsidR="00F65CE2" w:rsidRPr="00157FD1" w:rsidRDefault="00F65CE2">
            <w:pPr>
              <w:pStyle w:val="TableTextBold"/>
              <w:rPr>
                <w:kern w:val="28"/>
              </w:rPr>
            </w:pPr>
            <w:r w:rsidRPr="00157FD1">
              <w:t>Title</w:t>
            </w:r>
          </w:p>
        </w:tc>
        <w:tc>
          <w:tcPr>
            <w:tcW w:w="2430" w:type="dxa"/>
            <w:tcBorders>
              <w:bottom w:val="single" w:sz="8" w:space="0" w:color="auto"/>
            </w:tcBorders>
          </w:tcPr>
          <w:p w14:paraId="7E291520" w14:textId="77777777" w:rsidR="00F65CE2" w:rsidRPr="00157FD1" w:rsidRDefault="00F65CE2">
            <w:pPr>
              <w:pStyle w:val="TableTextBold"/>
              <w:rPr>
                <w:kern w:val="28"/>
              </w:rPr>
            </w:pPr>
            <w:r w:rsidRPr="00157FD1">
              <w:t>Formula</w:t>
            </w:r>
          </w:p>
        </w:tc>
        <w:tc>
          <w:tcPr>
            <w:tcW w:w="832" w:type="dxa"/>
            <w:tcBorders>
              <w:bottom w:val="single" w:sz="8" w:space="0" w:color="auto"/>
            </w:tcBorders>
          </w:tcPr>
          <w:p w14:paraId="7E291521" w14:textId="77777777" w:rsidR="00F65CE2" w:rsidRPr="00157FD1" w:rsidRDefault="00F65CE2">
            <w:pPr>
              <w:pStyle w:val="TableTextBold"/>
              <w:rPr>
                <w:kern w:val="28"/>
              </w:rPr>
            </w:pPr>
            <w:r w:rsidRPr="00157FD1">
              <w:t>Note</w:t>
            </w:r>
          </w:p>
        </w:tc>
      </w:tr>
      <w:tr w:rsidR="00F65CE2" w:rsidRPr="00157FD1" w14:paraId="7E291528" w14:textId="77777777">
        <w:trPr>
          <w:cantSplit/>
        </w:trPr>
        <w:tc>
          <w:tcPr>
            <w:tcW w:w="965" w:type="dxa"/>
            <w:tcBorders>
              <w:top w:val="single" w:sz="8" w:space="0" w:color="auto"/>
            </w:tcBorders>
          </w:tcPr>
          <w:p w14:paraId="7E291523" w14:textId="77777777" w:rsidR="00F65CE2" w:rsidRPr="00157FD1" w:rsidRDefault="00F65CE2">
            <w:pPr>
              <w:pStyle w:val="NormBold"/>
              <w:rPr>
                <w:b w:val="0"/>
                <w:bCs/>
              </w:rPr>
            </w:pPr>
            <w:r w:rsidRPr="00157FD1">
              <w:rPr>
                <w:b w:val="0"/>
                <w:bCs/>
              </w:rPr>
              <w:t>OFR2</w:t>
            </w:r>
          </w:p>
        </w:tc>
        <w:tc>
          <w:tcPr>
            <w:tcW w:w="1170" w:type="dxa"/>
            <w:tcBorders>
              <w:top w:val="single" w:sz="8" w:space="0" w:color="auto"/>
            </w:tcBorders>
          </w:tcPr>
          <w:p w14:paraId="7E291524" w14:textId="77777777" w:rsidR="00F65CE2" w:rsidRPr="00157FD1" w:rsidRDefault="00F65CE2">
            <w:pPr>
              <w:pStyle w:val="TableText"/>
              <w:rPr>
                <w:bCs/>
              </w:rPr>
            </w:pPr>
            <w:r w:rsidRPr="00157FD1">
              <w:rPr>
                <w:bCs/>
              </w:rPr>
              <w:t>1, 2, 3, 4, 5, 6, and 9</w:t>
            </w:r>
          </w:p>
        </w:tc>
        <w:tc>
          <w:tcPr>
            <w:tcW w:w="1645" w:type="dxa"/>
            <w:tcBorders>
              <w:top w:val="single" w:sz="8" w:space="0" w:color="auto"/>
            </w:tcBorders>
          </w:tcPr>
          <w:p w14:paraId="7E291525" w14:textId="77777777" w:rsidR="00F65CE2" w:rsidRPr="00157FD1" w:rsidRDefault="00F65CE2">
            <w:pPr>
              <w:pStyle w:val="TableText"/>
              <w:rPr>
                <w:bCs/>
                <w:kern w:val="28"/>
              </w:rPr>
            </w:pPr>
            <w:r w:rsidRPr="00157FD1">
              <w:rPr>
                <w:bCs/>
              </w:rPr>
              <w:t xml:space="preserve">Major </w:t>
            </w:r>
            <w:r>
              <w:rPr>
                <w:bCs/>
              </w:rPr>
              <w:t>o</w:t>
            </w:r>
            <w:r w:rsidRPr="00157FD1">
              <w:rPr>
                <w:bCs/>
              </w:rPr>
              <w:t xml:space="preserve">verdue </w:t>
            </w:r>
            <w:r>
              <w:rPr>
                <w:bCs/>
              </w:rPr>
              <w:t>p</w:t>
            </w:r>
            <w:r w:rsidRPr="00157FD1">
              <w:rPr>
                <w:bCs/>
              </w:rPr>
              <w:t xml:space="preserve">roblem </w:t>
            </w:r>
            <w:r w:rsidRPr="00157FD1">
              <w:rPr>
                <w:bCs/>
              </w:rPr>
              <w:br/>
            </w:r>
            <w:r>
              <w:rPr>
                <w:bCs/>
              </w:rPr>
              <w:t>r</w:t>
            </w:r>
            <w:r w:rsidRPr="00157FD1">
              <w:rPr>
                <w:bCs/>
              </w:rPr>
              <w:t xml:space="preserve">eport </w:t>
            </w:r>
            <w:r>
              <w:rPr>
                <w:bCs/>
              </w:rPr>
              <w:t>f</w:t>
            </w:r>
            <w:r w:rsidRPr="00157FD1">
              <w:rPr>
                <w:bCs/>
              </w:rPr>
              <w:t xml:space="preserve">ix </w:t>
            </w:r>
            <w:r>
              <w:rPr>
                <w:bCs/>
              </w:rPr>
              <w:t>r</w:t>
            </w:r>
            <w:r w:rsidRPr="00157FD1">
              <w:rPr>
                <w:bCs/>
              </w:rPr>
              <w:t>esponsiveness</w:t>
            </w:r>
          </w:p>
        </w:tc>
        <w:tc>
          <w:tcPr>
            <w:tcW w:w="2430" w:type="dxa"/>
            <w:tcBorders>
              <w:top w:val="single" w:sz="8" w:space="0" w:color="auto"/>
            </w:tcBorders>
          </w:tcPr>
          <w:p w14:paraId="7E291526" w14:textId="77777777" w:rsidR="00F65CE2" w:rsidRPr="00157FD1" w:rsidRDefault="00F65CE2">
            <w:pPr>
              <w:pStyle w:val="NormBold"/>
              <w:rPr>
                <w:b w:val="0"/>
                <w:bCs/>
              </w:rPr>
            </w:pPr>
            <w:r w:rsidRPr="00157FD1">
              <w:rPr>
                <w:b w:val="0"/>
                <w:bCs/>
              </w:rPr>
              <w:t>100 x (Of2c/Of2d)</w:t>
            </w:r>
          </w:p>
        </w:tc>
        <w:tc>
          <w:tcPr>
            <w:tcW w:w="832" w:type="dxa"/>
            <w:tcBorders>
              <w:top w:val="single" w:sz="8" w:space="0" w:color="auto"/>
            </w:tcBorders>
          </w:tcPr>
          <w:p w14:paraId="7E291527" w14:textId="77777777" w:rsidR="00F65CE2" w:rsidRPr="00157FD1" w:rsidRDefault="00F65CE2">
            <w:pPr>
              <w:pStyle w:val="TableText"/>
              <w:rPr>
                <w:bCs/>
                <w:kern w:val="28"/>
              </w:rPr>
            </w:pPr>
            <w:r w:rsidRPr="00157FD1">
              <w:rPr>
                <w:bCs/>
                <w:kern w:val="28"/>
              </w:rPr>
              <w:t>% closed</w:t>
            </w:r>
          </w:p>
        </w:tc>
      </w:tr>
      <w:tr w:rsidR="00F65CE2" w:rsidRPr="00157FD1" w14:paraId="7E29152E" w14:textId="77777777">
        <w:trPr>
          <w:cantSplit/>
        </w:trPr>
        <w:tc>
          <w:tcPr>
            <w:tcW w:w="965" w:type="dxa"/>
          </w:tcPr>
          <w:p w14:paraId="7E291529" w14:textId="77777777" w:rsidR="00F65CE2" w:rsidRPr="00157FD1" w:rsidRDefault="00F65CE2">
            <w:pPr>
              <w:pStyle w:val="NormBold"/>
              <w:rPr>
                <w:b w:val="0"/>
                <w:bCs/>
              </w:rPr>
            </w:pPr>
            <w:r w:rsidRPr="00157FD1">
              <w:rPr>
                <w:b w:val="0"/>
                <w:bCs/>
              </w:rPr>
              <w:t xml:space="preserve">OFR3 </w:t>
            </w:r>
          </w:p>
        </w:tc>
        <w:tc>
          <w:tcPr>
            <w:tcW w:w="1170" w:type="dxa"/>
          </w:tcPr>
          <w:p w14:paraId="7E29152A" w14:textId="77777777" w:rsidR="00F65CE2" w:rsidRPr="00157FD1" w:rsidRDefault="00F65CE2">
            <w:pPr>
              <w:pStyle w:val="TableText"/>
              <w:rPr>
                <w:bCs/>
              </w:rPr>
            </w:pPr>
            <w:r w:rsidRPr="00157FD1">
              <w:rPr>
                <w:bCs/>
              </w:rPr>
              <w:t>1, 2, 3, 4, 5, 6, and 9</w:t>
            </w:r>
          </w:p>
        </w:tc>
        <w:tc>
          <w:tcPr>
            <w:tcW w:w="1645" w:type="dxa"/>
          </w:tcPr>
          <w:p w14:paraId="7E29152B" w14:textId="77777777" w:rsidR="00F65CE2" w:rsidRPr="00157FD1" w:rsidRDefault="00F65CE2">
            <w:pPr>
              <w:pStyle w:val="TableText"/>
              <w:rPr>
                <w:bCs/>
                <w:kern w:val="28"/>
              </w:rPr>
            </w:pPr>
            <w:r w:rsidRPr="00157FD1">
              <w:rPr>
                <w:bCs/>
              </w:rPr>
              <w:t xml:space="preserve">Minor </w:t>
            </w:r>
            <w:r>
              <w:rPr>
                <w:bCs/>
              </w:rPr>
              <w:t>o</w:t>
            </w:r>
            <w:r w:rsidRPr="00157FD1">
              <w:rPr>
                <w:bCs/>
              </w:rPr>
              <w:t xml:space="preserve">verdue </w:t>
            </w:r>
            <w:r>
              <w:rPr>
                <w:bCs/>
              </w:rPr>
              <w:t>p</w:t>
            </w:r>
            <w:r w:rsidRPr="00157FD1">
              <w:rPr>
                <w:bCs/>
              </w:rPr>
              <w:t xml:space="preserve">roblem </w:t>
            </w:r>
            <w:r w:rsidRPr="00157FD1">
              <w:rPr>
                <w:bCs/>
              </w:rPr>
              <w:br/>
            </w:r>
            <w:r>
              <w:rPr>
                <w:bCs/>
              </w:rPr>
              <w:t>r</w:t>
            </w:r>
            <w:r w:rsidRPr="00157FD1">
              <w:rPr>
                <w:bCs/>
              </w:rPr>
              <w:t xml:space="preserve">eport </w:t>
            </w:r>
            <w:r>
              <w:rPr>
                <w:bCs/>
              </w:rPr>
              <w:t>f</w:t>
            </w:r>
            <w:r w:rsidRPr="00157FD1">
              <w:rPr>
                <w:bCs/>
              </w:rPr>
              <w:t xml:space="preserve">ix </w:t>
            </w:r>
            <w:r>
              <w:rPr>
                <w:bCs/>
              </w:rPr>
              <w:t>r</w:t>
            </w:r>
            <w:r w:rsidRPr="00157FD1">
              <w:rPr>
                <w:bCs/>
              </w:rPr>
              <w:t>esponsiveness</w:t>
            </w:r>
          </w:p>
        </w:tc>
        <w:tc>
          <w:tcPr>
            <w:tcW w:w="2430" w:type="dxa"/>
          </w:tcPr>
          <w:p w14:paraId="7E29152C" w14:textId="77777777" w:rsidR="00F65CE2" w:rsidRPr="00157FD1" w:rsidRDefault="00F65CE2">
            <w:pPr>
              <w:pStyle w:val="NormBold"/>
              <w:rPr>
                <w:b w:val="0"/>
                <w:bCs/>
              </w:rPr>
            </w:pPr>
            <w:r w:rsidRPr="00157FD1">
              <w:rPr>
                <w:b w:val="0"/>
                <w:bCs/>
              </w:rPr>
              <w:t>100 x (Of3c/Of3d)</w:t>
            </w:r>
          </w:p>
        </w:tc>
        <w:tc>
          <w:tcPr>
            <w:tcW w:w="832" w:type="dxa"/>
          </w:tcPr>
          <w:p w14:paraId="7E29152D" w14:textId="77777777" w:rsidR="00F65CE2" w:rsidRPr="00157FD1" w:rsidRDefault="00F65CE2">
            <w:pPr>
              <w:pStyle w:val="TableText"/>
              <w:rPr>
                <w:bCs/>
                <w:kern w:val="28"/>
              </w:rPr>
            </w:pPr>
            <w:r w:rsidRPr="00157FD1">
              <w:rPr>
                <w:bCs/>
                <w:kern w:val="28"/>
              </w:rPr>
              <w:t>% closed</w:t>
            </w:r>
          </w:p>
        </w:tc>
      </w:tr>
      <w:tr w:rsidR="00F65CE2" w:rsidRPr="00157FD1" w14:paraId="7E291534" w14:textId="77777777">
        <w:trPr>
          <w:cantSplit/>
        </w:trPr>
        <w:tc>
          <w:tcPr>
            <w:tcW w:w="965" w:type="dxa"/>
          </w:tcPr>
          <w:p w14:paraId="7E29152F" w14:textId="77777777" w:rsidR="00F65CE2" w:rsidRPr="00157FD1" w:rsidRDefault="00F65CE2">
            <w:pPr>
              <w:pStyle w:val="NormBold"/>
              <w:rPr>
                <w:b w:val="0"/>
                <w:bCs/>
              </w:rPr>
            </w:pPr>
            <w:r w:rsidRPr="00157FD1">
              <w:rPr>
                <w:b w:val="0"/>
                <w:bCs/>
              </w:rPr>
              <w:t>OFR4</w:t>
            </w:r>
          </w:p>
        </w:tc>
        <w:tc>
          <w:tcPr>
            <w:tcW w:w="1170" w:type="dxa"/>
          </w:tcPr>
          <w:p w14:paraId="7E291530" w14:textId="77777777" w:rsidR="00F65CE2" w:rsidRPr="00157FD1" w:rsidRDefault="00F65CE2">
            <w:pPr>
              <w:pStyle w:val="TableText"/>
              <w:rPr>
                <w:bCs/>
              </w:rPr>
            </w:pPr>
            <w:r w:rsidRPr="00157FD1">
              <w:rPr>
                <w:bCs/>
              </w:rPr>
              <w:t>7 and 8</w:t>
            </w:r>
          </w:p>
        </w:tc>
        <w:tc>
          <w:tcPr>
            <w:tcW w:w="1645" w:type="dxa"/>
          </w:tcPr>
          <w:p w14:paraId="7E291531" w14:textId="77777777" w:rsidR="00F65CE2" w:rsidRPr="00157FD1" w:rsidRDefault="00F65CE2">
            <w:pPr>
              <w:pStyle w:val="TableText"/>
              <w:rPr>
                <w:bCs/>
                <w:kern w:val="28"/>
              </w:rPr>
            </w:pPr>
            <w:r w:rsidRPr="00157FD1">
              <w:rPr>
                <w:bCs/>
              </w:rPr>
              <w:t xml:space="preserve">Overdue </w:t>
            </w:r>
            <w:r>
              <w:rPr>
                <w:bCs/>
              </w:rPr>
              <w:t>p</w:t>
            </w:r>
            <w:r w:rsidRPr="00157FD1">
              <w:rPr>
                <w:bCs/>
              </w:rPr>
              <w:t xml:space="preserve">roblem </w:t>
            </w:r>
            <w:r w:rsidRPr="00157FD1">
              <w:rPr>
                <w:bCs/>
              </w:rPr>
              <w:br/>
            </w:r>
            <w:r>
              <w:rPr>
                <w:bCs/>
              </w:rPr>
              <w:t>r</w:t>
            </w:r>
            <w:r w:rsidRPr="00157FD1">
              <w:rPr>
                <w:bCs/>
              </w:rPr>
              <w:t xml:space="preserve">eport </w:t>
            </w:r>
            <w:r>
              <w:rPr>
                <w:bCs/>
              </w:rPr>
              <w:t>f</w:t>
            </w:r>
            <w:r w:rsidRPr="00157FD1">
              <w:rPr>
                <w:bCs/>
              </w:rPr>
              <w:t xml:space="preserve">ix </w:t>
            </w:r>
            <w:r>
              <w:rPr>
                <w:bCs/>
              </w:rPr>
              <w:t>r</w:t>
            </w:r>
            <w:r w:rsidRPr="00157FD1">
              <w:rPr>
                <w:bCs/>
              </w:rPr>
              <w:t>esponsiveness</w:t>
            </w:r>
          </w:p>
        </w:tc>
        <w:tc>
          <w:tcPr>
            <w:tcW w:w="2430" w:type="dxa"/>
          </w:tcPr>
          <w:p w14:paraId="7E291532" w14:textId="77777777" w:rsidR="00F65CE2" w:rsidRPr="00157FD1" w:rsidRDefault="00F65CE2">
            <w:pPr>
              <w:pStyle w:val="NormBold"/>
              <w:rPr>
                <w:b w:val="0"/>
                <w:bCs/>
              </w:rPr>
            </w:pPr>
            <w:r w:rsidRPr="00157FD1">
              <w:rPr>
                <w:b w:val="0"/>
                <w:bCs/>
              </w:rPr>
              <w:t>100 x (Of4c/Of4d)</w:t>
            </w:r>
          </w:p>
        </w:tc>
        <w:tc>
          <w:tcPr>
            <w:tcW w:w="832" w:type="dxa"/>
          </w:tcPr>
          <w:p w14:paraId="7E291533" w14:textId="77777777" w:rsidR="00F65CE2" w:rsidRPr="00157FD1" w:rsidRDefault="00F65CE2">
            <w:pPr>
              <w:pStyle w:val="TableText"/>
              <w:rPr>
                <w:bCs/>
                <w:kern w:val="28"/>
              </w:rPr>
            </w:pPr>
            <w:r w:rsidRPr="00157FD1">
              <w:rPr>
                <w:bCs/>
                <w:kern w:val="28"/>
              </w:rPr>
              <w:t>% closed</w:t>
            </w:r>
          </w:p>
        </w:tc>
      </w:tr>
    </w:tbl>
    <w:p w14:paraId="7E291535" w14:textId="77777777" w:rsidR="00F65CE2" w:rsidRPr="00157FD1" w:rsidRDefault="00F65CE2">
      <w:pPr>
        <w:pStyle w:val="ParSpacer"/>
      </w:pPr>
    </w:p>
    <w:p w14:paraId="7E291536" w14:textId="77777777" w:rsidR="00F65CE2" w:rsidRPr="00157FD1" w:rsidRDefault="00F65CE2" w:rsidP="00F65CE2">
      <w:pPr>
        <w:pStyle w:val="BodyTextTab0"/>
      </w:pPr>
      <w:r w:rsidRPr="00157FD1">
        <w:br w:type="page"/>
      </w:r>
      <w:r w:rsidRPr="00157FD1">
        <w:lastRenderedPageBreak/>
        <w:t>e)</w:t>
      </w:r>
      <w:r w:rsidRPr="00157FD1">
        <w:tab/>
        <w:t>Reported Data and Format</w:t>
      </w:r>
    </w:p>
    <w:p w14:paraId="7E291537"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538" w14:textId="77777777" w:rsidR="00F65CE2" w:rsidRPr="00157FD1" w:rsidRDefault="00F65CE2">
      <w:pPr>
        <w:pStyle w:val="BodyTextTab1"/>
      </w:pPr>
      <w:r w:rsidRPr="00157FD1">
        <w:t>2)</w:t>
      </w:r>
      <w:r w:rsidRPr="00157FD1">
        <w:tab/>
        <w:t>The OFR measurement shall be reported for each month and each product category with data elements, or equivalent as defined by the TL 9000 Administrator, shown in Table 5.3</w:t>
      </w:r>
      <w:r w:rsidRPr="00157FD1">
        <w:noBreakHyphen/>
        <w:t>3 or 5.3</w:t>
      </w:r>
      <w:r>
        <w:noBreakHyphen/>
      </w:r>
      <w:r w:rsidRPr="00157FD1">
        <w:t>4.</w:t>
      </w:r>
    </w:p>
    <w:p w14:paraId="7E291539" w14:textId="77777777" w:rsidR="00F65CE2" w:rsidRPr="00157FD1" w:rsidRDefault="00F65CE2">
      <w:pPr>
        <w:pStyle w:val="ParSpacer"/>
      </w:pPr>
    </w:p>
    <w:p w14:paraId="7E29153A" w14:textId="77777777" w:rsidR="00F65CE2" w:rsidRPr="00157FD1" w:rsidRDefault="00F65CE2">
      <w:pPr>
        <w:pStyle w:val="berschrift4"/>
      </w:pPr>
      <w:bookmarkStart w:id="241" w:name="_Toc503257493"/>
      <w:bookmarkStart w:id="242" w:name="_Toc504275416"/>
      <w:bookmarkStart w:id="243" w:name="_Toc505002533"/>
      <w:bookmarkStart w:id="244" w:name="_Toc505339210"/>
      <w:bookmarkStart w:id="245" w:name="_Toc505344160"/>
      <w:bookmarkStart w:id="246" w:name="_Toc505402591"/>
      <w:bookmarkStart w:id="247" w:name="_Toc505493122"/>
      <w:bookmarkStart w:id="248" w:name="_Toc6987752"/>
      <w:bookmarkStart w:id="249" w:name="_Toc137886480"/>
      <w:bookmarkStart w:id="250" w:name="_Toc200531240"/>
      <w:r w:rsidRPr="00157FD1">
        <w:t>Table 5.3</w:t>
      </w:r>
      <w:r w:rsidRPr="00157FD1">
        <w:noBreakHyphen/>
        <w:t>3</w:t>
      </w:r>
      <w:r w:rsidRPr="00157FD1">
        <w:tab/>
        <w:t>OFR Data Table</w:t>
      </w:r>
      <w:bookmarkEnd w:id="241"/>
      <w:bookmarkEnd w:id="242"/>
      <w:bookmarkEnd w:id="243"/>
      <w:bookmarkEnd w:id="244"/>
      <w:bookmarkEnd w:id="245"/>
      <w:bookmarkEnd w:id="246"/>
      <w:bookmarkEnd w:id="247"/>
      <w:bookmarkEnd w:id="248"/>
      <w:r w:rsidRPr="00157FD1">
        <w:t xml:space="preserve"> for Product</w:t>
      </w:r>
      <w:r w:rsidRPr="00157FD1">
        <w:br/>
        <w:t>Categories 1, 2, 3, 4, 5, 6, and 9</w:t>
      </w:r>
      <w:bookmarkEnd w:id="249"/>
      <w:bookmarkEnd w:id="250"/>
    </w:p>
    <w:p w14:paraId="7E29153B"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747"/>
        <w:gridCol w:w="5093"/>
      </w:tblGrid>
      <w:tr w:rsidR="00F65CE2" w:rsidRPr="00157FD1" w14:paraId="7E29153E" w14:textId="77777777">
        <w:tc>
          <w:tcPr>
            <w:tcW w:w="1747" w:type="dxa"/>
            <w:tcBorders>
              <w:bottom w:val="single" w:sz="8" w:space="0" w:color="auto"/>
            </w:tcBorders>
          </w:tcPr>
          <w:p w14:paraId="7E29153C"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093" w:type="dxa"/>
            <w:tcBorders>
              <w:bottom w:val="single" w:sz="8" w:space="0" w:color="auto"/>
            </w:tcBorders>
          </w:tcPr>
          <w:p w14:paraId="7E29153D"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541" w14:textId="77777777">
        <w:trPr>
          <w:cantSplit/>
        </w:trPr>
        <w:tc>
          <w:tcPr>
            <w:tcW w:w="1747" w:type="dxa"/>
          </w:tcPr>
          <w:p w14:paraId="7E29153F" w14:textId="77777777" w:rsidR="00F65CE2" w:rsidRPr="00157FD1" w:rsidRDefault="00F65CE2">
            <w:pPr>
              <w:pStyle w:val="TableText"/>
              <w:rPr>
                <w:kern w:val="28"/>
              </w:rPr>
            </w:pPr>
            <w:r w:rsidRPr="00157FD1">
              <w:rPr>
                <w:kern w:val="28"/>
              </w:rPr>
              <w:t>MeasurementID</w:t>
            </w:r>
          </w:p>
        </w:tc>
        <w:tc>
          <w:tcPr>
            <w:tcW w:w="5093" w:type="dxa"/>
          </w:tcPr>
          <w:p w14:paraId="7E291540" w14:textId="77777777" w:rsidR="00F65CE2" w:rsidRPr="00157FD1" w:rsidRDefault="00F65CE2">
            <w:pPr>
              <w:pStyle w:val="TableText"/>
              <w:rPr>
                <w:kern w:val="28"/>
              </w:rPr>
            </w:pPr>
            <w:r w:rsidRPr="00157FD1">
              <w:rPr>
                <w:kern w:val="28"/>
              </w:rPr>
              <w:t>OFR</w:t>
            </w:r>
          </w:p>
        </w:tc>
      </w:tr>
      <w:tr w:rsidR="00F65CE2" w:rsidRPr="00157FD1" w14:paraId="7E291544" w14:textId="77777777">
        <w:tc>
          <w:tcPr>
            <w:tcW w:w="1747" w:type="dxa"/>
          </w:tcPr>
          <w:p w14:paraId="7E291542" w14:textId="77777777" w:rsidR="00F65CE2" w:rsidRPr="00157FD1" w:rsidRDefault="00F65CE2">
            <w:pPr>
              <w:pStyle w:val="TableText"/>
              <w:rPr>
                <w:kern w:val="28"/>
              </w:rPr>
            </w:pPr>
            <w:r w:rsidRPr="00157FD1">
              <w:rPr>
                <w:kern w:val="28"/>
              </w:rPr>
              <w:t>Of2c</w:t>
            </w:r>
          </w:p>
        </w:tc>
        <w:tc>
          <w:tcPr>
            <w:tcW w:w="5093" w:type="dxa"/>
          </w:tcPr>
          <w:p w14:paraId="7E291543" w14:textId="77777777" w:rsidR="00F65CE2" w:rsidRPr="00157FD1" w:rsidRDefault="00F65CE2">
            <w:pPr>
              <w:pStyle w:val="TableText"/>
              <w:rPr>
                <w:kern w:val="28"/>
              </w:rPr>
            </w:pPr>
            <w:r w:rsidRPr="00157FD1">
              <w:rPr>
                <w:kern w:val="28"/>
              </w:rPr>
              <w:t>Number of overdue major problem reports closed</w:t>
            </w:r>
          </w:p>
        </w:tc>
      </w:tr>
      <w:tr w:rsidR="00F65CE2" w:rsidRPr="00157FD1" w14:paraId="7E291547" w14:textId="77777777">
        <w:tc>
          <w:tcPr>
            <w:tcW w:w="1747" w:type="dxa"/>
          </w:tcPr>
          <w:p w14:paraId="7E291545" w14:textId="77777777" w:rsidR="00F65CE2" w:rsidRPr="00157FD1" w:rsidRDefault="00F65CE2">
            <w:pPr>
              <w:pStyle w:val="TableText"/>
              <w:rPr>
                <w:kern w:val="28"/>
              </w:rPr>
            </w:pPr>
            <w:r w:rsidRPr="00157FD1">
              <w:rPr>
                <w:kern w:val="28"/>
              </w:rPr>
              <w:t>Of2d</w:t>
            </w:r>
          </w:p>
        </w:tc>
        <w:tc>
          <w:tcPr>
            <w:tcW w:w="5093" w:type="dxa"/>
          </w:tcPr>
          <w:p w14:paraId="7E291546" w14:textId="77777777" w:rsidR="00F65CE2" w:rsidRPr="00157FD1" w:rsidRDefault="00F65CE2">
            <w:pPr>
              <w:pStyle w:val="TableText"/>
              <w:rPr>
                <w:kern w:val="28"/>
              </w:rPr>
            </w:pPr>
            <w:r w:rsidRPr="00157FD1">
              <w:rPr>
                <w:kern w:val="28"/>
              </w:rPr>
              <w:t>Number of overdue major problem reports</w:t>
            </w:r>
          </w:p>
        </w:tc>
      </w:tr>
      <w:tr w:rsidR="00F65CE2" w:rsidRPr="00157FD1" w14:paraId="7E29154A" w14:textId="77777777">
        <w:tc>
          <w:tcPr>
            <w:tcW w:w="1747" w:type="dxa"/>
          </w:tcPr>
          <w:p w14:paraId="7E291548" w14:textId="77777777" w:rsidR="00F65CE2" w:rsidRPr="00157FD1" w:rsidRDefault="00F65CE2">
            <w:pPr>
              <w:pStyle w:val="TableText"/>
              <w:rPr>
                <w:kern w:val="28"/>
              </w:rPr>
            </w:pPr>
            <w:r w:rsidRPr="00157FD1">
              <w:rPr>
                <w:kern w:val="28"/>
              </w:rPr>
              <w:t>Of3c</w:t>
            </w:r>
          </w:p>
        </w:tc>
        <w:tc>
          <w:tcPr>
            <w:tcW w:w="5093" w:type="dxa"/>
          </w:tcPr>
          <w:p w14:paraId="7E291549" w14:textId="77777777" w:rsidR="00F65CE2" w:rsidRPr="00157FD1" w:rsidRDefault="00F65CE2">
            <w:pPr>
              <w:pStyle w:val="TableText"/>
              <w:rPr>
                <w:kern w:val="28"/>
              </w:rPr>
            </w:pPr>
            <w:r w:rsidRPr="00157FD1">
              <w:rPr>
                <w:kern w:val="28"/>
              </w:rPr>
              <w:t>Number of overdue minor problem reports closed</w:t>
            </w:r>
          </w:p>
        </w:tc>
      </w:tr>
      <w:tr w:rsidR="00F65CE2" w:rsidRPr="00157FD1" w14:paraId="7E29154D" w14:textId="77777777">
        <w:tc>
          <w:tcPr>
            <w:tcW w:w="1747" w:type="dxa"/>
          </w:tcPr>
          <w:p w14:paraId="7E29154B" w14:textId="77777777" w:rsidR="00F65CE2" w:rsidRPr="00157FD1" w:rsidRDefault="00F65CE2">
            <w:pPr>
              <w:pStyle w:val="TableText"/>
              <w:rPr>
                <w:kern w:val="28"/>
              </w:rPr>
            </w:pPr>
            <w:r w:rsidRPr="00157FD1">
              <w:rPr>
                <w:kern w:val="28"/>
              </w:rPr>
              <w:t>Of3d</w:t>
            </w:r>
          </w:p>
        </w:tc>
        <w:tc>
          <w:tcPr>
            <w:tcW w:w="5093" w:type="dxa"/>
          </w:tcPr>
          <w:p w14:paraId="7E29154C" w14:textId="77777777" w:rsidR="00F65CE2" w:rsidRPr="00157FD1" w:rsidRDefault="00F65CE2">
            <w:pPr>
              <w:pStyle w:val="TableText"/>
              <w:rPr>
                <w:kern w:val="28"/>
              </w:rPr>
            </w:pPr>
            <w:r w:rsidRPr="00157FD1">
              <w:rPr>
                <w:kern w:val="28"/>
              </w:rPr>
              <w:t>Number of overdue minor problem reports</w:t>
            </w:r>
          </w:p>
        </w:tc>
      </w:tr>
    </w:tbl>
    <w:p w14:paraId="7E29154E" w14:textId="77777777" w:rsidR="00F65CE2" w:rsidRPr="00157FD1" w:rsidRDefault="00F65CE2">
      <w:pPr>
        <w:pStyle w:val="ParSpacer"/>
      </w:pPr>
    </w:p>
    <w:p w14:paraId="7E29154F" w14:textId="77777777" w:rsidR="00F65CE2" w:rsidRPr="00157FD1" w:rsidRDefault="00F65CE2">
      <w:pPr>
        <w:pStyle w:val="berschrift4"/>
      </w:pPr>
      <w:bookmarkStart w:id="251" w:name="_Toc137886481"/>
      <w:bookmarkStart w:id="252" w:name="_Toc200531241"/>
      <w:r w:rsidRPr="00157FD1">
        <w:t>Table 5.3</w:t>
      </w:r>
      <w:r w:rsidRPr="00157FD1">
        <w:noBreakHyphen/>
        <w:t>4</w:t>
      </w:r>
      <w:r w:rsidRPr="00157FD1">
        <w:tab/>
        <w:t>OFR Data Table for Product Categories 7 and 8</w:t>
      </w:r>
      <w:bookmarkEnd w:id="251"/>
      <w:bookmarkEnd w:id="252"/>
    </w:p>
    <w:p w14:paraId="7E291550" w14:textId="77777777" w:rsidR="00F65CE2" w:rsidRPr="00157FD1" w:rsidRDefault="00F65CE2">
      <w:pPr>
        <w:pStyle w:val="ParSpacer"/>
        <w:rPr>
          <w:kern w:val="28"/>
        </w:rPr>
      </w:pPr>
    </w:p>
    <w:tbl>
      <w:tblPr>
        <w:tblW w:w="6840" w:type="dxa"/>
        <w:tblInd w:w="2538" w:type="dxa"/>
        <w:tblLayout w:type="fixed"/>
        <w:tblCellMar>
          <w:left w:w="29" w:type="dxa"/>
          <w:right w:w="29" w:type="dxa"/>
        </w:tblCellMar>
        <w:tblLook w:val="0000" w:firstRow="0" w:lastRow="0" w:firstColumn="0" w:lastColumn="0" w:noHBand="0" w:noVBand="0"/>
      </w:tblPr>
      <w:tblGrid>
        <w:gridCol w:w="11"/>
        <w:gridCol w:w="1744"/>
        <w:gridCol w:w="5085"/>
      </w:tblGrid>
      <w:tr w:rsidR="00F65CE2" w:rsidRPr="00157FD1" w14:paraId="7E291553" w14:textId="77777777">
        <w:trPr>
          <w:gridBefore w:val="1"/>
          <w:wBefore w:w="11" w:type="dxa"/>
        </w:trPr>
        <w:tc>
          <w:tcPr>
            <w:tcW w:w="1744" w:type="dxa"/>
            <w:tcBorders>
              <w:bottom w:val="single" w:sz="8" w:space="0" w:color="auto"/>
            </w:tcBorders>
          </w:tcPr>
          <w:p w14:paraId="7E291551"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085" w:type="dxa"/>
            <w:tcBorders>
              <w:bottom w:val="single" w:sz="8" w:space="0" w:color="auto"/>
            </w:tcBorders>
          </w:tcPr>
          <w:p w14:paraId="7E29155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556" w14:textId="77777777">
        <w:trPr>
          <w:gridBefore w:val="1"/>
          <w:wBefore w:w="11" w:type="dxa"/>
          <w:cantSplit/>
        </w:trPr>
        <w:tc>
          <w:tcPr>
            <w:tcW w:w="1744" w:type="dxa"/>
          </w:tcPr>
          <w:p w14:paraId="7E291554" w14:textId="77777777" w:rsidR="00F65CE2" w:rsidRPr="00157FD1" w:rsidRDefault="00F65CE2">
            <w:pPr>
              <w:pStyle w:val="TableText"/>
              <w:rPr>
                <w:kern w:val="28"/>
              </w:rPr>
            </w:pPr>
            <w:r w:rsidRPr="00157FD1">
              <w:rPr>
                <w:kern w:val="28"/>
              </w:rPr>
              <w:t>MeasurementID</w:t>
            </w:r>
          </w:p>
        </w:tc>
        <w:tc>
          <w:tcPr>
            <w:tcW w:w="5085" w:type="dxa"/>
          </w:tcPr>
          <w:p w14:paraId="7E291555" w14:textId="77777777" w:rsidR="00F65CE2" w:rsidRPr="00157FD1" w:rsidRDefault="00F65CE2">
            <w:pPr>
              <w:pStyle w:val="TableText"/>
              <w:rPr>
                <w:kern w:val="28"/>
              </w:rPr>
            </w:pPr>
            <w:r w:rsidRPr="00157FD1">
              <w:rPr>
                <w:kern w:val="28"/>
              </w:rPr>
              <w:t>OFR</w:t>
            </w:r>
          </w:p>
        </w:tc>
      </w:tr>
      <w:tr w:rsidR="00F65CE2" w:rsidRPr="00157FD1" w14:paraId="7E291559" w14:textId="77777777">
        <w:tc>
          <w:tcPr>
            <w:tcW w:w="1755" w:type="dxa"/>
            <w:gridSpan w:val="2"/>
          </w:tcPr>
          <w:p w14:paraId="7E291557" w14:textId="77777777" w:rsidR="00F65CE2" w:rsidRPr="00157FD1" w:rsidRDefault="00F65CE2">
            <w:pPr>
              <w:pStyle w:val="TableText"/>
              <w:rPr>
                <w:kern w:val="28"/>
              </w:rPr>
            </w:pPr>
            <w:r w:rsidRPr="00157FD1">
              <w:rPr>
                <w:kern w:val="28"/>
              </w:rPr>
              <w:t>Of4c</w:t>
            </w:r>
          </w:p>
        </w:tc>
        <w:tc>
          <w:tcPr>
            <w:tcW w:w="5085" w:type="dxa"/>
          </w:tcPr>
          <w:p w14:paraId="7E291558" w14:textId="77777777" w:rsidR="00F65CE2" w:rsidRPr="00157FD1" w:rsidRDefault="00F65CE2">
            <w:pPr>
              <w:pStyle w:val="TableText"/>
              <w:rPr>
                <w:kern w:val="28"/>
              </w:rPr>
            </w:pPr>
            <w:r w:rsidRPr="00157FD1">
              <w:rPr>
                <w:kern w:val="28"/>
              </w:rPr>
              <w:t>Number of overdue problem reports closed</w:t>
            </w:r>
          </w:p>
        </w:tc>
      </w:tr>
      <w:tr w:rsidR="00F65CE2" w:rsidRPr="00157FD1" w14:paraId="7E29155C" w14:textId="77777777">
        <w:tc>
          <w:tcPr>
            <w:tcW w:w="1755" w:type="dxa"/>
            <w:gridSpan w:val="2"/>
          </w:tcPr>
          <w:p w14:paraId="7E29155A" w14:textId="77777777" w:rsidR="00F65CE2" w:rsidRPr="00157FD1" w:rsidRDefault="00F65CE2">
            <w:pPr>
              <w:pStyle w:val="TableText"/>
              <w:rPr>
                <w:kern w:val="28"/>
              </w:rPr>
            </w:pPr>
            <w:r w:rsidRPr="00157FD1">
              <w:rPr>
                <w:kern w:val="28"/>
              </w:rPr>
              <w:t>Of4d</w:t>
            </w:r>
          </w:p>
        </w:tc>
        <w:tc>
          <w:tcPr>
            <w:tcW w:w="5085" w:type="dxa"/>
          </w:tcPr>
          <w:p w14:paraId="7E29155B" w14:textId="77777777" w:rsidR="00F65CE2" w:rsidRPr="00157FD1" w:rsidRDefault="00F65CE2">
            <w:pPr>
              <w:pStyle w:val="TableText"/>
              <w:rPr>
                <w:kern w:val="28"/>
              </w:rPr>
            </w:pPr>
            <w:r w:rsidRPr="00157FD1">
              <w:rPr>
                <w:kern w:val="28"/>
              </w:rPr>
              <w:t>Number of overdue problem reports</w:t>
            </w:r>
          </w:p>
        </w:tc>
      </w:tr>
    </w:tbl>
    <w:p w14:paraId="7E29155D" w14:textId="77777777" w:rsidR="00F65CE2" w:rsidRPr="00157FD1" w:rsidRDefault="00F65CE2" w:rsidP="00F65CE2">
      <w:pPr>
        <w:pStyle w:val="ParSpacer"/>
      </w:pPr>
    </w:p>
    <w:p w14:paraId="7E29155E" w14:textId="77777777" w:rsidR="00F65CE2" w:rsidRPr="00157FD1" w:rsidRDefault="00F65CE2">
      <w:pPr>
        <w:pStyle w:val="BodyTextTab1"/>
      </w:pPr>
      <w:r w:rsidRPr="00157FD1">
        <w:t>3)</w:t>
      </w:r>
      <w:r w:rsidRPr="00157FD1">
        <w:tab/>
        <w:t>For product categories 1, 2, 3, 4, 5, 6, and 9, in addition to OFR, the organization shall be capable of reporting</w:t>
      </w:r>
    </w:p>
    <w:p w14:paraId="7E29155F" w14:textId="77777777" w:rsidR="00F65CE2" w:rsidRPr="00157FD1" w:rsidRDefault="00F65CE2">
      <w:pPr>
        <w:pStyle w:val="BodyTextTab2"/>
      </w:pPr>
      <w:r w:rsidRPr="00157FD1">
        <w:t>–</w:t>
      </w:r>
      <w:r w:rsidRPr="00157FD1">
        <w:tab/>
        <w:t>average days open for overdue problem reports by severity, and</w:t>
      </w:r>
    </w:p>
    <w:p w14:paraId="7E291560" w14:textId="77777777" w:rsidR="00F65CE2" w:rsidRPr="00157FD1" w:rsidRDefault="00F65CE2">
      <w:pPr>
        <w:pStyle w:val="BodyTextTab2"/>
      </w:pPr>
      <w:r w:rsidRPr="00157FD1">
        <w:t>–</w:t>
      </w:r>
      <w:r w:rsidRPr="00157FD1">
        <w:tab/>
        <w:t>average days open for overdue software related problem reports by severity.</w:t>
      </w:r>
    </w:p>
    <w:p w14:paraId="7E291561" w14:textId="7DA124BF" w:rsidR="00F65CE2" w:rsidRPr="00157FD1" w:rsidRDefault="00F65CE2">
      <w:pPr>
        <w:pStyle w:val="BodyTextInd2"/>
      </w:pPr>
      <w:r w:rsidRPr="00157FD1">
        <w:t xml:space="preserve">These data are not reported to the </w:t>
      </w:r>
      <w:r>
        <w:t>TL 9000 Administrator</w:t>
      </w:r>
      <w:r w:rsidRPr="00157FD1">
        <w:t>.</w:t>
      </w:r>
    </w:p>
    <w:p w14:paraId="7E291562" w14:textId="77777777" w:rsidR="00F65CE2" w:rsidRPr="00157FD1" w:rsidRDefault="00F65CE2">
      <w:pPr>
        <w:pStyle w:val="ParSpacer"/>
      </w:pPr>
    </w:p>
    <w:p w14:paraId="7E291563" w14:textId="77777777" w:rsidR="00F65CE2" w:rsidRPr="00157FD1" w:rsidRDefault="00F65CE2">
      <w:pPr>
        <w:pStyle w:val="berschrift3"/>
      </w:pPr>
      <w:r w:rsidRPr="00157FD1">
        <w:t>5.3.5</w:t>
      </w:r>
      <w:r w:rsidRPr="00157FD1">
        <w:tab/>
        <w:t>Sources of Data</w:t>
      </w:r>
    </w:p>
    <w:p w14:paraId="7E291564" w14:textId="77777777" w:rsidR="00F65CE2" w:rsidRPr="00157FD1" w:rsidRDefault="00F65CE2">
      <w:pPr>
        <w:pStyle w:val="BodyText"/>
        <w:rPr>
          <w:kern w:val="28"/>
        </w:rPr>
      </w:pPr>
      <w:r w:rsidRPr="00157FD1">
        <w:rPr>
          <w:kern w:val="28"/>
        </w:rPr>
        <w:t>Data for the OFR measurement are derived from analysis by the organization. The data are from the same sources as listed in 5.2.5.</w:t>
      </w:r>
    </w:p>
    <w:p w14:paraId="7E291565" w14:textId="77777777" w:rsidR="00F65CE2" w:rsidRPr="00157FD1" w:rsidRDefault="00F65CE2">
      <w:pPr>
        <w:pStyle w:val="ParSpacer"/>
      </w:pPr>
    </w:p>
    <w:p w14:paraId="7E291566" w14:textId="77777777" w:rsidR="00F65CE2" w:rsidRPr="00157FD1" w:rsidRDefault="00F65CE2">
      <w:pPr>
        <w:pStyle w:val="berschrift3"/>
      </w:pPr>
      <w:r w:rsidRPr="00157FD1">
        <w:t>5.3.6</w:t>
      </w:r>
      <w:r w:rsidRPr="00157FD1">
        <w:tab/>
        <w:t>Examples</w:t>
      </w:r>
    </w:p>
    <w:p w14:paraId="7E291567" w14:textId="2A0BA864" w:rsidR="00F65CE2" w:rsidRPr="00157FD1" w:rsidRDefault="00F65CE2" w:rsidP="00F65CE2">
      <w:pPr>
        <w:pStyle w:val="BodyText"/>
      </w:pPr>
      <w:r w:rsidRPr="00157FD1">
        <w:t>Examples for applying the OFR measurement are located on the TL 9000 website (</w:t>
      </w:r>
      <w:r>
        <w:t>tl9000.org/links.html</w:t>
      </w:r>
      <w:r w:rsidRPr="00157FD1">
        <w:t>).</w:t>
      </w:r>
    </w:p>
    <w:p w14:paraId="7E291568" w14:textId="77777777" w:rsidR="00F65CE2" w:rsidRPr="00157FD1" w:rsidRDefault="00F65CE2">
      <w:pPr>
        <w:pStyle w:val="berschrift2"/>
        <w:rPr>
          <w:noProof w:val="0"/>
        </w:rPr>
      </w:pPr>
      <w:bookmarkStart w:id="253" w:name="_Toc504448530"/>
      <w:bookmarkStart w:id="254" w:name="_Toc505344086"/>
      <w:r w:rsidRPr="00157FD1">
        <w:rPr>
          <w:noProof w:val="0"/>
        </w:rPr>
        <w:br w:type="page"/>
      </w:r>
      <w:bookmarkStart w:id="255" w:name="_Toc137886237"/>
      <w:bookmarkStart w:id="256" w:name="_Toc200530983"/>
      <w:r w:rsidRPr="00157FD1">
        <w:rPr>
          <w:noProof w:val="0"/>
        </w:rPr>
        <w:lastRenderedPageBreak/>
        <w:t>5.4</w:t>
      </w:r>
      <w:r w:rsidRPr="00157FD1">
        <w:rPr>
          <w:noProof w:val="0"/>
        </w:rPr>
        <w:tab/>
        <w:t xml:space="preserve">On-Time Delivery </w:t>
      </w:r>
      <w:r w:rsidRPr="00157FD1">
        <w:rPr>
          <w:noProof w:val="0"/>
          <w:sz w:val="24"/>
        </w:rPr>
        <w:t>(OTD)</w:t>
      </w:r>
      <w:bookmarkEnd w:id="253"/>
      <w:bookmarkEnd w:id="254"/>
      <w:bookmarkEnd w:id="255"/>
      <w:bookmarkEnd w:id="256"/>
    </w:p>
    <w:p w14:paraId="7E291569" w14:textId="77777777" w:rsidR="00F65CE2" w:rsidRPr="00157FD1" w:rsidRDefault="00F65CE2">
      <w:pPr>
        <w:pStyle w:val="ParSpacer"/>
      </w:pPr>
    </w:p>
    <w:p w14:paraId="7E29156A" w14:textId="77777777" w:rsidR="00F65CE2" w:rsidRPr="00157FD1" w:rsidRDefault="00F65CE2">
      <w:pPr>
        <w:pStyle w:val="berschrift3"/>
      </w:pPr>
      <w:r w:rsidRPr="00157FD1">
        <w:t>5.4.1</w:t>
      </w:r>
      <w:r w:rsidRPr="00157FD1">
        <w:tab/>
        <w:t>General Description and Title</w:t>
      </w:r>
    </w:p>
    <w:p w14:paraId="7E29156B" w14:textId="77777777" w:rsidR="00F65CE2" w:rsidRPr="00157FD1" w:rsidRDefault="00F65CE2">
      <w:pPr>
        <w:pStyle w:val="BodyText"/>
        <w:rPr>
          <w:color w:val="000000"/>
        </w:rPr>
      </w:pPr>
      <w:r w:rsidRPr="00157FD1">
        <w:t>On-Time Delivery (OTD) measures timeliness of delivery of products to customers.</w:t>
      </w:r>
    </w:p>
    <w:p w14:paraId="7E29156C" w14:textId="77777777" w:rsidR="00F65CE2" w:rsidRPr="00157FD1" w:rsidRDefault="00F65CE2">
      <w:pPr>
        <w:pStyle w:val="ParSpacer"/>
      </w:pPr>
    </w:p>
    <w:p w14:paraId="7E29156D" w14:textId="77777777" w:rsidR="00F65CE2" w:rsidRPr="00157FD1" w:rsidRDefault="00F65CE2">
      <w:pPr>
        <w:pStyle w:val="berschrift3"/>
      </w:pPr>
      <w:r w:rsidRPr="00157FD1">
        <w:t>5.4.2</w:t>
      </w:r>
      <w:r w:rsidRPr="00157FD1">
        <w:tab/>
        <w:t>Purpose</w:t>
      </w:r>
    </w:p>
    <w:p w14:paraId="7E29156E" w14:textId="1C47BCE7" w:rsidR="00F65CE2" w:rsidRDefault="00F65CE2">
      <w:pPr>
        <w:pStyle w:val="BodyText"/>
      </w:pPr>
      <w:r w:rsidRPr="00157FD1">
        <w:t>This measurement is used to evaluate the organization’s on-time delivery performance to meet the customer’s need for timely product delivery and to meet end-customer expectations. Organizations should be able to measure their capability to deliver orders on the Customer Requested Date (CRD)</w:t>
      </w:r>
      <w:r>
        <w:t xml:space="preserve"> </w:t>
      </w:r>
      <w:r w:rsidRPr="00157FD1">
        <w:t xml:space="preserve">in a timely and effective way. </w:t>
      </w:r>
    </w:p>
    <w:p w14:paraId="7E29156F" w14:textId="703D142E" w:rsidR="00F65CE2" w:rsidRPr="00157FD1" w:rsidRDefault="00F65CE2">
      <w:pPr>
        <w:pStyle w:val="BodyText"/>
      </w:pPr>
      <w:r w:rsidRPr="008D524B">
        <w:t xml:space="preserve">Additionally, </w:t>
      </w:r>
      <w:r>
        <w:t>o</w:t>
      </w:r>
      <w:r w:rsidRPr="008D524B">
        <w:t>rganizations should be able to deliver to their</w:t>
      </w:r>
      <w:r>
        <w:t xml:space="preserve"> Supplier Promised Date (SPD). </w:t>
      </w:r>
      <w:r w:rsidRPr="008D524B">
        <w:t xml:space="preserve">Ability to consistently meet the SPD allows the </w:t>
      </w:r>
      <w:r w:rsidR="00C22EC4">
        <w:t>c</w:t>
      </w:r>
      <w:r w:rsidR="00C22EC4" w:rsidRPr="008D524B">
        <w:t xml:space="preserve">ustomer </w:t>
      </w:r>
      <w:r w:rsidRPr="008D524B">
        <w:t>to effectively plan based on expected delivery dates.</w:t>
      </w:r>
    </w:p>
    <w:p w14:paraId="7E291570" w14:textId="723C1069" w:rsidR="00F65CE2" w:rsidRPr="00157FD1" w:rsidRDefault="00160738">
      <w:pPr>
        <w:pStyle w:val="BodyText"/>
      </w:pPr>
      <w:r w:rsidRPr="00160738">
        <w:t xml:space="preserve">The OTD measurement covers on-time delivery performance </w:t>
      </w:r>
      <w:r w:rsidR="00290625">
        <w:t>for</w:t>
      </w:r>
      <w:r w:rsidRPr="00160738">
        <w:t xml:space="preserve"> any cust</w:t>
      </w:r>
      <w:r w:rsidR="00290625">
        <w:t>omer-</w:t>
      </w:r>
      <w:r>
        <w:t>initiated product order.</w:t>
      </w:r>
      <w:r w:rsidR="00252FB5">
        <w:t xml:space="preserve"> </w:t>
      </w:r>
      <w:r w:rsidR="00F65CE2" w:rsidRPr="00157FD1">
        <w:t>This measurement is not intended to measure the organization’s performance in meeting its commitments for release of new designs.</w:t>
      </w:r>
    </w:p>
    <w:p w14:paraId="7E291571" w14:textId="77777777" w:rsidR="00F65CE2" w:rsidRPr="00157FD1" w:rsidRDefault="00F65CE2">
      <w:pPr>
        <w:pStyle w:val="ParSpacer"/>
      </w:pPr>
    </w:p>
    <w:p w14:paraId="7E291572" w14:textId="77777777" w:rsidR="00F65CE2" w:rsidRPr="00157FD1" w:rsidRDefault="00F65CE2">
      <w:pPr>
        <w:pStyle w:val="berschrift3"/>
      </w:pPr>
      <w:r w:rsidRPr="00157FD1">
        <w:t>5.4.3</w:t>
      </w:r>
      <w:r w:rsidRPr="00157FD1">
        <w:tab/>
        <w:t>Applicable Product Categories</w:t>
      </w:r>
    </w:p>
    <w:p w14:paraId="7E291573" w14:textId="2DEA2C6E" w:rsidR="00F65CE2" w:rsidRDefault="00F65CE2">
      <w:pPr>
        <w:pStyle w:val="BodyText"/>
      </w:pPr>
      <w:r w:rsidRPr="00157FD1">
        <w:t xml:space="preserve">This measurement applies to product categories </w:t>
      </w:r>
      <w:r w:rsidR="008D1769">
        <w:t>as shown in the</w:t>
      </w:r>
      <w:r w:rsidRPr="00157FD1">
        <w:t xml:space="preserve"> Measurement Applicability Table (</w:t>
      </w:r>
      <w:r>
        <w:t>Normalization Units</w:t>
      </w:r>
      <w:r w:rsidRPr="00157FD1">
        <w:t xml:space="preserve">), Appendix A, </w:t>
      </w:r>
      <w:r>
        <w:t>Table A</w:t>
      </w:r>
      <w:r>
        <w:noBreakHyphen/>
        <w:t>2</w:t>
      </w:r>
      <w:r w:rsidRPr="00157FD1">
        <w:t>.</w:t>
      </w:r>
    </w:p>
    <w:p w14:paraId="7E291575" w14:textId="77777777" w:rsidR="00F65CE2" w:rsidRPr="00157FD1" w:rsidRDefault="00F65CE2">
      <w:pPr>
        <w:pStyle w:val="ParSpacer"/>
      </w:pPr>
    </w:p>
    <w:p w14:paraId="7E291576" w14:textId="77777777" w:rsidR="00F65CE2" w:rsidRPr="00157FD1" w:rsidRDefault="00F65CE2">
      <w:pPr>
        <w:pStyle w:val="berschrift3"/>
      </w:pPr>
      <w:r w:rsidRPr="00157FD1">
        <w:t>5.4.4</w:t>
      </w:r>
      <w:r w:rsidRPr="00157FD1">
        <w:tab/>
        <w:t>Detailed Description</w:t>
      </w:r>
    </w:p>
    <w:p w14:paraId="7E291577" w14:textId="77777777" w:rsidR="00F65CE2" w:rsidRPr="00157FD1" w:rsidRDefault="00F65CE2">
      <w:pPr>
        <w:pStyle w:val="BodyTextTab0"/>
      </w:pPr>
      <w:r w:rsidRPr="00157FD1">
        <w:t>a)</w:t>
      </w:r>
      <w:r w:rsidRPr="00157FD1">
        <w:tab/>
        <w:t>Terminology</w:t>
      </w:r>
    </w:p>
    <w:p w14:paraId="7E291578" w14:textId="77777777" w:rsidR="00F65CE2" w:rsidRPr="00157FD1" w:rsidRDefault="00F65CE2" w:rsidP="00F65CE2">
      <w:pPr>
        <w:pStyle w:val="BodyTextTab1"/>
      </w:pPr>
      <w:r w:rsidRPr="00157FD1">
        <w:t>The Glossary includes definitions for</w:t>
      </w:r>
    </w:p>
    <w:p w14:paraId="7E29157C" w14:textId="77777777" w:rsidR="00F65CE2" w:rsidRPr="00157FD1" w:rsidRDefault="00F65CE2">
      <w:pPr>
        <w:pStyle w:val="BodyTextTab1"/>
      </w:pPr>
      <w:r w:rsidRPr="00157FD1">
        <w:t>–</w:t>
      </w:r>
      <w:r w:rsidRPr="00157FD1">
        <w:tab/>
        <w:t>Service Order</w:t>
      </w:r>
    </w:p>
    <w:p w14:paraId="7E29157D" w14:textId="77777777" w:rsidR="00F65CE2" w:rsidRPr="00157FD1" w:rsidRDefault="00F65CE2">
      <w:pPr>
        <w:pStyle w:val="BodyTextTab0"/>
      </w:pPr>
      <w:r w:rsidRPr="00157FD1">
        <w:t>b)</w:t>
      </w:r>
      <w:r w:rsidRPr="00157FD1">
        <w:tab/>
        <w:t>Counting Rules</w:t>
      </w:r>
    </w:p>
    <w:p w14:paraId="7E29157E" w14:textId="77777777" w:rsidR="00F65CE2" w:rsidRPr="00157FD1" w:rsidRDefault="00F65CE2">
      <w:pPr>
        <w:pStyle w:val="BodyTextTab1"/>
      </w:pPr>
      <w:r w:rsidRPr="00157FD1">
        <w:t>1)</w:t>
      </w:r>
      <w:r w:rsidRPr="00157FD1">
        <w:tab/>
        <w:t xml:space="preserve">Acceptance shall be defined according to purchase order and/or contract terms and conditions unless notified otherwise by the customer. </w:t>
      </w:r>
    </w:p>
    <w:p w14:paraId="7E29157F" w14:textId="77777777" w:rsidR="00F65CE2" w:rsidRPr="00157FD1" w:rsidRDefault="00F65CE2" w:rsidP="00F65CE2">
      <w:pPr>
        <w:pStyle w:val="BodyTextTab1"/>
      </w:pPr>
      <w:r w:rsidRPr="00157FD1">
        <w:t>2)</w:t>
      </w:r>
      <w:r w:rsidRPr="00157FD1">
        <w:tab/>
        <w:t>Order types can be a line item or service.</w:t>
      </w:r>
    </w:p>
    <w:p w14:paraId="7E291580" w14:textId="77777777" w:rsidR="00F65CE2" w:rsidRPr="00157FD1" w:rsidRDefault="00F65CE2">
      <w:pPr>
        <w:pStyle w:val="BodyTextTab1"/>
        <w:rPr>
          <w:color w:val="000000"/>
        </w:rPr>
      </w:pPr>
      <w:r w:rsidRPr="00157FD1">
        <w:t>3)</w:t>
      </w:r>
      <w:r w:rsidRPr="00157FD1">
        <w:tab/>
        <w:t>Due dates and delivery dates are considered to be one 24-hour period, the customer’s calendar day</w:t>
      </w:r>
      <w:r>
        <w:t>,</w:t>
      </w:r>
      <w:r w:rsidRPr="00157FD1">
        <w:t xml:space="preserve"> </w:t>
      </w:r>
      <w:r w:rsidRPr="00157FD1">
        <w:rPr>
          <w:color w:val="000000"/>
        </w:rPr>
        <w:t>unless a different delivery window is agreed to by the customer.</w:t>
      </w:r>
    </w:p>
    <w:p w14:paraId="7E291581" w14:textId="77777777" w:rsidR="00F65CE2" w:rsidRDefault="00F65CE2">
      <w:pPr>
        <w:pStyle w:val="BodyTextTab1"/>
      </w:pPr>
      <w:r w:rsidRPr="00157FD1">
        <w:t>4)</w:t>
      </w:r>
      <w:r w:rsidRPr="00157FD1">
        <w:tab/>
        <w:t xml:space="preserve">Early order completions or deliveries are considered to have missed the delivery date unless </w:t>
      </w:r>
      <w:r>
        <w:t>agreed to</w:t>
      </w:r>
      <w:r w:rsidRPr="00157FD1">
        <w:t xml:space="preserve"> by the customer.</w:t>
      </w:r>
    </w:p>
    <w:p w14:paraId="7E291583" w14:textId="7E20A8E5" w:rsidR="00F65CE2" w:rsidRPr="00157FD1" w:rsidRDefault="00465E6D">
      <w:pPr>
        <w:pStyle w:val="BodyTextTab1"/>
      </w:pPr>
      <w:r w:rsidRPr="00157FD1" w:rsidDel="00465E6D">
        <w:t xml:space="preserve"> </w:t>
      </w:r>
      <w:r w:rsidR="008B7F66">
        <w:t>5</w:t>
      </w:r>
      <w:r w:rsidR="00F65CE2" w:rsidRPr="00157FD1">
        <w:t>)</w:t>
      </w:r>
      <w:r w:rsidR="00F65CE2" w:rsidRPr="00157FD1">
        <w:tab/>
        <w:t>A service order is considered delivered on the date when service is complete at the job site and accepted by the customer</w:t>
      </w:r>
      <w:r w:rsidR="00F65CE2" w:rsidRPr="00157FD1">
        <w:rPr>
          <w:color w:val="000000"/>
        </w:rPr>
        <w:t xml:space="preserve"> and is not the date the customer completes their acceptance testing, unless so specified by contract.</w:t>
      </w:r>
    </w:p>
    <w:p w14:paraId="7E291584" w14:textId="45FC629C" w:rsidR="00F65CE2" w:rsidRDefault="008B7F66">
      <w:pPr>
        <w:pStyle w:val="BodyTextTab1"/>
      </w:pPr>
      <w:r>
        <w:t>6</w:t>
      </w:r>
      <w:r w:rsidR="00F65CE2" w:rsidRPr="00157FD1">
        <w:t>)</w:t>
      </w:r>
      <w:r w:rsidR="00F65CE2" w:rsidRPr="00157FD1">
        <w:tab/>
        <w:t>The Customer Requested Date (CRD) is the desired delivery date of items or services as defin</w:t>
      </w:r>
      <w:r w:rsidR="00F65CE2" w:rsidRPr="00157FD1">
        <w:rPr>
          <w:color w:val="000000"/>
        </w:rPr>
        <w:t>ed by the customer’s purchase order and/or co</w:t>
      </w:r>
      <w:r w:rsidR="00F65CE2" w:rsidRPr="00157FD1">
        <w:t>ntra</w:t>
      </w:r>
      <w:r w:rsidR="00F65CE2" w:rsidRPr="00157FD1">
        <w:rPr>
          <w:color w:val="000000"/>
        </w:rPr>
        <w:t xml:space="preserve">ct at order acceptance. </w:t>
      </w:r>
      <w:r w:rsidR="00F65CE2" w:rsidRPr="00157FD1">
        <w:t>The CRD is the initial requested date</w:t>
      </w:r>
      <w:r w:rsidR="00F65CE2" w:rsidRPr="00157FD1">
        <w:rPr>
          <w:color w:val="000000"/>
        </w:rPr>
        <w:t xml:space="preserve"> as in the contract or, in the case of customer requested changes, the </w:t>
      </w:r>
      <w:r w:rsidR="00F65CE2" w:rsidRPr="00157FD1">
        <w:t>revised date. Changes to the CRD may not be initiated by the organization.</w:t>
      </w:r>
    </w:p>
    <w:p w14:paraId="7E291585" w14:textId="7E5FD99A" w:rsidR="00F65CE2" w:rsidRDefault="008B7F66">
      <w:pPr>
        <w:pStyle w:val="BodyTextTab1"/>
      </w:pPr>
      <w:r>
        <w:t>7</w:t>
      </w:r>
      <w:r w:rsidR="00F65CE2">
        <w:t>)</w:t>
      </w:r>
      <w:r w:rsidR="00F65CE2">
        <w:tab/>
      </w:r>
      <w:r w:rsidR="00F65CE2" w:rsidRPr="008D524B">
        <w:t>The Supplier Promised Date (SPD) is the date the Organization pr</w:t>
      </w:r>
      <w:r w:rsidR="00F65CE2">
        <w:t xml:space="preserve">omises to deliver the product. </w:t>
      </w:r>
      <w:r w:rsidR="00F65CE2" w:rsidRPr="008D524B">
        <w:t xml:space="preserve">SPD is the initial promise date provided </w:t>
      </w:r>
      <w:r w:rsidR="00F65CE2" w:rsidRPr="008D524B">
        <w:lastRenderedPageBreak/>
        <w:t>to the Customer by the organization unless the Customer initiates change to the SPD.</w:t>
      </w:r>
    </w:p>
    <w:p w14:paraId="7E291586" w14:textId="3E2BEE78" w:rsidR="00F65CE2" w:rsidRDefault="008B7F66">
      <w:pPr>
        <w:pStyle w:val="BodyTextTab1"/>
      </w:pPr>
      <w:r>
        <w:t>8</w:t>
      </w:r>
      <w:r w:rsidR="00F65CE2">
        <w:t>)</w:t>
      </w:r>
      <w:r w:rsidR="00F65CE2">
        <w:tab/>
      </w:r>
      <w:r w:rsidR="00F65CE2" w:rsidRPr="008D524B">
        <w:t>The Supplier Promised Date (SPD) shall be set at the time the order is acknowledged to the Customer.</w:t>
      </w:r>
    </w:p>
    <w:p w14:paraId="7E291587" w14:textId="5856C7B0" w:rsidR="00F65CE2" w:rsidRPr="00157FD1" w:rsidRDefault="008B7F66">
      <w:pPr>
        <w:pStyle w:val="BodyTextTab1"/>
      </w:pPr>
      <w:r>
        <w:t>9</w:t>
      </w:r>
      <w:r w:rsidR="00F65CE2" w:rsidRPr="00157FD1">
        <w:t>)</w:t>
      </w:r>
      <w:r w:rsidR="00F65CE2" w:rsidRPr="00157FD1">
        <w:tab/>
        <w:t xml:space="preserve">The monthly OTD data shall include all orders having the </w:t>
      </w:r>
      <w:r w:rsidR="00F65CE2" w:rsidRPr="004C110B">
        <w:t>CRD or SPD occurring during the month being reported.</w:t>
      </w:r>
    </w:p>
    <w:p w14:paraId="7E291588" w14:textId="14378B86" w:rsidR="00F65CE2" w:rsidRPr="00157FD1" w:rsidRDefault="00F65CE2">
      <w:pPr>
        <w:pStyle w:val="BodyTextTab1"/>
        <w:rPr>
          <w:color w:val="000000"/>
        </w:rPr>
      </w:pPr>
      <w:r>
        <w:t>1</w:t>
      </w:r>
      <w:r w:rsidR="008B7F66">
        <w:t>0</w:t>
      </w:r>
      <w:r w:rsidRPr="00157FD1">
        <w:t>)</w:t>
      </w:r>
      <w:r w:rsidRPr="00157FD1">
        <w:tab/>
        <w:t>For service orders, the CRD is the customer requested date for completion of the service. For line item orders, the CRD is the customer requested date of delivery on site</w:t>
      </w:r>
      <w:r w:rsidRPr="00157FD1">
        <w:rPr>
          <w:color w:val="000000"/>
        </w:rPr>
        <w:t xml:space="preserve"> and is not the date the customer completes their acceptance testing, unless so specified by contract.</w:t>
      </w:r>
    </w:p>
    <w:p w14:paraId="7E291589" w14:textId="31F04C54" w:rsidR="00F65CE2" w:rsidRPr="00157FD1" w:rsidRDefault="00F65CE2">
      <w:pPr>
        <w:pStyle w:val="BodyTextTab1"/>
      </w:pPr>
      <w:r>
        <w:t>1</w:t>
      </w:r>
      <w:r w:rsidR="008B7F66">
        <w:t>1</w:t>
      </w:r>
      <w:r w:rsidRPr="00157FD1">
        <w:t>)</w:t>
      </w:r>
      <w:r w:rsidRPr="00157FD1">
        <w:tab/>
        <w:t>Line item delivery occurs on the date when the shipment was actually delivered to the ship-to address. This date may be derived by adding the transportation interval to the actual ship date.</w:t>
      </w:r>
      <w:r>
        <w:t xml:space="preserve"> Where customer authorized early shipment(s) apply, delivery intervals may be adjusted to accommodate for the early shipment(s).</w:t>
      </w:r>
    </w:p>
    <w:p w14:paraId="7E29158A" w14:textId="6AACF247" w:rsidR="00F65CE2" w:rsidRPr="00157FD1" w:rsidRDefault="00F65CE2">
      <w:pPr>
        <w:pStyle w:val="BodyTextTab1"/>
      </w:pPr>
      <w:r w:rsidRPr="00157FD1">
        <w:t>1</w:t>
      </w:r>
      <w:r w:rsidR="008B7F66">
        <w:t>2</w:t>
      </w:r>
      <w:r w:rsidRPr="00157FD1">
        <w:t>)</w:t>
      </w:r>
      <w:r w:rsidRPr="00157FD1">
        <w:tab/>
        <w:t>The delivery of a line item order may occur at the organization’s facility if the customer provides or specifies the shipper to be used for the order.</w:t>
      </w:r>
    </w:p>
    <w:p w14:paraId="7E29158B" w14:textId="07D77DBD" w:rsidR="00F65CE2" w:rsidRPr="00157FD1" w:rsidRDefault="00F65CE2">
      <w:pPr>
        <w:pStyle w:val="BodyTextTab1"/>
      </w:pPr>
      <w:r w:rsidRPr="00157FD1">
        <w:t>1</w:t>
      </w:r>
      <w:r w:rsidR="008B7F66">
        <w:t>3</w:t>
      </w:r>
      <w:r w:rsidRPr="00157FD1">
        <w:t>)</w:t>
      </w:r>
      <w:r w:rsidRPr="00157FD1">
        <w:tab/>
        <w:t>Compound orders designated by the customer for a single delivery, for example “must ship complete” orders, shall be treated in aggregate. If one line item is late, then all line items shall be counted as late.</w:t>
      </w:r>
      <w:r w:rsidR="00B7695F">
        <w:t xml:space="preserve"> </w:t>
      </w:r>
    </w:p>
    <w:p w14:paraId="7E29158C" w14:textId="70FF7D5F" w:rsidR="00F65CE2" w:rsidRPr="00157FD1" w:rsidRDefault="00F65CE2">
      <w:pPr>
        <w:pStyle w:val="BodyTextTab1"/>
      </w:pPr>
      <w:r w:rsidRPr="00157FD1">
        <w:t>1</w:t>
      </w:r>
      <w:r w:rsidR="008B7F66">
        <w:t>4</w:t>
      </w:r>
      <w:r w:rsidRPr="00157FD1">
        <w:t>)</w:t>
      </w:r>
      <w:r w:rsidRPr="00157FD1">
        <w:tab/>
        <w:t>Bulk orders, such as blanket purchase orders, shall be considered complete if all items committed to be delivered in the order are delivered within the timeframe specified in the bulk order agreement, for example, weekly, monthly, etc. Each scheduled delivery date should be treated as a separate line item.</w:t>
      </w:r>
    </w:p>
    <w:p w14:paraId="7E29158D" w14:textId="14798AD1" w:rsidR="00F65CE2" w:rsidRPr="00157FD1" w:rsidRDefault="00F65CE2" w:rsidP="00F65CE2">
      <w:pPr>
        <w:pStyle w:val="BodyTextTab1"/>
      </w:pPr>
      <w:r w:rsidRPr="00157FD1">
        <w:t>1</w:t>
      </w:r>
      <w:r w:rsidR="008B7F66">
        <w:t>5</w:t>
      </w:r>
      <w:r w:rsidRPr="00157FD1">
        <w:t>)</w:t>
      </w:r>
      <w:r w:rsidRPr="00157FD1">
        <w:tab/>
        <w:t>Installations containing multiple products with a single customer completion date shall be considered a single service delivery.</w:t>
      </w:r>
    </w:p>
    <w:p w14:paraId="7E29158E" w14:textId="77777777" w:rsidR="00F65CE2" w:rsidRPr="00157FD1" w:rsidRDefault="00F65CE2">
      <w:pPr>
        <w:pStyle w:val="BodyTextTab0"/>
        <w:rPr>
          <w:snapToGrid w:val="0"/>
        </w:rPr>
      </w:pPr>
      <w:r w:rsidRPr="00157FD1">
        <w:rPr>
          <w:snapToGrid w:val="0"/>
        </w:rPr>
        <w:t>c)</w:t>
      </w:r>
      <w:r w:rsidRPr="00157FD1">
        <w:rPr>
          <w:snapToGrid w:val="0"/>
        </w:rPr>
        <w:tab/>
        <w:t>Counting Rule Exclusions</w:t>
      </w:r>
    </w:p>
    <w:p w14:paraId="7E29158F" w14:textId="77777777" w:rsidR="00F65CE2" w:rsidRPr="00157FD1" w:rsidRDefault="00F65CE2">
      <w:pPr>
        <w:pStyle w:val="BodyTextTab1"/>
      </w:pPr>
      <w:r w:rsidRPr="00157FD1">
        <w:t>1)</w:t>
      </w:r>
      <w:r w:rsidRPr="00157FD1">
        <w:tab/>
        <w:t>Orders for which the CRD is earlier than the date the order is received by the organization are excluded from the measurement.</w:t>
      </w:r>
    </w:p>
    <w:p w14:paraId="7E291590" w14:textId="77777777" w:rsidR="00F65CE2" w:rsidRPr="00157FD1" w:rsidRDefault="00F65CE2">
      <w:pPr>
        <w:pStyle w:val="BodyTextTab1"/>
        <w:rPr>
          <w:color w:val="000000"/>
        </w:rPr>
      </w:pPr>
      <w:r w:rsidRPr="00157FD1">
        <w:rPr>
          <w:color w:val="000000"/>
        </w:rPr>
        <w:t>2)</w:t>
      </w:r>
      <w:r w:rsidRPr="00157FD1">
        <w:rPr>
          <w:color w:val="000000"/>
        </w:rPr>
        <w:tab/>
        <w:t>Software deliveries that are not physically shipped or downloaded by the organization to a customer location are not counted. (This is considered the release of a new software design</w:t>
      </w:r>
      <w:r>
        <w:rPr>
          <w:color w:val="000000"/>
        </w:rPr>
        <w:t>.</w:t>
      </w:r>
      <w:r w:rsidRPr="00157FD1">
        <w:rPr>
          <w:color w:val="000000"/>
        </w:rPr>
        <w:t>)</w:t>
      </w:r>
    </w:p>
    <w:p w14:paraId="7E291591" w14:textId="77777777" w:rsidR="00F65CE2" w:rsidRPr="00157FD1" w:rsidRDefault="00F65CE2" w:rsidP="00F65CE2">
      <w:pPr>
        <w:pStyle w:val="BodyTextTab1"/>
        <w:rPr>
          <w:color w:val="000000"/>
        </w:rPr>
      </w:pPr>
      <w:r w:rsidRPr="00157FD1">
        <w:rPr>
          <w:color w:val="000000"/>
        </w:rPr>
        <w:t>3)</w:t>
      </w:r>
      <w:r w:rsidRPr="00157FD1">
        <w:rPr>
          <w:color w:val="000000"/>
        </w:rPr>
        <w:tab/>
        <w:t>Material that is part of a service delivery by the organization should not be counted in the line item delivery measurement.</w:t>
      </w:r>
    </w:p>
    <w:p w14:paraId="7E291592" w14:textId="77777777" w:rsidR="00F65CE2" w:rsidRPr="00157FD1" w:rsidRDefault="00F65CE2">
      <w:pPr>
        <w:pStyle w:val="BodyTextTab0"/>
      </w:pPr>
      <w:r w:rsidRPr="00157FD1">
        <w:t>d)</w:t>
      </w:r>
      <w:r w:rsidRPr="00157FD1">
        <w:tab/>
        <w:t>Calculations and Formulas</w:t>
      </w:r>
    </w:p>
    <w:p w14:paraId="7E291593" w14:textId="77777777" w:rsidR="00F65CE2" w:rsidRPr="00157FD1" w:rsidRDefault="00F65CE2">
      <w:pPr>
        <w:pStyle w:val="BodyTextTab1"/>
      </w:pPr>
      <w:r w:rsidRPr="00157FD1">
        <w:t>1)</w:t>
      </w:r>
      <w:r w:rsidRPr="00157FD1">
        <w:tab/>
        <w:t>On-Time Delivery (OTD) is the percentage of deliveries/items accepted on the Customer Requested Date (CRD)</w:t>
      </w:r>
      <w:r w:rsidRPr="00ED7257">
        <w:t xml:space="preserve"> or on the Supplier Promised Date (SPD).</w:t>
      </w:r>
      <w:r w:rsidRPr="00157FD1">
        <w:t xml:space="preserve"> The applicable OTD measurements are calculated monthly as shown in Table 5.4</w:t>
      </w:r>
      <w:r w:rsidRPr="00157FD1">
        <w:noBreakHyphen/>
        <w:t>2.</w:t>
      </w:r>
    </w:p>
    <w:p w14:paraId="7E291594" w14:textId="77777777" w:rsidR="00F65CE2" w:rsidRPr="00157FD1" w:rsidRDefault="00F65CE2">
      <w:pPr>
        <w:pStyle w:val="BodyTextTab1"/>
      </w:pPr>
      <w:r w:rsidRPr="00157FD1">
        <w:t>2)</w:t>
      </w:r>
      <w:r w:rsidRPr="00157FD1">
        <w:tab/>
        <w:t xml:space="preserve">OTD is comprised of </w:t>
      </w:r>
      <w:r>
        <w:t>three</w:t>
      </w:r>
      <w:r w:rsidRPr="00157FD1">
        <w:t xml:space="preserve"> measurements of order fulfillment:</w:t>
      </w:r>
    </w:p>
    <w:p w14:paraId="7E291595" w14:textId="77777777" w:rsidR="00F65CE2" w:rsidRPr="00157FD1" w:rsidRDefault="00F65CE2">
      <w:pPr>
        <w:pStyle w:val="BodyTextTab2"/>
      </w:pPr>
      <w:r w:rsidRPr="00157FD1">
        <w:t>–</w:t>
      </w:r>
      <w:r w:rsidRPr="00157FD1">
        <w:tab/>
        <w:t>Percentage of line items accepted on the CRD (OTI)</w:t>
      </w:r>
    </w:p>
    <w:p w14:paraId="7E291596" w14:textId="77777777" w:rsidR="00F65CE2" w:rsidRDefault="00F65CE2" w:rsidP="00F65CE2">
      <w:pPr>
        <w:pStyle w:val="BodyTextTab2"/>
        <w:numPr>
          <w:ilvl w:val="1"/>
          <w:numId w:val="36"/>
        </w:numPr>
      </w:pPr>
      <w:r w:rsidRPr="00157FD1">
        <w:t>Percentage of service deliveries accepted on the CRD (OTS)</w:t>
      </w:r>
    </w:p>
    <w:p w14:paraId="7E291597" w14:textId="77777777" w:rsidR="00F65CE2" w:rsidRPr="00157FD1" w:rsidRDefault="00F65CE2" w:rsidP="00F65CE2">
      <w:pPr>
        <w:pStyle w:val="BodyTextTab2"/>
        <w:numPr>
          <w:ilvl w:val="1"/>
          <w:numId w:val="36"/>
        </w:numPr>
      </w:pPr>
      <w:r w:rsidRPr="00ED7257">
        <w:t>Percentage of line item</w:t>
      </w:r>
      <w:r>
        <w:t>s</w:t>
      </w:r>
      <w:r w:rsidRPr="00ED7257">
        <w:t xml:space="preserve"> accepted on the SPD (OTIP)</w:t>
      </w:r>
    </w:p>
    <w:p w14:paraId="7E291598" w14:textId="77777777" w:rsidR="00F65CE2" w:rsidRPr="00157FD1" w:rsidRDefault="00F65CE2">
      <w:pPr>
        <w:pStyle w:val="ParSpacer"/>
      </w:pPr>
    </w:p>
    <w:p w14:paraId="7E291599" w14:textId="77777777" w:rsidR="00F65CE2" w:rsidRPr="00157FD1" w:rsidRDefault="00F65CE2">
      <w:pPr>
        <w:pStyle w:val="berschrift4"/>
      </w:pPr>
      <w:bookmarkStart w:id="257" w:name="_Toc137886482"/>
      <w:bookmarkStart w:id="258" w:name="_Toc200531242"/>
      <w:r w:rsidRPr="00157FD1">
        <w:t>Table 5.4</w:t>
      </w:r>
      <w:r w:rsidRPr="00157FD1">
        <w:noBreakHyphen/>
        <w:t>1</w:t>
      </w:r>
      <w:r w:rsidRPr="00157FD1">
        <w:tab/>
        <w:t>OTD Notation</w:t>
      </w:r>
      <w:bookmarkEnd w:id="257"/>
      <w:bookmarkEnd w:id="258"/>
    </w:p>
    <w:p w14:paraId="7E29159A" w14:textId="77777777" w:rsidR="00F65CE2" w:rsidRPr="00157FD1" w:rsidRDefault="00F65CE2" w:rsidP="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011"/>
        <w:gridCol w:w="1250"/>
        <w:gridCol w:w="4579"/>
      </w:tblGrid>
      <w:tr w:rsidR="00F65CE2" w:rsidRPr="00157FD1" w14:paraId="7E29159E" w14:textId="77777777">
        <w:tc>
          <w:tcPr>
            <w:tcW w:w="1011" w:type="dxa"/>
            <w:tcBorders>
              <w:bottom w:val="single" w:sz="8" w:space="0" w:color="auto"/>
            </w:tcBorders>
          </w:tcPr>
          <w:p w14:paraId="7E29159B"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1250" w:type="dxa"/>
            <w:tcBorders>
              <w:bottom w:val="single" w:sz="8" w:space="0" w:color="auto"/>
            </w:tcBorders>
          </w:tcPr>
          <w:p w14:paraId="7E29159C"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Product Categories</w:t>
            </w:r>
            <w:r>
              <w:rPr>
                <w:bCs/>
                <w:snapToGrid/>
                <w:kern w:val="28"/>
                <w:szCs w:val="24"/>
              </w:rPr>
              <w:t>*</w:t>
            </w:r>
          </w:p>
        </w:tc>
        <w:tc>
          <w:tcPr>
            <w:tcW w:w="4579" w:type="dxa"/>
            <w:tcBorders>
              <w:bottom w:val="single" w:sz="8" w:space="0" w:color="auto"/>
            </w:tcBorders>
          </w:tcPr>
          <w:p w14:paraId="7E29159D"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5A2" w14:textId="77777777">
        <w:tc>
          <w:tcPr>
            <w:tcW w:w="1011" w:type="dxa"/>
          </w:tcPr>
          <w:p w14:paraId="7E29159F" w14:textId="77777777" w:rsidR="00F65CE2" w:rsidRPr="00157FD1" w:rsidRDefault="00F65CE2">
            <w:pPr>
              <w:pStyle w:val="NormBold"/>
              <w:rPr>
                <w:b w:val="0"/>
                <w:bCs/>
              </w:rPr>
            </w:pPr>
            <w:r w:rsidRPr="00157FD1">
              <w:rPr>
                <w:b w:val="0"/>
                <w:bCs/>
              </w:rPr>
              <w:t>DIa</w:t>
            </w:r>
          </w:p>
        </w:tc>
        <w:tc>
          <w:tcPr>
            <w:tcW w:w="1250" w:type="dxa"/>
          </w:tcPr>
          <w:p w14:paraId="7E2915A0" w14:textId="77777777" w:rsidR="00F65CE2" w:rsidRPr="00157FD1" w:rsidRDefault="00F65CE2">
            <w:pPr>
              <w:pStyle w:val="TableText"/>
            </w:pPr>
            <w:r>
              <w:t xml:space="preserve">1, 2, 3, 4, 5, </w:t>
            </w:r>
            <w:r>
              <w:lastRenderedPageBreak/>
              <w:t>6, 7, and 8</w:t>
            </w:r>
          </w:p>
        </w:tc>
        <w:tc>
          <w:tcPr>
            <w:tcW w:w="4579" w:type="dxa"/>
          </w:tcPr>
          <w:p w14:paraId="7E2915A1" w14:textId="77777777" w:rsidR="00F65CE2" w:rsidRPr="00157FD1" w:rsidRDefault="00F65CE2">
            <w:pPr>
              <w:pStyle w:val="TableText"/>
            </w:pPr>
            <w:r w:rsidRPr="00157FD1">
              <w:lastRenderedPageBreak/>
              <w:t xml:space="preserve">Number of line items accepted on the CRD during </w:t>
            </w:r>
            <w:r w:rsidRPr="00157FD1">
              <w:lastRenderedPageBreak/>
              <w:t>the month</w:t>
            </w:r>
          </w:p>
        </w:tc>
      </w:tr>
      <w:tr w:rsidR="00F65CE2" w:rsidRPr="00157FD1" w14:paraId="7E2915A6" w14:textId="77777777">
        <w:tc>
          <w:tcPr>
            <w:tcW w:w="1011" w:type="dxa"/>
          </w:tcPr>
          <w:p w14:paraId="7E2915A3" w14:textId="77777777" w:rsidR="00F65CE2" w:rsidRPr="00157FD1" w:rsidRDefault="00F65CE2">
            <w:pPr>
              <w:pStyle w:val="NormBold"/>
              <w:rPr>
                <w:b w:val="0"/>
                <w:bCs/>
              </w:rPr>
            </w:pPr>
            <w:r w:rsidRPr="00157FD1">
              <w:rPr>
                <w:b w:val="0"/>
                <w:bCs/>
              </w:rPr>
              <w:lastRenderedPageBreak/>
              <w:t>D</w:t>
            </w:r>
            <w:r>
              <w:rPr>
                <w:b w:val="0"/>
                <w:bCs/>
              </w:rPr>
              <w:t>I</w:t>
            </w:r>
            <w:r w:rsidRPr="00157FD1">
              <w:rPr>
                <w:b w:val="0"/>
                <w:bCs/>
              </w:rPr>
              <w:t>d</w:t>
            </w:r>
          </w:p>
        </w:tc>
        <w:tc>
          <w:tcPr>
            <w:tcW w:w="1250" w:type="dxa"/>
          </w:tcPr>
          <w:p w14:paraId="7E2915A4" w14:textId="77777777" w:rsidR="00F65CE2" w:rsidRPr="00157FD1" w:rsidRDefault="00F65CE2">
            <w:pPr>
              <w:pStyle w:val="TableText"/>
            </w:pPr>
            <w:r>
              <w:t>1, 2, 3, 4, 5, 6, 7, and 8</w:t>
            </w:r>
          </w:p>
        </w:tc>
        <w:tc>
          <w:tcPr>
            <w:tcW w:w="4579" w:type="dxa"/>
          </w:tcPr>
          <w:p w14:paraId="7E2915A5" w14:textId="77777777" w:rsidR="00F65CE2" w:rsidRPr="00157FD1" w:rsidRDefault="00F65CE2">
            <w:pPr>
              <w:pStyle w:val="TableText"/>
            </w:pPr>
            <w:r w:rsidRPr="00157FD1">
              <w:t>Number of line items for which the CRD occurred during the month</w:t>
            </w:r>
          </w:p>
        </w:tc>
      </w:tr>
      <w:tr w:rsidR="00F65CE2" w:rsidRPr="00157FD1" w14:paraId="7E2915AA" w14:textId="77777777">
        <w:tc>
          <w:tcPr>
            <w:tcW w:w="1011" w:type="dxa"/>
          </w:tcPr>
          <w:p w14:paraId="7E2915A7" w14:textId="77777777" w:rsidR="00F65CE2" w:rsidRPr="00157FD1" w:rsidRDefault="00F65CE2">
            <w:pPr>
              <w:pStyle w:val="NormBold"/>
              <w:rPr>
                <w:b w:val="0"/>
                <w:bCs/>
              </w:rPr>
            </w:pPr>
            <w:r w:rsidRPr="00157FD1">
              <w:rPr>
                <w:b w:val="0"/>
                <w:bCs/>
              </w:rPr>
              <w:t>DVa</w:t>
            </w:r>
          </w:p>
        </w:tc>
        <w:tc>
          <w:tcPr>
            <w:tcW w:w="1250" w:type="dxa"/>
          </w:tcPr>
          <w:p w14:paraId="7E2915A8" w14:textId="77777777" w:rsidR="00F65CE2" w:rsidRPr="00157FD1" w:rsidRDefault="00F65CE2">
            <w:pPr>
              <w:pStyle w:val="TableText"/>
            </w:pPr>
            <w:r>
              <w:t>7 and 9</w:t>
            </w:r>
          </w:p>
        </w:tc>
        <w:tc>
          <w:tcPr>
            <w:tcW w:w="4579" w:type="dxa"/>
          </w:tcPr>
          <w:p w14:paraId="7E2915A9" w14:textId="77777777" w:rsidR="00F65CE2" w:rsidRPr="00157FD1" w:rsidRDefault="00F65CE2">
            <w:pPr>
              <w:pStyle w:val="TableText"/>
            </w:pPr>
            <w:r w:rsidRPr="00157FD1">
              <w:t>Number of service orders accepted on the CRD during the month</w:t>
            </w:r>
          </w:p>
        </w:tc>
      </w:tr>
      <w:tr w:rsidR="00F65CE2" w:rsidRPr="00157FD1" w14:paraId="7E2915AE" w14:textId="77777777">
        <w:tc>
          <w:tcPr>
            <w:tcW w:w="1011" w:type="dxa"/>
          </w:tcPr>
          <w:p w14:paraId="7E2915AB" w14:textId="77777777" w:rsidR="00F65CE2" w:rsidRPr="00157FD1" w:rsidRDefault="00F65CE2">
            <w:pPr>
              <w:pStyle w:val="NormBold"/>
              <w:rPr>
                <w:b w:val="0"/>
                <w:bCs/>
              </w:rPr>
            </w:pPr>
            <w:r w:rsidRPr="00157FD1">
              <w:rPr>
                <w:b w:val="0"/>
                <w:bCs/>
              </w:rPr>
              <w:t>DVd</w:t>
            </w:r>
          </w:p>
        </w:tc>
        <w:tc>
          <w:tcPr>
            <w:tcW w:w="1250" w:type="dxa"/>
          </w:tcPr>
          <w:p w14:paraId="7E2915AC" w14:textId="77777777" w:rsidR="00F65CE2" w:rsidRPr="00157FD1" w:rsidRDefault="00F65CE2">
            <w:pPr>
              <w:pStyle w:val="TableText"/>
            </w:pPr>
            <w:r>
              <w:t>7 and 9</w:t>
            </w:r>
          </w:p>
        </w:tc>
        <w:tc>
          <w:tcPr>
            <w:tcW w:w="4579" w:type="dxa"/>
          </w:tcPr>
          <w:p w14:paraId="7E2915AD" w14:textId="77777777" w:rsidR="00F65CE2" w:rsidRPr="00157FD1" w:rsidRDefault="00F65CE2">
            <w:pPr>
              <w:pStyle w:val="TableText"/>
            </w:pPr>
            <w:r w:rsidRPr="00157FD1">
              <w:t>Number of service orders for which the CRD occurred during the month</w:t>
            </w:r>
          </w:p>
        </w:tc>
      </w:tr>
      <w:tr w:rsidR="00F65CE2" w:rsidRPr="00157FD1" w14:paraId="7E2915B2" w14:textId="77777777">
        <w:tc>
          <w:tcPr>
            <w:tcW w:w="1011" w:type="dxa"/>
          </w:tcPr>
          <w:p w14:paraId="7E2915AF" w14:textId="77777777" w:rsidR="00F65CE2" w:rsidRPr="00ED7257" w:rsidRDefault="00F65CE2">
            <w:pPr>
              <w:pStyle w:val="NormBold"/>
              <w:rPr>
                <w:b w:val="0"/>
                <w:bCs/>
              </w:rPr>
            </w:pPr>
            <w:r w:rsidRPr="00ED7257">
              <w:rPr>
                <w:b w:val="0"/>
                <w:bCs/>
              </w:rPr>
              <w:t>DIPa</w:t>
            </w:r>
          </w:p>
        </w:tc>
        <w:tc>
          <w:tcPr>
            <w:tcW w:w="1250" w:type="dxa"/>
          </w:tcPr>
          <w:p w14:paraId="7E2915B0" w14:textId="77777777" w:rsidR="00F65CE2" w:rsidRPr="00ED7257" w:rsidRDefault="00F65CE2">
            <w:pPr>
              <w:pStyle w:val="TableText"/>
            </w:pPr>
            <w:r w:rsidRPr="00ED7257">
              <w:t>1, 2, 3, 4, 5, 6, and 8</w:t>
            </w:r>
          </w:p>
        </w:tc>
        <w:tc>
          <w:tcPr>
            <w:tcW w:w="4579" w:type="dxa"/>
          </w:tcPr>
          <w:p w14:paraId="7E2915B1" w14:textId="77777777" w:rsidR="00F65CE2" w:rsidRPr="00ED7257" w:rsidRDefault="00F65CE2" w:rsidP="00290625">
            <w:pPr>
              <w:pStyle w:val="TableText"/>
            </w:pPr>
            <w:r w:rsidRPr="00ED7257">
              <w:t>Number of line items accepted on the SPD during the month</w:t>
            </w:r>
          </w:p>
        </w:tc>
      </w:tr>
      <w:tr w:rsidR="00F65CE2" w:rsidRPr="00157FD1" w14:paraId="7E2915B6" w14:textId="77777777">
        <w:tc>
          <w:tcPr>
            <w:tcW w:w="1011" w:type="dxa"/>
          </w:tcPr>
          <w:p w14:paraId="7E2915B3" w14:textId="77777777" w:rsidR="00F65CE2" w:rsidRPr="00ED7257" w:rsidRDefault="00F65CE2">
            <w:pPr>
              <w:pStyle w:val="NormBold"/>
              <w:rPr>
                <w:b w:val="0"/>
                <w:bCs/>
              </w:rPr>
            </w:pPr>
            <w:r w:rsidRPr="00ED7257">
              <w:rPr>
                <w:b w:val="0"/>
                <w:bCs/>
              </w:rPr>
              <w:t>DIPd</w:t>
            </w:r>
          </w:p>
        </w:tc>
        <w:tc>
          <w:tcPr>
            <w:tcW w:w="1250" w:type="dxa"/>
          </w:tcPr>
          <w:p w14:paraId="7E2915B4" w14:textId="77777777" w:rsidR="00F65CE2" w:rsidRPr="00ED7257" w:rsidRDefault="00F65CE2">
            <w:pPr>
              <w:pStyle w:val="TableText"/>
            </w:pPr>
            <w:r w:rsidRPr="00ED7257">
              <w:t>1, 2, 3, 4, 5, 6, and 8</w:t>
            </w:r>
          </w:p>
        </w:tc>
        <w:tc>
          <w:tcPr>
            <w:tcW w:w="4579" w:type="dxa"/>
          </w:tcPr>
          <w:p w14:paraId="7E2915B5" w14:textId="77777777" w:rsidR="00F65CE2" w:rsidRPr="00ED7257" w:rsidRDefault="00F65CE2">
            <w:pPr>
              <w:pStyle w:val="TableText"/>
            </w:pPr>
            <w:r w:rsidRPr="00ED7257">
              <w:t>Number of line items for which the SPD occurred during the month</w:t>
            </w:r>
          </w:p>
        </w:tc>
      </w:tr>
    </w:tbl>
    <w:p w14:paraId="7E2915B7" w14:textId="77777777" w:rsidR="00F65CE2" w:rsidRPr="00157FD1" w:rsidRDefault="00F65CE2" w:rsidP="00F65CE2">
      <w:pPr>
        <w:pStyle w:val="ParSpacer"/>
      </w:pPr>
    </w:p>
    <w:p w14:paraId="7E2915B8" w14:textId="77777777" w:rsidR="00F65CE2" w:rsidRDefault="00F65CE2" w:rsidP="00F65CE2">
      <w:pPr>
        <w:pStyle w:val="BodyText"/>
      </w:pPr>
      <w:bookmarkStart w:id="259" w:name="_Toc463108006"/>
      <w:bookmarkStart w:id="260" w:name="_Toc503257499"/>
      <w:bookmarkStart w:id="261" w:name="_Toc504275422"/>
      <w:bookmarkStart w:id="262" w:name="_Toc505002539"/>
      <w:bookmarkStart w:id="263" w:name="_Toc505339216"/>
      <w:bookmarkStart w:id="264" w:name="_Toc505344166"/>
      <w:bookmarkStart w:id="265" w:name="_Toc505402597"/>
      <w:bookmarkStart w:id="266" w:name="_Toc505493128"/>
      <w:bookmarkStart w:id="267" w:name="_Toc6987757"/>
      <w:r>
        <w:t>* Each product category in</w:t>
      </w:r>
      <w:r w:rsidRPr="00154046">
        <w:t xml:space="preserve"> Product Category 7 family reports either Line Items or Services</w:t>
      </w:r>
      <w:r>
        <w:t>. Refer to d</w:t>
      </w:r>
      <w:r w:rsidRPr="00154046">
        <w:t xml:space="preserve">ata submission template for the specific product category to determine </w:t>
      </w:r>
      <w:r>
        <w:t>which identifiers are</w:t>
      </w:r>
      <w:r w:rsidRPr="00154046">
        <w:t xml:space="preserve"> reported.</w:t>
      </w:r>
    </w:p>
    <w:p w14:paraId="7E2915B9" w14:textId="77777777" w:rsidR="00F65CE2" w:rsidRPr="00157FD1" w:rsidRDefault="00F65CE2" w:rsidP="00F65CE2">
      <w:pPr>
        <w:pStyle w:val="ParSpacer"/>
      </w:pPr>
    </w:p>
    <w:p w14:paraId="7E2915BA" w14:textId="77777777" w:rsidR="00F65CE2" w:rsidRPr="00393E20" w:rsidRDefault="00F65CE2" w:rsidP="00F65CE2">
      <w:pPr>
        <w:pStyle w:val="berschrift4"/>
      </w:pPr>
      <w:bookmarkStart w:id="268" w:name="_Toc137886483"/>
      <w:bookmarkStart w:id="269" w:name="_Toc200531243"/>
      <w:r w:rsidRPr="00393E20">
        <w:t>Table 5.4</w:t>
      </w:r>
      <w:r w:rsidRPr="00393E20">
        <w:noBreakHyphen/>
        <w:t>2</w:t>
      </w:r>
      <w:r w:rsidRPr="00393E20">
        <w:tab/>
        <w:t>OTD Measurement Identifiers and Formulas</w:t>
      </w:r>
      <w:bookmarkEnd w:id="259"/>
      <w:bookmarkEnd w:id="260"/>
      <w:bookmarkEnd w:id="261"/>
      <w:bookmarkEnd w:id="262"/>
      <w:bookmarkEnd w:id="263"/>
      <w:bookmarkEnd w:id="264"/>
      <w:bookmarkEnd w:id="265"/>
      <w:bookmarkEnd w:id="266"/>
      <w:bookmarkEnd w:id="267"/>
      <w:bookmarkEnd w:id="268"/>
      <w:bookmarkEnd w:id="269"/>
    </w:p>
    <w:p w14:paraId="7E2915BB" w14:textId="77777777" w:rsidR="00F65CE2" w:rsidRPr="00157FD1" w:rsidRDefault="00F65CE2" w:rsidP="00F65CE2">
      <w:pPr>
        <w:pStyle w:val="ParSpacer"/>
        <w:ind w:left="2520" w:hanging="1800"/>
      </w:pPr>
    </w:p>
    <w:tbl>
      <w:tblPr>
        <w:tblW w:w="6840" w:type="dxa"/>
        <w:tblInd w:w="2549" w:type="dxa"/>
        <w:tblLayout w:type="fixed"/>
        <w:tblCellMar>
          <w:left w:w="29" w:type="dxa"/>
          <w:right w:w="29" w:type="dxa"/>
        </w:tblCellMar>
        <w:tblLook w:val="0000" w:firstRow="0" w:lastRow="0" w:firstColumn="0" w:lastColumn="0" w:noHBand="0" w:noVBand="0"/>
      </w:tblPr>
      <w:tblGrid>
        <w:gridCol w:w="1040"/>
        <w:gridCol w:w="1930"/>
        <w:gridCol w:w="1907"/>
        <w:gridCol w:w="1963"/>
      </w:tblGrid>
      <w:tr w:rsidR="00F65CE2" w:rsidRPr="00157FD1" w14:paraId="7E2915C0" w14:textId="77777777" w:rsidTr="00D5601C">
        <w:tc>
          <w:tcPr>
            <w:tcW w:w="1040" w:type="dxa"/>
            <w:tcBorders>
              <w:bottom w:val="single" w:sz="8" w:space="0" w:color="auto"/>
            </w:tcBorders>
          </w:tcPr>
          <w:p w14:paraId="7E2915BC" w14:textId="77777777" w:rsidR="00F65CE2" w:rsidRPr="00157FD1" w:rsidRDefault="00F65CE2">
            <w:pPr>
              <w:pStyle w:val="TableTextBold"/>
            </w:pPr>
            <w:r w:rsidRPr="00157FD1">
              <w:t>Identifier</w:t>
            </w:r>
          </w:p>
        </w:tc>
        <w:tc>
          <w:tcPr>
            <w:tcW w:w="1930" w:type="dxa"/>
            <w:tcBorders>
              <w:bottom w:val="single" w:sz="8" w:space="0" w:color="auto"/>
            </w:tcBorders>
          </w:tcPr>
          <w:p w14:paraId="7E2915BD" w14:textId="77777777" w:rsidR="00F65CE2" w:rsidRPr="00157FD1" w:rsidRDefault="00F65CE2">
            <w:pPr>
              <w:pStyle w:val="TableTextBold"/>
            </w:pPr>
            <w:r w:rsidRPr="00157FD1">
              <w:t>Title</w:t>
            </w:r>
          </w:p>
        </w:tc>
        <w:tc>
          <w:tcPr>
            <w:tcW w:w="1907" w:type="dxa"/>
            <w:tcBorders>
              <w:bottom w:val="single" w:sz="8" w:space="0" w:color="auto"/>
            </w:tcBorders>
          </w:tcPr>
          <w:p w14:paraId="7E2915BE" w14:textId="77777777" w:rsidR="00F65CE2" w:rsidRPr="00157FD1" w:rsidRDefault="00F65CE2">
            <w:pPr>
              <w:pStyle w:val="TableTextBold"/>
            </w:pPr>
            <w:r w:rsidRPr="00157FD1">
              <w:t>Formula</w:t>
            </w:r>
          </w:p>
        </w:tc>
        <w:tc>
          <w:tcPr>
            <w:tcW w:w="1963" w:type="dxa"/>
            <w:tcBorders>
              <w:bottom w:val="single" w:sz="8" w:space="0" w:color="auto"/>
            </w:tcBorders>
          </w:tcPr>
          <w:p w14:paraId="7E2915BF" w14:textId="77777777" w:rsidR="00F65CE2" w:rsidRPr="00157FD1" w:rsidRDefault="00F65CE2">
            <w:pPr>
              <w:pStyle w:val="TableTextBold"/>
            </w:pPr>
            <w:r w:rsidRPr="00157FD1">
              <w:t>Note</w:t>
            </w:r>
          </w:p>
        </w:tc>
      </w:tr>
      <w:tr w:rsidR="00F65CE2" w:rsidRPr="00157FD1" w14:paraId="7E2915C5" w14:textId="77777777" w:rsidTr="00D5601C">
        <w:tc>
          <w:tcPr>
            <w:tcW w:w="1040" w:type="dxa"/>
          </w:tcPr>
          <w:p w14:paraId="7E2915C1" w14:textId="77777777" w:rsidR="00F65CE2" w:rsidRPr="00157FD1" w:rsidRDefault="00F65CE2">
            <w:pPr>
              <w:pStyle w:val="NormBold"/>
              <w:rPr>
                <w:b w:val="0"/>
                <w:bCs/>
              </w:rPr>
            </w:pPr>
            <w:r w:rsidRPr="00157FD1">
              <w:rPr>
                <w:b w:val="0"/>
                <w:bCs/>
              </w:rPr>
              <w:t>OTI</w:t>
            </w:r>
          </w:p>
        </w:tc>
        <w:tc>
          <w:tcPr>
            <w:tcW w:w="1930" w:type="dxa"/>
          </w:tcPr>
          <w:p w14:paraId="7E2915C2" w14:textId="77777777" w:rsidR="00F65CE2" w:rsidRPr="00157FD1" w:rsidRDefault="00F65CE2">
            <w:pPr>
              <w:pStyle w:val="TableText"/>
              <w:rPr>
                <w:bCs/>
              </w:rPr>
            </w:pPr>
            <w:r w:rsidRPr="00157FD1">
              <w:rPr>
                <w:bCs/>
              </w:rPr>
              <w:t xml:space="preserve">On-time </w:t>
            </w:r>
            <w:r>
              <w:rPr>
                <w:bCs/>
              </w:rPr>
              <w:t>i</w:t>
            </w:r>
            <w:r w:rsidRPr="00157FD1">
              <w:rPr>
                <w:bCs/>
              </w:rPr>
              <w:t xml:space="preserve">tem </w:t>
            </w:r>
            <w:r>
              <w:rPr>
                <w:bCs/>
              </w:rPr>
              <w:t>d</w:t>
            </w:r>
            <w:r w:rsidRPr="00157FD1">
              <w:rPr>
                <w:bCs/>
              </w:rPr>
              <w:t>elivery</w:t>
            </w:r>
          </w:p>
        </w:tc>
        <w:tc>
          <w:tcPr>
            <w:tcW w:w="1907" w:type="dxa"/>
          </w:tcPr>
          <w:p w14:paraId="7E2915C3" w14:textId="77777777" w:rsidR="00F65CE2" w:rsidRPr="00157FD1" w:rsidRDefault="00F65CE2">
            <w:pPr>
              <w:pStyle w:val="NormBold"/>
              <w:rPr>
                <w:b w:val="0"/>
                <w:bCs/>
              </w:rPr>
            </w:pPr>
            <w:r w:rsidRPr="00157FD1">
              <w:rPr>
                <w:b w:val="0"/>
                <w:bCs/>
              </w:rPr>
              <w:t>100 x (DIa / DId)</w:t>
            </w:r>
          </w:p>
        </w:tc>
        <w:tc>
          <w:tcPr>
            <w:tcW w:w="1963" w:type="dxa"/>
          </w:tcPr>
          <w:p w14:paraId="7E2915C4" w14:textId="77777777" w:rsidR="00F65CE2" w:rsidRPr="00157FD1" w:rsidRDefault="00F65CE2">
            <w:pPr>
              <w:pStyle w:val="TableText"/>
            </w:pPr>
            <w:r w:rsidRPr="00157FD1">
              <w:t>% accepted on the CRD</w:t>
            </w:r>
          </w:p>
        </w:tc>
      </w:tr>
      <w:tr w:rsidR="00F65CE2" w:rsidRPr="00157FD1" w14:paraId="7E2915CA" w14:textId="77777777" w:rsidTr="00D5601C">
        <w:tc>
          <w:tcPr>
            <w:tcW w:w="1040" w:type="dxa"/>
          </w:tcPr>
          <w:p w14:paraId="7E2915C6" w14:textId="77777777" w:rsidR="00F65CE2" w:rsidRPr="00157FD1" w:rsidRDefault="00F65CE2">
            <w:pPr>
              <w:pStyle w:val="NormBold"/>
              <w:rPr>
                <w:b w:val="0"/>
                <w:bCs/>
              </w:rPr>
            </w:pPr>
            <w:r w:rsidRPr="00157FD1">
              <w:rPr>
                <w:b w:val="0"/>
                <w:bCs/>
              </w:rPr>
              <w:t>OTS</w:t>
            </w:r>
          </w:p>
        </w:tc>
        <w:tc>
          <w:tcPr>
            <w:tcW w:w="1930" w:type="dxa"/>
          </w:tcPr>
          <w:p w14:paraId="7E2915C7" w14:textId="77777777" w:rsidR="00F65CE2" w:rsidRPr="00157FD1" w:rsidRDefault="00F65CE2">
            <w:pPr>
              <w:pStyle w:val="TableText"/>
              <w:rPr>
                <w:bCs/>
              </w:rPr>
            </w:pPr>
            <w:r w:rsidRPr="00157FD1">
              <w:rPr>
                <w:bCs/>
              </w:rPr>
              <w:t xml:space="preserve">On-time </w:t>
            </w:r>
            <w:r>
              <w:rPr>
                <w:bCs/>
              </w:rPr>
              <w:t>s</w:t>
            </w:r>
            <w:r w:rsidRPr="00157FD1">
              <w:rPr>
                <w:bCs/>
              </w:rPr>
              <w:t xml:space="preserve">ervice </w:t>
            </w:r>
            <w:r>
              <w:rPr>
                <w:bCs/>
              </w:rPr>
              <w:t>d</w:t>
            </w:r>
            <w:r w:rsidRPr="00157FD1">
              <w:rPr>
                <w:bCs/>
              </w:rPr>
              <w:t>elivery</w:t>
            </w:r>
          </w:p>
        </w:tc>
        <w:tc>
          <w:tcPr>
            <w:tcW w:w="1907" w:type="dxa"/>
          </w:tcPr>
          <w:p w14:paraId="7E2915C8" w14:textId="77777777" w:rsidR="00F65CE2" w:rsidRPr="00157FD1" w:rsidRDefault="00F65CE2">
            <w:pPr>
              <w:pStyle w:val="NormBold"/>
              <w:rPr>
                <w:b w:val="0"/>
                <w:bCs/>
              </w:rPr>
            </w:pPr>
            <w:r w:rsidRPr="00157FD1">
              <w:rPr>
                <w:b w:val="0"/>
                <w:bCs/>
              </w:rPr>
              <w:t>100 x (DVa / DVd)</w:t>
            </w:r>
          </w:p>
        </w:tc>
        <w:tc>
          <w:tcPr>
            <w:tcW w:w="1963" w:type="dxa"/>
          </w:tcPr>
          <w:p w14:paraId="7E2915C9" w14:textId="77777777" w:rsidR="00F65CE2" w:rsidRPr="00157FD1" w:rsidRDefault="00F65CE2">
            <w:pPr>
              <w:pStyle w:val="TableText"/>
            </w:pPr>
            <w:r w:rsidRPr="00157FD1">
              <w:t>% accepted on the CRD</w:t>
            </w:r>
          </w:p>
        </w:tc>
      </w:tr>
      <w:tr w:rsidR="00F65CE2" w:rsidRPr="00157FD1" w14:paraId="7E2915CF" w14:textId="77777777" w:rsidTr="00D5601C">
        <w:tc>
          <w:tcPr>
            <w:tcW w:w="1040" w:type="dxa"/>
          </w:tcPr>
          <w:p w14:paraId="7E2915CB" w14:textId="77777777" w:rsidR="00F65CE2" w:rsidRPr="00ED7257" w:rsidRDefault="00F65CE2">
            <w:pPr>
              <w:pStyle w:val="NormBold"/>
              <w:rPr>
                <w:b w:val="0"/>
                <w:bCs/>
              </w:rPr>
            </w:pPr>
            <w:r w:rsidRPr="00ED7257">
              <w:rPr>
                <w:b w:val="0"/>
                <w:bCs/>
              </w:rPr>
              <w:t>OTIP</w:t>
            </w:r>
          </w:p>
        </w:tc>
        <w:tc>
          <w:tcPr>
            <w:tcW w:w="1930" w:type="dxa"/>
          </w:tcPr>
          <w:p w14:paraId="7E2915CC" w14:textId="77777777" w:rsidR="00F65CE2" w:rsidRPr="00ED7257" w:rsidRDefault="00F65CE2">
            <w:pPr>
              <w:pStyle w:val="TableText"/>
              <w:rPr>
                <w:bCs/>
              </w:rPr>
            </w:pPr>
            <w:r w:rsidRPr="00ED7257">
              <w:rPr>
                <w:bCs/>
              </w:rPr>
              <w:t xml:space="preserve">On-time item delivery to </w:t>
            </w:r>
            <w:r w:rsidR="008B7F66">
              <w:rPr>
                <w:bCs/>
              </w:rPr>
              <w:t xml:space="preserve">supplier </w:t>
            </w:r>
            <w:r w:rsidRPr="00ED7257">
              <w:rPr>
                <w:bCs/>
              </w:rPr>
              <w:t>promised date</w:t>
            </w:r>
          </w:p>
        </w:tc>
        <w:tc>
          <w:tcPr>
            <w:tcW w:w="1907" w:type="dxa"/>
          </w:tcPr>
          <w:p w14:paraId="7E2915CD" w14:textId="77777777" w:rsidR="00F65CE2" w:rsidRPr="00ED7257" w:rsidRDefault="00F65CE2">
            <w:pPr>
              <w:pStyle w:val="NormBold"/>
              <w:rPr>
                <w:b w:val="0"/>
                <w:bCs/>
              </w:rPr>
            </w:pPr>
            <w:r w:rsidRPr="00ED7257">
              <w:rPr>
                <w:b w:val="0"/>
                <w:bCs/>
              </w:rPr>
              <w:t>100 x (DIPa / DIPd)</w:t>
            </w:r>
          </w:p>
        </w:tc>
        <w:tc>
          <w:tcPr>
            <w:tcW w:w="1963" w:type="dxa"/>
          </w:tcPr>
          <w:p w14:paraId="7E2915CE" w14:textId="77777777" w:rsidR="00F65CE2" w:rsidRPr="00ED7257" w:rsidRDefault="00F65CE2">
            <w:pPr>
              <w:pStyle w:val="TableText"/>
            </w:pPr>
            <w:r w:rsidRPr="00ED7257">
              <w:t>% accepted on the SPD</w:t>
            </w:r>
          </w:p>
        </w:tc>
      </w:tr>
    </w:tbl>
    <w:p w14:paraId="7E2915D0" w14:textId="77777777" w:rsidR="00F65CE2" w:rsidRPr="00157FD1" w:rsidRDefault="00F65CE2" w:rsidP="00F65CE2">
      <w:pPr>
        <w:pStyle w:val="ParSpacer"/>
      </w:pPr>
    </w:p>
    <w:p w14:paraId="7E2915D1" w14:textId="77777777" w:rsidR="00F65CE2" w:rsidRPr="00157FD1" w:rsidRDefault="00F65CE2">
      <w:pPr>
        <w:pStyle w:val="BodyTextTab0"/>
      </w:pPr>
      <w:r w:rsidRPr="00157FD1">
        <w:t>e)</w:t>
      </w:r>
      <w:r w:rsidRPr="00157FD1">
        <w:tab/>
        <w:t>Reported Data and Format</w:t>
      </w:r>
    </w:p>
    <w:p w14:paraId="7E2915D2"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5D3" w14:textId="77777777" w:rsidR="00F65CE2" w:rsidRPr="00157FD1" w:rsidRDefault="00F65CE2">
      <w:pPr>
        <w:pStyle w:val="BodyTextTab1"/>
      </w:pPr>
      <w:r w:rsidRPr="00157FD1">
        <w:t>2)</w:t>
      </w:r>
      <w:r w:rsidRPr="00157FD1">
        <w:tab/>
        <w:t>The OTD measurement shall be reported for each month and each product category with data elements, or equivalent as defined by the TL 9000 Administrator, as shown in Table 5.4</w:t>
      </w:r>
      <w:r w:rsidRPr="00157FD1">
        <w:noBreakHyphen/>
        <w:t>3.</w:t>
      </w:r>
    </w:p>
    <w:p w14:paraId="7E2915D4" w14:textId="77777777" w:rsidR="00F65CE2" w:rsidRPr="00157FD1" w:rsidRDefault="00F65CE2" w:rsidP="00F65CE2">
      <w:pPr>
        <w:pStyle w:val="ParSpacer"/>
      </w:pPr>
    </w:p>
    <w:p w14:paraId="7E2915D5" w14:textId="77777777" w:rsidR="00F65CE2" w:rsidRPr="00157FD1" w:rsidRDefault="00F65CE2">
      <w:pPr>
        <w:pStyle w:val="berschrift4"/>
      </w:pPr>
      <w:bookmarkStart w:id="270" w:name="_Toc463108007"/>
      <w:bookmarkStart w:id="271" w:name="_Toc503257500"/>
      <w:bookmarkStart w:id="272" w:name="_Toc504275423"/>
      <w:bookmarkStart w:id="273" w:name="_Toc505002540"/>
      <w:bookmarkStart w:id="274" w:name="_Toc505339217"/>
      <w:bookmarkStart w:id="275" w:name="_Toc505344167"/>
      <w:bookmarkStart w:id="276" w:name="_Toc505402598"/>
      <w:bookmarkStart w:id="277" w:name="_Toc505493129"/>
      <w:bookmarkStart w:id="278" w:name="_Toc6987758"/>
      <w:bookmarkStart w:id="279" w:name="_Toc137886484"/>
      <w:bookmarkStart w:id="280" w:name="_Toc200531244"/>
      <w:r w:rsidRPr="00157FD1">
        <w:t>Table 5.4</w:t>
      </w:r>
      <w:r w:rsidRPr="00157FD1">
        <w:noBreakHyphen/>
        <w:t>3</w:t>
      </w:r>
      <w:r w:rsidRPr="00157FD1">
        <w:tab/>
        <w:t>OTD Data Table</w:t>
      </w:r>
      <w:bookmarkEnd w:id="270"/>
      <w:bookmarkEnd w:id="271"/>
      <w:bookmarkEnd w:id="272"/>
      <w:bookmarkEnd w:id="273"/>
      <w:bookmarkEnd w:id="274"/>
      <w:bookmarkEnd w:id="275"/>
      <w:bookmarkEnd w:id="276"/>
      <w:bookmarkEnd w:id="277"/>
      <w:bookmarkEnd w:id="278"/>
      <w:bookmarkEnd w:id="279"/>
      <w:bookmarkEnd w:id="280"/>
    </w:p>
    <w:p w14:paraId="7E2915D6"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769"/>
        <w:gridCol w:w="5071"/>
      </w:tblGrid>
      <w:tr w:rsidR="00F65CE2" w:rsidRPr="00157FD1" w14:paraId="7E2915D9" w14:textId="77777777">
        <w:tc>
          <w:tcPr>
            <w:tcW w:w="1769" w:type="dxa"/>
            <w:tcBorders>
              <w:bottom w:val="single" w:sz="8" w:space="0" w:color="auto"/>
            </w:tcBorders>
          </w:tcPr>
          <w:p w14:paraId="7E2915D7"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071" w:type="dxa"/>
            <w:tcBorders>
              <w:bottom w:val="single" w:sz="8" w:space="0" w:color="auto"/>
            </w:tcBorders>
          </w:tcPr>
          <w:p w14:paraId="7E2915D8"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5DC" w14:textId="77777777">
        <w:tc>
          <w:tcPr>
            <w:tcW w:w="1769" w:type="dxa"/>
          </w:tcPr>
          <w:p w14:paraId="7E2915DA" w14:textId="77777777" w:rsidR="00F65CE2" w:rsidRPr="00157FD1" w:rsidRDefault="00F65CE2">
            <w:pPr>
              <w:pStyle w:val="TableText"/>
              <w:rPr>
                <w:kern w:val="28"/>
              </w:rPr>
            </w:pPr>
            <w:r w:rsidRPr="00157FD1">
              <w:rPr>
                <w:kern w:val="28"/>
              </w:rPr>
              <w:t>MeasurementID</w:t>
            </w:r>
          </w:p>
        </w:tc>
        <w:tc>
          <w:tcPr>
            <w:tcW w:w="5071" w:type="dxa"/>
          </w:tcPr>
          <w:p w14:paraId="7E2915DB" w14:textId="77777777" w:rsidR="00F65CE2" w:rsidRPr="00157FD1" w:rsidRDefault="00F65CE2">
            <w:pPr>
              <w:pStyle w:val="TableText"/>
              <w:rPr>
                <w:b/>
                <w:kern w:val="28"/>
              </w:rPr>
            </w:pPr>
            <w:r w:rsidRPr="00157FD1">
              <w:rPr>
                <w:kern w:val="28"/>
              </w:rPr>
              <w:t xml:space="preserve">OTD </w:t>
            </w:r>
          </w:p>
        </w:tc>
      </w:tr>
      <w:tr w:rsidR="00F65CE2" w:rsidRPr="00157FD1" w14:paraId="7E2915DF" w14:textId="77777777">
        <w:tc>
          <w:tcPr>
            <w:tcW w:w="1769" w:type="dxa"/>
          </w:tcPr>
          <w:p w14:paraId="7E2915DD" w14:textId="77777777" w:rsidR="00F65CE2" w:rsidRPr="00157FD1" w:rsidRDefault="00F65CE2">
            <w:pPr>
              <w:pStyle w:val="TableText"/>
              <w:rPr>
                <w:kern w:val="28"/>
              </w:rPr>
            </w:pPr>
            <w:r w:rsidRPr="00157FD1">
              <w:rPr>
                <w:kern w:val="28"/>
              </w:rPr>
              <w:t>DIa</w:t>
            </w:r>
          </w:p>
        </w:tc>
        <w:tc>
          <w:tcPr>
            <w:tcW w:w="5071" w:type="dxa"/>
          </w:tcPr>
          <w:p w14:paraId="7E2915DE" w14:textId="77777777" w:rsidR="00F65CE2" w:rsidRPr="00157FD1" w:rsidRDefault="00F65CE2">
            <w:pPr>
              <w:pStyle w:val="TableText"/>
              <w:rPr>
                <w:bCs/>
                <w:snapToGrid/>
                <w:kern w:val="28"/>
                <w:szCs w:val="24"/>
              </w:rPr>
            </w:pPr>
            <w:r w:rsidRPr="00157FD1">
              <w:rPr>
                <w:bCs/>
                <w:snapToGrid/>
                <w:kern w:val="28"/>
                <w:szCs w:val="24"/>
              </w:rPr>
              <w:t>Number of line items accepted on the CRD during the month reported</w:t>
            </w:r>
          </w:p>
        </w:tc>
      </w:tr>
      <w:tr w:rsidR="00F65CE2" w:rsidRPr="00157FD1" w14:paraId="7E2915E2" w14:textId="77777777">
        <w:tc>
          <w:tcPr>
            <w:tcW w:w="1769" w:type="dxa"/>
          </w:tcPr>
          <w:p w14:paraId="7E2915E0" w14:textId="77777777" w:rsidR="00F65CE2" w:rsidRPr="00157FD1" w:rsidRDefault="00F65CE2">
            <w:pPr>
              <w:pStyle w:val="TableText"/>
              <w:rPr>
                <w:kern w:val="28"/>
              </w:rPr>
            </w:pPr>
            <w:r w:rsidRPr="00157FD1">
              <w:rPr>
                <w:kern w:val="28"/>
              </w:rPr>
              <w:t>DId</w:t>
            </w:r>
          </w:p>
        </w:tc>
        <w:tc>
          <w:tcPr>
            <w:tcW w:w="5071" w:type="dxa"/>
          </w:tcPr>
          <w:p w14:paraId="7E2915E1" w14:textId="77777777" w:rsidR="00F65CE2" w:rsidRPr="00157FD1" w:rsidRDefault="00F65CE2">
            <w:pPr>
              <w:pStyle w:val="TableText"/>
              <w:rPr>
                <w:bCs/>
                <w:kern w:val="28"/>
              </w:rPr>
            </w:pPr>
            <w:r w:rsidRPr="00157FD1">
              <w:rPr>
                <w:bCs/>
                <w:kern w:val="28"/>
              </w:rPr>
              <w:t>Number of line items with a CRD during the month reported</w:t>
            </w:r>
          </w:p>
        </w:tc>
      </w:tr>
      <w:tr w:rsidR="00F65CE2" w:rsidRPr="00157FD1" w14:paraId="7E2915E5" w14:textId="77777777">
        <w:tc>
          <w:tcPr>
            <w:tcW w:w="1769" w:type="dxa"/>
          </w:tcPr>
          <w:p w14:paraId="7E2915E3" w14:textId="77777777" w:rsidR="00F65CE2" w:rsidRPr="00157FD1" w:rsidRDefault="00F65CE2">
            <w:pPr>
              <w:pStyle w:val="TableText"/>
              <w:rPr>
                <w:kern w:val="28"/>
              </w:rPr>
            </w:pPr>
            <w:r w:rsidRPr="00157FD1">
              <w:rPr>
                <w:kern w:val="28"/>
              </w:rPr>
              <w:t>DVa</w:t>
            </w:r>
          </w:p>
        </w:tc>
        <w:tc>
          <w:tcPr>
            <w:tcW w:w="5071" w:type="dxa"/>
          </w:tcPr>
          <w:p w14:paraId="7E2915E4" w14:textId="77777777" w:rsidR="00F65CE2" w:rsidRPr="00157FD1" w:rsidRDefault="00F65CE2">
            <w:pPr>
              <w:pStyle w:val="TableText"/>
              <w:rPr>
                <w:bCs/>
                <w:kern w:val="28"/>
              </w:rPr>
            </w:pPr>
            <w:r w:rsidRPr="00157FD1">
              <w:rPr>
                <w:bCs/>
                <w:kern w:val="28"/>
              </w:rPr>
              <w:t>Number of service orders accepted on the CRD during the month reported</w:t>
            </w:r>
          </w:p>
        </w:tc>
      </w:tr>
      <w:tr w:rsidR="00F65CE2" w:rsidRPr="00157FD1" w14:paraId="7E2915E8" w14:textId="77777777">
        <w:tc>
          <w:tcPr>
            <w:tcW w:w="1769" w:type="dxa"/>
          </w:tcPr>
          <w:p w14:paraId="7E2915E6" w14:textId="77777777" w:rsidR="00F65CE2" w:rsidRPr="00157FD1" w:rsidRDefault="00F65CE2">
            <w:pPr>
              <w:pStyle w:val="TableText"/>
              <w:rPr>
                <w:kern w:val="28"/>
              </w:rPr>
            </w:pPr>
            <w:r w:rsidRPr="00157FD1">
              <w:rPr>
                <w:kern w:val="28"/>
              </w:rPr>
              <w:t>DVd</w:t>
            </w:r>
          </w:p>
        </w:tc>
        <w:tc>
          <w:tcPr>
            <w:tcW w:w="5071" w:type="dxa"/>
          </w:tcPr>
          <w:p w14:paraId="7E2915E7" w14:textId="77777777" w:rsidR="00F65CE2" w:rsidRPr="00157FD1" w:rsidRDefault="00F65CE2">
            <w:pPr>
              <w:pStyle w:val="TableText"/>
              <w:rPr>
                <w:bCs/>
                <w:kern w:val="28"/>
              </w:rPr>
            </w:pPr>
            <w:r w:rsidRPr="00157FD1">
              <w:rPr>
                <w:bCs/>
                <w:kern w:val="28"/>
              </w:rPr>
              <w:t>Number of service orders with a CRD during the month reported</w:t>
            </w:r>
          </w:p>
        </w:tc>
      </w:tr>
      <w:tr w:rsidR="00F65CE2" w:rsidRPr="00157FD1" w14:paraId="7E2915EB" w14:textId="77777777">
        <w:tc>
          <w:tcPr>
            <w:tcW w:w="1769" w:type="dxa"/>
          </w:tcPr>
          <w:p w14:paraId="7E2915E9" w14:textId="77777777" w:rsidR="00F65CE2" w:rsidRPr="00ED7257" w:rsidRDefault="00F65CE2">
            <w:pPr>
              <w:pStyle w:val="TableText"/>
              <w:rPr>
                <w:kern w:val="28"/>
              </w:rPr>
            </w:pPr>
            <w:r w:rsidRPr="00ED7257">
              <w:rPr>
                <w:kern w:val="28"/>
              </w:rPr>
              <w:t>DIPa</w:t>
            </w:r>
          </w:p>
        </w:tc>
        <w:tc>
          <w:tcPr>
            <w:tcW w:w="5071" w:type="dxa"/>
          </w:tcPr>
          <w:p w14:paraId="7E2915EA" w14:textId="77777777" w:rsidR="00F65CE2" w:rsidRPr="00ED7257" w:rsidRDefault="00F65CE2">
            <w:pPr>
              <w:pStyle w:val="TableText"/>
              <w:rPr>
                <w:bCs/>
                <w:kern w:val="28"/>
              </w:rPr>
            </w:pPr>
            <w:r w:rsidRPr="00ED7257">
              <w:rPr>
                <w:bCs/>
                <w:kern w:val="28"/>
              </w:rPr>
              <w:t>Number of line items accepted on the SPD during the month reported</w:t>
            </w:r>
          </w:p>
        </w:tc>
      </w:tr>
      <w:tr w:rsidR="00F65CE2" w:rsidRPr="00157FD1" w14:paraId="7E2915EE" w14:textId="77777777">
        <w:tc>
          <w:tcPr>
            <w:tcW w:w="1769" w:type="dxa"/>
          </w:tcPr>
          <w:p w14:paraId="7E2915EC" w14:textId="77777777" w:rsidR="00F65CE2" w:rsidRPr="00ED7257" w:rsidRDefault="00F65CE2">
            <w:pPr>
              <w:pStyle w:val="TableText"/>
              <w:rPr>
                <w:kern w:val="28"/>
              </w:rPr>
            </w:pPr>
            <w:r w:rsidRPr="00ED7257">
              <w:rPr>
                <w:kern w:val="28"/>
              </w:rPr>
              <w:t>DIPd</w:t>
            </w:r>
          </w:p>
        </w:tc>
        <w:tc>
          <w:tcPr>
            <w:tcW w:w="5071" w:type="dxa"/>
          </w:tcPr>
          <w:p w14:paraId="7E2915ED" w14:textId="77777777" w:rsidR="00F65CE2" w:rsidRPr="00ED7257" w:rsidRDefault="00F65CE2">
            <w:pPr>
              <w:pStyle w:val="TableText"/>
              <w:rPr>
                <w:bCs/>
                <w:kern w:val="28"/>
              </w:rPr>
            </w:pPr>
            <w:r w:rsidRPr="00ED7257">
              <w:rPr>
                <w:bCs/>
                <w:kern w:val="28"/>
              </w:rPr>
              <w:t>Number of line items for which the SPD occurred during the month reported</w:t>
            </w:r>
          </w:p>
        </w:tc>
      </w:tr>
    </w:tbl>
    <w:p w14:paraId="7E2915EF" w14:textId="77777777" w:rsidR="00F65CE2" w:rsidRPr="00157FD1" w:rsidRDefault="00F65CE2" w:rsidP="00F65CE2">
      <w:pPr>
        <w:pStyle w:val="ParSpacer"/>
        <w:rPr>
          <w:kern w:val="28"/>
        </w:rPr>
      </w:pPr>
    </w:p>
    <w:p w14:paraId="7E2915F0" w14:textId="77777777" w:rsidR="00F65CE2" w:rsidRPr="00157FD1" w:rsidRDefault="00F65CE2">
      <w:pPr>
        <w:pStyle w:val="berschrift3"/>
      </w:pPr>
      <w:r w:rsidRPr="00157FD1">
        <w:t>5.4.5</w:t>
      </w:r>
      <w:r w:rsidRPr="00157FD1">
        <w:tab/>
        <w:t>Sources of Data</w:t>
      </w:r>
    </w:p>
    <w:p w14:paraId="7E2915F1" w14:textId="77777777" w:rsidR="00F65CE2" w:rsidRPr="00157FD1" w:rsidRDefault="00F65CE2">
      <w:pPr>
        <w:pStyle w:val="BodyText"/>
      </w:pPr>
      <w:r w:rsidRPr="00157FD1">
        <w:t>Data for the OTD measurement are derived from</w:t>
      </w:r>
    </w:p>
    <w:p w14:paraId="7E2915F2" w14:textId="77777777" w:rsidR="00F65CE2" w:rsidRPr="00157FD1" w:rsidRDefault="00F65CE2" w:rsidP="00F65CE2">
      <w:pPr>
        <w:pStyle w:val="BodyTextTab0"/>
      </w:pPr>
      <w:r w:rsidRPr="00157FD1">
        <w:lastRenderedPageBreak/>
        <w:t>1)</w:t>
      </w:r>
      <w:r w:rsidRPr="00157FD1">
        <w:tab/>
        <w:t>organization’s order tracking system,</w:t>
      </w:r>
    </w:p>
    <w:p w14:paraId="7E2915F3" w14:textId="77777777" w:rsidR="00F65CE2" w:rsidRPr="00157FD1" w:rsidRDefault="00F65CE2" w:rsidP="00F65CE2">
      <w:pPr>
        <w:pStyle w:val="BodyTextTab0"/>
      </w:pPr>
      <w:r w:rsidRPr="00157FD1">
        <w:t>2)</w:t>
      </w:r>
      <w:r w:rsidRPr="00157FD1">
        <w:tab/>
        <w:t>installation teams, or</w:t>
      </w:r>
    </w:p>
    <w:p w14:paraId="7E2915F4" w14:textId="77777777" w:rsidR="00F65CE2" w:rsidRPr="00157FD1" w:rsidRDefault="00F65CE2" w:rsidP="00F65CE2">
      <w:pPr>
        <w:pStyle w:val="BodyTextTab0"/>
      </w:pPr>
      <w:r w:rsidRPr="00157FD1">
        <w:t>3)</w:t>
      </w:r>
      <w:r w:rsidRPr="00157FD1">
        <w:tab/>
        <w:t>customer data.</w:t>
      </w:r>
    </w:p>
    <w:p w14:paraId="7E2915F5" w14:textId="77777777" w:rsidR="00F65CE2" w:rsidRPr="00157FD1" w:rsidRDefault="00F65CE2" w:rsidP="00F65CE2">
      <w:pPr>
        <w:pStyle w:val="ParSpacer"/>
      </w:pPr>
    </w:p>
    <w:p w14:paraId="7E2915F6" w14:textId="77777777" w:rsidR="00F65CE2" w:rsidRPr="00157FD1" w:rsidRDefault="00F65CE2">
      <w:pPr>
        <w:pStyle w:val="berschrift3"/>
      </w:pPr>
      <w:r w:rsidRPr="00157FD1">
        <w:t>5.4.6</w:t>
      </w:r>
      <w:r w:rsidRPr="00157FD1">
        <w:tab/>
        <w:t>Examples</w:t>
      </w:r>
    </w:p>
    <w:p w14:paraId="7E2915F7" w14:textId="15CF3D95" w:rsidR="00F65CE2" w:rsidRPr="00157FD1" w:rsidRDefault="00F65CE2" w:rsidP="00F65CE2">
      <w:pPr>
        <w:pStyle w:val="BodyText"/>
      </w:pPr>
      <w:r w:rsidRPr="00157FD1">
        <w:t>Examples for applying the OTD measurement are located on the TL 9000 website (</w:t>
      </w:r>
      <w:r>
        <w:t>tl9000.org/links.html</w:t>
      </w:r>
      <w:r w:rsidRPr="00157FD1">
        <w:t>).</w:t>
      </w:r>
    </w:p>
    <w:p w14:paraId="7E2915F8" w14:textId="77777777" w:rsidR="00F65CE2" w:rsidRPr="00157FD1" w:rsidRDefault="00F65CE2" w:rsidP="00F65CE2">
      <w:pPr>
        <w:pStyle w:val="ParSpacer"/>
        <w:sectPr w:rsidR="00F65CE2" w:rsidRPr="00157FD1" w:rsidSect="00F65CE2">
          <w:headerReference w:type="even" r:id="rId60"/>
          <w:headerReference w:type="default" r:id="rId61"/>
          <w:footerReference w:type="even" r:id="rId62"/>
          <w:footerReference w:type="default" r:id="rId63"/>
          <w:pgSz w:w="12240" w:h="15840" w:code="1"/>
          <w:pgMar w:top="1440" w:right="1440" w:bottom="1440" w:left="1440" w:header="720" w:footer="720" w:gutter="0"/>
          <w:pgNumType w:start="1"/>
          <w:cols w:space="720"/>
          <w:docGrid w:linePitch="360"/>
        </w:sectPr>
      </w:pPr>
    </w:p>
    <w:p w14:paraId="7E2915F9" w14:textId="77777777" w:rsidR="00F65CE2" w:rsidRPr="00157FD1" w:rsidRDefault="00F65CE2">
      <w:pPr>
        <w:pStyle w:val="berschrift1"/>
        <w:rPr>
          <w:noProof w:val="0"/>
          <w:kern w:val="28"/>
        </w:rPr>
      </w:pPr>
      <w:bookmarkStart w:id="281" w:name="_Toc504448531"/>
      <w:bookmarkStart w:id="282" w:name="_Toc505344087"/>
      <w:bookmarkStart w:id="283" w:name="_Toc137886238"/>
      <w:bookmarkStart w:id="284" w:name="_Toc200530984"/>
      <w:r w:rsidRPr="00157FD1">
        <w:rPr>
          <w:noProof w:val="0"/>
          <w:kern w:val="28"/>
        </w:rPr>
        <w:lastRenderedPageBreak/>
        <w:t>Section 6</w:t>
      </w:r>
      <w:r w:rsidRPr="00157FD1">
        <w:rPr>
          <w:noProof w:val="0"/>
          <w:kern w:val="28"/>
        </w:rPr>
        <w:tab/>
      </w:r>
      <w:bookmarkStart w:id="285" w:name="Section6Outage"/>
      <w:bookmarkEnd w:id="285"/>
      <w:r w:rsidRPr="00157FD1">
        <w:rPr>
          <w:noProof w:val="0"/>
          <w:kern w:val="28"/>
        </w:rPr>
        <w:t>Outage Measurements</w:t>
      </w:r>
      <w:bookmarkEnd w:id="281"/>
      <w:bookmarkEnd w:id="282"/>
      <w:bookmarkEnd w:id="283"/>
      <w:bookmarkEnd w:id="284"/>
    </w:p>
    <w:p w14:paraId="7E2915FA" w14:textId="77777777" w:rsidR="00F65CE2" w:rsidRPr="00157FD1" w:rsidRDefault="00F65CE2" w:rsidP="00F65CE2">
      <w:pPr>
        <w:pStyle w:val="berschrift2"/>
        <w:numPr>
          <w:ilvl w:val="0"/>
          <w:numId w:val="37"/>
        </w:numPr>
        <w:rPr>
          <w:noProof w:val="0"/>
        </w:rPr>
      </w:pPr>
      <w:bookmarkStart w:id="286" w:name="_Toc150576527"/>
      <w:bookmarkStart w:id="287" w:name="_Toc150577022"/>
      <w:bookmarkStart w:id="288" w:name="_Toc504448532"/>
      <w:bookmarkStart w:id="289" w:name="_Toc505344088"/>
      <w:bookmarkStart w:id="290" w:name="_Toc505396860"/>
      <w:bookmarkStart w:id="291" w:name="_Toc137886239"/>
      <w:bookmarkStart w:id="292" w:name="_Toc200530985"/>
      <w:bookmarkEnd w:id="286"/>
      <w:bookmarkEnd w:id="287"/>
      <w:r w:rsidRPr="00157FD1">
        <w:rPr>
          <w:noProof w:val="0"/>
        </w:rPr>
        <w:t>Outage Measurement</w:t>
      </w:r>
      <w:bookmarkEnd w:id="288"/>
      <w:bookmarkEnd w:id="289"/>
      <w:bookmarkEnd w:id="290"/>
      <w:r w:rsidRPr="00157FD1">
        <w:rPr>
          <w:noProof w:val="0"/>
        </w:rPr>
        <w:t>s</w:t>
      </w:r>
      <w:bookmarkEnd w:id="291"/>
      <w:bookmarkEnd w:id="292"/>
    </w:p>
    <w:p w14:paraId="7E2915FB" w14:textId="77777777" w:rsidR="00F65CE2" w:rsidRPr="00157FD1" w:rsidRDefault="00F65CE2" w:rsidP="00F65CE2">
      <w:pPr>
        <w:pStyle w:val="ParSpacer"/>
      </w:pPr>
    </w:p>
    <w:p w14:paraId="7E2915FC" w14:textId="77777777" w:rsidR="00F65CE2" w:rsidRPr="00157FD1" w:rsidRDefault="00F65CE2" w:rsidP="00F65CE2">
      <w:pPr>
        <w:pStyle w:val="berschrift3"/>
      </w:pPr>
      <w:r w:rsidRPr="00393E20">
        <w:t>6.0.1</w:t>
      </w:r>
      <w:r w:rsidRPr="00393E20">
        <w:tab/>
        <w:t>Pur</w:t>
      </w:r>
      <w:r w:rsidRPr="00157FD1">
        <w:t>pose</w:t>
      </w:r>
    </w:p>
    <w:p w14:paraId="7E2915FD" w14:textId="54526FAA" w:rsidR="00F65CE2" w:rsidRPr="00157FD1" w:rsidRDefault="00F65CE2">
      <w:pPr>
        <w:pStyle w:val="BodyText"/>
        <w:rPr>
          <w:color w:val="000000"/>
        </w:rPr>
      </w:pPr>
      <w:r w:rsidRPr="00157FD1">
        <w:rPr>
          <w:color w:val="000000"/>
        </w:rPr>
        <w:t xml:space="preserve">The </w:t>
      </w:r>
      <w:r w:rsidR="00201ACF">
        <w:rPr>
          <w:color w:val="000000"/>
        </w:rPr>
        <w:t>o</w:t>
      </w:r>
      <w:r w:rsidR="00201ACF" w:rsidRPr="00157FD1">
        <w:rPr>
          <w:color w:val="000000"/>
        </w:rPr>
        <w:t xml:space="preserve">utage </w:t>
      </w:r>
      <w:r w:rsidR="00201ACF">
        <w:rPr>
          <w:color w:val="000000"/>
        </w:rPr>
        <w:t>m</w:t>
      </w:r>
      <w:r w:rsidR="00201ACF" w:rsidRPr="00157FD1">
        <w:rPr>
          <w:color w:val="000000"/>
        </w:rPr>
        <w:t xml:space="preserve">easurements </w:t>
      </w:r>
      <w:r w:rsidRPr="00157FD1">
        <w:rPr>
          <w:color w:val="000000"/>
        </w:rPr>
        <w:t>provide insight into levels and causes of service unavailability, network element reliability</w:t>
      </w:r>
      <w:r w:rsidR="003438FF">
        <w:rPr>
          <w:color w:val="000000"/>
        </w:rPr>
        <w:t>,</w:t>
      </w:r>
      <w:r w:rsidRPr="00157FD1">
        <w:rPr>
          <w:color w:val="000000"/>
        </w:rPr>
        <w:t xml:space="preserve"> and </w:t>
      </w:r>
      <w:r>
        <w:rPr>
          <w:color w:val="000000"/>
        </w:rPr>
        <w:t xml:space="preserve">network </w:t>
      </w:r>
      <w:r w:rsidRPr="007310A3">
        <w:rPr>
          <w:color w:val="000000"/>
        </w:rPr>
        <w:t>support service</w:t>
      </w:r>
      <w:r>
        <w:rPr>
          <w:rFonts w:ascii="Times New Roman" w:hAnsi="Times New Roman"/>
          <w:b/>
          <w:bCs/>
          <w:color w:val="552B8C"/>
          <w:sz w:val="32"/>
          <w:szCs w:val="32"/>
        </w:rPr>
        <w:t xml:space="preserve"> </w:t>
      </w:r>
      <w:r w:rsidRPr="00157FD1">
        <w:rPr>
          <w:color w:val="000000"/>
        </w:rPr>
        <w:t>effectiveness. The frequency and duration of outages have a direct impact on customer satisfaction, revenue loss, operational costs and capital expenditures.</w:t>
      </w:r>
      <w:r>
        <w:rPr>
          <w:color w:val="000000"/>
        </w:rPr>
        <w:t xml:space="preserve"> The </w:t>
      </w:r>
      <w:r w:rsidR="00201ACF">
        <w:rPr>
          <w:color w:val="000000"/>
        </w:rPr>
        <w:t xml:space="preserve">outage measurements </w:t>
      </w:r>
      <w:r>
        <w:rPr>
          <w:color w:val="000000"/>
        </w:rPr>
        <w:t>must not be confused with Incident Restore Time, as incidents do not necessarily cause service or network element outages. The outage measurements focus strictly on cases that result in unavailability of the provided service or functionality.</w:t>
      </w:r>
    </w:p>
    <w:p w14:paraId="7E2915FE" w14:textId="63AFC039" w:rsidR="00F65CE2" w:rsidRPr="00157FD1" w:rsidRDefault="00F65CE2">
      <w:pPr>
        <w:pStyle w:val="BodyText"/>
        <w:rPr>
          <w:color w:val="000000"/>
        </w:rPr>
      </w:pPr>
      <w:r w:rsidRPr="00157FD1">
        <w:rPr>
          <w:color w:val="000000"/>
        </w:rPr>
        <w:t xml:space="preserve">The </w:t>
      </w:r>
      <w:r w:rsidR="00201ACF">
        <w:rPr>
          <w:color w:val="000000"/>
        </w:rPr>
        <w:t>o</w:t>
      </w:r>
      <w:r w:rsidR="00201ACF" w:rsidRPr="00157FD1">
        <w:rPr>
          <w:color w:val="000000"/>
        </w:rPr>
        <w:t xml:space="preserve">utage </w:t>
      </w:r>
      <w:r w:rsidR="00201ACF">
        <w:rPr>
          <w:color w:val="000000"/>
        </w:rPr>
        <w:t>m</w:t>
      </w:r>
      <w:r w:rsidR="00201ACF" w:rsidRPr="00157FD1">
        <w:rPr>
          <w:color w:val="000000"/>
        </w:rPr>
        <w:t xml:space="preserve">easurement </w:t>
      </w:r>
      <w:r w:rsidRPr="00157FD1">
        <w:rPr>
          <w:color w:val="000000"/>
        </w:rPr>
        <w:t xml:space="preserve">section is subdivided into </w:t>
      </w:r>
      <w:r w:rsidR="003438FF">
        <w:rPr>
          <w:color w:val="000000"/>
        </w:rPr>
        <w:t>five</w:t>
      </w:r>
      <w:r w:rsidR="00F75964" w:rsidRPr="00157FD1">
        <w:rPr>
          <w:color w:val="000000"/>
        </w:rPr>
        <w:t xml:space="preserve"> </w:t>
      </w:r>
      <w:r w:rsidRPr="00157FD1">
        <w:rPr>
          <w:color w:val="000000"/>
        </w:rPr>
        <w:t>measurements:</w:t>
      </w:r>
    </w:p>
    <w:p w14:paraId="7E2915FF" w14:textId="686E2F69" w:rsidR="00F65CE2" w:rsidRPr="00157FD1" w:rsidRDefault="00F65CE2" w:rsidP="00F65CE2">
      <w:pPr>
        <w:pStyle w:val="BodyTextTab0"/>
      </w:pPr>
      <w:r w:rsidRPr="00157FD1">
        <w:t>–</w:t>
      </w:r>
      <w:r w:rsidRPr="00157FD1">
        <w:tab/>
        <w:t xml:space="preserve">6.1 – Service Impact Outage (SO) measurements </w:t>
      </w:r>
      <w:r>
        <w:t>that</w:t>
      </w:r>
      <w:r w:rsidRPr="00157FD1">
        <w:t xml:space="preserve"> focus on understanding the impact of outages to </w:t>
      </w:r>
      <w:r w:rsidR="00201ACF">
        <w:t>end-user</w:t>
      </w:r>
      <w:r w:rsidRPr="00157FD1">
        <w:t xml:space="preserve"> service. These measure loss of primary functionality to the end user.</w:t>
      </w:r>
    </w:p>
    <w:p w14:paraId="7E291600" w14:textId="77777777" w:rsidR="00F65CE2" w:rsidRPr="00157FD1" w:rsidRDefault="00F65CE2" w:rsidP="00F65CE2">
      <w:pPr>
        <w:pStyle w:val="BodyTextTab0"/>
        <w:rPr>
          <w:b/>
        </w:rPr>
      </w:pPr>
      <w:r w:rsidRPr="00157FD1">
        <w:t>–</w:t>
      </w:r>
      <w:r w:rsidRPr="00157FD1">
        <w:tab/>
        <w:t xml:space="preserve">6.2 – Network Element Impact Outage (SONE) measurements </w:t>
      </w:r>
      <w:r>
        <w:t>that</w:t>
      </w:r>
      <w:r w:rsidRPr="00157FD1">
        <w:t xml:space="preserve"> focus on understanding product related outages independent of the impact on the end user. These measure loss of any functionality above defined minimum levels.</w:t>
      </w:r>
    </w:p>
    <w:p w14:paraId="7E291601" w14:textId="77777777" w:rsidR="00F65CE2" w:rsidRDefault="00F65CE2" w:rsidP="00F65CE2">
      <w:pPr>
        <w:pStyle w:val="BodyTextTab0"/>
      </w:pPr>
      <w:r w:rsidRPr="00157FD1">
        <w:t>–</w:t>
      </w:r>
      <w:r w:rsidRPr="00157FD1">
        <w:tab/>
        <w:t>6.3 –</w:t>
      </w:r>
      <w:r w:rsidR="003438FF">
        <w:t xml:space="preserve"> </w:t>
      </w:r>
      <w:r w:rsidRPr="007310A3">
        <w:rPr>
          <w:szCs w:val="20"/>
        </w:rPr>
        <w:t>Support Service Caused Outage (SSO)</w:t>
      </w:r>
      <w:r w:rsidRPr="00157FD1">
        <w:t xml:space="preserve"> measurements </w:t>
      </w:r>
      <w:r>
        <w:t>that</w:t>
      </w:r>
      <w:r w:rsidRPr="00157FD1">
        <w:t xml:space="preserve"> focus on the frequency of organization</w:t>
      </w:r>
      <w:r>
        <w:t>-</w:t>
      </w:r>
      <w:r w:rsidRPr="00157FD1">
        <w:t>attributable</w:t>
      </w:r>
      <w:r>
        <w:t xml:space="preserve"> </w:t>
      </w:r>
      <w:r w:rsidRPr="007310A3">
        <w:rPr>
          <w:szCs w:val="20"/>
        </w:rPr>
        <w:t>network support service</w:t>
      </w:r>
      <w:r w:rsidRPr="00157FD1">
        <w:t xml:space="preserve"> caused outages.</w:t>
      </w:r>
    </w:p>
    <w:p w14:paraId="7E291602" w14:textId="1BA094F2" w:rsidR="00F75964" w:rsidRDefault="00A12D55" w:rsidP="003438FF">
      <w:pPr>
        <w:pStyle w:val="BodyTextTab0"/>
      </w:pPr>
      <w:r w:rsidRPr="00157FD1">
        <w:t>–</w:t>
      </w:r>
      <w:r w:rsidRPr="00157FD1">
        <w:tab/>
      </w:r>
      <w:r w:rsidR="00F75964">
        <w:t xml:space="preserve">6.4 </w:t>
      </w:r>
      <w:r w:rsidR="001B1159" w:rsidRPr="00157FD1">
        <w:t>–</w:t>
      </w:r>
      <w:r w:rsidR="00F75964">
        <w:t xml:space="preserve"> </w:t>
      </w:r>
      <w:r w:rsidR="00F75964" w:rsidRPr="00F75964">
        <w:t>Mean</w:t>
      </w:r>
      <w:r w:rsidR="001B1159">
        <w:t xml:space="preserve"> T</w:t>
      </w:r>
      <w:r w:rsidR="00F75964" w:rsidRPr="00F75964">
        <w:t>ime To Restore Service</w:t>
      </w:r>
      <w:r w:rsidR="00F75964">
        <w:t xml:space="preserve"> (MTRS)</w:t>
      </w:r>
      <w:r w:rsidR="003438FF">
        <w:t xml:space="preserve"> </w:t>
      </w:r>
      <w:r w:rsidR="003438FF" w:rsidRPr="00157FD1">
        <w:t>–</w:t>
      </w:r>
      <w:r w:rsidR="003438FF">
        <w:t xml:space="preserve"> Measures duration o</w:t>
      </w:r>
      <w:r w:rsidR="00E70350">
        <w:t>f</w:t>
      </w:r>
      <w:r w:rsidR="003438FF">
        <w:t xml:space="preserve"> an outage at the network level</w:t>
      </w:r>
    </w:p>
    <w:p w14:paraId="7E291603" w14:textId="7A7EBFBB" w:rsidR="00A12D55" w:rsidRPr="00157FD1" w:rsidRDefault="00A12D55" w:rsidP="00D5601C">
      <w:pPr>
        <w:pStyle w:val="BodyTextTab0"/>
        <w:numPr>
          <w:ilvl w:val="1"/>
          <w:numId w:val="36"/>
        </w:numPr>
        <w:tabs>
          <w:tab w:val="clear" w:pos="2520"/>
          <w:tab w:val="clear" w:pos="3240"/>
        </w:tabs>
        <w:ind w:left="2520"/>
        <w:rPr>
          <w:b/>
        </w:rPr>
      </w:pPr>
      <w:r>
        <w:t xml:space="preserve">6.5 </w:t>
      </w:r>
      <w:r w:rsidR="001B1159" w:rsidRPr="00157FD1">
        <w:t>–</w:t>
      </w:r>
      <w:r>
        <w:t xml:space="preserve"> </w:t>
      </w:r>
      <w:r w:rsidRPr="005D3B25">
        <w:t>Global Service Impact (GSI)</w:t>
      </w:r>
      <w:r w:rsidR="003438FF">
        <w:t xml:space="preserve"> </w:t>
      </w:r>
      <w:r w:rsidR="003438FF" w:rsidRPr="00157FD1">
        <w:t>–</w:t>
      </w:r>
      <w:r w:rsidR="003438FF">
        <w:t xml:space="preserve"> Measures network service performance from the end-customer perspective</w:t>
      </w:r>
    </w:p>
    <w:p w14:paraId="7E291604" w14:textId="77777777" w:rsidR="00F65CE2" w:rsidRDefault="00F65CE2" w:rsidP="00F65CE2">
      <w:pPr>
        <w:pStyle w:val="ParSpacer"/>
      </w:pPr>
    </w:p>
    <w:p w14:paraId="7E291605" w14:textId="77777777" w:rsidR="00F65CE2" w:rsidRDefault="00F65CE2" w:rsidP="00F65CE2">
      <w:pPr>
        <w:pStyle w:val="BodyText"/>
      </w:pPr>
      <w:r w:rsidRPr="00C20E37">
        <w:t>The SO and SONE measures include outages attributable to both</w:t>
      </w:r>
      <w:r>
        <w:t xml:space="preserve"> the customer and the product. </w:t>
      </w:r>
      <w:r w:rsidRPr="00C20E37">
        <w:t>The inte</w:t>
      </w:r>
      <w:r>
        <w:t>nt of the inclusion of customer-</w:t>
      </w:r>
      <w:r w:rsidRPr="00C20E37">
        <w:t>attributable outages is to help identify areas where the causes of repetitive customer-attributable outages might be alleviated by enhancements to the product design.</w:t>
      </w:r>
    </w:p>
    <w:p w14:paraId="7E291606" w14:textId="77777777" w:rsidR="00F65CE2" w:rsidRPr="00C20E37" w:rsidRDefault="00F65CE2" w:rsidP="00F65CE2">
      <w:pPr>
        <w:pStyle w:val="ParSpacer"/>
      </w:pPr>
    </w:p>
    <w:p w14:paraId="7E291607" w14:textId="6B8E757F" w:rsidR="00F65CE2" w:rsidRPr="00157FD1" w:rsidRDefault="00D11FCA" w:rsidP="00F65CE2">
      <w:pPr>
        <w:pStyle w:val="BodyText"/>
      </w:pPr>
      <w:r>
        <w:t>NOTE</w:t>
      </w:r>
      <w:r w:rsidR="00F65CE2" w:rsidRPr="001726A1">
        <w:t xml:space="preserve">:  All of the Outage measurements are independent. The evaluation of an outage event for inclusion in the reporting of a given </w:t>
      </w:r>
      <w:r w:rsidR="00F65CE2">
        <w:t xml:space="preserve">measurement </w:t>
      </w:r>
      <w:r w:rsidR="00F65CE2" w:rsidRPr="001726A1">
        <w:t>is done separately for each measure</w:t>
      </w:r>
      <w:r w:rsidR="00151670">
        <w:t>ment</w:t>
      </w:r>
      <w:r w:rsidR="00F65CE2" w:rsidRPr="001726A1">
        <w:t>. The inclusion of an event in one</w:t>
      </w:r>
      <w:r w:rsidR="00151670">
        <w:t xml:space="preserve"> outage</w:t>
      </w:r>
      <w:r w:rsidR="00F65CE2" w:rsidRPr="001726A1">
        <w:t xml:space="preserve"> measurement does not preclude it from being reported in another </w:t>
      </w:r>
      <w:r w:rsidR="00151670">
        <w:t xml:space="preserve">outage </w:t>
      </w:r>
      <w:r w:rsidR="00F65CE2" w:rsidRPr="001726A1">
        <w:t>measure</w:t>
      </w:r>
      <w:r w:rsidR="00151670">
        <w:t>ment</w:t>
      </w:r>
      <w:r w:rsidR="00F65CE2" w:rsidRPr="001726A1">
        <w:t>.</w:t>
      </w:r>
    </w:p>
    <w:p w14:paraId="7E291608" w14:textId="77777777" w:rsidR="00F65CE2" w:rsidRPr="001726A1" w:rsidRDefault="00F65CE2" w:rsidP="00F65CE2">
      <w:pPr>
        <w:pStyle w:val="ParSpacer"/>
      </w:pPr>
    </w:p>
    <w:p w14:paraId="7E291609" w14:textId="77777777" w:rsidR="00F65CE2" w:rsidRPr="00157FD1" w:rsidRDefault="00F65CE2" w:rsidP="00F65CE2">
      <w:pPr>
        <w:pStyle w:val="berschrift3"/>
        <w:numPr>
          <w:ilvl w:val="0"/>
          <w:numId w:val="0"/>
        </w:numPr>
        <w:ind w:left="2880" w:hanging="720"/>
      </w:pPr>
      <w:r w:rsidRPr="00157FD1">
        <w:t>6.0.2</w:t>
      </w:r>
      <w:r w:rsidRPr="00157FD1">
        <w:tab/>
        <w:t>Applicable Product Categories</w:t>
      </w:r>
    </w:p>
    <w:p w14:paraId="7E29160A" w14:textId="1FC33064" w:rsidR="00F65CE2" w:rsidRPr="00157FD1" w:rsidRDefault="00F65CE2" w:rsidP="00F65CE2">
      <w:pPr>
        <w:pStyle w:val="BodyText"/>
        <w:rPr>
          <w:color w:val="000000"/>
        </w:rPr>
      </w:pPr>
      <w:r w:rsidRPr="00157FD1">
        <w:rPr>
          <w:color w:val="000000"/>
        </w:rPr>
        <w:t xml:space="preserve">These measurements apply to product categories </w:t>
      </w:r>
      <w:r w:rsidR="008D1769">
        <w:rPr>
          <w:color w:val="000000"/>
        </w:rPr>
        <w:t>as shown in the</w:t>
      </w:r>
      <w:r w:rsidRPr="00157FD1">
        <w:rPr>
          <w:color w:val="000000"/>
        </w:rPr>
        <w:t xml:space="preserve"> Measurement Applicability Table (</w:t>
      </w:r>
      <w:r>
        <w:rPr>
          <w:color w:val="000000"/>
        </w:rPr>
        <w:t>Normalization Units</w:t>
      </w:r>
      <w:r w:rsidRPr="00157FD1">
        <w:rPr>
          <w:color w:val="000000"/>
        </w:rPr>
        <w:t>), Appendix A, Table A</w:t>
      </w:r>
      <w:r>
        <w:rPr>
          <w:color w:val="000000"/>
        </w:rPr>
        <w:noBreakHyphen/>
      </w:r>
      <w:r w:rsidRPr="00157FD1">
        <w:rPr>
          <w:color w:val="000000"/>
        </w:rPr>
        <w:t>2.</w:t>
      </w:r>
    </w:p>
    <w:p w14:paraId="7E29160B" w14:textId="77777777" w:rsidR="00F65CE2" w:rsidRPr="00157FD1" w:rsidRDefault="00F65CE2" w:rsidP="00F65CE2">
      <w:pPr>
        <w:pStyle w:val="berschrift2"/>
      </w:pPr>
      <w:bookmarkStart w:id="293" w:name="_Toc137886240"/>
      <w:bookmarkStart w:id="294" w:name="_Toc200530986"/>
      <w:r w:rsidRPr="00157FD1">
        <w:t>6.1</w:t>
      </w:r>
      <w:r w:rsidRPr="00157FD1">
        <w:tab/>
        <w:t xml:space="preserve">Service Impact Outage Measurement </w:t>
      </w:r>
      <w:r w:rsidRPr="00403EAA">
        <w:rPr>
          <w:sz w:val="24"/>
          <w:szCs w:val="24"/>
        </w:rPr>
        <w:t>(SO)</w:t>
      </w:r>
      <w:bookmarkEnd w:id="293"/>
      <w:bookmarkEnd w:id="294"/>
    </w:p>
    <w:p w14:paraId="7E29160C" w14:textId="77777777" w:rsidR="00F65CE2" w:rsidRPr="00157FD1" w:rsidRDefault="00F65CE2" w:rsidP="00F65CE2">
      <w:pPr>
        <w:pStyle w:val="ParSpacer"/>
      </w:pPr>
    </w:p>
    <w:p w14:paraId="7E29160D" w14:textId="77777777" w:rsidR="00F65CE2" w:rsidRPr="00157FD1" w:rsidRDefault="00F65CE2" w:rsidP="00F65CE2">
      <w:pPr>
        <w:pStyle w:val="berschrift3"/>
        <w:numPr>
          <w:ilvl w:val="0"/>
          <w:numId w:val="0"/>
        </w:numPr>
        <w:ind w:left="2880" w:hanging="720"/>
      </w:pPr>
      <w:r w:rsidRPr="00157FD1">
        <w:t>6.1.1</w:t>
      </w:r>
      <w:r w:rsidRPr="00157FD1">
        <w:tab/>
        <w:t>Purpose</w:t>
      </w:r>
    </w:p>
    <w:p w14:paraId="7E29160E" w14:textId="1E24329D" w:rsidR="00F65CE2" w:rsidRPr="00157FD1" w:rsidRDefault="00F65CE2">
      <w:pPr>
        <w:pStyle w:val="BodyText"/>
      </w:pPr>
      <w:r w:rsidRPr="00157FD1">
        <w:t xml:space="preserve">The Service Impact Outage measurements guide organizations and customers in assessing the impact of outages on </w:t>
      </w:r>
      <w:r w:rsidR="00201ACF">
        <w:t>end-user</w:t>
      </w:r>
      <w:r w:rsidRPr="00157FD1">
        <w:t xml:space="preserve"> service. These measurements </w:t>
      </w:r>
      <w:r w:rsidRPr="00157FD1">
        <w:lastRenderedPageBreak/>
        <w:t>provide insight into the primary function availability of the product. The units of these measurements are</w:t>
      </w:r>
    </w:p>
    <w:p w14:paraId="7E29160F" w14:textId="77777777" w:rsidR="00F65CE2" w:rsidRPr="00157FD1" w:rsidRDefault="00F65CE2" w:rsidP="00F65CE2">
      <w:pPr>
        <w:pStyle w:val="BodyTextTab0"/>
      </w:pPr>
      <w:r w:rsidRPr="00157FD1">
        <w:t>–</w:t>
      </w:r>
      <w:r w:rsidRPr="00157FD1">
        <w:tab/>
        <w:t>Frequency – outages / normalization unit / year</w:t>
      </w:r>
    </w:p>
    <w:p w14:paraId="7E291610" w14:textId="77777777" w:rsidR="00F65CE2" w:rsidRPr="00157FD1" w:rsidRDefault="00F65CE2" w:rsidP="00F65CE2">
      <w:pPr>
        <w:pStyle w:val="BodyTextTab0"/>
      </w:pPr>
      <w:r w:rsidRPr="00157FD1">
        <w:t>–</w:t>
      </w:r>
      <w:r w:rsidRPr="00157FD1">
        <w:tab/>
        <w:t>Downtime – minutes / normalization unit / year</w:t>
      </w:r>
    </w:p>
    <w:p w14:paraId="7E291611" w14:textId="77777777" w:rsidR="00F65CE2" w:rsidRPr="00157FD1" w:rsidRDefault="00F65CE2" w:rsidP="00F65CE2">
      <w:pPr>
        <w:pStyle w:val="ParSpacer"/>
      </w:pPr>
    </w:p>
    <w:p w14:paraId="7E291612" w14:textId="77777777" w:rsidR="00F65CE2" w:rsidRPr="00157FD1" w:rsidRDefault="00F65CE2" w:rsidP="00F65CE2">
      <w:pPr>
        <w:pStyle w:val="berschrift3"/>
      </w:pPr>
      <w:r w:rsidRPr="00157FD1">
        <w:t>6.1.2</w:t>
      </w:r>
      <w:r w:rsidRPr="00157FD1">
        <w:tab/>
        <w:t>Applicable Product Categories</w:t>
      </w:r>
    </w:p>
    <w:p w14:paraId="7E291613" w14:textId="0B686E2D" w:rsidR="00F65CE2" w:rsidRPr="00157FD1" w:rsidRDefault="00F65CE2">
      <w:pPr>
        <w:pStyle w:val="BodyText"/>
      </w:pPr>
      <w:r w:rsidRPr="00157FD1">
        <w:t xml:space="preserve">These measurements apply to product categories </w:t>
      </w:r>
      <w:r w:rsidR="008D1769">
        <w:t>as shown in the</w:t>
      </w:r>
      <w:r w:rsidRPr="00157FD1">
        <w:t xml:space="preserve"> Measurement Applicability Table (</w:t>
      </w:r>
      <w:r>
        <w:t>Normalization Units</w:t>
      </w:r>
      <w:r w:rsidRPr="00157FD1">
        <w:t xml:space="preserve">), Appendix A, </w:t>
      </w:r>
      <w:r>
        <w:t>Table A</w:t>
      </w:r>
      <w:r>
        <w:noBreakHyphen/>
        <w:t>2</w:t>
      </w:r>
      <w:r w:rsidRPr="00157FD1">
        <w:t>.</w:t>
      </w:r>
    </w:p>
    <w:p w14:paraId="7E291614" w14:textId="77777777" w:rsidR="00F65CE2" w:rsidRPr="00157FD1" w:rsidRDefault="00F65CE2" w:rsidP="00F65CE2">
      <w:pPr>
        <w:pStyle w:val="ParSpacer"/>
      </w:pPr>
    </w:p>
    <w:p w14:paraId="7E291615" w14:textId="77777777" w:rsidR="00F65CE2" w:rsidRPr="00157FD1" w:rsidRDefault="00D11FCA" w:rsidP="00D5601C">
      <w:pPr>
        <w:pStyle w:val="BodyText"/>
      </w:pPr>
      <w:r>
        <w:t>NOTE</w:t>
      </w:r>
      <w:r w:rsidR="00F65CE2" w:rsidRPr="00157FD1">
        <w:t xml:space="preserve">: Bolded text in the definition column of the Product Category Definitions, Appendix A, </w:t>
      </w:r>
      <w:r w:rsidR="00F65CE2">
        <w:t>Table A</w:t>
      </w:r>
      <w:r w:rsidR="00F65CE2">
        <w:noBreakHyphen/>
        <w:t>1</w:t>
      </w:r>
      <w:r w:rsidR="00F65CE2" w:rsidRPr="00157FD1">
        <w:t>, indicates the primary function of the product category. This is the function to use for the Service Impact Outage measurements.</w:t>
      </w:r>
    </w:p>
    <w:p w14:paraId="7E291616" w14:textId="77777777" w:rsidR="00F65CE2" w:rsidRPr="00157FD1" w:rsidRDefault="00F65CE2" w:rsidP="00F65CE2">
      <w:pPr>
        <w:pStyle w:val="ParSpacer"/>
      </w:pPr>
    </w:p>
    <w:p w14:paraId="7E291617" w14:textId="77777777" w:rsidR="00F65CE2" w:rsidRPr="00157FD1" w:rsidRDefault="00F65CE2" w:rsidP="00F65CE2">
      <w:pPr>
        <w:pStyle w:val="berschrift3"/>
        <w:numPr>
          <w:ilvl w:val="0"/>
          <w:numId w:val="0"/>
        </w:numPr>
        <w:ind w:left="2880" w:hanging="720"/>
      </w:pPr>
      <w:r w:rsidRPr="00157FD1">
        <w:t>6.1.3</w:t>
      </w:r>
      <w:r w:rsidRPr="00157FD1">
        <w:tab/>
        <w:t>Detailed Description</w:t>
      </w:r>
    </w:p>
    <w:p w14:paraId="7E291618" w14:textId="77777777" w:rsidR="00F65CE2" w:rsidRPr="00157FD1" w:rsidRDefault="00F65CE2" w:rsidP="00F65CE2">
      <w:pPr>
        <w:pStyle w:val="BodyText"/>
        <w:rPr>
          <w:color w:val="000000"/>
          <w:kern w:val="28"/>
        </w:rPr>
      </w:pPr>
      <w:r w:rsidRPr="00157FD1">
        <w:t>The Service Impact Outage measurements section consists of four measurements:</w:t>
      </w:r>
    </w:p>
    <w:p w14:paraId="7E291619" w14:textId="77777777" w:rsidR="00F65CE2" w:rsidRPr="00157FD1" w:rsidRDefault="00F65CE2" w:rsidP="00F65CE2">
      <w:pPr>
        <w:pStyle w:val="BodyTextTab0"/>
      </w:pPr>
      <w:r w:rsidRPr="00157FD1">
        <w:t>–</w:t>
      </w:r>
      <w:r w:rsidRPr="00157FD1">
        <w:tab/>
        <w:t>All Causes Outage Frequency</w:t>
      </w:r>
    </w:p>
    <w:p w14:paraId="7E29161A" w14:textId="77777777" w:rsidR="00F65CE2" w:rsidRPr="00157FD1" w:rsidRDefault="00F65CE2" w:rsidP="00F65CE2">
      <w:pPr>
        <w:pStyle w:val="BodyTextTab0"/>
      </w:pPr>
      <w:r w:rsidRPr="00157FD1">
        <w:t>–</w:t>
      </w:r>
      <w:r w:rsidRPr="00157FD1">
        <w:tab/>
        <w:t>All Causes Outage Downtime</w:t>
      </w:r>
    </w:p>
    <w:p w14:paraId="7E29161B" w14:textId="77777777" w:rsidR="00F65CE2" w:rsidRPr="00157FD1" w:rsidRDefault="00F65CE2" w:rsidP="00F65CE2">
      <w:pPr>
        <w:pStyle w:val="BodyTextTab0"/>
      </w:pPr>
      <w:r w:rsidRPr="00157FD1">
        <w:t>–</w:t>
      </w:r>
      <w:r w:rsidRPr="00157FD1">
        <w:tab/>
        <w:t>Product</w:t>
      </w:r>
      <w:r>
        <w:t>-</w:t>
      </w:r>
      <w:r w:rsidRPr="00157FD1">
        <w:t>Attributable Outage Frequency</w:t>
      </w:r>
    </w:p>
    <w:p w14:paraId="7E29161C" w14:textId="77777777" w:rsidR="00F65CE2" w:rsidRPr="00157FD1" w:rsidRDefault="00F65CE2" w:rsidP="00F65CE2">
      <w:pPr>
        <w:pStyle w:val="BodyTextTab0"/>
      </w:pPr>
      <w:r w:rsidRPr="00157FD1">
        <w:t>–</w:t>
      </w:r>
      <w:r w:rsidRPr="00157FD1">
        <w:tab/>
        <w:t>Product</w:t>
      </w:r>
      <w:r>
        <w:t>-</w:t>
      </w:r>
      <w:r w:rsidRPr="00157FD1">
        <w:t>Attributable Outage Downtime</w:t>
      </w:r>
    </w:p>
    <w:p w14:paraId="7E29161D" w14:textId="77777777" w:rsidR="00F65CE2" w:rsidRPr="00157FD1" w:rsidRDefault="00F65CE2" w:rsidP="00F65CE2">
      <w:pPr>
        <w:pStyle w:val="ParSpacer"/>
      </w:pPr>
    </w:p>
    <w:p w14:paraId="7E29161E" w14:textId="77777777" w:rsidR="00F65CE2" w:rsidRPr="00157FD1" w:rsidRDefault="00F65CE2" w:rsidP="00F65CE2">
      <w:pPr>
        <w:pStyle w:val="berschrift3"/>
        <w:numPr>
          <w:ilvl w:val="0"/>
          <w:numId w:val="0"/>
        </w:numPr>
        <w:ind w:left="2880" w:hanging="720"/>
      </w:pPr>
      <w:r w:rsidRPr="00157FD1">
        <w:t>6.1.4</w:t>
      </w:r>
      <w:r w:rsidRPr="00157FD1">
        <w:tab/>
        <w:t>General Rules</w:t>
      </w:r>
    </w:p>
    <w:p w14:paraId="7E29161F" w14:textId="77777777" w:rsidR="00F65CE2" w:rsidRPr="00157FD1" w:rsidRDefault="00F65CE2">
      <w:pPr>
        <w:pStyle w:val="BodyTextTab0"/>
      </w:pPr>
      <w:r w:rsidRPr="00157FD1">
        <w:t>a)</w:t>
      </w:r>
      <w:r w:rsidRPr="00157FD1">
        <w:tab/>
        <w:t>Terminology</w:t>
      </w:r>
    </w:p>
    <w:p w14:paraId="7E291620" w14:textId="77777777" w:rsidR="00F65CE2" w:rsidRPr="00157FD1" w:rsidRDefault="00F65CE2">
      <w:pPr>
        <w:pStyle w:val="BodyTextInd1"/>
      </w:pPr>
      <w:r w:rsidRPr="00157FD1">
        <w:t>The Gl</w:t>
      </w:r>
      <w:r>
        <w:t>ossary includes definitions for</w:t>
      </w:r>
    </w:p>
    <w:p w14:paraId="7E291621" w14:textId="77777777" w:rsidR="00F65CE2" w:rsidRPr="00157FD1" w:rsidRDefault="00F65CE2" w:rsidP="00F65CE2">
      <w:pPr>
        <w:pStyle w:val="BodyTextTab1"/>
        <w:ind w:left="2520" w:firstLine="0"/>
      </w:pPr>
      <w:r w:rsidRPr="00157FD1">
        <w:t>–</w:t>
      </w:r>
      <w:r w:rsidRPr="00157FD1">
        <w:tab/>
        <w:t>Customer</w:t>
      </w:r>
      <w:r>
        <w:t>-</w:t>
      </w:r>
      <w:r w:rsidRPr="00157FD1">
        <w:t>Attributable Outage</w:t>
      </w:r>
    </w:p>
    <w:p w14:paraId="7E291623" w14:textId="77777777" w:rsidR="00F65CE2" w:rsidRPr="00157FD1" w:rsidRDefault="00F65CE2" w:rsidP="00F65CE2">
      <w:pPr>
        <w:pStyle w:val="BodyTextTab1"/>
        <w:ind w:left="2520" w:firstLine="0"/>
      </w:pPr>
      <w:r w:rsidRPr="00157FD1">
        <w:t>–</w:t>
      </w:r>
      <w:r w:rsidRPr="00157FD1">
        <w:tab/>
        <w:t>Outage Downtime</w:t>
      </w:r>
    </w:p>
    <w:p w14:paraId="7E291624" w14:textId="77777777" w:rsidR="00F65CE2" w:rsidRPr="00157FD1" w:rsidRDefault="00F65CE2" w:rsidP="00F65CE2">
      <w:pPr>
        <w:pStyle w:val="BodyTextTab1"/>
        <w:ind w:left="2520" w:firstLine="0"/>
      </w:pPr>
      <w:r w:rsidRPr="00157FD1">
        <w:t>–</w:t>
      </w:r>
      <w:r w:rsidRPr="00157FD1">
        <w:tab/>
        <w:t>Outage Frequency</w:t>
      </w:r>
    </w:p>
    <w:p w14:paraId="7E291625" w14:textId="77777777" w:rsidR="00F65CE2" w:rsidRPr="00157FD1" w:rsidRDefault="00F65CE2" w:rsidP="00F65CE2">
      <w:pPr>
        <w:pStyle w:val="BodyTextTab1"/>
        <w:ind w:left="2520" w:firstLine="0"/>
      </w:pPr>
      <w:r w:rsidRPr="00157FD1">
        <w:t>–</w:t>
      </w:r>
      <w:r w:rsidRPr="00157FD1">
        <w:tab/>
        <w:t>Product</w:t>
      </w:r>
      <w:r>
        <w:t>-</w:t>
      </w:r>
      <w:r w:rsidRPr="00157FD1">
        <w:t>Attributable Outage</w:t>
      </w:r>
    </w:p>
    <w:p w14:paraId="7E291626" w14:textId="77777777" w:rsidR="00F65CE2" w:rsidRPr="00157FD1" w:rsidRDefault="00F65CE2" w:rsidP="00F65CE2">
      <w:pPr>
        <w:pStyle w:val="BodyTextTab1"/>
        <w:ind w:left="2520" w:firstLine="0"/>
      </w:pPr>
      <w:r w:rsidRPr="00157FD1">
        <w:t>–</w:t>
      </w:r>
      <w:r w:rsidRPr="00157FD1">
        <w:tab/>
        <w:t>Service</w:t>
      </w:r>
      <w:r>
        <w:t>-</w:t>
      </w:r>
      <w:r w:rsidRPr="00157FD1">
        <w:t>Impact Outage</w:t>
      </w:r>
    </w:p>
    <w:p w14:paraId="7E291627" w14:textId="77777777" w:rsidR="00F65CE2" w:rsidRPr="00157FD1" w:rsidRDefault="00F65CE2">
      <w:pPr>
        <w:pStyle w:val="BodyTextTab0"/>
      </w:pPr>
      <w:r w:rsidRPr="00157FD1">
        <w:t>b)</w:t>
      </w:r>
      <w:r w:rsidRPr="00157FD1">
        <w:tab/>
        <w:t>Counting Rules</w:t>
      </w:r>
    </w:p>
    <w:p w14:paraId="7E291628" w14:textId="77777777" w:rsidR="00F65CE2" w:rsidRPr="00157FD1" w:rsidRDefault="00F65CE2">
      <w:pPr>
        <w:pStyle w:val="BodyTextTab1"/>
      </w:pPr>
      <w:r w:rsidRPr="00157FD1">
        <w:t>1)</w:t>
      </w:r>
      <w:r w:rsidRPr="00157FD1">
        <w:tab/>
        <w:t>Outages for submission under All Causes include</w:t>
      </w:r>
    </w:p>
    <w:p w14:paraId="7E291629" w14:textId="77777777" w:rsidR="00F65CE2" w:rsidRPr="00157FD1" w:rsidRDefault="00F65CE2">
      <w:pPr>
        <w:pStyle w:val="BodyTextTab2"/>
      </w:pPr>
      <w:r w:rsidRPr="00157FD1">
        <w:t>–</w:t>
      </w:r>
      <w:r w:rsidRPr="00157FD1">
        <w:tab/>
      </w:r>
      <w:r>
        <w:t>c</w:t>
      </w:r>
      <w:r w:rsidRPr="00157FD1">
        <w:t>ustomer</w:t>
      </w:r>
      <w:r>
        <w:t>-a</w:t>
      </w:r>
      <w:r w:rsidRPr="00157FD1">
        <w:t xml:space="preserve">ttributable </w:t>
      </w:r>
      <w:r>
        <w:t>o</w:t>
      </w:r>
      <w:r w:rsidRPr="00157FD1">
        <w:t>utages and</w:t>
      </w:r>
    </w:p>
    <w:p w14:paraId="7E29162A" w14:textId="77777777" w:rsidR="00F65CE2" w:rsidRPr="00157FD1" w:rsidRDefault="00F65CE2">
      <w:pPr>
        <w:pStyle w:val="BodyTextTab2"/>
      </w:pPr>
      <w:r w:rsidRPr="00157FD1">
        <w:t>–</w:t>
      </w:r>
      <w:r w:rsidRPr="00157FD1">
        <w:tab/>
      </w:r>
      <w:r>
        <w:t>p</w:t>
      </w:r>
      <w:r w:rsidRPr="00157FD1">
        <w:t>roduct</w:t>
      </w:r>
      <w:r>
        <w:t>-a</w:t>
      </w:r>
      <w:r w:rsidRPr="00157FD1">
        <w:t xml:space="preserve">ttributable </w:t>
      </w:r>
      <w:r>
        <w:t>o</w:t>
      </w:r>
      <w:r w:rsidRPr="00157FD1">
        <w:t>utages.</w:t>
      </w:r>
    </w:p>
    <w:p w14:paraId="7E29162B" w14:textId="7618C6DF" w:rsidR="00F65CE2" w:rsidRPr="00157FD1" w:rsidRDefault="00F65CE2">
      <w:pPr>
        <w:pStyle w:val="BodyTextTab1"/>
      </w:pPr>
      <w:r w:rsidRPr="00157FD1">
        <w:t>2)</w:t>
      </w:r>
      <w:r w:rsidRPr="00157FD1">
        <w:tab/>
        <w:t>All outages shall be counted that result in a complete loss of primary functionality</w:t>
      </w:r>
      <w:r>
        <w:t xml:space="preserve">, </w:t>
      </w:r>
      <w:r w:rsidR="008D1769">
        <w:t>as shown in the</w:t>
      </w:r>
      <w:r>
        <w:t xml:space="preserve"> in Product Category Definitions, Appendix A, Table A</w:t>
      </w:r>
      <w:r>
        <w:noBreakHyphen/>
        <w:t>1,</w:t>
      </w:r>
      <w:r w:rsidRPr="00157FD1">
        <w:t xml:space="preserve"> for all or part of the system for a duration greater than 15 seconds during the operational window, whether the outage was unscheduled or scheduled.</w:t>
      </w:r>
    </w:p>
    <w:p w14:paraId="7E29162C" w14:textId="77777777" w:rsidR="00F65CE2" w:rsidRDefault="00F65CE2">
      <w:pPr>
        <w:pStyle w:val="BodyTextTab1"/>
      </w:pPr>
      <w:r w:rsidRPr="00157FD1">
        <w:t>3)</w:t>
      </w:r>
      <w:r w:rsidRPr="00157FD1">
        <w:tab/>
        <w:t>An outage shall be classified as a customer</w:t>
      </w:r>
      <w:r>
        <w:t>-</w:t>
      </w:r>
      <w:r w:rsidRPr="00157FD1">
        <w:t xml:space="preserve">attributable outage if an outage prevention capability, for example, </w:t>
      </w:r>
      <w:r>
        <w:t>redundant infrastructure</w:t>
      </w:r>
      <w:r w:rsidRPr="00157FD1">
        <w:t xml:space="preserve"> or stand-alone mode, exists that would have prevented the outage condition for the network eleme</w:t>
      </w:r>
      <w:r w:rsidRPr="00157FD1">
        <w:rPr>
          <w:color w:val="000000"/>
        </w:rPr>
        <w:t>nt</w:t>
      </w:r>
      <w:r>
        <w:rPr>
          <w:color w:val="000000"/>
        </w:rPr>
        <w:t xml:space="preserve"> and</w:t>
      </w:r>
      <w:r w:rsidRPr="00157FD1">
        <w:rPr>
          <w:color w:val="000000"/>
        </w:rPr>
        <w:t xml:space="preserve"> the capability is a generally accepted industry practice, but the </w:t>
      </w:r>
      <w:r w:rsidRPr="00157FD1">
        <w:t>customer has chosen not to equip the product with the capability.</w:t>
      </w:r>
    </w:p>
    <w:p w14:paraId="7E29162D" w14:textId="77777777" w:rsidR="00F65CE2" w:rsidRDefault="00F65CE2">
      <w:pPr>
        <w:pStyle w:val="BodyTextTab1"/>
      </w:pPr>
      <w:r>
        <w:t>4)</w:t>
      </w:r>
      <w:r>
        <w:tab/>
      </w:r>
      <w:r w:rsidRPr="006C0793">
        <w:t>An outage shall be classified as a customer-attributable outage if it is caused by a problem for which there is a fix available at no cost and:</w:t>
      </w:r>
    </w:p>
    <w:p w14:paraId="7E29162E" w14:textId="77777777" w:rsidR="00F65CE2" w:rsidRPr="00157FD1" w:rsidRDefault="00F65CE2" w:rsidP="00F65CE2">
      <w:pPr>
        <w:pStyle w:val="BodyTextTab2"/>
      </w:pPr>
      <w:r w:rsidRPr="00157FD1">
        <w:t>–</w:t>
      </w:r>
      <w:r w:rsidRPr="00157FD1">
        <w:tab/>
      </w:r>
      <w:r w:rsidRPr="006C0793">
        <w:t>the customer has decided not to deploy the fix or</w:t>
      </w:r>
    </w:p>
    <w:p w14:paraId="7E29162F" w14:textId="77777777" w:rsidR="00F65CE2" w:rsidRPr="00157FD1" w:rsidRDefault="00F65CE2" w:rsidP="00F65CE2">
      <w:pPr>
        <w:pStyle w:val="BodyTextTab2"/>
      </w:pPr>
      <w:r w:rsidRPr="00157FD1">
        <w:lastRenderedPageBreak/>
        <w:t>–</w:t>
      </w:r>
      <w:r w:rsidRPr="00157FD1">
        <w:tab/>
      </w:r>
      <w:r w:rsidRPr="006C0793">
        <w:t>the outage occurs six months after the date the fix is generally available or other deployment period as mutually agreed to by the organization and customer</w:t>
      </w:r>
      <w:r w:rsidRPr="00157FD1">
        <w:t>.</w:t>
      </w:r>
    </w:p>
    <w:p w14:paraId="7E291630" w14:textId="77777777" w:rsidR="00F65CE2" w:rsidRDefault="00F65CE2">
      <w:pPr>
        <w:pStyle w:val="BodyTextTab1"/>
      </w:pPr>
      <w:r w:rsidRPr="006C0793">
        <w:t>5)</w:t>
      </w:r>
      <w:r w:rsidRPr="006C0793">
        <w:tab/>
        <w:t>An outage shall be classified as product attributable if no cause can be determined.</w:t>
      </w:r>
    </w:p>
    <w:p w14:paraId="7E291631" w14:textId="77777777" w:rsidR="00F65CE2" w:rsidRPr="00157FD1" w:rsidRDefault="00F65CE2">
      <w:pPr>
        <w:pStyle w:val="BodyTextTab1"/>
      </w:pPr>
      <w:r>
        <w:rPr>
          <w:color w:val="000000"/>
        </w:rPr>
        <w:t>6</w:t>
      </w:r>
      <w:r w:rsidRPr="00157FD1">
        <w:rPr>
          <w:color w:val="000000"/>
        </w:rPr>
        <w:t>)</w:t>
      </w:r>
      <w:r w:rsidRPr="00157FD1">
        <w:rPr>
          <w:color w:val="000000"/>
        </w:rPr>
        <w:tab/>
        <w:t xml:space="preserve">For new products, releases, and/or updates being deployed within the organization’s scope of registration, outages shall be counted starting with the first live deployment of the </w:t>
      </w:r>
      <w:r>
        <w:rPr>
          <w:color w:val="000000"/>
        </w:rPr>
        <w:t xml:space="preserve">new </w:t>
      </w:r>
      <w:r w:rsidRPr="00157FD1">
        <w:rPr>
          <w:color w:val="000000"/>
        </w:rPr>
        <w:t>product.</w:t>
      </w:r>
    </w:p>
    <w:p w14:paraId="7E291632" w14:textId="77777777" w:rsidR="00F65CE2" w:rsidRPr="00157FD1" w:rsidRDefault="00F65CE2">
      <w:pPr>
        <w:pStyle w:val="BodyTextTab1"/>
      </w:pPr>
      <w:r>
        <w:rPr>
          <w:color w:val="000000"/>
        </w:rPr>
        <w:t>7</w:t>
      </w:r>
      <w:r w:rsidRPr="00157FD1">
        <w:rPr>
          <w:color w:val="000000"/>
        </w:rPr>
        <w:t>)</w:t>
      </w:r>
      <w:r w:rsidRPr="00157FD1">
        <w:rPr>
          <w:color w:val="000000"/>
        </w:rPr>
        <w:tab/>
      </w:r>
      <w:r w:rsidRPr="00157FD1">
        <w:t>If there is disagreement, doubt, or if the outage is due to multiple causes, the determination of whether an outage is a customer</w:t>
      </w:r>
      <w:r>
        <w:t>-</w:t>
      </w:r>
      <w:r w:rsidRPr="00157FD1">
        <w:t>attributable outage or a product</w:t>
      </w:r>
      <w:r>
        <w:t>-</w:t>
      </w:r>
      <w:r w:rsidRPr="00157FD1">
        <w:t>attributable outage shall be made by the customer.</w:t>
      </w:r>
    </w:p>
    <w:p w14:paraId="7E291634" w14:textId="1ACBF7DF" w:rsidR="00F65CE2" w:rsidRPr="00157FD1" w:rsidRDefault="00F65CE2" w:rsidP="00D5601C">
      <w:pPr>
        <w:pStyle w:val="BodyTextTab1"/>
      </w:pPr>
      <w:r>
        <w:rPr>
          <w:color w:val="000000"/>
        </w:rPr>
        <w:t>8</w:t>
      </w:r>
      <w:r w:rsidRPr="00157FD1">
        <w:rPr>
          <w:color w:val="000000"/>
        </w:rPr>
        <w:t>)</w:t>
      </w:r>
      <w:r w:rsidRPr="00157FD1">
        <w:rPr>
          <w:color w:val="000000"/>
        </w:rPr>
        <w:tab/>
      </w:r>
      <w:r w:rsidRPr="00157FD1">
        <w:t>Since the downtime measurements are intended to quantify service availability related to a product, any ex</w:t>
      </w:r>
      <w:r>
        <w:t xml:space="preserve">cessive </w:t>
      </w:r>
      <w:r w:rsidRPr="00157FD1">
        <w:t xml:space="preserve">delays in the </w:t>
      </w:r>
      <w:r>
        <w:t>restoration of service caused by the customer</w:t>
      </w:r>
      <w:r w:rsidRPr="00157FD1">
        <w:t>, as mutually agreed with the customer, may be excluded from the product</w:t>
      </w:r>
      <w:r>
        <w:t>-</w:t>
      </w:r>
      <w:r w:rsidRPr="00157FD1">
        <w:t>attributable outage downtime and included in the customer</w:t>
      </w:r>
      <w:r>
        <w:t>-</w:t>
      </w:r>
      <w:r w:rsidRPr="00157FD1">
        <w:t xml:space="preserve">attributable outage downtime and, by definition, the </w:t>
      </w:r>
      <w:r>
        <w:t>a</w:t>
      </w:r>
      <w:r w:rsidRPr="00157FD1">
        <w:t xml:space="preserve">ll </w:t>
      </w:r>
      <w:r>
        <w:t>c</w:t>
      </w:r>
      <w:r w:rsidRPr="00157FD1">
        <w:t xml:space="preserve">auses </w:t>
      </w:r>
      <w:r>
        <w:t>o</w:t>
      </w:r>
      <w:r w:rsidRPr="00157FD1">
        <w:t>utage downtime. The organization shall keep records of such delays with specific start and stop times as determined by the organization or provided by the customer. Examples of this type of event include</w:t>
      </w:r>
      <w:r>
        <w:t xml:space="preserve"> </w:t>
      </w:r>
      <w:r w:rsidRPr="00157FD1">
        <w:t>excessive delays</w:t>
      </w:r>
    </w:p>
    <w:p w14:paraId="7E291635" w14:textId="1DF0DC1D" w:rsidR="00F65CE2" w:rsidRPr="00157FD1" w:rsidRDefault="00201ACF" w:rsidP="00F65CE2">
      <w:pPr>
        <w:pStyle w:val="BodyTextTab3"/>
      </w:pPr>
      <w:r w:rsidRPr="00157FD1">
        <w:t>–</w:t>
      </w:r>
      <w:r w:rsidR="00F65CE2" w:rsidRPr="00157FD1">
        <w:tab/>
        <w:t xml:space="preserve">in the customer contacting the organization, or delegate, to assist </w:t>
      </w:r>
      <w:r w:rsidR="00F65CE2">
        <w:t>with service restoration after an outage,</w:t>
      </w:r>
      <w:r w:rsidR="00F65CE2" w:rsidRPr="00157FD1">
        <w:t xml:space="preserve"> provided the outage was properly alarmed by the product</w:t>
      </w:r>
      <w:r w:rsidR="00F65CE2">
        <w:t>,</w:t>
      </w:r>
    </w:p>
    <w:p w14:paraId="7E291636" w14:textId="3C38FD8E" w:rsidR="00F65CE2" w:rsidRPr="00157FD1" w:rsidRDefault="00201ACF" w:rsidP="00F65CE2">
      <w:pPr>
        <w:pStyle w:val="BodyTextTab3"/>
      </w:pPr>
      <w:r w:rsidRPr="00157FD1">
        <w:t>–</w:t>
      </w:r>
      <w:r w:rsidR="00F65CE2" w:rsidRPr="00157FD1">
        <w:tab/>
        <w:t xml:space="preserve">between the dispatch of the </w:t>
      </w:r>
      <w:r w:rsidR="00F65CE2" w:rsidRPr="00157FD1">
        <w:rPr>
          <w:color w:val="000000"/>
        </w:rPr>
        <w:t xml:space="preserve">customer </w:t>
      </w:r>
      <w:r w:rsidR="00F65CE2" w:rsidRPr="00157FD1">
        <w:t>technician and the arrival of the technician at the l</w:t>
      </w:r>
      <w:r w:rsidR="00F65CE2">
        <w:t>ocation of the network element,</w:t>
      </w:r>
    </w:p>
    <w:p w14:paraId="7E291637" w14:textId="71641330" w:rsidR="00F65CE2" w:rsidRPr="00157FD1" w:rsidRDefault="00201ACF" w:rsidP="00F65CE2">
      <w:pPr>
        <w:pStyle w:val="BodyTextTab3"/>
      </w:pPr>
      <w:r w:rsidRPr="00157FD1">
        <w:t>–</w:t>
      </w:r>
      <w:r w:rsidR="00F65CE2" w:rsidRPr="00157FD1">
        <w:tab/>
        <w:t>(security related or other) in the customer allowing the organization, or delegate, to gain access to a customer’s facility, either physically or via electronic access</w:t>
      </w:r>
      <w:r w:rsidR="00F65CE2">
        <w:t>,</w:t>
      </w:r>
    </w:p>
    <w:p w14:paraId="7E291638" w14:textId="27411A24" w:rsidR="00F65CE2" w:rsidRPr="00157FD1" w:rsidRDefault="00201ACF" w:rsidP="00F65CE2">
      <w:pPr>
        <w:pStyle w:val="BodyTextTab3"/>
      </w:pPr>
      <w:r w:rsidRPr="00157FD1">
        <w:t>–</w:t>
      </w:r>
      <w:r w:rsidR="00F65CE2" w:rsidRPr="00157FD1">
        <w:tab/>
      </w:r>
      <w:r w:rsidR="00F65CE2">
        <w:t xml:space="preserve">due to </w:t>
      </w:r>
      <w:r w:rsidR="00F65CE2" w:rsidRPr="00157FD1">
        <w:t>the customer not having agreed to stock spare hardware,</w:t>
      </w:r>
    </w:p>
    <w:p w14:paraId="7E291639" w14:textId="07949ABE" w:rsidR="00F65CE2" w:rsidRPr="00157FD1" w:rsidRDefault="00201ACF" w:rsidP="00F65CE2">
      <w:pPr>
        <w:pStyle w:val="BodyTextTab3"/>
      </w:pPr>
      <w:r w:rsidRPr="00157FD1">
        <w:t>–</w:t>
      </w:r>
      <w:r w:rsidR="00F65CE2" w:rsidRPr="00157FD1">
        <w:tab/>
      </w:r>
      <w:r w:rsidR="00F65CE2">
        <w:t xml:space="preserve">due to </w:t>
      </w:r>
      <w:r w:rsidR="00F65CE2" w:rsidRPr="00157FD1">
        <w:t>the customer not having adequate</w:t>
      </w:r>
      <w:r w:rsidR="00F65CE2">
        <w:t>ly trained personnel available,</w:t>
      </w:r>
    </w:p>
    <w:p w14:paraId="7E29163A" w14:textId="6B011F52" w:rsidR="00F65CE2" w:rsidRDefault="00201ACF" w:rsidP="00F65CE2">
      <w:pPr>
        <w:pStyle w:val="BodyTextTab3"/>
      </w:pPr>
      <w:r w:rsidRPr="00157FD1">
        <w:t>–</w:t>
      </w:r>
      <w:r w:rsidR="00F65CE2" w:rsidRPr="00157FD1">
        <w:tab/>
      </w:r>
      <w:r w:rsidR="00F65CE2">
        <w:t xml:space="preserve">due to </w:t>
      </w:r>
      <w:r w:rsidR="00F65CE2" w:rsidRPr="00157FD1">
        <w:t>the customer not implementing generally accepted functionality</w:t>
      </w:r>
      <w:r w:rsidR="00F65CE2">
        <w:t xml:space="preserve">, e.g., network management systems, </w:t>
      </w:r>
      <w:r w:rsidR="00F65CE2" w:rsidRPr="00157FD1">
        <w:t>to aid in the recovery of the network element</w:t>
      </w:r>
      <w:r w:rsidR="00F65CE2">
        <w:t>, or</w:t>
      </w:r>
    </w:p>
    <w:p w14:paraId="7E29163B" w14:textId="251B84C0" w:rsidR="00F65CE2" w:rsidRPr="00157FD1" w:rsidRDefault="00201ACF" w:rsidP="00F65CE2">
      <w:pPr>
        <w:pStyle w:val="BodyTextTab3"/>
      </w:pPr>
      <w:r w:rsidRPr="00157FD1">
        <w:t>–</w:t>
      </w:r>
      <w:r w:rsidR="00F65CE2" w:rsidRPr="00157FD1">
        <w:tab/>
      </w:r>
      <w:r w:rsidR="00F65CE2">
        <w:t>due to the customer not contacting the organization in a timely manner to aid in the restoration of a non-alarmed outage.</w:t>
      </w:r>
    </w:p>
    <w:p w14:paraId="7E29163C" w14:textId="36B36026" w:rsidR="00F65CE2" w:rsidRDefault="00D11FCA" w:rsidP="00F65CE2">
      <w:pPr>
        <w:pStyle w:val="BodyTextInd3"/>
      </w:pPr>
      <w:r>
        <w:t>NOTE</w:t>
      </w:r>
      <w:r w:rsidR="00F65CE2">
        <w:t>: See “</w:t>
      </w:r>
      <w:r w:rsidR="00F65CE2" w:rsidRPr="00C20E37">
        <w:t>NSPRC Guidelines on the Distribution of Duration Time</w:t>
      </w:r>
      <w:r w:rsidR="00F65CE2">
        <w:t xml:space="preserve">” for guidance in determining excessive time. The document is available on the TL 9000 </w:t>
      </w:r>
      <w:r w:rsidR="00201ACF">
        <w:t>website</w:t>
      </w:r>
      <w:r w:rsidR="00F65CE2">
        <w:t xml:space="preserve"> (tl9000.org</w:t>
      </w:r>
      <w:r w:rsidR="00F65CE2" w:rsidDel="00FD4046">
        <w:t xml:space="preserve"> </w:t>
      </w:r>
      <w:r w:rsidR="00F65CE2">
        <w:t>/links.html).</w:t>
      </w:r>
    </w:p>
    <w:p w14:paraId="7E29163D" w14:textId="77777777" w:rsidR="00F65CE2" w:rsidRPr="00157FD1" w:rsidRDefault="00F65CE2" w:rsidP="00F65CE2">
      <w:pPr>
        <w:pStyle w:val="BodyTextTab1"/>
      </w:pPr>
      <w:r>
        <w:t>9</w:t>
      </w:r>
      <w:r w:rsidRPr="00157FD1">
        <w:t>)</w:t>
      </w:r>
      <w:r w:rsidRPr="00157FD1">
        <w:tab/>
      </w:r>
      <w:r>
        <w:t>For Product Categories 1 – 8 d</w:t>
      </w:r>
      <w:r w:rsidRPr="00157FD1">
        <w:t xml:space="preserve">elays caused by the inability to gain access to the product due to reasons beyond the customer’s control, for example, delays caused by natural disaster or commercial power failure shall be included </w:t>
      </w:r>
      <w:r>
        <w:t>in</w:t>
      </w:r>
      <w:r w:rsidRPr="00157FD1">
        <w:t xml:space="preserve"> the external</w:t>
      </w:r>
      <w:r>
        <w:t>-</w:t>
      </w:r>
      <w:r w:rsidRPr="00157FD1">
        <w:t>attributable outage category.</w:t>
      </w:r>
    </w:p>
    <w:p w14:paraId="7E29163E" w14:textId="30BC1BD1" w:rsidR="00F65CE2" w:rsidRPr="00157FD1" w:rsidRDefault="00F65CE2" w:rsidP="00F65CE2">
      <w:pPr>
        <w:pStyle w:val="BodyTextTab1"/>
      </w:pPr>
      <w:r>
        <w:t>10</w:t>
      </w:r>
      <w:r w:rsidRPr="00157FD1">
        <w:t>)</w:t>
      </w:r>
      <w:r w:rsidRPr="00157FD1">
        <w:tab/>
        <w:t>In cases where the normalization unit for the service impact measure</w:t>
      </w:r>
      <w:r>
        <w:t>ment</w:t>
      </w:r>
      <w:r w:rsidRPr="00157FD1">
        <w:t xml:space="preserve"> as prescribed in </w:t>
      </w:r>
      <w:r>
        <w:t xml:space="preserve">Measurement Applicability Table (Normalization Units) </w:t>
      </w:r>
      <w:r w:rsidRPr="00157FD1">
        <w:t xml:space="preserve">Appendix A, </w:t>
      </w:r>
      <w:r>
        <w:t>Table A</w:t>
      </w:r>
      <w:r>
        <w:noBreakHyphen/>
        <w:t>2</w:t>
      </w:r>
      <w:r w:rsidRPr="00157FD1">
        <w:t xml:space="preserve"> is Network Element</w:t>
      </w:r>
      <w:r w:rsidR="00E70350">
        <w:t xml:space="preserve"> </w:t>
      </w:r>
      <w:r w:rsidR="003438FF">
        <w:t>(NE)</w:t>
      </w:r>
      <w:r w:rsidRPr="00157FD1">
        <w:t xml:space="preserve">, the number of units affected by the outage shall be determined by the percent of the NE affected by the outage. In cases where the normalization unit as prescribed in </w:t>
      </w:r>
      <w:r>
        <w:t xml:space="preserve">Measurement Applicability Table (Normalization Units) </w:t>
      </w:r>
      <w:r w:rsidRPr="00157FD1">
        <w:t xml:space="preserve">Appendix A, </w:t>
      </w:r>
      <w:r>
        <w:t>Table A</w:t>
      </w:r>
      <w:r>
        <w:noBreakHyphen/>
        <w:t>2</w:t>
      </w:r>
      <w:r w:rsidRPr="00157FD1">
        <w:t xml:space="preserve"> is System, the number of </w:t>
      </w:r>
      <w:r w:rsidRPr="00157FD1">
        <w:lastRenderedPageBreak/>
        <w:t>units affected by the outage shall be determined by the percentage of the system or end-user population affected by the outage.</w:t>
      </w:r>
    </w:p>
    <w:p w14:paraId="7E29163F" w14:textId="77777777" w:rsidR="00F65CE2" w:rsidRPr="00157FD1" w:rsidRDefault="00F65CE2">
      <w:pPr>
        <w:pStyle w:val="BodyTextTab0"/>
      </w:pPr>
      <w:r w:rsidRPr="00157FD1">
        <w:t>c)</w:t>
      </w:r>
      <w:r w:rsidRPr="00157FD1">
        <w:tab/>
        <w:t>Counting Rule Exclusions</w:t>
      </w:r>
    </w:p>
    <w:p w14:paraId="7E291640" w14:textId="77777777" w:rsidR="00F65CE2" w:rsidRPr="00157FD1" w:rsidRDefault="00F65CE2">
      <w:pPr>
        <w:pStyle w:val="BodyTextTab1"/>
      </w:pPr>
      <w:r w:rsidRPr="00157FD1">
        <w:t>1)</w:t>
      </w:r>
      <w:r w:rsidRPr="00157FD1">
        <w:tab/>
        <w:t>Outages are counted in a product only when the failure is within the product itself. Outages caused by other products or conditions in the network are excluded. For example,</w:t>
      </w:r>
    </w:p>
    <w:p w14:paraId="7E291641" w14:textId="77777777" w:rsidR="00F65CE2" w:rsidRPr="00157FD1" w:rsidRDefault="00F65CE2" w:rsidP="00F65CE2">
      <w:pPr>
        <w:pStyle w:val="BodyTextTab2"/>
      </w:pPr>
      <w:r w:rsidRPr="00157FD1">
        <w:t>–</w:t>
      </w:r>
      <w:r w:rsidRPr="00157FD1">
        <w:tab/>
        <w:t>a failure within an OC192 ring is counted against the OC192 product that caused the outage and excludes all the attached multiplexers,</w:t>
      </w:r>
    </w:p>
    <w:p w14:paraId="7E291642" w14:textId="77777777" w:rsidR="00F65CE2" w:rsidRPr="00157FD1" w:rsidRDefault="00F65CE2" w:rsidP="00F65CE2">
      <w:pPr>
        <w:pStyle w:val="BodyTextTab2"/>
      </w:pPr>
      <w:r w:rsidRPr="00157FD1">
        <w:t>–</w:t>
      </w:r>
      <w:r w:rsidRPr="00157FD1">
        <w:tab/>
        <w:t>loss of capability due to a failure of a facility is not counted against the network element,</w:t>
      </w:r>
    </w:p>
    <w:p w14:paraId="7E291643" w14:textId="77777777" w:rsidR="00F65CE2" w:rsidRPr="00157FD1" w:rsidRDefault="00F65CE2" w:rsidP="00F65CE2">
      <w:pPr>
        <w:pStyle w:val="BodyTextTab2"/>
      </w:pPr>
      <w:r w:rsidRPr="00157FD1">
        <w:t>–</w:t>
      </w:r>
      <w:r w:rsidRPr="00157FD1">
        <w:tab/>
        <w:t>end office isolation due to a STP failure is counted against the STP,</w:t>
      </w:r>
    </w:p>
    <w:p w14:paraId="7E291644" w14:textId="77777777" w:rsidR="00F65CE2" w:rsidRPr="00157FD1" w:rsidRDefault="00F65CE2" w:rsidP="00F65CE2">
      <w:pPr>
        <w:pStyle w:val="BodyTextTab2"/>
      </w:pPr>
      <w:r w:rsidRPr="00157FD1">
        <w:t>–</w:t>
      </w:r>
      <w:r w:rsidRPr="00157FD1">
        <w:tab/>
        <w:t>network element isolation due to a transport failure is counted against the transport product and not the isolated network element,</w:t>
      </w:r>
    </w:p>
    <w:p w14:paraId="7E291645" w14:textId="77777777" w:rsidR="00F65CE2" w:rsidRPr="00157FD1" w:rsidRDefault="00F65CE2" w:rsidP="00F65CE2">
      <w:pPr>
        <w:pStyle w:val="BodyTextTab2"/>
      </w:pPr>
      <w:r w:rsidRPr="00157FD1">
        <w:t>–</w:t>
      </w:r>
      <w:r w:rsidRPr="00157FD1">
        <w:tab/>
        <w:t xml:space="preserve">network element failure during an installation job due to the network element is counted against the network element and not the installer (not </w:t>
      </w:r>
      <w:r>
        <w:t xml:space="preserve">applicable for </w:t>
      </w:r>
      <w:r w:rsidRPr="00157FD1">
        <w:t xml:space="preserve">the </w:t>
      </w:r>
      <w:r>
        <w:t>SSO</w:t>
      </w:r>
      <w:r w:rsidRPr="00157FD1">
        <w:t xml:space="preserve"> measurement),</w:t>
      </w:r>
    </w:p>
    <w:p w14:paraId="7E291646" w14:textId="77777777" w:rsidR="00F65CE2" w:rsidRPr="00157FD1" w:rsidRDefault="00F65CE2" w:rsidP="00F65CE2">
      <w:pPr>
        <w:pStyle w:val="BodyTextTab2"/>
      </w:pPr>
      <w:r w:rsidRPr="00157FD1">
        <w:t>–</w:t>
      </w:r>
      <w:r w:rsidRPr="00157FD1">
        <w:tab/>
        <w:t xml:space="preserve">a product failure due to </w:t>
      </w:r>
      <w:r>
        <w:t>third-</w:t>
      </w:r>
      <w:r w:rsidRPr="00157FD1">
        <w:t xml:space="preserve">party software, hardware or platform issue where the </w:t>
      </w:r>
      <w:r>
        <w:t xml:space="preserve">third </w:t>
      </w:r>
      <w:r w:rsidRPr="00157FD1">
        <w:t>party is not part of the organization’s product or bundle is not counted, or</w:t>
      </w:r>
    </w:p>
    <w:p w14:paraId="7E291647" w14:textId="77777777" w:rsidR="00F65CE2" w:rsidRPr="00157FD1" w:rsidRDefault="00F65CE2" w:rsidP="00F65CE2">
      <w:pPr>
        <w:pStyle w:val="BodyTextTab2"/>
      </w:pPr>
      <w:r w:rsidRPr="00157FD1">
        <w:t>–</w:t>
      </w:r>
      <w:r w:rsidRPr="00157FD1">
        <w:tab/>
        <w:t>loss of commercial power provided the product handled the transfer to back-up power, if applicable, and recovered as designed is not counted.</w:t>
      </w:r>
    </w:p>
    <w:p w14:paraId="7E291648" w14:textId="77777777" w:rsidR="00F65CE2" w:rsidRPr="00157FD1" w:rsidRDefault="00F65CE2">
      <w:pPr>
        <w:pStyle w:val="BodyTextTab1"/>
      </w:pPr>
      <w:r w:rsidRPr="00157FD1">
        <w:t>2)</w:t>
      </w:r>
      <w:r w:rsidRPr="00157FD1">
        <w:tab/>
        <w:t>If, as a matter of policy, a customer does not make outage data available to the organization, then the number of network elements, systems, or service units (lines, DS1, etc.) deployed by that customer shall be excluded from the outage measurements.</w:t>
      </w:r>
    </w:p>
    <w:p w14:paraId="7E291649" w14:textId="77777777" w:rsidR="00F65CE2" w:rsidRPr="00157FD1" w:rsidRDefault="00F65CE2">
      <w:pPr>
        <w:pStyle w:val="BodyTextTab1"/>
      </w:pPr>
      <w:r w:rsidRPr="00157FD1">
        <w:t>3)</w:t>
      </w:r>
      <w:r w:rsidRPr="00157FD1">
        <w:tab/>
        <w:t xml:space="preserve">Outages that occur in labs or other trials that do not carry live traffic are not counted. The organization shall also exclude labs and trials that do not carry live traffic from the </w:t>
      </w:r>
      <w:r>
        <w:t>n</w:t>
      </w:r>
      <w:r w:rsidRPr="00157FD1">
        <w:t xml:space="preserve">ormalization </w:t>
      </w:r>
      <w:r>
        <w:t>u</w:t>
      </w:r>
      <w:r w:rsidRPr="00157FD1">
        <w:t>nits included in SO</w:t>
      </w:r>
      <w:r>
        <w:t>s</w:t>
      </w:r>
      <w:r w:rsidRPr="00157FD1">
        <w:t xml:space="preserve"> (see Table</w:t>
      </w:r>
      <w:r>
        <w:t> </w:t>
      </w:r>
      <w:r w:rsidRPr="00157FD1">
        <w:t>6.1</w:t>
      </w:r>
      <w:r>
        <w:noBreakHyphen/>
      </w:r>
      <w:r w:rsidRPr="00157FD1">
        <w:t>2).</w:t>
      </w:r>
    </w:p>
    <w:p w14:paraId="7E29164A" w14:textId="77777777" w:rsidR="00F65CE2" w:rsidRPr="00157FD1" w:rsidRDefault="00F65CE2">
      <w:pPr>
        <w:pStyle w:val="BodyTextTab1"/>
      </w:pPr>
      <w:r w:rsidRPr="00157FD1">
        <w:t>4)</w:t>
      </w:r>
      <w:r w:rsidRPr="00157FD1">
        <w:tab/>
        <w:t>Systems that are not continuously operational (24x7) shall exclude outages that occur outside the contracted operational window.</w:t>
      </w:r>
    </w:p>
    <w:p w14:paraId="7E29164B" w14:textId="77777777" w:rsidR="00F65CE2" w:rsidRPr="00157FD1" w:rsidRDefault="00F65CE2">
      <w:pPr>
        <w:pStyle w:val="BodyTextTab1"/>
      </w:pPr>
      <w:r w:rsidRPr="00157FD1">
        <w:t>5)</w:t>
      </w:r>
      <w:r w:rsidRPr="00157FD1">
        <w:tab/>
        <w:t>Scheduled outages are counted unless a maintenance window is allocated to the system and the system is not required to be in service during that window.</w:t>
      </w:r>
    </w:p>
    <w:p w14:paraId="7E29164C" w14:textId="77777777" w:rsidR="00F65CE2" w:rsidRPr="00157FD1" w:rsidRDefault="00F65CE2">
      <w:pPr>
        <w:pStyle w:val="BodyTextTab1"/>
      </w:pPr>
      <w:r w:rsidRPr="00157FD1">
        <w:t>6)</w:t>
      </w:r>
      <w:r w:rsidRPr="00157FD1">
        <w:tab/>
      </w:r>
      <w:r>
        <w:t>For Product Categories 1 – 8 e</w:t>
      </w:r>
      <w:r w:rsidRPr="00157FD1">
        <w:t>xternal</w:t>
      </w:r>
      <w:r>
        <w:t>-</w:t>
      </w:r>
      <w:r w:rsidRPr="00157FD1">
        <w:t xml:space="preserve">attributable outages </w:t>
      </w:r>
      <w:r>
        <w:t xml:space="preserve">as defined in the glossary </w:t>
      </w:r>
      <w:r w:rsidRPr="00157FD1">
        <w:t>are excluded from the all causes outage measurements since they are beyond the control of the organization or the customer.</w:t>
      </w:r>
    </w:p>
    <w:p w14:paraId="7E29164D" w14:textId="77777777" w:rsidR="00F65CE2" w:rsidRPr="00157FD1" w:rsidRDefault="00F65CE2">
      <w:pPr>
        <w:pStyle w:val="BodyTextTab1"/>
      </w:pPr>
      <w:r w:rsidRPr="00157FD1">
        <w:t>7)</w:t>
      </w:r>
      <w:r w:rsidRPr="00157FD1">
        <w:tab/>
        <w:t>An outage that occurs on a product that is protected by one or more of the same product type is not counted if there is no impact to end-user service. Examples where this may occur include</w:t>
      </w:r>
    </w:p>
    <w:p w14:paraId="7E29164E" w14:textId="77777777" w:rsidR="00F65CE2" w:rsidRPr="00157FD1" w:rsidRDefault="00F65CE2" w:rsidP="00F65CE2">
      <w:pPr>
        <w:pStyle w:val="BodyTextTab2"/>
        <w:spacing w:before="40"/>
      </w:pPr>
      <w:r w:rsidRPr="00157FD1">
        <w:t>–</w:t>
      </w:r>
      <w:r w:rsidRPr="00157FD1">
        <w:tab/>
        <w:t>core router redundancy,</w:t>
      </w:r>
    </w:p>
    <w:p w14:paraId="7E29164F" w14:textId="77777777" w:rsidR="00F65CE2" w:rsidRPr="00157FD1" w:rsidRDefault="00F65CE2" w:rsidP="00F65CE2">
      <w:pPr>
        <w:pStyle w:val="BodyTextTab2"/>
        <w:spacing w:before="40"/>
      </w:pPr>
      <w:r w:rsidRPr="00157FD1">
        <w:t>–</w:t>
      </w:r>
      <w:r w:rsidRPr="00157FD1">
        <w:tab/>
        <w:t>transport rings,</w:t>
      </w:r>
    </w:p>
    <w:p w14:paraId="7E291650" w14:textId="77777777" w:rsidR="00F65CE2" w:rsidRPr="00157FD1" w:rsidRDefault="00F65CE2" w:rsidP="00F65CE2">
      <w:pPr>
        <w:pStyle w:val="BodyTextTab2"/>
        <w:spacing w:before="40"/>
      </w:pPr>
      <w:r w:rsidRPr="00157FD1">
        <w:t>–</w:t>
      </w:r>
      <w:r w:rsidRPr="00157FD1">
        <w:tab/>
        <w:t>STP mated pairs,</w:t>
      </w:r>
    </w:p>
    <w:p w14:paraId="7E291651" w14:textId="77777777" w:rsidR="00F65CE2" w:rsidRPr="00157FD1" w:rsidRDefault="00F65CE2" w:rsidP="00F65CE2">
      <w:pPr>
        <w:pStyle w:val="BodyTextTab2"/>
        <w:spacing w:before="40"/>
      </w:pPr>
      <w:r w:rsidRPr="00157FD1">
        <w:t>–</w:t>
      </w:r>
      <w:r w:rsidRPr="00157FD1">
        <w:tab/>
        <w:t>SCP mated pairs,</w:t>
      </w:r>
    </w:p>
    <w:p w14:paraId="7E291652" w14:textId="77777777" w:rsidR="00F65CE2" w:rsidRPr="00157FD1" w:rsidRDefault="00F65CE2" w:rsidP="00F65CE2">
      <w:pPr>
        <w:pStyle w:val="BodyTextTab2"/>
        <w:spacing w:before="40"/>
      </w:pPr>
      <w:r w:rsidRPr="00157FD1">
        <w:t>–</w:t>
      </w:r>
      <w:r w:rsidRPr="00157FD1">
        <w:tab/>
        <w:t>HLR mated pairs,</w:t>
      </w:r>
    </w:p>
    <w:p w14:paraId="7E291653" w14:textId="77777777" w:rsidR="00F65CE2" w:rsidRPr="00157FD1" w:rsidRDefault="00F65CE2" w:rsidP="00F65CE2">
      <w:pPr>
        <w:pStyle w:val="BodyTextTab2"/>
        <w:spacing w:before="40"/>
      </w:pPr>
      <w:r w:rsidRPr="00157FD1">
        <w:t>–</w:t>
      </w:r>
      <w:r w:rsidRPr="00157FD1">
        <w:tab/>
        <w:t>dual homed media gateways, or</w:t>
      </w:r>
    </w:p>
    <w:p w14:paraId="7E291654" w14:textId="77777777" w:rsidR="00F65CE2" w:rsidRPr="00157FD1" w:rsidRDefault="00F65CE2" w:rsidP="00F65CE2">
      <w:pPr>
        <w:pStyle w:val="BodyTextTab2"/>
        <w:spacing w:before="40"/>
      </w:pPr>
      <w:r w:rsidRPr="00157FD1">
        <w:t>–</w:t>
      </w:r>
      <w:r w:rsidRPr="00157FD1">
        <w:tab/>
        <w:t>BTS coverage overlap</w:t>
      </w:r>
      <w:r>
        <w:t>.</w:t>
      </w:r>
    </w:p>
    <w:p w14:paraId="7E291655" w14:textId="77777777" w:rsidR="00F65CE2" w:rsidRPr="00157FD1" w:rsidRDefault="00F65CE2">
      <w:pPr>
        <w:pStyle w:val="BodyTextTab0"/>
      </w:pPr>
      <w:r w:rsidRPr="00157FD1">
        <w:t>d)</w:t>
      </w:r>
      <w:r w:rsidRPr="00157FD1">
        <w:tab/>
        <w:t>Calculations and Formulas</w:t>
      </w:r>
    </w:p>
    <w:p w14:paraId="7E291656" w14:textId="77777777" w:rsidR="00F65CE2" w:rsidRPr="00157FD1" w:rsidRDefault="00F65CE2">
      <w:pPr>
        <w:pStyle w:val="BodyTextInd1"/>
      </w:pPr>
      <w:r w:rsidRPr="00157FD1">
        <w:lastRenderedPageBreak/>
        <w:t>The SO measurements shall be calculated monthly as shown in Table</w:t>
      </w:r>
      <w:r>
        <w:t> </w:t>
      </w:r>
      <w:r w:rsidRPr="00157FD1">
        <w:t>6.1</w:t>
      </w:r>
      <w:r>
        <w:noBreakHyphen/>
      </w:r>
      <w:r w:rsidRPr="00157FD1">
        <w:t>3 using the formulas in Table 6.1</w:t>
      </w:r>
      <w:r>
        <w:noBreakHyphen/>
      </w:r>
      <w:r w:rsidRPr="00157FD1">
        <w:t>2.</w:t>
      </w:r>
    </w:p>
    <w:p w14:paraId="7E291657" w14:textId="77777777" w:rsidR="00F65CE2" w:rsidRPr="00157FD1" w:rsidRDefault="00F65CE2">
      <w:pPr>
        <w:pStyle w:val="ParSpacer"/>
      </w:pPr>
      <w:bookmarkStart w:id="295" w:name="_Toc6987763"/>
    </w:p>
    <w:p w14:paraId="7E291658" w14:textId="77777777" w:rsidR="00F65CE2" w:rsidRPr="00157FD1" w:rsidRDefault="00F65CE2">
      <w:pPr>
        <w:pStyle w:val="berschrift4"/>
      </w:pPr>
      <w:bookmarkStart w:id="296" w:name="_Toc137886485"/>
      <w:bookmarkStart w:id="297" w:name="_Toc200531245"/>
      <w:r w:rsidRPr="00157FD1">
        <w:t>Table 6.1</w:t>
      </w:r>
      <w:r>
        <w:noBreakHyphen/>
      </w:r>
      <w:r w:rsidRPr="00157FD1">
        <w:t>1</w:t>
      </w:r>
      <w:r w:rsidRPr="00157FD1">
        <w:tab/>
        <w:t>SO Notation</w:t>
      </w:r>
      <w:bookmarkEnd w:id="296"/>
      <w:bookmarkEnd w:id="297"/>
    </w:p>
    <w:p w14:paraId="7E291659"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057"/>
        <w:gridCol w:w="5783"/>
      </w:tblGrid>
      <w:tr w:rsidR="00F65CE2" w:rsidRPr="00157FD1" w14:paraId="7E29165C" w14:textId="77777777">
        <w:tc>
          <w:tcPr>
            <w:tcW w:w="1069" w:type="dxa"/>
            <w:tcBorders>
              <w:bottom w:val="single" w:sz="8" w:space="0" w:color="auto"/>
            </w:tcBorders>
          </w:tcPr>
          <w:bookmarkEnd w:id="295"/>
          <w:p w14:paraId="7E29165A"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850" w:type="dxa"/>
            <w:tcBorders>
              <w:bottom w:val="single" w:sz="8" w:space="0" w:color="auto"/>
            </w:tcBorders>
          </w:tcPr>
          <w:p w14:paraId="7E29165B"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65F" w14:textId="77777777">
        <w:tc>
          <w:tcPr>
            <w:tcW w:w="1069" w:type="dxa"/>
            <w:tcBorders>
              <w:top w:val="single" w:sz="8" w:space="0" w:color="auto"/>
            </w:tcBorders>
          </w:tcPr>
          <w:p w14:paraId="7E29165D" w14:textId="77777777" w:rsidR="00F65CE2" w:rsidRPr="00157FD1" w:rsidRDefault="00F65CE2">
            <w:pPr>
              <w:pStyle w:val="NormBold"/>
              <w:rPr>
                <w:b w:val="0"/>
                <w:bCs/>
              </w:rPr>
            </w:pPr>
            <w:r w:rsidRPr="00157FD1">
              <w:rPr>
                <w:b w:val="0"/>
                <w:bCs/>
              </w:rPr>
              <w:t>Afactor</w:t>
            </w:r>
          </w:p>
        </w:tc>
        <w:tc>
          <w:tcPr>
            <w:tcW w:w="5850" w:type="dxa"/>
            <w:tcBorders>
              <w:top w:val="single" w:sz="8" w:space="0" w:color="auto"/>
            </w:tcBorders>
          </w:tcPr>
          <w:p w14:paraId="7E29165E" w14:textId="77777777" w:rsidR="00F65CE2" w:rsidRPr="00157FD1" w:rsidRDefault="00F65CE2">
            <w:pPr>
              <w:rPr>
                <w:kern w:val="28"/>
              </w:rPr>
            </w:pPr>
            <w:r w:rsidRPr="00157FD1">
              <w:t>Number of calculation periods in a year</w:t>
            </w:r>
          </w:p>
        </w:tc>
      </w:tr>
      <w:tr w:rsidR="00F65CE2" w:rsidRPr="00157FD1" w14:paraId="7E291662" w14:textId="77777777">
        <w:tc>
          <w:tcPr>
            <w:tcW w:w="1069" w:type="dxa"/>
          </w:tcPr>
          <w:p w14:paraId="7E291660" w14:textId="77777777" w:rsidR="00F65CE2" w:rsidRPr="00157FD1" w:rsidRDefault="00F65CE2">
            <w:pPr>
              <w:pStyle w:val="NormBold"/>
              <w:rPr>
                <w:b w:val="0"/>
                <w:bCs/>
              </w:rPr>
            </w:pPr>
            <w:r w:rsidRPr="00157FD1">
              <w:rPr>
                <w:b w:val="0"/>
                <w:bCs/>
              </w:rPr>
              <w:t>N</w:t>
            </w:r>
          </w:p>
        </w:tc>
        <w:tc>
          <w:tcPr>
            <w:tcW w:w="5850" w:type="dxa"/>
          </w:tcPr>
          <w:p w14:paraId="7E291661" w14:textId="77777777" w:rsidR="00F65CE2" w:rsidRPr="00157FD1" w:rsidRDefault="00F65CE2">
            <w:r w:rsidRPr="00157FD1">
              <w:t>Number of systems in service at the end of the month</w:t>
            </w:r>
          </w:p>
        </w:tc>
      </w:tr>
      <w:tr w:rsidR="00F65CE2" w:rsidRPr="00157FD1" w14:paraId="7E291665" w14:textId="77777777">
        <w:tc>
          <w:tcPr>
            <w:tcW w:w="1069" w:type="dxa"/>
          </w:tcPr>
          <w:p w14:paraId="7E291663" w14:textId="77777777" w:rsidR="00F65CE2" w:rsidRPr="00157FD1" w:rsidRDefault="00F65CE2">
            <w:pPr>
              <w:pStyle w:val="NormBold"/>
              <w:rPr>
                <w:b w:val="0"/>
                <w:bCs/>
              </w:rPr>
            </w:pPr>
            <w:r w:rsidRPr="00157FD1">
              <w:rPr>
                <w:b w:val="0"/>
                <w:bCs/>
              </w:rPr>
              <w:t>k</w:t>
            </w:r>
          </w:p>
        </w:tc>
        <w:tc>
          <w:tcPr>
            <w:tcW w:w="5850" w:type="dxa"/>
          </w:tcPr>
          <w:p w14:paraId="7E291664" w14:textId="77777777" w:rsidR="00F65CE2" w:rsidRPr="00157FD1" w:rsidRDefault="00F65CE2">
            <w:r w:rsidRPr="00157FD1">
              <w:t>Number of outages during the month</w:t>
            </w:r>
          </w:p>
        </w:tc>
      </w:tr>
      <w:tr w:rsidR="00F65CE2" w:rsidRPr="00157FD1" w14:paraId="7E291668" w14:textId="77777777">
        <w:tc>
          <w:tcPr>
            <w:tcW w:w="1069" w:type="dxa"/>
          </w:tcPr>
          <w:p w14:paraId="7E291666" w14:textId="77777777" w:rsidR="00F65CE2" w:rsidRPr="00157FD1" w:rsidRDefault="00F65CE2">
            <w:pPr>
              <w:pStyle w:val="NormBold"/>
              <w:rPr>
                <w:b w:val="0"/>
                <w:bCs/>
              </w:rPr>
            </w:pPr>
            <w:r w:rsidRPr="00157FD1">
              <w:rPr>
                <w:b w:val="0"/>
                <w:bCs/>
              </w:rPr>
              <w:t>P</w:t>
            </w:r>
            <w:r w:rsidRPr="00157FD1">
              <w:rPr>
                <w:b w:val="0"/>
                <w:bCs/>
                <w:vertAlign w:val="subscript"/>
              </w:rPr>
              <w:t>i</w:t>
            </w:r>
          </w:p>
        </w:tc>
        <w:tc>
          <w:tcPr>
            <w:tcW w:w="5850" w:type="dxa"/>
          </w:tcPr>
          <w:p w14:paraId="7E291667" w14:textId="77777777" w:rsidR="00F65CE2" w:rsidRPr="00157FD1" w:rsidRDefault="00F65CE2">
            <w:r w:rsidRPr="00157FD1">
              <w:t>Duration of the ith outage in minutes (i = 1,…, k)</w:t>
            </w:r>
          </w:p>
        </w:tc>
      </w:tr>
      <w:tr w:rsidR="00F65CE2" w:rsidRPr="00157FD1" w14:paraId="7E29166B" w14:textId="77777777">
        <w:tc>
          <w:tcPr>
            <w:tcW w:w="1069" w:type="dxa"/>
          </w:tcPr>
          <w:p w14:paraId="7E291669" w14:textId="77777777" w:rsidR="00F65CE2" w:rsidRPr="00157FD1" w:rsidRDefault="00F65CE2">
            <w:pPr>
              <w:pStyle w:val="NormBold"/>
              <w:rPr>
                <w:b w:val="0"/>
                <w:bCs/>
              </w:rPr>
            </w:pPr>
            <w:r w:rsidRPr="00157FD1">
              <w:rPr>
                <w:b w:val="0"/>
                <w:bCs/>
              </w:rPr>
              <w:t>A</w:t>
            </w:r>
            <w:r w:rsidRPr="00157FD1">
              <w:rPr>
                <w:b w:val="0"/>
                <w:bCs/>
                <w:vertAlign w:val="subscript"/>
              </w:rPr>
              <w:t>i</w:t>
            </w:r>
          </w:p>
        </w:tc>
        <w:tc>
          <w:tcPr>
            <w:tcW w:w="5850" w:type="dxa"/>
          </w:tcPr>
          <w:p w14:paraId="7E29166A" w14:textId="77777777" w:rsidR="00F65CE2" w:rsidRPr="00157FD1" w:rsidRDefault="00F65CE2">
            <w:r w:rsidRPr="00157FD1">
              <w:t>Number of units (lines, DS1s, percentage of NE or system, etc.) affected in outage</w:t>
            </w:r>
            <w:r w:rsidRPr="00157FD1">
              <w:rPr>
                <w:i/>
              </w:rPr>
              <w:t xml:space="preserve"> </w:t>
            </w:r>
            <w:r w:rsidRPr="00157FD1">
              <w:t>i</w:t>
            </w:r>
          </w:p>
        </w:tc>
      </w:tr>
      <w:tr w:rsidR="00F65CE2" w:rsidRPr="00157FD1" w14:paraId="7E29166E" w14:textId="77777777">
        <w:tc>
          <w:tcPr>
            <w:tcW w:w="1069" w:type="dxa"/>
          </w:tcPr>
          <w:p w14:paraId="7E29166C" w14:textId="77777777" w:rsidR="00F65CE2" w:rsidRPr="00157FD1" w:rsidRDefault="00F65CE2">
            <w:pPr>
              <w:pStyle w:val="NormBold"/>
              <w:rPr>
                <w:b w:val="0"/>
                <w:bCs/>
              </w:rPr>
            </w:pPr>
            <w:r w:rsidRPr="00157FD1">
              <w:rPr>
                <w:b w:val="0"/>
                <w:bCs/>
              </w:rPr>
              <w:t>S</w:t>
            </w:r>
            <w:r w:rsidRPr="00157FD1">
              <w:rPr>
                <w:b w:val="0"/>
                <w:bCs/>
                <w:vertAlign w:val="subscript"/>
              </w:rPr>
              <w:t>n</w:t>
            </w:r>
          </w:p>
        </w:tc>
        <w:tc>
          <w:tcPr>
            <w:tcW w:w="5850" w:type="dxa"/>
          </w:tcPr>
          <w:p w14:paraId="7E29166D" w14:textId="77777777" w:rsidR="00F65CE2" w:rsidRPr="00157FD1" w:rsidRDefault="00F65CE2">
            <w:r w:rsidRPr="00157FD1">
              <w:t>Number of units (lines, DS1s, systems, NEs, etc.) in system n (S</w:t>
            </w:r>
            <w:r w:rsidRPr="00157FD1">
              <w:rPr>
                <w:vertAlign w:val="subscript"/>
              </w:rPr>
              <w:t>n</w:t>
            </w:r>
            <w:r w:rsidRPr="00157FD1">
              <w:t xml:space="preserve"> equals 1 when the normalization unit is NE or system.)</w:t>
            </w:r>
          </w:p>
        </w:tc>
      </w:tr>
      <w:tr w:rsidR="00F65CE2" w:rsidRPr="00157FD1" w14:paraId="7E291671" w14:textId="77777777">
        <w:trPr>
          <w:trHeight w:val="216"/>
        </w:trPr>
        <w:tc>
          <w:tcPr>
            <w:tcW w:w="1069" w:type="dxa"/>
          </w:tcPr>
          <w:p w14:paraId="7E29166F" w14:textId="77777777" w:rsidR="00F65CE2" w:rsidRPr="00157FD1" w:rsidRDefault="00F65CE2" w:rsidP="00F65CE2">
            <w:pPr>
              <w:pStyle w:val="NormBold"/>
              <w:rPr>
                <w:b w:val="0"/>
                <w:bCs/>
              </w:rPr>
            </w:pPr>
            <w:r w:rsidRPr="00157FD1">
              <w:rPr>
                <w:b w:val="0"/>
                <w:bCs/>
              </w:rPr>
              <w:t>SO</w:t>
            </w:r>
            <w:r>
              <w:rPr>
                <w:b w:val="0"/>
                <w:bCs/>
              </w:rPr>
              <w:t>s</w:t>
            </w:r>
          </w:p>
        </w:tc>
        <w:tc>
          <w:tcPr>
            <w:tcW w:w="5850" w:type="dxa"/>
          </w:tcPr>
          <w:p w14:paraId="7E291670" w14:textId="4D0D92DB" w:rsidR="00F65CE2" w:rsidRPr="00157FD1" w:rsidRDefault="00F65CE2" w:rsidP="00F65CE2">
            <w:r w:rsidRPr="00157FD1">
              <w:rPr>
                <w:color w:val="000000"/>
              </w:rPr>
              <w:t xml:space="preserve">Normalization </w:t>
            </w:r>
            <w:r>
              <w:rPr>
                <w:color w:val="000000"/>
              </w:rPr>
              <w:t>f</w:t>
            </w:r>
            <w:r w:rsidRPr="00157FD1">
              <w:rPr>
                <w:color w:val="000000"/>
              </w:rPr>
              <w:t xml:space="preserve">actor; the number of normalization units </w:t>
            </w:r>
            <w:r w:rsidRPr="00157FD1">
              <w:t xml:space="preserve">(lines, DS1s, etc) </w:t>
            </w:r>
            <w:r w:rsidRPr="00157FD1">
              <w:rPr>
                <w:color w:val="000000"/>
              </w:rPr>
              <w:t xml:space="preserve">in service </w:t>
            </w:r>
            <w:r>
              <w:rPr>
                <w:color w:val="000000"/>
              </w:rPr>
              <w:t xml:space="preserve">at the end of </w:t>
            </w:r>
            <w:r w:rsidRPr="00157FD1">
              <w:rPr>
                <w:color w:val="000000"/>
              </w:rPr>
              <w:t>the month</w:t>
            </w:r>
            <w:r>
              <w:t xml:space="preserve"> </w:t>
            </w:r>
            <w:r w:rsidR="008D1769">
              <w:t>as shown in the</w:t>
            </w:r>
            <w:r>
              <w:t xml:space="preserve"> in the</w:t>
            </w:r>
            <w:r w:rsidRPr="00157FD1">
              <w:rPr>
                <w:kern w:val="28"/>
              </w:rPr>
              <w:t xml:space="preserve"> </w:t>
            </w:r>
            <w:r w:rsidRPr="00157FD1">
              <w:t>Measurement Applicability Table (</w:t>
            </w:r>
            <w:r>
              <w:t>Normalization Units</w:t>
            </w:r>
            <w:r w:rsidRPr="00157FD1">
              <w:t xml:space="preserve">), Appendix A, </w:t>
            </w:r>
            <w:r>
              <w:t>Table A</w:t>
            </w:r>
            <w:r>
              <w:noBreakHyphen/>
              <w:t>2</w:t>
            </w:r>
            <w:r w:rsidRPr="00157FD1">
              <w:t xml:space="preserve"> </w:t>
            </w:r>
          </w:p>
        </w:tc>
      </w:tr>
      <w:tr w:rsidR="00F65CE2" w:rsidRPr="00157FD1" w14:paraId="7E291674" w14:textId="77777777">
        <w:trPr>
          <w:trHeight w:val="216"/>
        </w:trPr>
        <w:tc>
          <w:tcPr>
            <w:tcW w:w="1069" w:type="dxa"/>
          </w:tcPr>
          <w:p w14:paraId="7E291672" w14:textId="77777777" w:rsidR="00F65CE2" w:rsidRPr="00157FD1" w:rsidRDefault="00F65CE2">
            <w:pPr>
              <w:pStyle w:val="NormBold"/>
              <w:rPr>
                <w:b w:val="0"/>
                <w:bCs/>
              </w:rPr>
            </w:pPr>
            <w:r w:rsidRPr="00157FD1">
              <w:rPr>
                <w:b w:val="0"/>
                <w:bCs/>
              </w:rPr>
              <w:t>SOea</w:t>
            </w:r>
          </w:p>
        </w:tc>
        <w:tc>
          <w:tcPr>
            <w:tcW w:w="5850" w:type="dxa"/>
          </w:tcPr>
          <w:p w14:paraId="7E291673" w14:textId="77777777" w:rsidR="00F65CE2" w:rsidRPr="00157FD1" w:rsidRDefault="00F65CE2">
            <w:pPr>
              <w:rPr>
                <w:color w:val="000000"/>
              </w:rPr>
            </w:pPr>
            <w:r w:rsidRPr="00157FD1">
              <w:t>Calculated outage frequency in events for all causes</w:t>
            </w:r>
          </w:p>
        </w:tc>
      </w:tr>
      <w:tr w:rsidR="00F65CE2" w:rsidRPr="00157FD1" w14:paraId="7E291677" w14:textId="77777777">
        <w:trPr>
          <w:trHeight w:val="216"/>
        </w:trPr>
        <w:tc>
          <w:tcPr>
            <w:tcW w:w="1069" w:type="dxa"/>
          </w:tcPr>
          <w:p w14:paraId="7E291675" w14:textId="77777777" w:rsidR="00F65CE2" w:rsidRPr="00157FD1" w:rsidRDefault="00F65CE2">
            <w:pPr>
              <w:pStyle w:val="NormBold"/>
              <w:rPr>
                <w:b w:val="0"/>
                <w:bCs/>
              </w:rPr>
            </w:pPr>
            <w:r w:rsidRPr="00157FD1">
              <w:rPr>
                <w:b w:val="0"/>
                <w:bCs/>
              </w:rPr>
              <w:t>SOda</w:t>
            </w:r>
          </w:p>
        </w:tc>
        <w:tc>
          <w:tcPr>
            <w:tcW w:w="5850" w:type="dxa"/>
          </w:tcPr>
          <w:p w14:paraId="7E291676" w14:textId="77777777" w:rsidR="00F65CE2" w:rsidRPr="00157FD1" w:rsidRDefault="00F65CE2">
            <w:pPr>
              <w:rPr>
                <w:color w:val="000000"/>
              </w:rPr>
            </w:pPr>
            <w:r w:rsidRPr="00157FD1">
              <w:t>Calculated downtime in NU minutes for all causes</w:t>
            </w:r>
          </w:p>
        </w:tc>
      </w:tr>
      <w:tr w:rsidR="00F65CE2" w:rsidRPr="00157FD1" w14:paraId="7E29167A" w14:textId="77777777">
        <w:trPr>
          <w:trHeight w:val="216"/>
        </w:trPr>
        <w:tc>
          <w:tcPr>
            <w:tcW w:w="1069" w:type="dxa"/>
          </w:tcPr>
          <w:p w14:paraId="7E291678" w14:textId="77777777" w:rsidR="00F65CE2" w:rsidRPr="00157FD1" w:rsidRDefault="00F65CE2">
            <w:pPr>
              <w:pStyle w:val="NormBold"/>
              <w:rPr>
                <w:b w:val="0"/>
                <w:bCs/>
              </w:rPr>
            </w:pPr>
            <w:r w:rsidRPr="00157FD1">
              <w:rPr>
                <w:b w:val="0"/>
                <w:bCs/>
              </w:rPr>
              <w:t>SOep</w:t>
            </w:r>
          </w:p>
        </w:tc>
        <w:tc>
          <w:tcPr>
            <w:tcW w:w="5850" w:type="dxa"/>
          </w:tcPr>
          <w:p w14:paraId="7E291679" w14:textId="77777777" w:rsidR="00F65CE2" w:rsidRPr="00157FD1" w:rsidRDefault="00F65CE2">
            <w:pPr>
              <w:rPr>
                <w:color w:val="000000"/>
              </w:rPr>
            </w:pPr>
            <w:r w:rsidRPr="00157FD1">
              <w:t>Calculated outage frequency in events for product</w:t>
            </w:r>
            <w:r>
              <w:t>-</w:t>
            </w:r>
            <w:r w:rsidRPr="00157FD1">
              <w:t>attributable causes</w:t>
            </w:r>
          </w:p>
        </w:tc>
      </w:tr>
      <w:tr w:rsidR="00F65CE2" w:rsidRPr="00157FD1" w14:paraId="7E29167D" w14:textId="77777777">
        <w:trPr>
          <w:trHeight w:val="216"/>
        </w:trPr>
        <w:tc>
          <w:tcPr>
            <w:tcW w:w="1069" w:type="dxa"/>
          </w:tcPr>
          <w:p w14:paraId="7E29167B" w14:textId="77777777" w:rsidR="00F65CE2" w:rsidRPr="00157FD1" w:rsidRDefault="00F65CE2">
            <w:pPr>
              <w:pStyle w:val="NormBold"/>
              <w:rPr>
                <w:b w:val="0"/>
                <w:bCs/>
              </w:rPr>
            </w:pPr>
            <w:r w:rsidRPr="00157FD1">
              <w:rPr>
                <w:b w:val="0"/>
                <w:bCs/>
              </w:rPr>
              <w:t>SOdp</w:t>
            </w:r>
          </w:p>
        </w:tc>
        <w:tc>
          <w:tcPr>
            <w:tcW w:w="5850" w:type="dxa"/>
          </w:tcPr>
          <w:p w14:paraId="7E29167C" w14:textId="77777777" w:rsidR="00F65CE2" w:rsidRPr="00157FD1" w:rsidRDefault="00F65CE2">
            <w:pPr>
              <w:rPr>
                <w:color w:val="000000"/>
              </w:rPr>
            </w:pPr>
            <w:r w:rsidRPr="00157FD1">
              <w:t>Calculated downtime in NU minutes for all product</w:t>
            </w:r>
            <w:r>
              <w:t>-</w:t>
            </w:r>
            <w:r w:rsidRPr="00157FD1">
              <w:t>attributable causes</w:t>
            </w:r>
          </w:p>
        </w:tc>
      </w:tr>
    </w:tbl>
    <w:p w14:paraId="7E29167E" w14:textId="77777777" w:rsidR="00F65CE2" w:rsidRPr="00157FD1" w:rsidRDefault="00F65CE2">
      <w:pPr>
        <w:pStyle w:val="ParSpacer"/>
      </w:pPr>
    </w:p>
    <w:p w14:paraId="7E29167F" w14:textId="77777777" w:rsidR="00F65CE2" w:rsidRPr="00157FD1" w:rsidRDefault="00F65CE2" w:rsidP="00F65CE2">
      <w:pPr>
        <w:pStyle w:val="berschrift4"/>
        <w:ind w:left="2520" w:firstLine="0"/>
      </w:pPr>
      <w:r>
        <w:br w:type="page"/>
      </w:r>
      <w:bookmarkStart w:id="298" w:name="_Toc137886486"/>
      <w:bookmarkStart w:id="299" w:name="_Toc200531246"/>
      <w:r w:rsidRPr="00157FD1">
        <w:lastRenderedPageBreak/>
        <w:t>Table 6.1</w:t>
      </w:r>
      <w:r>
        <w:noBreakHyphen/>
      </w:r>
      <w:r w:rsidRPr="00157FD1">
        <w:t>2</w:t>
      </w:r>
      <w:r w:rsidRPr="00157FD1">
        <w:tab/>
        <w:t>SO Measurement Identifiers and Formulas – Input Measurements</w:t>
      </w:r>
      <w:bookmarkEnd w:id="298"/>
      <w:bookmarkEnd w:id="299"/>
    </w:p>
    <w:p w14:paraId="7E291680" w14:textId="77777777" w:rsidR="00F65CE2" w:rsidRPr="00157FD1" w:rsidRDefault="00F65CE2" w:rsidP="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374"/>
        <w:gridCol w:w="3258"/>
        <w:gridCol w:w="2208"/>
      </w:tblGrid>
      <w:tr w:rsidR="00F65CE2" w:rsidRPr="00157FD1" w14:paraId="7E291684" w14:textId="77777777">
        <w:tc>
          <w:tcPr>
            <w:tcW w:w="1282" w:type="dxa"/>
            <w:tcBorders>
              <w:bottom w:val="single" w:sz="8" w:space="0" w:color="auto"/>
            </w:tcBorders>
          </w:tcPr>
          <w:p w14:paraId="7E291681" w14:textId="77777777" w:rsidR="00F65CE2" w:rsidRPr="00157FD1" w:rsidRDefault="00F65CE2" w:rsidP="00F65CE2">
            <w:pPr>
              <w:pStyle w:val="TableText"/>
              <w:rPr>
                <w:b/>
                <w:bCs/>
                <w:snapToGrid/>
              </w:rPr>
            </w:pPr>
            <w:r w:rsidRPr="00157FD1">
              <w:rPr>
                <w:b/>
                <w:bCs/>
                <w:snapToGrid/>
              </w:rPr>
              <w:t>Identifier</w:t>
            </w:r>
          </w:p>
        </w:tc>
        <w:tc>
          <w:tcPr>
            <w:tcW w:w="3038" w:type="dxa"/>
            <w:tcBorders>
              <w:bottom w:val="single" w:sz="8" w:space="0" w:color="auto"/>
            </w:tcBorders>
          </w:tcPr>
          <w:p w14:paraId="7E291682" w14:textId="77777777" w:rsidR="00F65CE2" w:rsidRPr="00157FD1" w:rsidRDefault="00F65CE2" w:rsidP="00F65CE2">
            <w:pPr>
              <w:pStyle w:val="TableText"/>
              <w:rPr>
                <w:b/>
                <w:bCs/>
                <w:snapToGrid/>
              </w:rPr>
            </w:pPr>
            <w:r w:rsidRPr="00157FD1">
              <w:rPr>
                <w:b/>
                <w:bCs/>
                <w:snapToGrid/>
              </w:rPr>
              <w:t>Title</w:t>
            </w:r>
          </w:p>
        </w:tc>
        <w:tc>
          <w:tcPr>
            <w:tcW w:w="2059" w:type="dxa"/>
            <w:tcBorders>
              <w:bottom w:val="single" w:sz="8" w:space="0" w:color="auto"/>
            </w:tcBorders>
          </w:tcPr>
          <w:p w14:paraId="7E291683" w14:textId="77777777" w:rsidR="00F65CE2" w:rsidRPr="00157FD1" w:rsidRDefault="00F65CE2" w:rsidP="00F65CE2">
            <w:pPr>
              <w:pStyle w:val="TableText"/>
              <w:rPr>
                <w:b/>
                <w:bCs/>
                <w:snapToGrid/>
              </w:rPr>
            </w:pPr>
            <w:r w:rsidRPr="00157FD1">
              <w:rPr>
                <w:b/>
                <w:bCs/>
                <w:snapToGrid/>
              </w:rPr>
              <w:t>Formula</w:t>
            </w:r>
          </w:p>
        </w:tc>
      </w:tr>
      <w:tr w:rsidR="00F65CE2" w:rsidRPr="00157FD1" w14:paraId="7E291688" w14:textId="77777777">
        <w:tc>
          <w:tcPr>
            <w:tcW w:w="1282" w:type="dxa"/>
            <w:tcBorders>
              <w:top w:val="single" w:sz="8" w:space="0" w:color="auto"/>
            </w:tcBorders>
          </w:tcPr>
          <w:p w14:paraId="7E291685" w14:textId="77777777" w:rsidR="00F65CE2" w:rsidRPr="00157FD1" w:rsidRDefault="00F65CE2" w:rsidP="00F65CE2">
            <w:pPr>
              <w:pStyle w:val="TableText"/>
            </w:pPr>
            <w:r w:rsidRPr="00157FD1">
              <w:t>SOea</w:t>
            </w:r>
          </w:p>
        </w:tc>
        <w:tc>
          <w:tcPr>
            <w:tcW w:w="3038" w:type="dxa"/>
            <w:tcBorders>
              <w:top w:val="single" w:sz="8" w:space="0" w:color="auto"/>
            </w:tcBorders>
          </w:tcPr>
          <w:p w14:paraId="7E291686" w14:textId="77777777" w:rsidR="00F65CE2" w:rsidRPr="00157FD1" w:rsidRDefault="00F65CE2" w:rsidP="00F65CE2">
            <w:pPr>
              <w:pStyle w:val="TableText"/>
            </w:pPr>
            <w:r w:rsidRPr="00157FD1">
              <w:t>Calculated outage frequency in events for all causes</w:t>
            </w:r>
          </w:p>
        </w:tc>
        <w:tc>
          <w:tcPr>
            <w:tcW w:w="2059" w:type="dxa"/>
            <w:tcBorders>
              <w:top w:val="single" w:sz="8" w:space="0" w:color="auto"/>
            </w:tcBorders>
          </w:tcPr>
          <w:p w14:paraId="7E291687" w14:textId="77777777" w:rsidR="00F65CE2" w:rsidRPr="00157FD1" w:rsidRDefault="00F65CE2">
            <w:pPr>
              <w:pStyle w:val="NormBold"/>
            </w:pPr>
            <w:r w:rsidRPr="00157FD1">
              <w:rPr>
                <w:position w:val="-28"/>
              </w:rPr>
              <w:object w:dxaOrig="620" w:dyaOrig="680" w14:anchorId="7E293186">
                <v:shape id="_x0000_i1026" type="#_x0000_t75" style="width:31pt;height:34.35pt" o:ole="">
                  <v:imagedata r:id="rId64" o:title=""/>
                </v:shape>
                <o:OLEObject Type="Embed" ProgID="Equation.3" ShapeID="_x0000_i1026" DrawAspect="Content" ObjectID="_1422959743" r:id="rId65"/>
              </w:object>
            </w:r>
          </w:p>
        </w:tc>
      </w:tr>
      <w:tr w:rsidR="00F65CE2" w:rsidRPr="00157FD1" w14:paraId="7E29168C" w14:textId="77777777">
        <w:tc>
          <w:tcPr>
            <w:tcW w:w="1282" w:type="dxa"/>
          </w:tcPr>
          <w:p w14:paraId="7E291689" w14:textId="77777777" w:rsidR="00F65CE2" w:rsidRPr="00157FD1" w:rsidRDefault="00F65CE2" w:rsidP="00F65CE2">
            <w:pPr>
              <w:pStyle w:val="TableText"/>
            </w:pPr>
            <w:r w:rsidRPr="00157FD1">
              <w:t>SOda</w:t>
            </w:r>
          </w:p>
        </w:tc>
        <w:tc>
          <w:tcPr>
            <w:tcW w:w="3038" w:type="dxa"/>
          </w:tcPr>
          <w:p w14:paraId="7E29168A" w14:textId="77777777" w:rsidR="00F65CE2" w:rsidRPr="00157FD1" w:rsidRDefault="00F65CE2" w:rsidP="00F65CE2">
            <w:pPr>
              <w:pStyle w:val="TableText"/>
            </w:pPr>
            <w:r w:rsidRPr="00157FD1">
              <w:t>Calculated downtime in NU minutes for all causes</w:t>
            </w:r>
          </w:p>
        </w:tc>
        <w:tc>
          <w:tcPr>
            <w:tcW w:w="2059" w:type="dxa"/>
          </w:tcPr>
          <w:p w14:paraId="7E29168B" w14:textId="77777777" w:rsidR="00F65CE2" w:rsidRPr="00157FD1" w:rsidRDefault="00F65CE2">
            <w:pPr>
              <w:pStyle w:val="NormBold"/>
            </w:pPr>
            <w:r w:rsidRPr="00157FD1">
              <w:rPr>
                <w:position w:val="-28"/>
              </w:rPr>
              <w:object w:dxaOrig="800" w:dyaOrig="680" w14:anchorId="7E293187">
                <v:shape id="_x0000_i1027" type="#_x0000_t75" style="width:40.2pt;height:34.35pt" o:ole="">
                  <v:imagedata r:id="rId66" o:title=""/>
                </v:shape>
                <o:OLEObject Type="Embed" ProgID="Equation.3" ShapeID="_x0000_i1027" DrawAspect="Content" ObjectID="_1422959744" r:id="rId67"/>
              </w:object>
            </w:r>
          </w:p>
        </w:tc>
      </w:tr>
      <w:tr w:rsidR="00F65CE2" w:rsidRPr="00157FD1" w14:paraId="7E291690" w14:textId="77777777">
        <w:tc>
          <w:tcPr>
            <w:tcW w:w="1282" w:type="dxa"/>
          </w:tcPr>
          <w:p w14:paraId="7E29168D" w14:textId="77777777" w:rsidR="00F65CE2" w:rsidRPr="00157FD1" w:rsidRDefault="00F65CE2" w:rsidP="00F65CE2">
            <w:pPr>
              <w:pStyle w:val="TableText"/>
            </w:pPr>
            <w:r w:rsidRPr="00157FD1">
              <w:t>SOep</w:t>
            </w:r>
          </w:p>
        </w:tc>
        <w:tc>
          <w:tcPr>
            <w:tcW w:w="3038" w:type="dxa"/>
          </w:tcPr>
          <w:p w14:paraId="7E29168E" w14:textId="77777777" w:rsidR="00F65CE2" w:rsidRPr="00157FD1" w:rsidRDefault="00F65CE2" w:rsidP="00F65CE2">
            <w:pPr>
              <w:pStyle w:val="TableText"/>
            </w:pPr>
            <w:r w:rsidRPr="00157FD1">
              <w:t>Calculated outage frequency in events for product</w:t>
            </w:r>
            <w:r>
              <w:t>-</w:t>
            </w:r>
            <w:r w:rsidRPr="00157FD1">
              <w:t>attributable causes</w:t>
            </w:r>
          </w:p>
        </w:tc>
        <w:tc>
          <w:tcPr>
            <w:tcW w:w="2059" w:type="dxa"/>
          </w:tcPr>
          <w:p w14:paraId="7E29168F" w14:textId="77777777" w:rsidR="00F65CE2" w:rsidRPr="00157FD1" w:rsidRDefault="00F65CE2">
            <w:pPr>
              <w:pStyle w:val="NormBold"/>
            </w:pPr>
            <w:r w:rsidRPr="00157FD1">
              <w:rPr>
                <w:position w:val="-28"/>
              </w:rPr>
              <w:object w:dxaOrig="620" w:dyaOrig="680" w14:anchorId="7E293188">
                <v:shape id="_x0000_i1028" type="#_x0000_t75" style="width:31pt;height:34.35pt" o:ole="">
                  <v:imagedata r:id="rId68" o:title=""/>
                </v:shape>
                <o:OLEObject Type="Embed" ProgID="Equation.3" ShapeID="_x0000_i1028" DrawAspect="Content" ObjectID="_1422959745" r:id="rId69"/>
              </w:object>
            </w:r>
          </w:p>
        </w:tc>
      </w:tr>
      <w:tr w:rsidR="00F65CE2" w:rsidRPr="00157FD1" w14:paraId="7E291694" w14:textId="77777777">
        <w:tc>
          <w:tcPr>
            <w:tcW w:w="1282" w:type="dxa"/>
          </w:tcPr>
          <w:p w14:paraId="7E291691" w14:textId="77777777" w:rsidR="00F65CE2" w:rsidRPr="00157FD1" w:rsidRDefault="00F65CE2" w:rsidP="00F65CE2">
            <w:pPr>
              <w:pStyle w:val="TableText"/>
            </w:pPr>
            <w:r w:rsidRPr="00157FD1">
              <w:t>SOdp</w:t>
            </w:r>
          </w:p>
        </w:tc>
        <w:tc>
          <w:tcPr>
            <w:tcW w:w="3038" w:type="dxa"/>
          </w:tcPr>
          <w:p w14:paraId="7E291692" w14:textId="77777777" w:rsidR="00F65CE2" w:rsidRPr="00157FD1" w:rsidRDefault="00F65CE2" w:rsidP="00F65CE2">
            <w:pPr>
              <w:pStyle w:val="TableText"/>
            </w:pPr>
            <w:r w:rsidRPr="00157FD1">
              <w:t>Calculated downtime in NU minutes for all product</w:t>
            </w:r>
            <w:r>
              <w:t>-</w:t>
            </w:r>
            <w:r w:rsidRPr="00157FD1">
              <w:t>attributable causes</w:t>
            </w:r>
          </w:p>
        </w:tc>
        <w:tc>
          <w:tcPr>
            <w:tcW w:w="2059" w:type="dxa"/>
          </w:tcPr>
          <w:p w14:paraId="7E291693" w14:textId="77777777" w:rsidR="00F65CE2" w:rsidRPr="00157FD1" w:rsidRDefault="00F65CE2">
            <w:pPr>
              <w:pStyle w:val="NormBold"/>
            </w:pPr>
            <w:r w:rsidRPr="00157FD1">
              <w:rPr>
                <w:position w:val="-28"/>
              </w:rPr>
              <w:object w:dxaOrig="800" w:dyaOrig="680" w14:anchorId="7E293189">
                <v:shape id="_x0000_i1029" type="#_x0000_t75" style="width:40.2pt;height:34.35pt" o:ole="">
                  <v:imagedata r:id="rId70" o:title=""/>
                </v:shape>
                <o:OLEObject Type="Embed" ProgID="Equation.3" ShapeID="_x0000_i1029" DrawAspect="Content" ObjectID="_1422959746" r:id="rId71"/>
              </w:object>
            </w:r>
          </w:p>
        </w:tc>
      </w:tr>
      <w:tr w:rsidR="00F65CE2" w:rsidRPr="00157FD1" w14:paraId="7E29169B" w14:textId="77777777">
        <w:trPr>
          <w:trHeight w:val="782"/>
        </w:trPr>
        <w:tc>
          <w:tcPr>
            <w:tcW w:w="1282" w:type="dxa"/>
          </w:tcPr>
          <w:p w14:paraId="7E291695" w14:textId="77777777" w:rsidR="00F65CE2" w:rsidRPr="00157FD1" w:rsidRDefault="00F65CE2" w:rsidP="00F65CE2">
            <w:pPr>
              <w:pStyle w:val="TableText"/>
            </w:pPr>
          </w:p>
          <w:p w14:paraId="7E291696" w14:textId="77777777" w:rsidR="00F65CE2" w:rsidRPr="00157FD1" w:rsidRDefault="00F65CE2" w:rsidP="00F65CE2">
            <w:pPr>
              <w:pStyle w:val="TableText"/>
            </w:pPr>
            <w:r w:rsidRPr="00157FD1">
              <w:t>SO</w:t>
            </w:r>
            <w:r>
              <w:t>s</w:t>
            </w:r>
          </w:p>
          <w:p w14:paraId="7E291697" w14:textId="77777777" w:rsidR="00F65CE2" w:rsidRPr="00157FD1" w:rsidRDefault="00F65CE2" w:rsidP="00F65CE2">
            <w:pPr>
              <w:pStyle w:val="TableText"/>
            </w:pPr>
          </w:p>
        </w:tc>
        <w:tc>
          <w:tcPr>
            <w:tcW w:w="3038" w:type="dxa"/>
          </w:tcPr>
          <w:p w14:paraId="7E291698" w14:textId="77777777" w:rsidR="00F65CE2" w:rsidRPr="00157FD1" w:rsidRDefault="00F65CE2" w:rsidP="00F65CE2">
            <w:pPr>
              <w:pStyle w:val="TableText"/>
            </w:pPr>
          </w:p>
          <w:p w14:paraId="7E291699" w14:textId="77777777" w:rsidR="00F65CE2" w:rsidRPr="00157FD1" w:rsidRDefault="00F65CE2" w:rsidP="00F65CE2">
            <w:pPr>
              <w:pStyle w:val="TableText"/>
            </w:pPr>
            <w:r w:rsidRPr="00157FD1">
              <w:t xml:space="preserve">Normalization </w:t>
            </w:r>
            <w:r>
              <w:t>f</w:t>
            </w:r>
            <w:r w:rsidRPr="00157FD1">
              <w:t>actor</w:t>
            </w:r>
          </w:p>
        </w:tc>
        <w:tc>
          <w:tcPr>
            <w:tcW w:w="2059" w:type="dxa"/>
          </w:tcPr>
          <w:p w14:paraId="7E29169A" w14:textId="77777777" w:rsidR="00F65CE2" w:rsidRPr="00157FD1" w:rsidRDefault="00F65CE2">
            <w:pPr>
              <w:pStyle w:val="NormBold"/>
            </w:pPr>
            <w:r w:rsidRPr="00157FD1">
              <w:rPr>
                <w:position w:val="-28"/>
              </w:rPr>
              <w:object w:dxaOrig="620" w:dyaOrig="680" w14:anchorId="7E29318A">
                <v:shape id="_x0000_i1030" type="#_x0000_t75" style="width:31pt;height:34.35pt" o:ole="">
                  <v:imagedata r:id="rId72" o:title=""/>
                </v:shape>
                <o:OLEObject Type="Embed" ProgID="Equation.3" ShapeID="_x0000_i1030" DrawAspect="Content" ObjectID="_1422959747" r:id="rId73"/>
              </w:object>
            </w:r>
          </w:p>
        </w:tc>
      </w:tr>
    </w:tbl>
    <w:p w14:paraId="7E29169C" w14:textId="77777777" w:rsidR="00F65CE2" w:rsidRPr="00157FD1" w:rsidRDefault="00F65CE2">
      <w:pPr>
        <w:pStyle w:val="ParSpacer"/>
      </w:pPr>
    </w:p>
    <w:p w14:paraId="7E29169D" w14:textId="77777777" w:rsidR="00F65CE2" w:rsidRPr="00157FD1" w:rsidRDefault="00F65CE2">
      <w:pPr>
        <w:pStyle w:val="berschrift4"/>
      </w:pPr>
      <w:bookmarkStart w:id="300" w:name="_Toc137886487"/>
      <w:bookmarkStart w:id="301" w:name="_Toc200531247"/>
      <w:r w:rsidRPr="00157FD1">
        <w:t>Table 6.1</w:t>
      </w:r>
      <w:r>
        <w:noBreakHyphen/>
      </w:r>
      <w:r w:rsidRPr="00157FD1">
        <w:t>3</w:t>
      </w:r>
      <w:r w:rsidRPr="00157FD1">
        <w:tab/>
        <w:t>SO Measurement Identifiers and Formulas – Output Measurements</w:t>
      </w:r>
      <w:bookmarkEnd w:id="300"/>
      <w:bookmarkEnd w:id="301"/>
    </w:p>
    <w:p w14:paraId="7E29169E"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374"/>
        <w:gridCol w:w="3258"/>
        <w:gridCol w:w="2208"/>
      </w:tblGrid>
      <w:tr w:rsidR="00F65CE2" w:rsidRPr="00157FD1" w14:paraId="7E2916A2" w14:textId="77777777">
        <w:tc>
          <w:tcPr>
            <w:tcW w:w="1282" w:type="dxa"/>
            <w:tcBorders>
              <w:bottom w:val="single" w:sz="8" w:space="0" w:color="auto"/>
            </w:tcBorders>
          </w:tcPr>
          <w:p w14:paraId="7E29169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3038" w:type="dxa"/>
            <w:tcBorders>
              <w:bottom w:val="single" w:sz="8" w:space="0" w:color="auto"/>
            </w:tcBorders>
          </w:tcPr>
          <w:p w14:paraId="7E2916A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Title</w:t>
            </w:r>
          </w:p>
        </w:tc>
        <w:tc>
          <w:tcPr>
            <w:tcW w:w="2059" w:type="dxa"/>
            <w:tcBorders>
              <w:bottom w:val="single" w:sz="8" w:space="0" w:color="auto"/>
            </w:tcBorders>
          </w:tcPr>
          <w:p w14:paraId="7E2916A1"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Formula</w:t>
            </w:r>
          </w:p>
        </w:tc>
      </w:tr>
      <w:tr w:rsidR="00F65CE2" w:rsidRPr="00157FD1" w14:paraId="7E2916A7" w14:textId="77777777">
        <w:tc>
          <w:tcPr>
            <w:tcW w:w="1282" w:type="dxa"/>
            <w:tcBorders>
              <w:top w:val="single" w:sz="8" w:space="0" w:color="auto"/>
            </w:tcBorders>
          </w:tcPr>
          <w:p w14:paraId="7E2916A3" w14:textId="77777777" w:rsidR="00F65CE2" w:rsidRPr="00157FD1" w:rsidRDefault="00F65CE2" w:rsidP="00F65CE2">
            <w:pPr>
              <w:pStyle w:val="TableText"/>
            </w:pPr>
            <w:r w:rsidRPr="00157FD1">
              <w:t>SO1</w:t>
            </w:r>
          </w:p>
        </w:tc>
        <w:tc>
          <w:tcPr>
            <w:tcW w:w="3038" w:type="dxa"/>
            <w:tcBorders>
              <w:top w:val="single" w:sz="8" w:space="0" w:color="auto"/>
            </w:tcBorders>
          </w:tcPr>
          <w:p w14:paraId="7E2916A4" w14:textId="77777777" w:rsidR="00F65CE2" w:rsidRPr="00157FD1" w:rsidRDefault="00F65CE2" w:rsidP="00F65CE2">
            <w:pPr>
              <w:pStyle w:val="TableText"/>
            </w:pPr>
            <w:r w:rsidRPr="00157FD1">
              <w:t xml:space="preserve">Service </w:t>
            </w:r>
            <w:r>
              <w:t>i</w:t>
            </w:r>
            <w:r w:rsidRPr="00157FD1">
              <w:t xml:space="preserve">mpact </w:t>
            </w:r>
            <w:r>
              <w:t>a</w:t>
            </w:r>
            <w:r w:rsidRPr="00157FD1">
              <w:t xml:space="preserve">ll </w:t>
            </w:r>
            <w:r>
              <w:t>c</w:t>
            </w:r>
            <w:r w:rsidRPr="00157FD1">
              <w:t xml:space="preserve">auses </w:t>
            </w:r>
            <w:r>
              <w:t>o</w:t>
            </w:r>
            <w:r w:rsidRPr="00157FD1">
              <w:t xml:space="preserve">utage </w:t>
            </w:r>
            <w:r>
              <w:t>f</w:t>
            </w:r>
            <w:r w:rsidRPr="00157FD1">
              <w:t>requency per NU per year</w:t>
            </w:r>
          </w:p>
          <w:p w14:paraId="7E2916A5" w14:textId="77777777" w:rsidR="00F65CE2" w:rsidRPr="00157FD1" w:rsidRDefault="00F65CE2" w:rsidP="00F65CE2">
            <w:pPr>
              <w:pStyle w:val="TableText"/>
              <w:rPr>
                <w:kern w:val="28"/>
              </w:rPr>
            </w:pPr>
          </w:p>
        </w:tc>
        <w:tc>
          <w:tcPr>
            <w:tcW w:w="2059" w:type="dxa"/>
            <w:tcBorders>
              <w:top w:val="single" w:sz="8" w:space="0" w:color="auto"/>
            </w:tcBorders>
          </w:tcPr>
          <w:p w14:paraId="7E2916A6" w14:textId="77777777" w:rsidR="00F65CE2" w:rsidRPr="00157FD1" w:rsidRDefault="00C0437A">
            <w:pPr>
              <w:pStyle w:val="NormBold"/>
            </w:pPr>
            <w:r>
              <w:rPr>
                <w:noProof/>
                <w:lang w:val="de-DE" w:eastAsia="de-DE"/>
              </w:rPr>
              <mc:AlternateContent>
                <mc:Choice Requires="wpg">
                  <w:drawing>
                    <wp:anchor distT="0" distB="0" distL="114300" distR="114300" simplePos="0" relativeHeight="251660800" behindDoc="0" locked="0" layoutInCell="1" allowOverlap="1" wp14:anchorId="7E29318B" wp14:editId="7E29318C">
                      <wp:simplePos x="0" y="0"/>
                      <wp:positionH relativeFrom="column">
                        <wp:posOffset>32385</wp:posOffset>
                      </wp:positionH>
                      <wp:positionV relativeFrom="paragraph">
                        <wp:posOffset>34925</wp:posOffset>
                      </wp:positionV>
                      <wp:extent cx="1598295" cy="590550"/>
                      <wp:effectExtent l="3810" t="0" r="0" b="3175"/>
                      <wp:wrapNone/>
                      <wp:docPr id="134"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295" cy="590550"/>
                                <a:chOff x="8672" y="7479"/>
                                <a:chExt cx="2517" cy="930"/>
                              </a:xfrm>
                            </wpg:grpSpPr>
                            <wps:wsp>
                              <wps:cNvPr id="135" name="Text Box 80"/>
                              <wps:cNvSpPr txBox="1">
                                <a:spLocks noChangeArrowheads="1"/>
                              </wps:cNvSpPr>
                              <wps:spPr bwMode="auto">
                                <a:xfrm>
                                  <a:off x="9854" y="7479"/>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7" w14:textId="77777777" w:rsidR="00741BC6" w:rsidRDefault="00741BC6">
                                    <w:proofErr w:type="spellStart"/>
                                    <w:r>
                                      <w:t>SOea</w:t>
                                    </w:r>
                                    <w:proofErr w:type="spellEnd"/>
                                  </w:p>
                                </w:txbxContent>
                              </wps:txbx>
                              <wps:bodyPr rot="0" vert="horz" wrap="square" lIns="0" tIns="0" rIns="0" bIns="0" anchor="t" anchorCtr="0" upright="1">
                                <a:noAutofit/>
                              </wps:bodyPr>
                            </wps:wsp>
                            <wps:wsp>
                              <wps:cNvPr id="136" name="Text Box 81"/>
                              <wps:cNvSpPr txBox="1">
                                <a:spLocks noChangeArrowheads="1"/>
                              </wps:cNvSpPr>
                              <wps:spPr bwMode="auto">
                                <a:xfrm>
                                  <a:off x="8672" y="7637"/>
                                  <a:ext cx="148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8"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wps:txbx>
                              <wps:bodyPr rot="0" vert="horz" wrap="square" lIns="0" tIns="0" rIns="0" bIns="0" anchor="t" anchorCtr="0" upright="1">
                                <a:noAutofit/>
                              </wps:bodyPr>
                            </wps:wsp>
                            <wps:wsp>
                              <wps:cNvPr id="137" name="Text Box 82"/>
                              <wps:cNvSpPr txBox="1">
                                <a:spLocks noChangeArrowheads="1"/>
                              </wps:cNvSpPr>
                              <wps:spPr bwMode="auto">
                                <a:xfrm>
                                  <a:off x="9899" y="7824"/>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9" w14:textId="77777777" w:rsidR="00741BC6" w:rsidRDefault="00741BC6">
                                    <w:r>
                                      <w:t>SOs</w:t>
                                    </w:r>
                                  </w:p>
                                </w:txbxContent>
                              </wps:txbx>
                              <wps:bodyPr rot="0" vert="horz" wrap="square" lIns="0" tIns="0" rIns="0" bIns="0" anchor="t" anchorCtr="0" upright="1">
                                <a:noAutofit/>
                              </wps:bodyPr>
                            </wps:wsp>
                            <wps:wsp>
                              <wps:cNvPr id="138" name="Line 83"/>
                              <wps:cNvCnPr/>
                              <wps:spPr bwMode="auto">
                                <a:xfrm flipV="1">
                                  <a:off x="9737" y="7802"/>
                                  <a:ext cx="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9" o:spid="_x0000_s1060" style="position:absolute;margin-left:2.55pt;margin-top:2.75pt;width:125.85pt;height:46.5pt;z-index:251660800" coordorigin="8672,7479" coordsize="2517,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">
                      <v:shape id="Text Box 80" o:spid="_x0000_s1061" type="#_x0000_t202" style="position:absolute;left:9854;top:7479;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14:paraId="7E293397" w14:textId="77777777" w:rsidR="00741BC6" w:rsidRDefault="00741BC6">
                              <w:proofErr w:type="spellStart"/>
                              <w:r>
                                <w:t>SOea</w:t>
                              </w:r>
                              <w:proofErr w:type="spellEnd"/>
                            </w:p>
                          </w:txbxContent>
                        </v:textbox>
                      </v:shape>
                      <v:shape id="Text Box 81" o:spid="_x0000_s1062" type="#_x0000_t202" style="position:absolute;left:8672;top:7637;width:148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14:paraId="7E293398"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v:textbox>
                      </v:shape>
                      <v:shape id="Text Box 82" o:spid="_x0000_s1063" type="#_x0000_t202" style="position:absolute;left:9899;top:7824;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14:paraId="7E293399" w14:textId="77777777" w:rsidR="00741BC6" w:rsidRDefault="00741BC6">
                              <w:r>
                                <w:t>SOs</w:t>
                              </w:r>
                            </w:p>
                          </w:txbxContent>
                        </v:textbox>
                      </v:shape>
                      <v:line id="Line 83" o:spid="_x0000_s1064" style="position:absolute;flip:y;visibility:visible;mso-wrap-style:square" from="9737,7802" to="10352,7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AKxMUAAADcAAAADwAAAGRycy9kb3ducmV2LnhtbESPTWvCQBCG7wX/wzKCl1I3WhBNXUWE&#10;QhF68AO0tyE7TaLZ2ZBdTfz3zkHwNsO8H8/Ml52r1I2aUHo2MBomoIgzb0vODRz23x9TUCEiW6w8&#10;k4E7BVguem9zTK1veUu3XcyVhHBI0UARY51qHbKCHIahr4nl9u8bh1HWJte2wVbCXaXHSTLRDkuW&#10;hgJrWheUXXZXJyXndf73e6bsODvWm3Yyem9Pp6sxg363+gIVqYsv8dP9YwX/U2jlGZlAL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AKxMUAAADcAAAADwAAAAAAAAAA&#10;AAAAAAChAgAAZHJzL2Rvd25yZXYueG1sUEsFBgAAAAAEAAQA+QAAAJMDAAAAAA==&#10;" strokeweight="1pt"/>
                    </v:group>
                  </w:pict>
                </mc:Fallback>
              </mc:AlternateContent>
            </w:r>
          </w:p>
        </w:tc>
      </w:tr>
      <w:tr w:rsidR="00F65CE2" w:rsidRPr="00157FD1" w14:paraId="7E2916AC" w14:textId="77777777">
        <w:tc>
          <w:tcPr>
            <w:tcW w:w="1282" w:type="dxa"/>
          </w:tcPr>
          <w:p w14:paraId="7E2916A8" w14:textId="77777777" w:rsidR="00F65CE2" w:rsidRPr="00157FD1" w:rsidRDefault="00F65CE2" w:rsidP="00F65CE2">
            <w:pPr>
              <w:pStyle w:val="TableText"/>
            </w:pPr>
            <w:r w:rsidRPr="00157FD1">
              <w:t>SO2</w:t>
            </w:r>
          </w:p>
        </w:tc>
        <w:tc>
          <w:tcPr>
            <w:tcW w:w="3038" w:type="dxa"/>
          </w:tcPr>
          <w:p w14:paraId="7E2916A9" w14:textId="77777777" w:rsidR="00F65CE2" w:rsidRPr="00157FD1" w:rsidRDefault="00F65CE2" w:rsidP="00F65CE2">
            <w:pPr>
              <w:pStyle w:val="TableText"/>
            </w:pPr>
            <w:r w:rsidRPr="00157FD1">
              <w:t xml:space="preserve">Service </w:t>
            </w:r>
            <w:r>
              <w:t>i</w:t>
            </w:r>
            <w:r w:rsidRPr="00157FD1">
              <w:t xml:space="preserve">mpact </w:t>
            </w:r>
            <w:r>
              <w:t>a</w:t>
            </w:r>
            <w:r w:rsidRPr="00157FD1">
              <w:t xml:space="preserve">ll </w:t>
            </w:r>
            <w:r>
              <w:t>c</w:t>
            </w:r>
            <w:r w:rsidRPr="00157FD1">
              <w:t xml:space="preserve">auses </w:t>
            </w:r>
            <w:r>
              <w:t>o</w:t>
            </w:r>
            <w:r w:rsidRPr="00157FD1">
              <w:t xml:space="preserve">utage </w:t>
            </w:r>
            <w:r>
              <w:t>d</w:t>
            </w:r>
            <w:r w:rsidRPr="00157FD1">
              <w:t>owntime per NU per year</w:t>
            </w:r>
          </w:p>
          <w:p w14:paraId="7E2916AA" w14:textId="77777777" w:rsidR="00F65CE2" w:rsidRPr="00157FD1" w:rsidRDefault="00F65CE2" w:rsidP="00F65CE2">
            <w:pPr>
              <w:pStyle w:val="TableText"/>
              <w:rPr>
                <w:kern w:val="28"/>
              </w:rPr>
            </w:pPr>
          </w:p>
        </w:tc>
        <w:tc>
          <w:tcPr>
            <w:tcW w:w="2059" w:type="dxa"/>
          </w:tcPr>
          <w:p w14:paraId="7E2916AB" w14:textId="77777777" w:rsidR="00F65CE2" w:rsidRPr="00157FD1" w:rsidRDefault="00C0437A">
            <w:pPr>
              <w:pStyle w:val="NormBold"/>
            </w:pPr>
            <w:r>
              <w:rPr>
                <w:noProof/>
                <w:lang w:val="de-DE" w:eastAsia="de-DE"/>
              </w:rPr>
              <mc:AlternateContent>
                <mc:Choice Requires="wpg">
                  <w:drawing>
                    <wp:anchor distT="0" distB="0" distL="114300" distR="114300" simplePos="0" relativeHeight="251658752" behindDoc="0" locked="0" layoutInCell="1" allowOverlap="1" wp14:anchorId="7E29318D" wp14:editId="7E29318E">
                      <wp:simplePos x="0" y="0"/>
                      <wp:positionH relativeFrom="column">
                        <wp:posOffset>33020</wp:posOffset>
                      </wp:positionH>
                      <wp:positionV relativeFrom="paragraph">
                        <wp:posOffset>27305</wp:posOffset>
                      </wp:positionV>
                      <wp:extent cx="1607820" cy="590550"/>
                      <wp:effectExtent l="4445" t="0" r="0" b="1270"/>
                      <wp:wrapNone/>
                      <wp:docPr id="12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820" cy="590550"/>
                                <a:chOff x="8673" y="8197"/>
                                <a:chExt cx="2532" cy="930"/>
                              </a:xfrm>
                            </wpg:grpSpPr>
                            <wps:wsp>
                              <wps:cNvPr id="130" name="Text Box 70"/>
                              <wps:cNvSpPr txBox="1">
                                <a:spLocks noChangeArrowheads="1"/>
                              </wps:cNvSpPr>
                              <wps:spPr bwMode="auto">
                                <a:xfrm>
                                  <a:off x="9840" y="8197"/>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A" w14:textId="77777777" w:rsidR="00741BC6" w:rsidRDefault="00741BC6">
                                    <w:proofErr w:type="spellStart"/>
                                    <w:r>
                                      <w:t>SOda</w:t>
                                    </w:r>
                                    <w:proofErr w:type="spellEnd"/>
                                  </w:p>
                                </w:txbxContent>
                              </wps:txbx>
                              <wps:bodyPr rot="0" vert="horz" wrap="square" lIns="0" tIns="0" rIns="0" bIns="0" anchor="t" anchorCtr="0" upright="1">
                                <a:noAutofit/>
                              </wps:bodyPr>
                            </wps:wsp>
                            <wps:wsp>
                              <wps:cNvPr id="131" name="Text Box 71"/>
                              <wps:cNvSpPr txBox="1">
                                <a:spLocks noChangeArrowheads="1"/>
                              </wps:cNvSpPr>
                              <wps:spPr bwMode="auto">
                                <a:xfrm>
                                  <a:off x="8673" y="8360"/>
                                  <a:ext cx="148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B"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wps:txbx>
                              <wps:bodyPr rot="0" vert="horz" wrap="square" lIns="0" tIns="0" rIns="0" bIns="0" anchor="t" anchorCtr="0" upright="1">
                                <a:noAutofit/>
                              </wps:bodyPr>
                            </wps:wsp>
                            <wps:wsp>
                              <wps:cNvPr id="132" name="Text Box 72"/>
                              <wps:cNvSpPr txBox="1">
                                <a:spLocks noChangeArrowheads="1"/>
                              </wps:cNvSpPr>
                              <wps:spPr bwMode="auto">
                                <a:xfrm>
                                  <a:off x="9915" y="8542"/>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C" w14:textId="77777777" w:rsidR="00741BC6" w:rsidRDefault="00741BC6">
                                    <w:r>
                                      <w:t>SOs</w:t>
                                    </w:r>
                                  </w:p>
                                </w:txbxContent>
                              </wps:txbx>
                              <wps:bodyPr rot="0" vert="horz" wrap="square" lIns="0" tIns="0" rIns="0" bIns="0" anchor="t" anchorCtr="0" upright="1">
                                <a:noAutofit/>
                              </wps:bodyPr>
                            </wps:wsp>
                            <wps:wsp>
                              <wps:cNvPr id="133" name="Line 73"/>
                              <wps:cNvCnPr/>
                              <wps:spPr bwMode="auto">
                                <a:xfrm flipV="1">
                                  <a:off x="9738" y="8525"/>
                                  <a:ext cx="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9" o:spid="_x0000_s1065" style="position:absolute;margin-left:2.6pt;margin-top:2.15pt;width:126.6pt;height:46.5pt;z-index:251658752" coordorigin="8673,8197" coordsize="253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">
                      <v:shape id="Text Box 70" o:spid="_x0000_s1066" type="#_x0000_t202" style="position:absolute;left:9840;top:8197;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14:paraId="7E29339A" w14:textId="77777777" w:rsidR="00741BC6" w:rsidRDefault="00741BC6">
                              <w:proofErr w:type="spellStart"/>
                              <w:r>
                                <w:t>SOda</w:t>
                              </w:r>
                              <w:proofErr w:type="spellEnd"/>
                            </w:p>
                          </w:txbxContent>
                        </v:textbox>
                      </v:shape>
                      <v:shape id="Text Box 71" o:spid="_x0000_s1067" type="#_x0000_t202" style="position:absolute;left:8673;top:8360;width:148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14:paraId="7E29339B"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v:textbox>
                      </v:shape>
                      <v:shape id="Text Box 72" o:spid="_x0000_s1068" type="#_x0000_t202" style="position:absolute;left:9915;top:8542;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14:paraId="7E29339C" w14:textId="77777777" w:rsidR="00741BC6" w:rsidRDefault="00741BC6">
                              <w:r>
                                <w:t>SOs</w:t>
                              </w:r>
                            </w:p>
                          </w:txbxContent>
                        </v:textbox>
                      </v:shape>
                      <v:line id="Line 73" o:spid="_x0000_s1069" style="position:absolute;flip:y;visibility:visible;mso-wrap-style:square" from="9738,8525" to="10353,8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YtcYAAADcAAAADwAAAGRycy9kb3ducmV2LnhtbESPT2vCQBDF7wW/wzKCl6IbDYhGV5FA&#10;oRR60BbU25Adk2h2NmQ3f/rtu0Khtxnem/d7s90PphIdNa60rGA+i0AQZ1aXnCv4/nqbrkA4j6yx&#10;skwKfsjBfjd62WKibc9H6k4+FyGEXYIKCu/rREqXFWTQzWxNHLSbbQz6sDa51A32IdxUchFFS2mw&#10;5EAosKa0oOxxak2A3NP8+nmn7Lw+1x/9cv7aXy6tUpPxcNiA8DT4f/Pf9bsO9eMYns+ECeTu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kmLXGAAAA3AAAAA8AAAAAAAAA&#10;AAAAAAAAoQIAAGRycy9kb3ducmV2LnhtbFBLBQYAAAAABAAEAPkAAACUAwAAAAA=&#10;" strokeweight="1pt"/>
                    </v:group>
                  </w:pict>
                </mc:Fallback>
              </mc:AlternateContent>
            </w:r>
          </w:p>
        </w:tc>
      </w:tr>
      <w:tr w:rsidR="00F65CE2" w:rsidRPr="00157FD1" w14:paraId="7E2916B1" w14:textId="77777777">
        <w:tc>
          <w:tcPr>
            <w:tcW w:w="1282" w:type="dxa"/>
          </w:tcPr>
          <w:p w14:paraId="7E2916AD" w14:textId="77777777" w:rsidR="00F65CE2" w:rsidRPr="00157FD1" w:rsidRDefault="00F65CE2" w:rsidP="00F65CE2">
            <w:pPr>
              <w:pStyle w:val="TableText"/>
            </w:pPr>
            <w:r w:rsidRPr="00157FD1">
              <w:t>SO3</w:t>
            </w:r>
          </w:p>
        </w:tc>
        <w:tc>
          <w:tcPr>
            <w:tcW w:w="3038" w:type="dxa"/>
          </w:tcPr>
          <w:p w14:paraId="7E2916AE" w14:textId="77777777" w:rsidR="00F65CE2" w:rsidRPr="00157FD1" w:rsidRDefault="00F65CE2" w:rsidP="00F65CE2">
            <w:pPr>
              <w:pStyle w:val="TableText"/>
            </w:pPr>
            <w:r w:rsidRPr="00157FD1">
              <w:t xml:space="preserve">Service </w:t>
            </w:r>
            <w:r>
              <w:t>i</w:t>
            </w:r>
            <w:r w:rsidRPr="00157FD1">
              <w:t xml:space="preserve">mpact </w:t>
            </w:r>
            <w:r>
              <w:t>p</w:t>
            </w:r>
            <w:r w:rsidRPr="00157FD1">
              <w:t>roduct</w:t>
            </w:r>
            <w:r>
              <w:t>-a</w:t>
            </w:r>
            <w:r w:rsidRPr="00157FD1">
              <w:t xml:space="preserve">ttributable </w:t>
            </w:r>
            <w:r>
              <w:t>o</w:t>
            </w:r>
            <w:r w:rsidRPr="00157FD1">
              <w:t xml:space="preserve">utage </w:t>
            </w:r>
            <w:r>
              <w:t>f</w:t>
            </w:r>
            <w:r w:rsidRPr="00157FD1">
              <w:t>requency per NU per year</w:t>
            </w:r>
          </w:p>
          <w:p w14:paraId="7E2916AF" w14:textId="77777777" w:rsidR="00F65CE2" w:rsidRPr="00157FD1" w:rsidRDefault="00F65CE2" w:rsidP="00F65CE2">
            <w:pPr>
              <w:pStyle w:val="TableText"/>
            </w:pPr>
          </w:p>
        </w:tc>
        <w:tc>
          <w:tcPr>
            <w:tcW w:w="2059" w:type="dxa"/>
          </w:tcPr>
          <w:p w14:paraId="7E2916B0" w14:textId="77777777" w:rsidR="00F65CE2" w:rsidRPr="00157FD1" w:rsidRDefault="00C0437A">
            <w:pPr>
              <w:pStyle w:val="NormBold"/>
            </w:pPr>
            <w:r>
              <w:rPr>
                <w:noProof/>
                <w:lang w:val="de-DE" w:eastAsia="de-DE"/>
              </w:rPr>
              <mc:AlternateContent>
                <mc:Choice Requires="wpg">
                  <w:drawing>
                    <wp:anchor distT="0" distB="0" distL="114300" distR="114300" simplePos="0" relativeHeight="251661824" behindDoc="0" locked="0" layoutInCell="1" allowOverlap="1" wp14:anchorId="7E29318F" wp14:editId="7E293190">
                      <wp:simplePos x="0" y="0"/>
                      <wp:positionH relativeFrom="column">
                        <wp:posOffset>41910</wp:posOffset>
                      </wp:positionH>
                      <wp:positionV relativeFrom="paragraph">
                        <wp:posOffset>19050</wp:posOffset>
                      </wp:positionV>
                      <wp:extent cx="1607820" cy="590550"/>
                      <wp:effectExtent l="3810" t="0" r="0" b="0"/>
                      <wp:wrapNone/>
                      <wp:docPr id="12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820" cy="590550"/>
                                <a:chOff x="8687" y="8914"/>
                                <a:chExt cx="2532" cy="930"/>
                              </a:xfrm>
                            </wpg:grpSpPr>
                            <wps:wsp>
                              <wps:cNvPr id="124" name="Text Box 85"/>
                              <wps:cNvSpPr txBox="1">
                                <a:spLocks noChangeArrowheads="1"/>
                              </wps:cNvSpPr>
                              <wps:spPr bwMode="auto">
                                <a:xfrm>
                                  <a:off x="9854" y="8914"/>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D" w14:textId="77777777" w:rsidR="00741BC6" w:rsidRDefault="00741BC6">
                                    <w:proofErr w:type="spellStart"/>
                                    <w:r>
                                      <w:t>SOep</w:t>
                                    </w:r>
                                    <w:proofErr w:type="spellEnd"/>
                                  </w:p>
                                </w:txbxContent>
                              </wps:txbx>
                              <wps:bodyPr rot="0" vert="horz" wrap="square" lIns="0" tIns="0" rIns="0" bIns="0" anchor="t" anchorCtr="0" upright="1">
                                <a:noAutofit/>
                              </wps:bodyPr>
                            </wps:wsp>
                            <wps:wsp>
                              <wps:cNvPr id="125" name="Text Box 86"/>
                              <wps:cNvSpPr txBox="1">
                                <a:spLocks noChangeArrowheads="1"/>
                              </wps:cNvSpPr>
                              <wps:spPr bwMode="auto">
                                <a:xfrm>
                                  <a:off x="8687" y="9082"/>
                                  <a:ext cx="148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E"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wps:txbx>
                              <wps:bodyPr rot="0" vert="horz" wrap="square" lIns="0" tIns="0" rIns="0" bIns="0" anchor="t" anchorCtr="0" upright="1">
                                <a:noAutofit/>
                              </wps:bodyPr>
                            </wps:wsp>
                            <wps:wsp>
                              <wps:cNvPr id="126" name="Text Box 87"/>
                              <wps:cNvSpPr txBox="1">
                                <a:spLocks noChangeArrowheads="1"/>
                              </wps:cNvSpPr>
                              <wps:spPr bwMode="auto">
                                <a:xfrm>
                                  <a:off x="9929" y="9259"/>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9F" w14:textId="77777777" w:rsidR="00741BC6" w:rsidRDefault="00741BC6">
                                    <w:r>
                                      <w:t>SOs</w:t>
                                    </w:r>
                                  </w:p>
                                </w:txbxContent>
                              </wps:txbx>
                              <wps:bodyPr rot="0" vert="horz" wrap="square" lIns="0" tIns="0" rIns="0" bIns="0" anchor="t" anchorCtr="0" upright="1">
                                <a:noAutofit/>
                              </wps:bodyPr>
                            </wps:wsp>
                            <wps:wsp>
                              <wps:cNvPr id="128" name="Line 88"/>
                              <wps:cNvCnPr/>
                              <wps:spPr bwMode="auto">
                                <a:xfrm flipV="1">
                                  <a:off x="9752" y="9247"/>
                                  <a:ext cx="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4" o:spid="_x0000_s1070" style="position:absolute;margin-left:3.3pt;margin-top:1.5pt;width:126.6pt;height:46.5pt;z-index:251661824" coordorigin="8687,8914" coordsize="253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">
                      <v:shape id="Text Box 85" o:spid="_x0000_s1071" type="#_x0000_t202" style="position:absolute;left:9854;top:8914;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14:paraId="7E29339D" w14:textId="77777777" w:rsidR="00741BC6" w:rsidRDefault="00741BC6">
                              <w:proofErr w:type="spellStart"/>
                              <w:r>
                                <w:t>SOep</w:t>
                              </w:r>
                              <w:proofErr w:type="spellEnd"/>
                            </w:p>
                          </w:txbxContent>
                        </v:textbox>
                      </v:shape>
                      <v:shape id="Text Box 86" o:spid="_x0000_s1072" type="#_x0000_t202" style="position:absolute;left:8687;top:9082;width:148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14:paraId="7E29339E"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v:textbox>
                      </v:shape>
                      <v:shape id="Text Box 87" o:spid="_x0000_s1073" type="#_x0000_t202" style="position:absolute;left:9929;top:9259;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14:paraId="7E29339F" w14:textId="77777777" w:rsidR="00741BC6" w:rsidRDefault="00741BC6">
                              <w:r>
                                <w:t>SOs</w:t>
                              </w:r>
                            </w:p>
                          </w:txbxContent>
                        </v:textbox>
                      </v:shape>
                      <v:line id="Line 88" o:spid="_x0000_s1074" style="position:absolute;flip:y;visibility:visible;mso-wrap-style:square" from="9752,9247" to="10367,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mcGcQAAADcAAAADwAAAGRycy9kb3ducmV2LnhtbESPTYvCQAyG74L/YYiwF9GpHkSro4iw&#10;sCzswQ9Qb6ET22onUzqj7f57c1jYW0LejyerTecq9aImlJ4NTMYJKOLM25JzA6fj52gOKkRki5Vn&#10;MvBLATbrfm+FqfUt7+l1iLmSEA4pGihirFOtQ1aQwzD2NbHcbr5xGGVtcm0bbCXcVXqaJDPtsGRp&#10;KLCmXUHZ4/B0UnLf5defO2Xnxbn+bmeTYXu5PI35GHTbJahIXfwX/7m/rOBPhVaekQn0+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ZwZxAAAANwAAAAPAAAAAAAAAAAA&#10;AAAAAKECAABkcnMvZG93bnJldi54bWxQSwUGAAAAAAQABAD5AAAAkgMAAAAA&#10;" strokeweight="1pt"/>
                    </v:group>
                  </w:pict>
                </mc:Fallback>
              </mc:AlternateContent>
            </w:r>
          </w:p>
        </w:tc>
      </w:tr>
      <w:tr w:rsidR="00F65CE2" w:rsidRPr="00157FD1" w14:paraId="7E2916B6" w14:textId="77777777">
        <w:tc>
          <w:tcPr>
            <w:tcW w:w="1282" w:type="dxa"/>
          </w:tcPr>
          <w:p w14:paraId="7E2916B2" w14:textId="77777777" w:rsidR="00F65CE2" w:rsidRPr="00157FD1" w:rsidRDefault="00F65CE2" w:rsidP="00F65CE2">
            <w:pPr>
              <w:pStyle w:val="TableText"/>
            </w:pPr>
            <w:r w:rsidRPr="00157FD1">
              <w:t>SO4</w:t>
            </w:r>
          </w:p>
        </w:tc>
        <w:tc>
          <w:tcPr>
            <w:tcW w:w="3038" w:type="dxa"/>
          </w:tcPr>
          <w:p w14:paraId="7E2916B3" w14:textId="77777777" w:rsidR="00F65CE2" w:rsidRPr="00157FD1" w:rsidRDefault="00F65CE2" w:rsidP="00F65CE2">
            <w:pPr>
              <w:pStyle w:val="TableText"/>
            </w:pPr>
            <w:r w:rsidRPr="00157FD1">
              <w:t xml:space="preserve">Service </w:t>
            </w:r>
            <w:r>
              <w:t>i</w:t>
            </w:r>
            <w:r w:rsidRPr="00157FD1">
              <w:t xml:space="preserve">mpact </w:t>
            </w:r>
            <w:r>
              <w:t>p</w:t>
            </w:r>
            <w:r w:rsidRPr="00157FD1">
              <w:t>roduct</w:t>
            </w:r>
            <w:r>
              <w:t>-a</w:t>
            </w:r>
            <w:r w:rsidRPr="00157FD1">
              <w:t xml:space="preserve">ttributable </w:t>
            </w:r>
            <w:r>
              <w:t>o</w:t>
            </w:r>
            <w:r w:rsidRPr="00157FD1">
              <w:t xml:space="preserve">utage </w:t>
            </w:r>
            <w:r>
              <w:t>d</w:t>
            </w:r>
            <w:r w:rsidRPr="00157FD1">
              <w:t>owntime per NU per year</w:t>
            </w:r>
          </w:p>
          <w:p w14:paraId="7E2916B4" w14:textId="77777777" w:rsidR="00F65CE2" w:rsidRPr="00157FD1" w:rsidRDefault="00F65CE2" w:rsidP="00F65CE2">
            <w:pPr>
              <w:pStyle w:val="TableText"/>
              <w:rPr>
                <w:kern w:val="28"/>
              </w:rPr>
            </w:pPr>
          </w:p>
        </w:tc>
        <w:tc>
          <w:tcPr>
            <w:tcW w:w="2059" w:type="dxa"/>
          </w:tcPr>
          <w:p w14:paraId="7E2916B5" w14:textId="77777777" w:rsidR="00F65CE2" w:rsidRPr="00157FD1" w:rsidRDefault="00C0437A">
            <w:pPr>
              <w:pStyle w:val="NormBold"/>
            </w:pPr>
            <w:r>
              <w:rPr>
                <w:noProof/>
                <w:lang w:val="de-DE" w:eastAsia="de-DE"/>
              </w:rPr>
              <mc:AlternateContent>
                <mc:Choice Requires="wpg">
                  <w:drawing>
                    <wp:anchor distT="0" distB="0" distL="114300" distR="114300" simplePos="0" relativeHeight="251659776" behindDoc="0" locked="0" layoutInCell="1" allowOverlap="1" wp14:anchorId="7E293191" wp14:editId="7E293192">
                      <wp:simplePos x="0" y="0"/>
                      <wp:positionH relativeFrom="column">
                        <wp:posOffset>38735</wp:posOffset>
                      </wp:positionH>
                      <wp:positionV relativeFrom="paragraph">
                        <wp:posOffset>25400</wp:posOffset>
                      </wp:positionV>
                      <wp:extent cx="1617345" cy="590550"/>
                      <wp:effectExtent l="635" t="0" r="1270" b="3175"/>
                      <wp:wrapNone/>
                      <wp:docPr id="11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7345" cy="590550"/>
                                <a:chOff x="8682" y="9654"/>
                                <a:chExt cx="2547" cy="930"/>
                              </a:xfrm>
                            </wpg:grpSpPr>
                            <wps:wsp>
                              <wps:cNvPr id="119" name="Text Box 75"/>
                              <wps:cNvSpPr txBox="1">
                                <a:spLocks noChangeArrowheads="1"/>
                              </wps:cNvSpPr>
                              <wps:spPr bwMode="auto">
                                <a:xfrm>
                                  <a:off x="9834" y="9654"/>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0" w14:textId="77777777" w:rsidR="00741BC6" w:rsidRDefault="00741BC6">
                                    <w:proofErr w:type="spellStart"/>
                                    <w:r>
                                      <w:t>SOdp</w:t>
                                    </w:r>
                                    <w:proofErr w:type="spellEnd"/>
                                  </w:p>
                                </w:txbxContent>
                              </wps:txbx>
                              <wps:bodyPr rot="0" vert="horz" wrap="square" lIns="0" tIns="0" rIns="0" bIns="0" anchor="t" anchorCtr="0" upright="1">
                                <a:noAutofit/>
                              </wps:bodyPr>
                            </wps:wsp>
                            <wps:wsp>
                              <wps:cNvPr id="120" name="Text Box 76"/>
                              <wps:cNvSpPr txBox="1">
                                <a:spLocks noChangeArrowheads="1"/>
                              </wps:cNvSpPr>
                              <wps:spPr bwMode="auto">
                                <a:xfrm>
                                  <a:off x="8682" y="9812"/>
                                  <a:ext cx="148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1"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wps:txbx>
                              <wps:bodyPr rot="0" vert="horz" wrap="square" lIns="0" tIns="0" rIns="0" bIns="0" anchor="t" anchorCtr="0" upright="1">
                                <a:noAutofit/>
                              </wps:bodyPr>
                            </wps:wsp>
                            <wps:wsp>
                              <wps:cNvPr id="121" name="Text Box 77"/>
                              <wps:cNvSpPr txBox="1">
                                <a:spLocks noChangeArrowheads="1"/>
                              </wps:cNvSpPr>
                              <wps:spPr bwMode="auto">
                                <a:xfrm>
                                  <a:off x="9939" y="9999"/>
                                  <a:ext cx="12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2" w14:textId="77777777" w:rsidR="00741BC6" w:rsidRDefault="00741BC6">
                                    <w:r>
                                      <w:t>SOs</w:t>
                                    </w:r>
                                  </w:p>
                                </w:txbxContent>
                              </wps:txbx>
                              <wps:bodyPr rot="0" vert="horz" wrap="square" lIns="0" tIns="0" rIns="0" bIns="0" anchor="t" anchorCtr="0" upright="1">
                                <a:noAutofit/>
                              </wps:bodyPr>
                            </wps:wsp>
                            <wps:wsp>
                              <wps:cNvPr id="122" name="Line 78"/>
                              <wps:cNvCnPr/>
                              <wps:spPr bwMode="auto">
                                <a:xfrm flipV="1">
                                  <a:off x="9747" y="9977"/>
                                  <a:ext cx="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75" style="position:absolute;margin-left:3.05pt;margin-top:2pt;width:127.35pt;height:46.5pt;z-index:251659776" coordorigin="8682,9654" coordsize="2547,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">
                      <v:shape id="Text Box 75" o:spid="_x0000_s1076" type="#_x0000_t202" style="position:absolute;left:9834;top:9654;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14:paraId="7E2933A0" w14:textId="77777777" w:rsidR="00741BC6" w:rsidRDefault="00741BC6">
                              <w:proofErr w:type="spellStart"/>
                              <w:r>
                                <w:t>SOdp</w:t>
                              </w:r>
                              <w:proofErr w:type="spellEnd"/>
                            </w:p>
                          </w:txbxContent>
                        </v:textbox>
                      </v:shape>
                      <v:shape id="Text Box 76" o:spid="_x0000_s1077" type="#_x0000_t202" style="position:absolute;left:8682;top:9812;width:148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14:paraId="7E2933A1" w14:textId="77777777" w:rsidR="00741BC6" w:rsidRDefault="00741BC6">
                              <w:pPr>
                                <w:pStyle w:val="TableText"/>
                                <w:tabs>
                                  <w:tab w:val="clear" w:pos="360"/>
                                  <w:tab w:val="clear" w:pos="720"/>
                                </w:tabs>
                                <w:spacing w:before="0"/>
                                <w:rPr>
                                  <w:snapToGrid/>
                                  <w:szCs w:val="24"/>
                                </w:rPr>
                              </w:pPr>
                              <w:proofErr w:type="spellStart"/>
                              <w:r>
                                <w:rPr>
                                  <w:snapToGrid/>
                                  <w:szCs w:val="24"/>
                                </w:rPr>
                                <w:t>Afactor</w:t>
                              </w:r>
                              <w:proofErr w:type="spellEnd"/>
                              <w:r>
                                <w:rPr>
                                  <w:snapToGrid/>
                                  <w:szCs w:val="24"/>
                                </w:rPr>
                                <w:t xml:space="preserve"> x </w:t>
                              </w:r>
                            </w:p>
                          </w:txbxContent>
                        </v:textbox>
                      </v:shape>
                      <v:shape id="Text Box 77" o:spid="_x0000_s1078" type="#_x0000_t202" style="position:absolute;left:9939;top:9999;width:12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14:paraId="7E2933A2" w14:textId="77777777" w:rsidR="00741BC6" w:rsidRDefault="00741BC6">
                              <w:r>
                                <w:t>SOs</w:t>
                              </w:r>
                            </w:p>
                          </w:txbxContent>
                        </v:textbox>
                      </v:shape>
                      <v:line id="Line 78" o:spid="_x0000_s1079" style="position:absolute;flip:y;visibility:visible;mso-wrap-style:square" from="9747,9977" to="10362,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Gr88YAAADcAAAADwAAAGRycy9kb3ducmV2LnhtbESPS4vCQBCE7wv+h6EFL8s6MQfRrBMR&#10;QRDBgw9Qb02mN4/N9ITMaOK/d4SFvXVT1fVVL5a9qcWDWldaVjAZRyCIM6tLzhWcT5uvGQjnkTXW&#10;lknBkxws08HHAhNtOz7Q4+hzEULYJaig8L5JpHRZQQbd2DbEQfuxrUEf1jaXusUuhJtaxlE0lQZL&#10;DoQCG1oXlP0e7yZAqnV+21eUXeaXZtdNJ5/d9XpXajTsV98gPPX+3/x3vdWhfhzD+5kwgU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xq/PGAAAA3AAAAA8AAAAAAAAA&#10;AAAAAAAAoQIAAGRycy9kb3ducmV2LnhtbFBLBQYAAAAABAAEAPkAAACUAwAAAAA=&#10;" strokeweight="1pt"/>
                    </v:group>
                  </w:pict>
                </mc:Fallback>
              </mc:AlternateContent>
            </w:r>
          </w:p>
        </w:tc>
      </w:tr>
    </w:tbl>
    <w:p w14:paraId="7E2916B7" w14:textId="77777777" w:rsidR="00F65CE2" w:rsidRPr="00157FD1" w:rsidRDefault="00F65CE2">
      <w:pPr>
        <w:pStyle w:val="ParSpacer"/>
      </w:pPr>
    </w:p>
    <w:p w14:paraId="7E2916B8" w14:textId="77777777" w:rsidR="00F65CE2" w:rsidRPr="00157FD1" w:rsidRDefault="00F65CE2">
      <w:pPr>
        <w:pStyle w:val="BodyTextTab0"/>
      </w:pPr>
      <w:r w:rsidRPr="00157FD1">
        <w:t>e)</w:t>
      </w:r>
      <w:r w:rsidRPr="00157FD1">
        <w:tab/>
        <w:t>Reported Data and Format</w:t>
      </w:r>
    </w:p>
    <w:p w14:paraId="7E2916B9"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6BA" w14:textId="77777777" w:rsidR="00F65CE2" w:rsidRPr="00157FD1" w:rsidRDefault="00F65CE2">
      <w:pPr>
        <w:pStyle w:val="BodyTextTab1"/>
      </w:pPr>
      <w:r w:rsidRPr="00157FD1">
        <w:t>2)</w:t>
      </w:r>
      <w:r w:rsidRPr="00157FD1">
        <w:tab/>
        <w:t>The SO measurement shall be reported for each month and each product category with data elements, or equivalent as defined by the TL 9000 Administrator, shown in Table</w:t>
      </w:r>
      <w:r>
        <w:t> </w:t>
      </w:r>
      <w:r w:rsidRPr="00157FD1">
        <w:t>6.1</w:t>
      </w:r>
      <w:r>
        <w:noBreakHyphen/>
      </w:r>
      <w:r w:rsidRPr="00157FD1">
        <w:t>4.</w:t>
      </w:r>
    </w:p>
    <w:p w14:paraId="7E2916BB" w14:textId="77777777" w:rsidR="00F65CE2" w:rsidRPr="00157FD1" w:rsidRDefault="00F65CE2">
      <w:pPr>
        <w:pStyle w:val="BodyTextInd2"/>
      </w:pPr>
      <w:r w:rsidRPr="00157FD1">
        <w:t>In most product categories the SO measurement data reported are shown in Table</w:t>
      </w:r>
      <w:r>
        <w:t> </w:t>
      </w:r>
      <w:r w:rsidRPr="00157FD1">
        <w:t>6.1</w:t>
      </w:r>
      <w:r>
        <w:noBreakHyphen/>
      </w:r>
      <w:r w:rsidRPr="00157FD1">
        <w:t>4. In some product categories the SO measurement is applied to both host and remote components. In these cases, the host and remote data are calculated using the formulas in Table</w:t>
      </w:r>
      <w:r>
        <w:t> </w:t>
      </w:r>
      <w:r w:rsidRPr="00157FD1">
        <w:t>6.1-2 but the data are reported using the mnemonics in Table</w:t>
      </w:r>
      <w:r>
        <w:t> </w:t>
      </w:r>
      <w:r w:rsidRPr="00157FD1">
        <w:t>6.1</w:t>
      </w:r>
      <w:r>
        <w:noBreakHyphen/>
      </w:r>
      <w:r w:rsidRPr="00157FD1">
        <w:t>4 prefixed by an “h” and “r”, respectively. Both host and remote data are reported in the same data submission.</w:t>
      </w:r>
    </w:p>
    <w:p w14:paraId="7E2916BC" w14:textId="77777777" w:rsidR="00F65CE2" w:rsidRPr="00157FD1" w:rsidRDefault="00F65CE2" w:rsidP="00F65CE2">
      <w:pPr>
        <w:pStyle w:val="ParSpacer"/>
        <w:rPr>
          <w:kern w:val="28"/>
        </w:rPr>
      </w:pPr>
    </w:p>
    <w:p w14:paraId="7E2916BD" w14:textId="77777777" w:rsidR="00F65CE2" w:rsidRPr="00157FD1" w:rsidRDefault="00F65CE2">
      <w:pPr>
        <w:pStyle w:val="berschrift4"/>
      </w:pPr>
      <w:r>
        <w:br w:type="page"/>
      </w:r>
      <w:bookmarkStart w:id="302" w:name="_Toc137886488"/>
      <w:bookmarkStart w:id="303" w:name="_Toc200531248"/>
      <w:r w:rsidRPr="00157FD1">
        <w:lastRenderedPageBreak/>
        <w:t>Table 6.1</w:t>
      </w:r>
      <w:r w:rsidRPr="00157FD1">
        <w:noBreakHyphen/>
        <w:t>4</w:t>
      </w:r>
      <w:r w:rsidRPr="00157FD1">
        <w:tab/>
        <w:t>SO Data Table</w:t>
      </w:r>
      <w:bookmarkEnd w:id="302"/>
      <w:bookmarkEnd w:id="303"/>
    </w:p>
    <w:p w14:paraId="7E2916BE"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699"/>
        <w:gridCol w:w="5141"/>
      </w:tblGrid>
      <w:tr w:rsidR="00F65CE2" w:rsidRPr="00157FD1" w14:paraId="7E2916C1" w14:textId="77777777">
        <w:tc>
          <w:tcPr>
            <w:tcW w:w="1699" w:type="dxa"/>
            <w:tcBorders>
              <w:bottom w:val="single" w:sz="8" w:space="0" w:color="auto"/>
            </w:tcBorders>
          </w:tcPr>
          <w:p w14:paraId="7E2916B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41" w:type="dxa"/>
            <w:tcBorders>
              <w:bottom w:val="single" w:sz="8" w:space="0" w:color="auto"/>
            </w:tcBorders>
          </w:tcPr>
          <w:p w14:paraId="7E2916C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6C4" w14:textId="77777777">
        <w:tc>
          <w:tcPr>
            <w:tcW w:w="1699" w:type="dxa"/>
          </w:tcPr>
          <w:p w14:paraId="7E2916C2" w14:textId="77777777" w:rsidR="00F65CE2" w:rsidRPr="00157FD1" w:rsidRDefault="00F65CE2" w:rsidP="00F65CE2">
            <w:pPr>
              <w:pStyle w:val="TableText"/>
              <w:rPr>
                <w:kern w:val="28"/>
              </w:rPr>
            </w:pPr>
            <w:r w:rsidRPr="00157FD1">
              <w:rPr>
                <w:kern w:val="28"/>
              </w:rPr>
              <w:t>MeasurementID</w:t>
            </w:r>
          </w:p>
        </w:tc>
        <w:tc>
          <w:tcPr>
            <w:tcW w:w="5141" w:type="dxa"/>
          </w:tcPr>
          <w:p w14:paraId="7E2916C3" w14:textId="77777777" w:rsidR="00F65CE2" w:rsidRPr="00157FD1" w:rsidRDefault="00F65CE2" w:rsidP="00F65CE2">
            <w:pPr>
              <w:pStyle w:val="TableText"/>
              <w:rPr>
                <w:kern w:val="28"/>
              </w:rPr>
            </w:pPr>
            <w:r w:rsidRPr="00157FD1">
              <w:rPr>
                <w:kern w:val="28"/>
              </w:rPr>
              <w:t>SO</w:t>
            </w:r>
          </w:p>
        </w:tc>
      </w:tr>
      <w:tr w:rsidR="00F65CE2" w:rsidRPr="00157FD1" w14:paraId="7E2916C7" w14:textId="77777777">
        <w:tc>
          <w:tcPr>
            <w:tcW w:w="1699" w:type="dxa"/>
          </w:tcPr>
          <w:p w14:paraId="7E2916C5" w14:textId="77777777" w:rsidR="00F65CE2" w:rsidRPr="00157FD1" w:rsidRDefault="00F65CE2" w:rsidP="00F65CE2">
            <w:pPr>
              <w:pStyle w:val="TableText"/>
            </w:pPr>
            <w:r w:rsidRPr="00157FD1">
              <w:t>SOa</w:t>
            </w:r>
          </w:p>
        </w:tc>
        <w:tc>
          <w:tcPr>
            <w:tcW w:w="5141" w:type="dxa"/>
          </w:tcPr>
          <w:p w14:paraId="7E2916C6" w14:textId="77777777" w:rsidR="00F65CE2" w:rsidRPr="00157FD1" w:rsidRDefault="00F65CE2" w:rsidP="00F65CE2">
            <w:pPr>
              <w:pStyle w:val="TableText"/>
              <w:rPr>
                <w:kern w:val="28"/>
              </w:rPr>
            </w:pPr>
            <w:r w:rsidRPr="00157FD1">
              <w:rPr>
                <w:kern w:val="28"/>
              </w:rPr>
              <w:t>Afactor</w:t>
            </w:r>
          </w:p>
        </w:tc>
      </w:tr>
      <w:tr w:rsidR="00F65CE2" w:rsidRPr="00157FD1" w14:paraId="7E2916CA" w14:textId="77777777">
        <w:tc>
          <w:tcPr>
            <w:tcW w:w="1699" w:type="dxa"/>
          </w:tcPr>
          <w:p w14:paraId="7E2916C8" w14:textId="77777777" w:rsidR="00F65CE2" w:rsidRPr="00157FD1" w:rsidRDefault="00F65CE2" w:rsidP="00F65CE2">
            <w:pPr>
              <w:pStyle w:val="TableText"/>
            </w:pPr>
            <w:r w:rsidRPr="00157FD1">
              <w:t>SOs</w:t>
            </w:r>
          </w:p>
        </w:tc>
        <w:tc>
          <w:tcPr>
            <w:tcW w:w="5141" w:type="dxa"/>
          </w:tcPr>
          <w:p w14:paraId="7E2916C9" w14:textId="50374C15" w:rsidR="00F65CE2" w:rsidRPr="00157FD1" w:rsidRDefault="00F65CE2" w:rsidP="00465E6D">
            <w:pPr>
              <w:pStyle w:val="TableText"/>
              <w:rPr>
                <w:kern w:val="28"/>
              </w:rPr>
            </w:pPr>
            <w:r>
              <w:t xml:space="preserve">Normalization </w:t>
            </w:r>
            <w:r w:rsidR="00465E6D">
              <w:t>Factor</w:t>
            </w:r>
          </w:p>
        </w:tc>
      </w:tr>
      <w:tr w:rsidR="00F65CE2" w:rsidRPr="00157FD1" w14:paraId="7E2916CD" w14:textId="77777777">
        <w:tc>
          <w:tcPr>
            <w:tcW w:w="1699" w:type="dxa"/>
          </w:tcPr>
          <w:p w14:paraId="7E2916CB" w14:textId="77777777" w:rsidR="00F65CE2" w:rsidRPr="00157FD1" w:rsidRDefault="00F65CE2" w:rsidP="00F65CE2">
            <w:pPr>
              <w:pStyle w:val="TableText"/>
            </w:pPr>
            <w:r w:rsidRPr="00157FD1">
              <w:t>SOea</w:t>
            </w:r>
          </w:p>
        </w:tc>
        <w:tc>
          <w:tcPr>
            <w:tcW w:w="5141" w:type="dxa"/>
          </w:tcPr>
          <w:p w14:paraId="7E2916CC" w14:textId="77777777" w:rsidR="00F65CE2" w:rsidRPr="00157FD1" w:rsidRDefault="00F65CE2" w:rsidP="00F65CE2">
            <w:pPr>
              <w:pStyle w:val="TableText"/>
            </w:pPr>
            <w:r w:rsidRPr="00157FD1">
              <w:t>Calculated outage frequency for all causes</w:t>
            </w:r>
          </w:p>
        </w:tc>
      </w:tr>
      <w:tr w:rsidR="00F65CE2" w:rsidRPr="00157FD1" w14:paraId="7E2916D0" w14:textId="77777777">
        <w:tc>
          <w:tcPr>
            <w:tcW w:w="1699" w:type="dxa"/>
          </w:tcPr>
          <w:p w14:paraId="7E2916CE" w14:textId="77777777" w:rsidR="00F65CE2" w:rsidRPr="00157FD1" w:rsidRDefault="00F65CE2" w:rsidP="00F65CE2">
            <w:pPr>
              <w:pStyle w:val="TableText"/>
            </w:pPr>
            <w:r w:rsidRPr="00157FD1">
              <w:t xml:space="preserve">SOda </w:t>
            </w:r>
          </w:p>
        </w:tc>
        <w:tc>
          <w:tcPr>
            <w:tcW w:w="5141" w:type="dxa"/>
          </w:tcPr>
          <w:p w14:paraId="7E2916CF" w14:textId="77777777" w:rsidR="00F65CE2" w:rsidRPr="00157FD1" w:rsidRDefault="00F65CE2" w:rsidP="00F65CE2">
            <w:pPr>
              <w:pStyle w:val="TableText"/>
            </w:pPr>
            <w:r w:rsidRPr="00157FD1">
              <w:t xml:space="preserve">Calculated downtime in </w:t>
            </w:r>
            <w:r>
              <w:t xml:space="preserve">NU </w:t>
            </w:r>
            <w:r w:rsidRPr="00157FD1">
              <w:t>minutes for all causes</w:t>
            </w:r>
          </w:p>
        </w:tc>
      </w:tr>
      <w:tr w:rsidR="00F65CE2" w:rsidRPr="00157FD1" w14:paraId="7E2916D3" w14:textId="77777777">
        <w:tc>
          <w:tcPr>
            <w:tcW w:w="1699" w:type="dxa"/>
          </w:tcPr>
          <w:p w14:paraId="7E2916D1" w14:textId="77777777" w:rsidR="00F65CE2" w:rsidRPr="00157FD1" w:rsidRDefault="00F65CE2" w:rsidP="00F65CE2">
            <w:pPr>
              <w:pStyle w:val="TableText"/>
            </w:pPr>
            <w:r w:rsidRPr="00157FD1">
              <w:t>SOep</w:t>
            </w:r>
          </w:p>
        </w:tc>
        <w:tc>
          <w:tcPr>
            <w:tcW w:w="5141" w:type="dxa"/>
          </w:tcPr>
          <w:p w14:paraId="7E2916D2" w14:textId="77777777" w:rsidR="00F65CE2" w:rsidRPr="00157FD1" w:rsidRDefault="00F65CE2" w:rsidP="00F65CE2">
            <w:pPr>
              <w:pStyle w:val="TableText"/>
            </w:pPr>
            <w:r w:rsidRPr="00157FD1">
              <w:t>Calculated outage frequency for product</w:t>
            </w:r>
            <w:r>
              <w:t>-</w:t>
            </w:r>
            <w:r w:rsidRPr="00157FD1">
              <w:t>attributable causes</w:t>
            </w:r>
          </w:p>
        </w:tc>
      </w:tr>
      <w:tr w:rsidR="00F65CE2" w:rsidRPr="00157FD1" w14:paraId="7E2916D6" w14:textId="77777777">
        <w:tc>
          <w:tcPr>
            <w:tcW w:w="1699" w:type="dxa"/>
          </w:tcPr>
          <w:p w14:paraId="7E2916D4" w14:textId="77777777" w:rsidR="00F65CE2" w:rsidRPr="00157FD1" w:rsidRDefault="00F65CE2" w:rsidP="00F65CE2">
            <w:pPr>
              <w:pStyle w:val="TableText"/>
            </w:pPr>
            <w:r w:rsidRPr="00157FD1">
              <w:t>SOdp</w:t>
            </w:r>
          </w:p>
        </w:tc>
        <w:tc>
          <w:tcPr>
            <w:tcW w:w="5141" w:type="dxa"/>
          </w:tcPr>
          <w:p w14:paraId="7E2916D5" w14:textId="77777777" w:rsidR="00F65CE2" w:rsidRPr="00157FD1" w:rsidRDefault="00F65CE2" w:rsidP="00F65CE2">
            <w:pPr>
              <w:pStyle w:val="TableText"/>
            </w:pPr>
            <w:r w:rsidRPr="00157FD1">
              <w:t xml:space="preserve">Calculated downtime in </w:t>
            </w:r>
            <w:r>
              <w:t xml:space="preserve">NU </w:t>
            </w:r>
            <w:r w:rsidRPr="00157FD1">
              <w:t>minutes for product</w:t>
            </w:r>
            <w:r>
              <w:t>-</w:t>
            </w:r>
            <w:r w:rsidRPr="00157FD1">
              <w:t>attributable causes</w:t>
            </w:r>
          </w:p>
        </w:tc>
      </w:tr>
    </w:tbl>
    <w:p w14:paraId="7E2916D7" w14:textId="77777777" w:rsidR="00F65CE2" w:rsidRPr="00157FD1" w:rsidRDefault="00F65CE2">
      <w:pPr>
        <w:pStyle w:val="ParSpacer"/>
      </w:pPr>
    </w:p>
    <w:p w14:paraId="7E2916D8" w14:textId="77777777" w:rsidR="00F65CE2" w:rsidRPr="00157FD1" w:rsidRDefault="00F65CE2" w:rsidP="00F65CE2">
      <w:pPr>
        <w:pStyle w:val="berschrift3"/>
      </w:pPr>
      <w:r w:rsidRPr="00157FD1">
        <w:t>6.1.5</w:t>
      </w:r>
      <w:r w:rsidRPr="00157FD1">
        <w:tab/>
        <w:t>Sources of Data</w:t>
      </w:r>
    </w:p>
    <w:p w14:paraId="7E2916D9" w14:textId="77777777" w:rsidR="00F65CE2" w:rsidRDefault="00F65CE2" w:rsidP="00F65CE2">
      <w:pPr>
        <w:pStyle w:val="BodyText"/>
        <w:rPr>
          <w:kern w:val="28"/>
        </w:rPr>
      </w:pPr>
      <w:r w:rsidRPr="00157FD1">
        <w:rPr>
          <w:kern w:val="28"/>
        </w:rPr>
        <w:t>Data for the SO measurement are derived from information provided by customers and</w:t>
      </w:r>
      <w:r>
        <w:rPr>
          <w:kern w:val="28"/>
        </w:rPr>
        <w:t>/or</w:t>
      </w:r>
      <w:r w:rsidRPr="00157FD1">
        <w:rPr>
          <w:kern w:val="28"/>
        </w:rPr>
        <w:t xml:space="preserve"> from analysis by the organization.</w:t>
      </w:r>
    </w:p>
    <w:p w14:paraId="7E2916DA" w14:textId="77777777" w:rsidR="00F65CE2" w:rsidRPr="00263589" w:rsidRDefault="00F65CE2" w:rsidP="00F65CE2">
      <w:pPr>
        <w:pStyle w:val="BodyText"/>
      </w:pPr>
      <w:r w:rsidRPr="00263589">
        <w:t>Where th</w:t>
      </w:r>
      <w:r>
        <w:t>e Organization is dependent on c</w:t>
      </w:r>
      <w:r w:rsidRPr="00263589">
        <w:t>ustomers for outage data:</w:t>
      </w:r>
    </w:p>
    <w:p w14:paraId="7E2916DB" w14:textId="77777777" w:rsidR="00F65CE2" w:rsidRPr="00157FD1" w:rsidRDefault="00F65CE2" w:rsidP="00F65CE2">
      <w:pPr>
        <w:pStyle w:val="BodyTextTab0"/>
      </w:pPr>
      <w:r w:rsidRPr="00157FD1">
        <w:t>a)</w:t>
      </w:r>
      <w:r w:rsidRPr="00157FD1">
        <w:tab/>
        <w:t>Customers</w:t>
      </w:r>
    </w:p>
    <w:p w14:paraId="7E2916DC" w14:textId="77777777" w:rsidR="00F65CE2" w:rsidRPr="00157FD1" w:rsidRDefault="00F65CE2" w:rsidP="00F65CE2">
      <w:pPr>
        <w:pStyle w:val="BodyTextTab1"/>
      </w:pPr>
      <w:r w:rsidRPr="00157FD1">
        <w:t>1)</w:t>
      </w:r>
      <w:r w:rsidRPr="00157FD1">
        <w:tab/>
        <w:t xml:space="preserve">report, via agreed methods, all outage data and normalization unit population data, for example, installed base, necessary to calculate the applicable outage </w:t>
      </w:r>
      <w:r>
        <w:t>measurements</w:t>
      </w:r>
      <w:r w:rsidRPr="00157FD1">
        <w:t>.</w:t>
      </w:r>
    </w:p>
    <w:p w14:paraId="7E2916DD" w14:textId="77777777" w:rsidR="00F65CE2" w:rsidRPr="00157FD1" w:rsidRDefault="00F65CE2" w:rsidP="00F65CE2">
      <w:pPr>
        <w:pStyle w:val="BodyTextTab0"/>
      </w:pPr>
      <w:r w:rsidRPr="00157FD1">
        <w:t>b)</w:t>
      </w:r>
      <w:r w:rsidRPr="00157FD1">
        <w:tab/>
        <w:t>Organizations</w:t>
      </w:r>
    </w:p>
    <w:p w14:paraId="7E2916DE" w14:textId="77777777" w:rsidR="00F65CE2" w:rsidRPr="00157FD1" w:rsidRDefault="00F65CE2" w:rsidP="00F65CE2">
      <w:pPr>
        <w:pStyle w:val="BodyTextTab1"/>
      </w:pPr>
      <w:r w:rsidRPr="00157FD1">
        <w:t>1)</w:t>
      </w:r>
      <w:r w:rsidRPr="00157FD1">
        <w:tab/>
        <w:t>receive and record outage related data, and</w:t>
      </w:r>
    </w:p>
    <w:p w14:paraId="7E2916DF" w14:textId="77777777" w:rsidR="00F65CE2" w:rsidRPr="00157FD1" w:rsidRDefault="00F65CE2" w:rsidP="00F65CE2">
      <w:pPr>
        <w:pStyle w:val="BodyTextTab1"/>
      </w:pPr>
      <w:r w:rsidRPr="00157FD1">
        <w:t>2)</w:t>
      </w:r>
      <w:r w:rsidRPr="00157FD1">
        <w:tab/>
        <w:t>receive and record number of normalization units.</w:t>
      </w:r>
    </w:p>
    <w:p w14:paraId="7E2916E0" w14:textId="77777777" w:rsidR="00F65CE2" w:rsidRDefault="00F65CE2" w:rsidP="00F65CE2">
      <w:pPr>
        <w:pStyle w:val="ParSpacer"/>
      </w:pPr>
    </w:p>
    <w:p w14:paraId="7E2916E1" w14:textId="77777777" w:rsidR="00F65CE2" w:rsidRPr="00157FD1" w:rsidRDefault="00F65CE2" w:rsidP="00F65CE2">
      <w:pPr>
        <w:pStyle w:val="BodyText"/>
      </w:pPr>
      <w:r w:rsidRPr="00157FD1">
        <w:t>If the customer does not supply outage data, then the organization is not responsible for reporting this measurement. When the customer supplied normalization information is insufficient, organizations may calculate the normalizing information based on internal shipment or billing records for products within the scope of the applicable registration and according to the Measurement Applicability Table (</w:t>
      </w:r>
      <w:r>
        <w:t>Normalization Units</w:t>
      </w:r>
      <w:r w:rsidRPr="00157FD1">
        <w:t xml:space="preserve">), Appendix A, </w:t>
      </w:r>
      <w:r>
        <w:t>Table A</w:t>
      </w:r>
      <w:r>
        <w:noBreakHyphen/>
        <w:t>2</w:t>
      </w:r>
      <w:r w:rsidRPr="00157FD1">
        <w:t>.</w:t>
      </w:r>
    </w:p>
    <w:p w14:paraId="7E2916E2" w14:textId="77777777" w:rsidR="00F65CE2" w:rsidRDefault="00F65CE2" w:rsidP="00F65CE2">
      <w:pPr>
        <w:pStyle w:val="ParSpacer"/>
        <w:rPr>
          <w:kern w:val="28"/>
        </w:rPr>
      </w:pPr>
    </w:p>
    <w:p w14:paraId="7E2916E3" w14:textId="77777777" w:rsidR="00F65CE2" w:rsidRPr="00D56AD0" w:rsidRDefault="00F65CE2" w:rsidP="00F65CE2">
      <w:pPr>
        <w:pStyle w:val="BodyText"/>
      </w:pPr>
      <w:r w:rsidRPr="00D56AD0">
        <w:t>Where the Organization has direct access to outage data:</w:t>
      </w:r>
    </w:p>
    <w:p w14:paraId="7E2916E4" w14:textId="77777777" w:rsidR="00F65CE2" w:rsidRPr="00263589" w:rsidRDefault="00F65CE2" w:rsidP="00F65CE2">
      <w:pPr>
        <w:pStyle w:val="BodyTextTab0"/>
      </w:pPr>
      <w:r>
        <w:t>c)</w:t>
      </w:r>
      <w:r>
        <w:tab/>
      </w:r>
      <w:r w:rsidRPr="00263589">
        <w:t>Organizations</w:t>
      </w:r>
    </w:p>
    <w:p w14:paraId="7E2916E5" w14:textId="77777777" w:rsidR="00F65CE2" w:rsidRPr="00D56AD0" w:rsidRDefault="00F65CE2" w:rsidP="00F65CE2">
      <w:pPr>
        <w:pStyle w:val="BodyTextTab1"/>
        <w:tabs>
          <w:tab w:val="clear" w:pos="2880"/>
          <w:tab w:val="left" w:pos="2520"/>
        </w:tabs>
      </w:pPr>
      <w:r>
        <w:t>1)</w:t>
      </w:r>
      <w:r>
        <w:tab/>
      </w:r>
      <w:r w:rsidRPr="00D56AD0">
        <w:t>record outage-related data from their inte</w:t>
      </w:r>
      <w:r>
        <w:t xml:space="preserve">rnal network monitoring system and/or </w:t>
      </w:r>
      <w:r w:rsidRPr="00D56AD0">
        <w:t>receive data directly from customers.</w:t>
      </w:r>
    </w:p>
    <w:p w14:paraId="7E2916E6" w14:textId="77777777" w:rsidR="00F65CE2" w:rsidRPr="00D56AD0" w:rsidRDefault="00F65CE2" w:rsidP="00F65CE2">
      <w:pPr>
        <w:pStyle w:val="ParSpacer"/>
      </w:pPr>
    </w:p>
    <w:p w14:paraId="7E2916E7" w14:textId="77777777" w:rsidR="00F65CE2" w:rsidRDefault="00F65CE2" w:rsidP="00F65CE2">
      <w:pPr>
        <w:pStyle w:val="BodyText"/>
        <w:rPr>
          <w:rFonts w:cs="Arial"/>
          <w:bCs/>
          <w:szCs w:val="20"/>
        </w:rPr>
      </w:pPr>
      <w:r w:rsidRPr="00D56AD0">
        <w:rPr>
          <w:rFonts w:cs="Arial"/>
          <w:bCs/>
          <w:szCs w:val="20"/>
        </w:rPr>
        <w:t>The Organization may calculate the normalizing information based on internal records for products within the scope of the applicable reg</w:t>
      </w:r>
      <w:r>
        <w:rPr>
          <w:rFonts w:cs="Arial"/>
          <w:bCs/>
          <w:szCs w:val="20"/>
        </w:rPr>
        <w:t xml:space="preserve">istration and according to the </w:t>
      </w:r>
      <w:r w:rsidRPr="00D56AD0">
        <w:rPr>
          <w:rFonts w:cs="Arial"/>
          <w:bCs/>
          <w:szCs w:val="20"/>
        </w:rPr>
        <w:t>Measurement</w:t>
      </w:r>
      <w:r>
        <w:rPr>
          <w:rFonts w:cs="Arial"/>
          <w:bCs/>
          <w:szCs w:val="20"/>
        </w:rPr>
        <w:t xml:space="preserve"> Applicability Table (Normalization</w:t>
      </w:r>
      <w:r w:rsidRPr="00D56AD0">
        <w:rPr>
          <w:rFonts w:cs="Arial"/>
          <w:bCs/>
          <w:szCs w:val="20"/>
        </w:rPr>
        <w:t xml:space="preserve"> Units), Appendix A, </w:t>
      </w:r>
      <w:r>
        <w:rPr>
          <w:rFonts w:cs="Arial"/>
          <w:bCs/>
          <w:szCs w:val="20"/>
        </w:rPr>
        <w:t>Table A</w:t>
      </w:r>
      <w:r>
        <w:rPr>
          <w:rFonts w:cs="Arial"/>
          <w:bCs/>
          <w:szCs w:val="20"/>
        </w:rPr>
        <w:noBreakHyphen/>
        <w:t>2</w:t>
      </w:r>
      <w:r w:rsidRPr="00D56AD0">
        <w:rPr>
          <w:rFonts w:cs="Arial"/>
          <w:bCs/>
          <w:szCs w:val="20"/>
        </w:rPr>
        <w:t>.</w:t>
      </w:r>
    </w:p>
    <w:p w14:paraId="7E2916E8" w14:textId="5323D2B2" w:rsidR="00F65CE2" w:rsidRPr="00D56AD0" w:rsidRDefault="00F65CE2" w:rsidP="00F65CE2">
      <w:pPr>
        <w:pStyle w:val="BodyText"/>
        <w:rPr>
          <w:rFonts w:cs="Arial"/>
          <w:bCs/>
          <w:szCs w:val="20"/>
        </w:rPr>
      </w:pPr>
      <w:r>
        <w:rPr>
          <w:rFonts w:cs="Arial"/>
          <w:bCs/>
          <w:szCs w:val="20"/>
        </w:rPr>
        <w:t>The use of the Standard Outage Template System (SOTS) for collecting outage data is encouraged. Information on SOTS is available on the TL 9000 website (tl9000.org/links.html).</w:t>
      </w:r>
    </w:p>
    <w:p w14:paraId="7E2916E9" w14:textId="77777777" w:rsidR="00F65CE2" w:rsidRPr="00157FD1" w:rsidRDefault="00F65CE2" w:rsidP="00F65CE2">
      <w:pPr>
        <w:pStyle w:val="ParSpacer"/>
        <w:rPr>
          <w:kern w:val="28"/>
        </w:rPr>
      </w:pPr>
    </w:p>
    <w:p w14:paraId="7E2916EA" w14:textId="77777777" w:rsidR="00F65CE2" w:rsidRPr="00157FD1" w:rsidRDefault="00F65CE2" w:rsidP="00F65CE2">
      <w:pPr>
        <w:pStyle w:val="berschrift3"/>
      </w:pPr>
      <w:r w:rsidRPr="00157FD1">
        <w:t>6.1.6</w:t>
      </w:r>
      <w:r w:rsidRPr="00157FD1">
        <w:tab/>
        <w:t>Examples</w:t>
      </w:r>
    </w:p>
    <w:p w14:paraId="7E2916EB" w14:textId="2056D201" w:rsidR="00F65CE2" w:rsidRPr="00157FD1" w:rsidRDefault="00F65CE2" w:rsidP="00F65CE2">
      <w:pPr>
        <w:pStyle w:val="BodyText"/>
      </w:pPr>
      <w:r w:rsidRPr="00157FD1">
        <w:t>Examples for applying the SO measurement are located on the TL 9000 website (</w:t>
      </w:r>
      <w:r>
        <w:t>tl9000.org/links.html</w:t>
      </w:r>
      <w:r w:rsidRPr="00157FD1">
        <w:t>).</w:t>
      </w:r>
    </w:p>
    <w:p w14:paraId="7E2916EC" w14:textId="77777777" w:rsidR="00F65CE2" w:rsidRPr="00157FD1" w:rsidRDefault="00F65CE2" w:rsidP="00F65CE2">
      <w:pPr>
        <w:pStyle w:val="berschrift2"/>
      </w:pPr>
      <w:r w:rsidRPr="00157FD1">
        <w:br w:type="page"/>
      </w:r>
      <w:bookmarkStart w:id="304" w:name="_Toc137886241"/>
      <w:bookmarkStart w:id="305" w:name="_Toc200530987"/>
      <w:r w:rsidRPr="00157FD1">
        <w:lastRenderedPageBreak/>
        <w:t>6.2</w:t>
      </w:r>
      <w:r w:rsidRPr="00157FD1">
        <w:tab/>
        <w:t xml:space="preserve">Network Element Impact Outage Measurements </w:t>
      </w:r>
      <w:r w:rsidRPr="00403EAA">
        <w:rPr>
          <w:sz w:val="24"/>
        </w:rPr>
        <w:t>(SONE)</w:t>
      </w:r>
      <w:bookmarkEnd w:id="304"/>
      <w:bookmarkEnd w:id="305"/>
    </w:p>
    <w:p w14:paraId="7E2916ED" w14:textId="77777777" w:rsidR="00F65CE2" w:rsidRPr="00157FD1" w:rsidRDefault="00F65CE2" w:rsidP="00F65CE2">
      <w:pPr>
        <w:pStyle w:val="ParSpacer"/>
      </w:pPr>
    </w:p>
    <w:p w14:paraId="7E2916EE" w14:textId="77777777" w:rsidR="00F65CE2" w:rsidRPr="00157FD1" w:rsidRDefault="00F65CE2" w:rsidP="00F65CE2">
      <w:pPr>
        <w:pStyle w:val="berschrift3"/>
      </w:pPr>
      <w:r w:rsidRPr="00157FD1">
        <w:t>6.2.1</w:t>
      </w:r>
      <w:r w:rsidRPr="00157FD1">
        <w:tab/>
        <w:t xml:space="preserve">Purpose </w:t>
      </w:r>
    </w:p>
    <w:p w14:paraId="7E2916EF" w14:textId="77777777" w:rsidR="00F65CE2" w:rsidRPr="00157FD1" w:rsidRDefault="00F65CE2" w:rsidP="00F65CE2">
      <w:pPr>
        <w:pStyle w:val="BodyText"/>
      </w:pPr>
      <w:r w:rsidRPr="00157FD1">
        <w:t>The Network Element Impact Outage measurements guide organizations and customers to effectively manage the costs required to maintain and service the product. Due to product configuration, network resiliency and network element redundancy, not all outages reported in these measurements cause the loss of service to an end user. However, each outage results in a maintenance effort for the customer and thereby impacts operation and maintenance costs. The units of the SONE measurements are:</w:t>
      </w:r>
    </w:p>
    <w:p w14:paraId="7E2916F0" w14:textId="77777777" w:rsidR="00F65CE2" w:rsidRPr="00157FD1" w:rsidRDefault="00F65CE2" w:rsidP="00F65CE2">
      <w:pPr>
        <w:pStyle w:val="BodyTextTab0"/>
      </w:pPr>
      <w:r w:rsidRPr="00157FD1">
        <w:t>–</w:t>
      </w:r>
      <w:r w:rsidRPr="00157FD1">
        <w:tab/>
        <w:t>Frequency – outages / normalization unit / year</w:t>
      </w:r>
    </w:p>
    <w:p w14:paraId="7E2916F1" w14:textId="77777777" w:rsidR="00F65CE2" w:rsidRPr="00157FD1" w:rsidRDefault="00F65CE2" w:rsidP="00F65CE2">
      <w:pPr>
        <w:pStyle w:val="BodyTextTab0"/>
      </w:pPr>
      <w:r w:rsidRPr="00157FD1">
        <w:t>–</w:t>
      </w:r>
      <w:r w:rsidRPr="00157FD1">
        <w:tab/>
        <w:t>Downtime – minutes / normalization unit / year</w:t>
      </w:r>
    </w:p>
    <w:p w14:paraId="7E2916F2" w14:textId="77777777" w:rsidR="00F65CE2" w:rsidRPr="00157FD1" w:rsidRDefault="00F65CE2" w:rsidP="00F65CE2">
      <w:pPr>
        <w:pStyle w:val="ParSpacer"/>
      </w:pPr>
    </w:p>
    <w:p w14:paraId="7E2916F3" w14:textId="77777777" w:rsidR="00F65CE2" w:rsidRPr="00157FD1" w:rsidRDefault="00F65CE2" w:rsidP="00F65CE2">
      <w:pPr>
        <w:pStyle w:val="berschrift3"/>
      </w:pPr>
      <w:r w:rsidRPr="00157FD1">
        <w:t>6.2.2</w:t>
      </w:r>
      <w:r w:rsidRPr="00157FD1">
        <w:tab/>
        <w:t xml:space="preserve">Applicable Product Categories </w:t>
      </w:r>
    </w:p>
    <w:p w14:paraId="7E2916F4" w14:textId="04ACC4FA" w:rsidR="00F65CE2" w:rsidRPr="00157FD1" w:rsidRDefault="00F65CE2" w:rsidP="00F65CE2">
      <w:pPr>
        <w:pStyle w:val="BodyText"/>
      </w:pPr>
      <w:r w:rsidRPr="00157FD1">
        <w:t xml:space="preserve">These measurements apply to product categories </w:t>
      </w:r>
      <w:r w:rsidR="008D1769">
        <w:t>as shown in the</w:t>
      </w:r>
      <w:r w:rsidRPr="00157FD1">
        <w:t xml:space="preserve"> Measurement Applicability Table (</w:t>
      </w:r>
      <w:r>
        <w:t>Normalization Units</w:t>
      </w:r>
      <w:r w:rsidRPr="00157FD1">
        <w:t xml:space="preserve">), Appendix A, </w:t>
      </w:r>
      <w:r>
        <w:t>Table A</w:t>
      </w:r>
      <w:r>
        <w:noBreakHyphen/>
        <w:t>2</w:t>
      </w:r>
      <w:r w:rsidRPr="00157FD1">
        <w:t>.</w:t>
      </w:r>
    </w:p>
    <w:p w14:paraId="7E2916F5" w14:textId="77777777" w:rsidR="00F65CE2" w:rsidRPr="00157FD1" w:rsidRDefault="00F65CE2" w:rsidP="00F65CE2">
      <w:pPr>
        <w:pStyle w:val="ParSpacer"/>
      </w:pPr>
    </w:p>
    <w:p w14:paraId="7E2916F6" w14:textId="77777777" w:rsidR="00F65CE2" w:rsidRPr="00157FD1" w:rsidRDefault="00F65CE2" w:rsidP="00F65CE2">
      <w:pPr>
        <w:pStyle w:val="berschrift3"/>
      </w:pPr>
      <w:r w:rsidRPr="00157FD1">
        <w:t>6.2.3</w:t>
      </w:r>
      <w:r w:rsidRPr="00157FD1">
        <w:tab/>
        <w:t>Detailed Description</w:t>
      </w:r>
    </w:p>
    <w:p w14:paraId="7E2916F7" w14:textId="77777777" w:rsidR="00F65CE2" w:rsidRPr="00157FD1" w:rsidRDefault="00F65CE2" w:rsidP="00F65CE2">
      <w:pPr>
        <w:pStyle w:val="BodyText"/>
      </w:pPr>
      <w:r w:rsidRPr="00157FD1">
        <w:t>The Network Element Impact Outage measurements section consists of four measurements:</w:t>
      </w:r>
    </w:p>
    <w:p w14:paraId="7E2916F8" w14:textId="77777777" w:rsidR="00F65CE2" w:rsidRPr="00157FD1" w:rsidRDefault="00F65CE2" w:rsidP="00F65CE2">
      <w:pPr>
        <w:pStyle w:val="BodyTextTab0"/>
      </w:pPr>
      <w:r w:rsidRPr="00157FD1">
        <w:t>–</w:t>
      </w:r>
      <w:r w:rsidRPr="00157FD1">
        <w:tab/>
        <w:t>Customer</w:t>
      </w:r>
      <w:r>
        <w:t>-</w:t>
      </w:r>
      <w:r w:rsidRPr="00157FD1">
        <w:t>Attributable Outage Frequency</w:t>
      </w:r>
    </w:p>
    <w:p w14:paraId="7E2916F9" w14:textId="77777777" w:rsidR="00F65CE2" w:rsidRPr="00157FD1" w:rsidRDefault="00F65CE2" w:rsidP="00F65CE2">
      <w:pPr>
        <w:pStyle w:val="BodyTextTab0"/>
      </w:pPr>
      <w:r w:rsidRPr="00157FD1">
        <w:t>–</w:t>
      </w:r>
      <w:r w:rsidRPr="00157FD1">
        <w:tab/>
        <w:t>Customer</w:t>
      </w:r>
      <w:r>
        <w:t>-</w:t>
      </w:r>
      <w:r w:rsidRPr="00157FD1">
        <w:t>Attributable Outage Downtime</w:t>
      </w:r>
    </w:p>
    <w:p w14:paraId="7E2916FA" w14:textId="77777777" w:rsidR="00F65CE2" w:rsidRPr="00157FD1" w:rsidRDefault="00F65CE2" w:rsidP="00F65CE2">
      <w:pPr>
        <w:pStyle w:val="BodyTextTab0"/>
      </w:pPr>
      <w:r w:rsidRPr="00157FD1">
        <w:t>–</w:t>
      </w:r>
      <w:r w:rsidRPr="00157FD1">
        <w:tab/>
        <w:t>Product</w:t>
      </w:r>
      <w:r>
        <w:t>-</w:t>
      </w:r>
      <w:r w:rsidRPr="00157FD1">
        <w:t>Attributable Outage Frequency</w:t>
      </w:r>
    </w:p>
    <w:p w14:paraId="7E2916FB" w14:textId="77777777" w:rsidR="00F65CE2" w:rsidRPr="00157FD1" w:rsidRDefault="00F65CE2" w:rsidP="00F65CE2">
      <w:pPr>
        <w:pStyle w:val="BodyTextTab0"/>
      </w:pPr>
      <w:r w:rsidRPr="00157FD1">
        <w:t>–</w:t>
      </w:r>
      <w:r w:rsidRPr="00157FD1">
        <w:tab/>
        <w:t>Product</w:t>
      </w:r>
      <w:r>
        <w:t>-</w:t>
      </w:r>
      <w:r w:rsidRPr="00157FD1">
        <w:t>Attributable Outage Downtime</w:t>
      </w:r>
    </w:p>
    <w:p w14:paraId="7E2916FC" w14:textId="77777777" w:rsidR="00F65CE2" w:rsidRPr="00157FD1" w:rsidRDefault="00F65CE2" w:rsidP="00F65CE2">
      <w:pPr>
        <w:pStyle w:val="ParSpacer"/>
      </w:pPr>
    </w:p>
    <w:p w14:paraId="7E2916FD" w14:textId="77777777" w:rsidR="00F65CE2" w:rsidRPr="00157FD1" w:rsidRDefault="00F65CE2" w:rsidP="00F65CE2">
      <w:pPr>
        <w:pStyle w:val="berschrift3"/>
      </w:pPr>
      <w:r w:rsidRPr="00157FD1">
        <w:t>6.2.4</w:t>
      </w:r>
      <w:r w:rsidRPr="00157FD1">
        <w:tab/>
        <w:t>General Rules</w:t>
      </w:r>
    </w:p>
    <w:p w14:paraId="7E2916FE" w14:textId="77777777" w:rsidR="00F65CE2" w:rsidRPr="00157FD1" w:rsidRDefault="00F65CE2" w:rsidP="00F65CE2">
      <w:pPr>
        <w:pStyle w:val="BodyTextTab0"/>
      </w:pPr>
      <w:r w:rsidRPr="00157FD1">
        <w:t>a)</w:t>
      </w:r>
      <w:r w:rsidRPr="00157FD1">
        <w:tab/>
        <w:t>Terminology</w:t>
      </w:r>
    </w:p>
    <w:p w14:paraId="7E2916FF" w14:textId="77777777" w:rsidR="00F65CE2" w:rsidRPr="00157FD1" w:rsidRDefault="00F65CE2" w:rsidP="00F65CE2">
      <w:pPr>
        <w:pStyle w:val="BodyTextTab1"/>
      </w:pPr>
      <w:r w:rsidRPr="00157FD1">
        <w:t>The Glossary includes definitions for</w:t>
      </w:r>
    </w:p>
    <w:p w14:paraId="7E291700" w14:textId="77777777" w:rsidR="00F65CE2" w:rsidRPr="00157FD1" w:rsidRDefault="00F65CE2" w:rsidP="00F65CE2">
      <w:pPr>
        <w:pStyle w:val="BodyTextTab1"/>
      </w:pPr>
      <w:r w:rsidRPr="00157FD1">
        <w:t>–</w:t>
      </w:r>
      <w:r w:rsidRPr="00157FD1">
        <w:tab/>
        <w:t>Customer</w:t>
      </w:r>
      <w:r>
        <w:t>-</w:t>
      </w:r>
      <w:r w:rsidRPr="00157FD1">
        <w:t>Attributable Outage</w:t>
      </w:r>
    </w:p>
    <w:p w14:paraId="7E291701" w14:textId="77777777" w:rsidR="00F65CE2" w:rsidRPr="00157FD1" w:rsidRDefault="00F65CE2" w:rsidP="00F65CE2">
      <w:pPr>
        <w:pStyle w:val="BodyTextTab1"/>
      </w:pPr>
      <w:r w:rsidRPr="00157FD1">
        <w:t>–</w:t>
      </w:r>
      <w:r w:rsidRPr="00157FD1">
        <w:tab/>
        <w:t>Network Element Impact Outage</w:t>
      </w:r>
    </w:p>
    <w:p w14:paraId="7E291702" w14:textId="77777777" w:rsidR="00F65CE2" w:rsidRPr="00157FD1" w:rsidRDefault="00F65CE2" w:rsidP="00F65CE2">
      <w:pPr>
        <w:pStyle w:val="BodyTextTab1"/>
      </w:pPr>
      <w:r w:rsidRPr="00157FD1">
        <w:t>–</w:t>
      </w:r>
      <w:r w:rsidRPr="00157FD1">
        <w:tab/>
        <w:t>Outage Downtime</w:t>
      </w:r>
    </w:p>
    <w:p w14:paraId="7E291703" w14:textId="77777777" w:rsidR="00F65CE2" w:rsidRPr="00157FD1" w:rsidRDefault="00F65CE2" w:rsidP="00F65CE2">
      <w:pPr>
        <w:pStyle w:val="BodyTextTab1"/>
      </w:pPr>
      <w:r w:rsidRPr="00157FD1">
        <w:t>–</w:t>
      </w:r>
      <w:r w:rsidRPr="00157FD1">
        <w:tab/>
        <w:t>Outage Frequency</w:t>
      </w:r>
    </w:p>
    <w:p w14:paraId="7E291704" w14:textId="77777777" w:rsidR="00F65CE2" w:rsidRPr="00157FD1" w:rsidRDefault="00F65CE2" w:rsidP="00F65CE2">
      <w:pPr>
        <w:pStyle w:val="BodyTextTab1"/>
      </w:pPr>
      <w:r w:rsidRPr="00157FD1">
        <w:t>–</w:t>
      </w:r>
      <w:r w:rsidRPr="00157FD1">
        <w:tab/>
        <w:t>Product</w:t>
      </w:r>
      <w:r>
        <w:t>-</w:t>
      </w:r>
      <w:r w:rsidRPr="00157FD1">
        <w:t>Attributable Outage</w:t>
      </w:r>
    </w:p>
    <w:p w14:paraId="7E291705" w14:textId="77777777" w:rsidR="00F65CE2" w:rsidRPr="00157FD1" w:rsidRDefault="00F65CE2">
      <w:pPr>
        <w:pStyle w:val="BodyTextTab0"/>
      </w:pPr>
      <w:r w:rsidRPr="00157FD1">
        <w:t>b)</w:t>
      </w:r>
      <w:r w:rsidRPr="00157FD1">
        <w:tab/>
        <w:t>Counting Rules</w:t>
      </w:r>
    </w:p>
    <w:p w14:paraId="7E291706" w14:textId="77777777" w:rsidR="00F65CE2" w:rsidRPr="00157FD1" w:rsidRDefault="00F65CE2" w:rsidP="00F65CE2">
      <w:pPr>
        <w:pStyle w:val="BodyTextTab1"/>
      </w:pPr>
      <w:r w:rsidRPr="00157FD1">
        <w:t>1)</w:t>
      </w:r>
      <w:r w:rsidRPr="00157FD1">
        <w:tab/>
        <w:t xml:space="preserve">Counting rules 3, 4, 5, 6, </w:t>
      </w:r>
      <w:r>
        <w:t>7, 8, and 9</w:t>
      </w:r>
      <w:r w:rsidRPr="00157FD1">
        <w:t xml:space="preserve"> in Section 6.1.4 b) shall be applied.</w:t>
      </w:r>
    </w:p>
    <w:p w14:paraId="7E291707" w14:textId="77777777" w:rsidR="00F65CE2" w:rsidRPr="00157FD1" w:rsidRDefault="00F65CE2" w:rsidP="00F65CE2">
      <w:pPr>
        <w:pStyle w:val="BodyTextTab1"/>
      </w:pPr>
      <w:r w:rsidRPr="00157FD1">
        <w:t>2)</w:t>
      </w:r>
      <w:r w:rsidRPr="00157FD1">
        <w:tab/>
        <w:t xml:space="preserve">Definitions of Total and Partial outages specific to each product category are found in Network Element Impact Outage Definitions, Appendix A, </w:t>
      </w:r>
      <w:r>
        <w:t>Table A</w:t>
      </w:r>
      <w:r>
        <w:noBreakHyphen/>
        <w:t>3</w:t>
      </w:r>
      <w:r w:rsidRPr="00157FD1">
        <w:t>.</w:t>
      </w:r>
    </w:p>
    <w:p w14:paraId="7E291708" w14:textId="77777777" w:rsidR="00F65CE2" w:rsidRPr="00157FD1" w:rsidRDefault="00F65CE2" w:rsidP="00F65CE2">
      <w:pPr>
        <w:pStyle w:val="BodyTextTab1"/>
      </w:pPr>
      <w:r w:rsidRPr="00157FD1">
        <w:t>3)</w:t>
      </w:r>
      <w:r w:rsidRPr="00157FD1">
        <w:tab/>
        <w:t xml:space="preserve">Unless specified differently in </w:t>
      </w:r>
      <w:r>
        <w:t xml:space="preserve">Network Element Impact Outage Definitions, </w:t>
      </w:r>
      <w:r w:rsidRPr="00157FD1">
        <w:t xml:space="preserve">Appendix A, </w:t>
      </w:r>
      <w:r>
        <w:t>Table A</w:t>
      </w:r>
      <w:r>
        <w:noBreakHyphen/>
        <w:t>3</w:t>
      </w:r>
      <w:r w:rsidRPr="00157FD1">
        <w:t>, all outages shall be counted for a complete loss of primary functionality, unscheduled or scheduled, of all or part of a system for a duration greater than 15 seconds.</w:t>
      </w:r>
    </w:p>
    <w:p w14:paraId="7E291709" w14:textId="77777777" w:rsidR="00F65CE2" w:rsidRPr="00157FD1" w:rsidRDefault="00F65CE2" w:rsidP="00F65CE2">
      <w:pPr>
        <w:pStyle w:val="BodyTextTab1"/>
      </w:pPr>
      <w:r w:rsidRPr="00157FD1">
        <w:t>4)</w:t>
      </w:r>
      <w:r w:rsidRPr="00157FD1">
        <w:tab/>
        <w:t>Partial outages are combined with total outages. The organization shall have the capability to separate out partial outages on request.</w:t>
      </w:r>
    </w:p>
    <w:p w14:paraId="7E29170A" w14:textId="77777777" w:rsidR="00F65CE2" w:rsidRPr="00157FD1" w:rsidRDefault="00F65CE2" w:rsidP="00F65CE2">
      <w:pPr>
        <w:pStyle w:val="BodyTextTab1"/>
      </w:pPr>
      <w:r w:rsidRPr="00157FD1">
        <w:t>5)</w:t>
      </w:r>
      <w:r w:rsidRPr="00157FD1">
        <w:tab/>
        <w:t xml:space="preserve">In cases of the loss of the primary function of the NE, the weighting of the duration of a partial outage shall be determined by the percent of the </w:t>
      </w:r>
      <w:r w:rsidRPr="00157FD1">
        <w:lastRenderedPageBreak/>
        <w:t>NE affected by the outage. In cases where the normalization unit for the network element impact measure</w:t>
      </w:r>
      <w:r>
        <w:t>ment</w:t>
      </w:r>
      <w:r w:rsidRPr="00157FD1">
        <w:t xml:space="preserve"> as prescribed in </w:t>
      </w:r>
      <w:r>
        <w:t xml:space="preserve">Measurement Applicability Table (Normalization Units), </w:t>
      </w:r>
      <w:r w:rsidRPr="00157FD1">
        <w:t xml:space="preserve">Appendix A, </w:t>
      </w:r>
      <w:r>
        <w:t>Table A</w:t>
      </w:r>
      <w:r>
        <w:noBreakHyphen/>
        <w:t>2</w:t>
      </w:r>
      <w:r w:rsidRPr="00157FD1">
        <w:t xml:space="preserve"> is </w:t>
      </w:r>
      <w:r w:rsidR="00465E6D">
        <w:t>‘</w:t>
      </w:r>
      <w:r w:rsidRPr="00157FD1">
        <w:t>System</w:t>
      </w:r>
      <w:r w:rsidR="00465E6D">
        <w:t>’</w:t>
      </w:r>
      <w:r w:rsidRPr="00157FD1">
        <w:t>, the weighting of the duration shall be determined by the percentage of the system and/or the percentage of the end-user population affected by the outage.</w:t>
      </w:r>
    </w:p>
    <w:p w14:paraId="7E29170B" w14:textId="77777777" w:rsidR="00F65CE2" w:rsidRPr="00157FD1" w:rsidRDefault="00F65CE2" w:rsidP="00F65CE2">
      <w:pPr>
        <w:pStyle w:val="BodyTextTab1"/>
      </w:pPr>
      <w:r w:rsidRPr="00157FD1">
        <w:t>6)</w:t>
      </w:r>
      <w:r w:rsidRPr="00157FD1">
        <w:tab/>
        <w:t>An outage that occurs on a product that is protected by one or more of the same product type shall be counted – regardless of the impact to end-user service. Examples where this may occur include</w:t>
      </w:r>
    </w:p>
    <w:p w14:paraId="7E29170C" w14:textId="77777777" w:rsidR="00F65CE2" w:rsidRPr="00157FD1" w:rsidRDefault="00F65CE2" w:rsidP="00F65CE2">
      <w:pPr>
        <w:pStyle w:val="BodyTextTab2"/>
      </w:pPr>
      <w:r w:rsidRPr="00157FD1">
        <w:t>–</w:t>
      </w:r>
      <w:r w:rsidRPr="00157FD1">
        <w:tab/>
        <w:t>core router redundancy,</w:t>
      </w:r>
    </w:p>
    <w:p w14:paraId="7E29170D" w14:textId="77777777" w:rsidR="00F65CE2" w:rsidRPr="00157FD1" w:rsidRDefault="00F65CE2" w:rsidP="00F65CE2">
      <w:pPr>
        <w:pStyle w:val="BodyTextTab2"/>
      </w:pPr>
      <w:r w:rsidRPr="00157FD1">
        <w:t>–</w:t>
      </w:r>
      <w:r w:rsidRPr="00157FD1">
        <w:tab/>
        <w:t>transport rings,</w:t>
      </w:r>
    </w:p>
    <w:p w14:paraId="7E29170E" w14:textId="77777777" w:rsidR="00F65CE2" w:rsidRPr="00157FD1" w:rsidRDefault="00F65CE2" w:rsidP="00F65CE2">
      <w:pPr>
        <w:pStyle w:val="BodyTextTab2"/>
      </w:pPr>
      <w:r w:rsidRPr="00157FD1">
        <w:t>–</w:t>
      </w:r>
      <w:r w:rsidRPr="00157FD1">
        <w:tab/>
        <w:t>STP mated pairs,</w:t>
      </w:r>
    </w:p>
    <w:p w14:paraId="7E29170F" w14:textId="77777777" w:rsidR="00F65CE2" w:rsidRPr="00157FD1" w:rsidRDefault="00F65CE2" w:rsidP="00F65CE2">
      <w:pPr>
        <w:pStyle w:val="BodyTextTab2"/>
      </w:pPr>
      <w:r w:rsidRPr="00157FD1">
        <w:t>–</w:t>
      </w:r>
      <w:r w:rsidRPr="00157FD1">
        <w:tab/>
        <w:t>SCP mated pairs,</w:t>
      </w:r>
    </w:p>
    <w:p w14:paraId="7E291710" w14:textId="77777777" w:rsidR="00F65CE2" w:rsidRPr="00157FD1" w:rsidRDefault="00F65CE2" w:rsidP="00F65CE2">
      <w:pPr>
        <w:pStyle w:val="BodyTextTab2"/>
      </w:pPr>
      <w:r w:rsidRPr="00157FD1">
        <w:t>–</w:t>
      </w:r>
      <w:r w:rsidRPr="00157FD1">
        <w:tab/>
        <w:t>dual homed media gateways, and</w:t>
      </w:r>
    </w:p>
    <w:p w14:paraId="7E291711" w14:textId="77777777" w:rsidR="00F65CE2" w:rsidRPr="00157FD1" w:rsidRDefault="00F65CE2" w:rsidP="00F65CE2">
      <w:pPr>
        <w:pStyle w:val="BodyTextTab2"/>
      </w:pPr>
      <w:r w:rsidRPr="00157FD1">
        <w:t>–</w:t>
      </w:r>
      <w:r w:rsidRPr="00157FD1">
        <w:tab/>
        <w:t>BTS coverage overlap.</w:t>
      </w:r>
    </w:p>
    <w:p w14:paraId="7E291712" w14:textId="77777777" w:rsidR="00F65CE2" w:rsidRPr="00157FD1" w:rsidRDefault="00F65CE2" w:rsidP="00F65CE2">
      <w:pPr>
        <w:pStyle w:val="BodyTextTab1"/>
      </w:pPr>
      <w:r w:rsidRPr="00157FD1">
        <w:t>7)</w:t>
      </w:r>
      <w:r w:rsidRPr="00157FD1">
        <w:tab/>
        <w:t xml:space="preserve">Outages are reported for each entity affected by the total or partial outage. Therefore, the number of network elements counted in the calculation shall be the number of network elements, not the number of protected entities (see examples listed in counting rule 6.2.4 b) </w:t>
      </w:r>
      <w:r>
        <w:t>6</w:t>
      </w:r>
      <w:r w:rsidRPr="00157FD1">
        <w:t>)).</w:t>
      </w:r>
    </w:p>
    <w:p w14:paraId="7E291713" w14:textId="77777777" w:rsidR="00F65CE2" w:rsidRPr="00157FD1" w:rsidRDefault="00F65CE2">
      <w:pPr>
        <w:pStyle w:val="BodyTextTab0"/>
      </w:pPr>
      <w:r w:rsidRPr="00157FD1">
        <w:t>c)</w:t>
      </w:r>
      <w:r w:rsidRPr="00157FD1">
        <w:tab/>
        <w:t>Counting Rule Exclusions</w:t>
      </w:r>
    </w:p>
    <w:p w14:paraId="7E291714" w14:textId="77777777" w:rsidR="00F65CE2" w:rsidRPr="00157FD1" w:rsidRDefault="00F65CE2" w:rsidP="00F65CE2">
      <w:pPr>
        <w:pStyle w:val="BodyTextTab1"/>
      </w:pPr>
      <w:r w:rsidRPr="00157FD1">
        <w:t>1)</w:t>
      </w:r>
      <w:r w:rsidRPr="00157FD1">
        <w:tab/>
        <w:t>All counting rule exclusions from 6.1.4 c)</w:t>
      </w:r>
      <w:r>
        <w:t>, except 7),</w:t>
      </w:r>
      <w:r w:rsidRPr="00157FD1">
        <w:t xml:space="preserve"> shall be applied.</w:t>
      </w:r>
    </w:p>
    <w:p w14:paraId="7E291715" w14:textId="77777777" w:rsidR="00F65CE2" w:rsidRPr="00157FD1" w:rsidRDefault="00F65CE2" w:rsidP="00F65CE2">
      <w:pPr>
        <w:pStyle w:val="BodyTextTab1"/>
      </w:pPr>
      <w:r w:rsidRPr="00157FD1">
        <w:t>2)</w:t>
      </w:r>
      <w:r w:rsidRPr="00157FD1">
        <w:tab/>
        <w:t xml:space="preserve">Loss of feature functionality that is not explicitly listed in the outage definitions in </w:t>
      </w:r>
      <w:r>
        <w:t xml:space="preserve">Network Element Impact Outage Definitions, </w:t>
      </w:r>
      <w:r w:rsidRPr="00157FD1">
        <w:t xml:space="preserve">Appendix A, </w:t>
      </w:r>
      <w:r>
        <w:t>Table A</w:t>
      </w:r>
      <w:r>
        <w:noBreakHyphen/>
        <w:t>3</w:t>
      </w:r>
      <w:r w:rsidRPr="00157FD1">
        <w:t xml:space="preserve"> is not counted.</w:t>
      </w:r>
    </w:p>
    <w:p w14:paraId="7E291716" w14:textId="77777777" w:rsidR="00F65CE2" w:rsidRPr="00157FD1" w:rsidRDefault="00F65CE2">
      <w:pPr>
        <w:pStyle w:val="BodyTextTab0"/>
      </w:pPr>
      <w:r w:rsidRPr="00157FD1">
        <w:t>d)</w:t>
      </w:r>
      <w:r w:rsidRPr="00157FD1">
        <w:tab/>
        <w:t>Calculations and Formulas</w:t>
      </w:r>
    </w:p>
    <w:p w14:paraId="7E291717" w14:textId="77777777" w:rsidR="00F65CE2" w:rsidRPr="00157FD1" w:rsidRDefault="00F65CE2">
      <w:pPr>
        <w:pStyle w:val="BodyTextInd1"/>
      </w:pPr>
      <w:r w:rsidRPr="00157FD1">
        <w:t>The Network Element Impact Outage measurement shall be calculated monthly, as appropriate, for both customer</w:t>
      </w:r>
      <w:r>
        <w:t>-</w:t>
      </w:r>
      <w:r w:rsidRPr="00157FD1">
        <w:t>attributable and product</w:t>
      </w:r>
      <w:r>
        <w:t>-</w:t>
      </w:r>
      <w:r w:rsidRPr="00157FD1">
        <w:t>attributable outages by inserting either the customer</w:t>
      </w:r>
      <w:r>
        <w:t>-</w:t>
      </w:r>
      <w:r w:rsidRPr="00157FD1">
        <w:t>attributable or product</w:t>
      </w:r>
      <w:r>
        <w:t>-</w:t>
      </w:r>
      <w:r w:rsidRPr="00157FD1">
        <w:t>attributable outage data into the formulas in Tables</w:t>
      </w:r>
      <w:r>
        <w:t> </w:t>
      </w:r>
      <w:r w:rsidRPr="00157FD1">
        <w:t>6.2</w:t>
      </w:r>
      <w:r>
        <w:noBreakHyphen/>
      </w:r>
      <w:r w:rsidRPr="00157FD1">
        <w:t>1, 6.2</w:t>
      </w:r>
      <w:r>
        <w:noBreakHyphen/>
      </w:r>
      <w:r w:rsidRPr="00157FD1">
        <w:t>2, and 6.2</w:t>
      </w:r>
      <w:r>
        <w:noBreakHyphen/>
      </w:r>
      <w:r w:rsidRPr="00157FD1">
        <w:t>3.</w:t>
      </w:r>
    </w:p>
    <w:p w14:paraId="7E291718" w14:textId="77777777" w:rsidR="00F65CE2" w:rsidRPr="00157FD1" w:rsidRDefault="00F65CE2" w:rsidP="00F65CE2">
      <w:pPr>
        <w:pStyle w:val="ParSpacer"/>
      </w:pPr>
    </w:p>
    <w:p w14:paraId="7E291719" w14:textId="77777777" w:rsidR="00F65CE2" w:rsidRPr="00157FD1" w:rsidRDefault="00F65CE2">
      <w:pPr>
        <w:pStyle w:val="berschrift4"/>
      </w:pPr>
      <w:bookmarkStart w:id="306" w:name="_Toc137886489"/>
      <w:bookmarkStart w:id="307" w:name="_Toc200531249"/>
      <w:r w:rsidRPr="00157FD1">
        <w:t>Table 6.2</w:t>
      </w:r>
      <w:r>
        <w:noBreakHyphen/>
      </w:r>
      <w:r w:rsidRPr="00157FD1">
        <w:t>1</w:t>
      </w:r>
      <w:r w:rsidRPr="00157FD1">
        <w:tab/>
        <w:t>SONE Notation</w:t>
      </w:r>
      <w:bookmarkEnd w:id="306"/>
      <w:bookmarkEnd w:id="307"/>
    </w:p>
    <w:p w14:paraId="7E29171A"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235"/>
        <w:gridCol w:w="14"/>
        <w:gridCol w:w="5591"/>
      </w:tblGrid>
      <w:tr w:rsidR="00F65CE2" w:rsidRPr="00157FD1" w14:paraId="7E29171D" w14:textId="77777777">
        <w:tc>
          <w:tcPr>
            <w:tcW w:w="1235" w:type="dxa"/>
            <w:tcBorders>
              <w:bottom w:val="single" w:sz="8" w:space="0" w:color="auto"/>
            </w:tcBorders>
          </w:tcPr>
          <w:p w14:paraId="7E29171B"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605" w:type="dxa"/>
            <w:gridSpan w:val="2"/>
            <w:tcBorders>
              <w:bottom w:val="single" w:sz="8" w:space="0" w:color="auto"/>
            </w:tcBorders>
          </w:tcPr>
          <w:p w14:paraId="7E29171C"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720" w14:textId="77777777">
        <w:tc>
          <w:tcPr>
            <w:tcW w:w="1249" w:type="dxa"/>
            <w:gridSpan w:val="2"/>
            <w:tcBorders>
              <w:top w:val="single" w:sz="8" w:space="0" w:color="auto"/>
            </w:tcBorders>
          </w:tcPr>
          <w:p w14:paraId="7E29171E" w14:textId="77777777" w:rsidR="00F65CE2" w:rsidRPr="00157FD1" w:rsidRDefault="00F65CE2">
            <w:pPr>
              <w:pStyle w:val="NormBold"/>
              <w:rPr>
                <w:b w:val="0"/>
                <w:bCs/>
              </w:rPr>
            </w:pPr>
            <w:r w:rsidRPr="00157FD1">
              <w:rPr>
                <w:b w:val="0"/>
                <w:bCs/>
              </w:rPr>
              <w:t>Afactor</w:t>
            </w:r>
          </w:p>
        </w:tc>
        <w:tc>
          <w:tcPr>
            <w:tcW w:w="5591" w:type="dxa"/>
            <w:tcBorders>
              <w:top w:val="single" w:sz="8" w:space="0" w:color="auto"/>
            </w:tcBorders>
          </w:tcPr>
          <w:p w14:paraId="7E29171F" w14:textId="77777777" w:rsidR="00F65CE2" w:rsidRPr="00157FD1" w:rsidRDefault="00F65CE2">
            <w:pPr>
              <w:rPr>
                <w:kern w:val="28"/>
              </w:rPr>
            </w:pPr>
            <w:r w:rsidRPr="00157FD1">
              <w:t>Number of calculation periods in a year</w:t>
            </w:r>
          </w:p>
        </w:tc>
      </w:tr>
      <w:tr w:rsidR="00F65CE2" w:rsidRPr="00157FD1" w14:paraId="7E291723" w14:textId="77777777">
        <w:tc>
          <w:tcPr>
            <w:tcW w:w="1249" w:type="dxa"/>
            <w:gridSpan w:val="2"/>
          </w:tcPr>
          <w:p w14:paraId="7E291721" w14:textId="77777777" w:rsidR="00F65CE2" w:rsidRPr="00157FD1" w:rsidRDefault="00F65CE2">
            <w:pPr>
              <w:pStyle w:val="NormBold"/>
              <w:rPr>
                <w:b w:val="0"/>
                <w:bCs/>
                <w:i/>
              </w:rPr>
            </w:pPr>
            <w:r w:rsidRPr="00157FD1">
              <w:rPr>
                <w:b w:val="0"/>
                <w:bCs/>
                <w:i/>
              </w:rPr>
              <w:t>m</w:t>
            </w:r>
          </w:p>
        </w:tc>
        <w:tc>
          <w:tcPr>
            <w:tcW w:w="5591" w:type="dxa"/>
          </w:tcPr>
          <w:p w14:paraId="7E291722" w14:textId="77777777" w:rsidR="00F65CE2" w:rsidRPr="00157FD1" w:rsidRDefault="00F65CE2">
            <w:pPr>
              <w:rPr>
                <w:kern w:val="28"/>
              </w:rPr>
            </w:pPr>
            <w:r w:rsidRPr="00157FD1">
              <w:rPr>
                <w:kern w:val="28"/>
              </w:rPr>
              <w:t>Current calculation month</w:t>
            </w:r>
          </w:p>
        </w:tc>
      </w:tr>
      <w:tr w:rsidR="00F65CE2" w:rsidRPr="00157FD1" w14:paraId="7E291726" w14:textId="77777777">
        <w:tc>
          <w:tcPr>
            <w:tcW w:w="1249" w:type="dxa"/>
            <w:gridSpan w:val="2"/>
          </w:tcPr>
          <w:p w14:paraId="7E291724" w14:textId="77777777" w:rsidR="00F65CE2" w:rsidRPr="00157FD1" w:rsidRDefault="00F65CE2">
            <w:pPr>
              <w:pStyle w:val="NormBold"/>
              <w:rPr>
                <w:rFonts w:cs="Arial"/>
                <w:b w:val="0"/>
                <w:bCs/>
                <w:sz w:val="22"/>
              </w:rPr>
            </w:pPr>
            <w:r w:rsidRPr="00157FD1">
              <w:rPr>
                <w:rFonts w:cs="Arial"/>
                <w:b w:val="0"/>
                <w:bCs/>
              </w:rPr>
              <w:t>T</w:t>
            </w:r>
            <w:r w:rsidRPr="00157FD1">
              <w:rPr>
                <w:rFonts w:cs="Arial"/>
                <w:b w:val="0"/>
                <w:bCs/>
                <w:i/>
                <w:vertAlign w:val="subscript"/>
              </w:rPr>
              <w:t>m</w:t>
            </w:r>
          </w:p>
        </w:tc>
        <w:tc>
          <w:tcPr>
            <w:tcW w:w="5591" w:type="dxa"/>
          </w:tcPr>
          <w:p w14:paraId="7E291725" w14:textId="77777777" w:rsidR="00F65CE2" w:rsidRPr="00157FD1" w:rsidRDefault="00F65CE2">
            <w:pPr>
              <w:rPr>
                <w:kern w:val="28"/>
              </w:rPr>
            </w:pPr>
            <w:r w:rsidRPr="00157FD1">
              <w:rPr>
                <w:kern w:val="28"/>
              </w:rPr>
              <w:t xml:space="preserve">Number of </w:t>
            </w:r>
            <w:r>
              <w:rPr>
                <w:kern w:val="28"/>
              </w:rPr>
              <w:t>t</w:t>
            </w:r>
            <w:r w:rsidRPr="00157FD1">
              <w:rPr>
                <w:kern w:val="28"/>
              </w:rPr>
              <w:t xml:space="preserve">otal </w:t>
            </w:r>
            <w:r>
              <w:rPr>
                <w:kern w:val="28"/>
              </w:rPr>
              <w:t>o</w:t>
            </w:r>
            <w:r w:rsidRPr="00157FD1">
              <w:rPr>
                <w:kern w:val="28"/>
              </w:rPr>
              <w:t xml:space="preserve">utages in month </w:t>
            </w:r>
            <w:r w:rsidRPr="00157FD1">
              <w:rPr>
                <w:i/>
                <w:kern w:val="28"/>
              </w:rPr>
              <w:t>m</w:t>
            </w:r>
          </w:p>
        </w:tc>
      </w:tr>
      <w:tr w:rsidR="00F65CE2" w:rsidRPr="00157FD1" w14:paraId="7E291729" w14:textId="77777777">
        <w:tc>
          <w:tcPr>
            <w:tcW w:w="1249" w:type="dxa"/>
            <w:gridSpan w:val="2"/>
          </w:tcPr>
          <w:p w14:paraId="7E291727" w14:textId="77777777" w:rsidR="00F65CE2" w:rsidRPr="00157FD1" w:rsidRDefault="00F65CE2">
            <w:pPr>
              <w:pStyle w:val="NormBold"/>
              <w:rPr>
                <w:b w:val="0"/>
                <w:bCs/>
              </w:rPr>
            </w:pPr>
            <w:r w:rsidRPr="00157FD1">
              <w:rPr>
                <w:b w:val="0"/>
                <w:bCs/>
              </w:rPr>
              <w:t>td</w:t>
            </w:r>
            <w:r w:rsidRPr="00157FD1">
              <w:rPr>
                <w:rFonts w:cs="Arial"/>
                <w:b w:val="0"/>
                <w:bCs/>
                <w:i/>
                <w:vertAlign w:val="subscript"/>
              </w:rPr>
              <w:t>m,i</w:t>
            </w:r>
          </w:p>
        </w:tc>
        <w:tc>
          <w:tcPr>
            <w:tcW w:w="5591" w:type="dxa"/>
          </w:tcPr>
          <w:p w14:paraId="7E291728" w14:textId="77777777" w:rsidR="00F65CE2" w:rsidRPr="00157FD1" w:rsidRDefault="00F65CE2">
            <w:pPr>
              <w:rPr>
                <w:i/>
                <w:kern w:val="28"/>
              </w:rPr>
            </w:pPr>
            <w:r w:rsidRPr="00157FD1">
              <w:rPr>
                <w:kern w:val="28"/>
              </w:rPr>
              <w:t xml:space="preserve">The duration in minutes of </w:t>
            </w:r>
            <w:r>
              <w:rPr>
                <w:kern w:val="28"/>
              </w:rPr>
              <w:t>t</w:t>
            </w:r>
            <w:r w:rsidRPr="00157FD1">
              <w:rPr>
                <w:kern w:val="28"/>
              </w:rPr>
              <w:t xml:space="preserve">otal </w:t>
            </w:r>
            <w:r>
              <w:rPr>
                <w:kern w:val="28"/>
              </w:rPr>
              <w:t>o</w:t>
            </w:r>
            <w:r w:rsidRPr="00157FD1">
              <w:rPr>
                <w:kern w:val="28"/>
              </w:rPr>
              <w:t xml:space="preserve">utage </w:t>
            </w:r>
            <w:r w:rsidRPr="00157FD1">
              <w:rPr>
                <w:i/>
                <w:iCs/>
                <w:kern w:val="28"/>
              </w:rPr>
              <w:t>i</w:t>
            </w:r>
            <w:r w:rsidRPr="00157FD1">
              <w:rPr>
                <w:kern w:val="28"/>
              </w:rPr>
              <w:t xml:space="preserve"> in month </w:t>
            </w:r>
            <w:r w:rsidRPr="00157FD1">
              <w:rPr>
                <w:i/>
                <w:kern w:val="28"/>
              </w:rPr>
              <w:t>m</w:t>
            </w:r>
          </w:p>
        </w:tc>
      </w:tr>
      <w:tr w:rsidR="00F65CE2" w:rsidRPr="00157FD1" w14:paraId="7E29172C" w14:textId="77777777">
        <w:tc>
          <w:tcPr>
            <w:tcW w:w="1249" w:type="dxa"/>
            <w:gridSpan w:val="2"/>
          </w:tcPr>
          <w:p w14:paraId="7E29172A" w14:textId="77777777" w:rsidR="00F65CE2" w:rsidRPr="00157FD1" w:rsidRDefault="00F65CE2">
            <w:pPr>
              <w:pStyle w:val="NormBold"/>
              <w:rPr>
                <w:b w:val="0"/>
                <w:bCs/>
              </w:rPr>
            </w:pPr>
            <w:r w:rsidRPr="00157FD1">
              <w:rPr>
                <w:b w:val="0"/>
                <w:bCs/>
              </w:rPr>
              <w:t>TD</w:t>
            </w:r>
            <w:r w:rsidRPr="00157FD1">
              <w:rPr>
                <w:rFonts w:cs="Arial"/>
                <w:b w:val="0"/>
                <w:bCs/>
                <w:i/>
                <w:vertAlign w:val="subscript"/>
              </w:rPr>
              <w:t>m</w:t>
            </w:r>
          </w:p>
        </w:tc>
        <w:tc>
          <w:tcPr>
            <w:tcW w:w="5591" w:type="dxa"/>
          </w:tcPr>
          <w:p w14:paraId="7E29172B" w14:textId="77777777" w:rsidR="00F65CE2" w:rsidRPr="00157FD1" w:rsidRDefault="00F65CE2">
            <w:pPr>
              <w:rPr>
                <w:kern w:val="28"/>
              </w:rPr>
            </w:pPr>
            <w:r w:rsidRPr="00157FD1">
              <w:rPr>
                <w:kern w:val="28"/>
              </w:rPr>
              <w:t xml:space="preserve">Sum of the durations of all </w:t>
            </w:r>
            <w:r>
              <w:rPr>
                <w:kern w:val="28"/>
              </w:rPr>
              <w:t>t</w:t>
            </w:r>
            <w:r w:rsidRPr="00157FD1">
              <w:rPr>
                <w:kern w:val="28"/>
              </w:rPr>
              <w:t xml:space="preserve">otal </w:t>
            </w:r>
            <w:r>
              <w:rPr>
                <w:kern w:val="28"/>
              </w:rPr>
              <w:t>o</w:t>
            </w:r>
            <w:r w:rsidRPr="00157FD1">
              <w:rPr>
                <w:kern w:val="28"/>
              </w:rPr>
              <w:t xml:space="preserve">utages in month </w:t>
            </w:r>
            <w:r w:rsidRPr="00157FD1">
              <w:rPr>
                <w:i/>
                <w:kern w:val="28"/>
              </w:rPr>
              <w:t>m</w:t>
            </w:r>
          </w:p>
        </w:tc>
      </w:tr>
      <w:tr w:rsidR="00F65CE2" w:rsidRPr="00157FD1" w14:paraId="7E29172F" w14:textId="77777777">
        <w:tc>
          <w:tcPr>
            <w:tcW w:w="1249" w:type="dxa"/>
            <w:gridSpan w:val="2"/>
          </w:tcPr>
          <w:p w14:paraId="7E29172D" w14:textId="77777777" w:rsidR="00F65CE2" w:rsidRPr="00157FD1" w:rsidRDefault="00F65CE2">
            <w:pPr>
              <w:pStyle w:val="NormBold"/>
              <w:rPr>
                <w:b w:val="0"/>
                <w:bCs/>
              </w:rPr>
            </w:pPr>
            <w:r w:rsidRPr="00157FD1">
              <w:rPr>
                <w:b w:val="0"/>
                <w:bCs/>
              </w:rPr>
              <w:t>P</w:t>
            </w:r>
            <w:r w:rsidRPr="00157FD1">
              <w:rPr>
                <w:rFonts w:cs="Arial"/>
                <w:b w:val="0"/>
                <w:bCs/>
                <w:i/>
                <w:vertAlign w:val="subscript"/>
              </w:rPr>
              <w:t>m</w:t>
            </w:r>
          </w:p>
        </w:tc>
        <w:tc>
          <w:tcPr>
            <w:tcW w:w="5591" w:type="dxa"/>
          </w:tcPr>
          <w:p w14:paraId="7E29172E" w14:textId="77777777" w:rsidR="00F65CE2" w:rsidRPr="00157FD1" w:rsidRDefault="00F65CE2">
            <w:pPr>
              <w:rPr>
                <w:kern w:val="28"/>
              </w:rPr>
            </w:pPr>
            <w:r w:rsidRPr="00157FD1">
              <w:rPr>
                <w:kern w:val="28"/>
              </w:rPr>
              <w:t xml:space="preserve">Number of </w:t>
            </w:r>
            <w:r>
              <w:rPr>
                <w:kern w:val="28"/>
              </w:rPr>
              <w:t>p</w:t>
            </w:r>
            <w:r w:rsidRPr="00157FD1">
              <w:rPr>
                <w:kern w:val="28"/>
              </w:rPr>
              <w:t xml:space="preserve">artial outages in month </w:t>
            </w:r>
            <w:r w:rsidRPr="00157FD1">
              <w:rPr>
                <w:i/>
                <w:kern w:val="28"/>
              </w:rPr>
              <w:t>m</w:t>
            </w:r>
          </w:p>
        </w:tc>
      </w:tr>
      <w:tr w:rsidR="00F65CE2" w:rsidRPr="00157FD1" w14:paraId="7E291732" w14:textId="77777777">
        <w:tc>
          <w:tcPr>
            <w:tcW w:w="1249" w:type="dxa"/>
            <w:gridSpan w:val="2"/>
          </w:tcPr>
          <w:p w14:paraId="7E291730" w14:textId="77777777" w:rsidR="00F65CE2" w:rsidRPr="00157FD1" w:rsidRDefault="00F65CE2">
            <w:pPr>
              <w:pStyle w:val="NormBold"/>
              <w:rPr>
                <w:b w:val="0"/>
                <w:bCs/>
                <w:i/>
              </w:rPr>
            </w:pPr>
            <w:r w:rsidRPr="00157FD1">
              <w:rPr>
                <w:b w:val="0"/>
                <w:bCs/>
              </w:rPr>
              <w:t>pd</w:t>
            </w:r>
            <w:r w:rsidRPr="00157FD1">
              <w:rPr>
                <w:rFonts w:cs="Arial"/>
                <w:b w:val="0"/>
                <w:bCs/>
                <w:i/>
                <w:vertAlign w:val="subscript"/>
              </w:rPr>
              <w:t>m,i</w:t>
            </w:r>
          </w:p>
        </w:tc>
        <w:tc>
          <w:tcPr>
            <w:tcW w:w="5591" w:type="dxa"/>
          </w:tcPr>
          <w:p w14:paraId="7E291731" w14:textId="77777777" w:rsidR="00F65CE2" w:rsidRPr="00157FD1" w:rsidRDefault="00F65CE2">
            <w:pPr>
              <w:rPr>
                <w:iCs/>
                <w:kern w:val="28"/>
              </w:rPr>
            </w:pPr>
            <w:r w:rsidRPr="00157FD1">
              <w:rPr>
                <w:kern w:val="28"/>
              </w:rPr>
              <w:t xml:space="preserve">The duration in minutes of </w:t>
            </w:r>
            <w:r>
              <w:rPr>
                <w:kern w:val="28"/>
              </w:rPr>
              <w:t>p</w:t>
            </w:r>
            <w:r w:rsidRPr="00157FD1">
              <w:rPr>
                <w:kern w:val="28"/>
              </w:rPr>
              <w:t xml:space="preserve">artial </w:t>
            </w:r>
            <w:r>
              <w:rPr>
                <w:kern w:val="28"/>
              </w:rPr>
              <w:t>o</w:t>
            </w:r>
            <w:r w:rsidRPr="00157FD1">
              <w:rPr>
                <w:kern w:val="28"/>
              </w:rPr>
              <w:t xml:space="preserve">utage </w:t>
            </w:r>
            <w:r w:rsidRPr="00157FD1">
              <w:rPr>
                <w:i/>
                <w:iCs/>
                <w:kern w:val="28"/>
              </w:rPr>
              <w:t>i</w:t>
            </w:r>
            <w:r w:rsidRPr="00157FD1">
              <w:rPr>
                <w:kern w:val="28"/>
              </w:rPr>
              <w:t xml:space="preserve"> in month </w:t>
            </w:r>
            <w:r w:rsidRPr="00157FD1">
              <w:rPr>
                <w:i/>
                <w:kern w:val="28"/>
              </w:rPr>
              <w:t>m</w:t>
            </w:r>
          </w:p>
        </w:tc>
      </w:tr>
      <w:tr w:rsidR="00F65CE2" w:rsidRPr="00157FD1" w14:paraId="7E291735" w14:textId="77777777">
        <w:tc>
          <w:tcPr>
            <w:tcW w:w="1249" w:type="dxa"/>
            <w:gridSpan w:val="2"/>
          </w:tcPr>
          <w:p w14:paraId="7E291733" w14:textId="77777777" w:rsidR="00F65CE2" w:rsidRPr="00157FD1" w:rsidRDefault="00F65CE2">
            <w:pPr>
              <w:pStyle w:val="NormBold"/>
              <w:rPr>
                <w:b w:val="0"/>
                <w:bCs/>
              </w:rPr>
            </w:pPr>
            <w:r w:rsidRPr="00157FD1">
              <w:rPr>
                <w:b w:val="0"/>
                <w:bCs/>
              </w:rPr>
              <w:t>f</w:t>
            </w:r>
            <w:r w:rsidRPr="00157FD1">
              <w:rPr>
                <w:rFonts w:cs="Arial"/>
                <w:b w:val="0"/>
                <w:bCs/>
                <w:i/>
                <w:vertAlign w:val="subscript"/>
              </w:rPr>
              <w:t>m,i</w:t>
            </w:r>
          </w:p>
        </w:tc>
        <w:tc>
          <w:tcPr>
            <w:tcW w:w="5591" w:type="dxa"/>
          </w:tcPr>
          <w:p w14:paraId="7E291734" w14:textId="77777777" w:rsidR="00F65CE2" w:rsidRPr="00157FD1" w:rsidRDefault="00F65CE2">
            <w:pPr>
              <w:rPr>
                <w:kern w:val="28"/>
              </w:rPr>
            </w:pPr>
            <w:r w:rsidRPr="00157FD1">
              <w:rPr>
                <w:kern w:val="28"/>
              </w:rPr>
              <w:t xml:space="preserve">The fraction of the network element affected by partial outage </w:t>
            </w:r>
            <w:r w:rsidRPr="00157FD1">
              <w:rPr>
                <w:i/>
                <w:iCs/>
                <w:kern w:val="28"/>
              </w:rPr>
              <w:t>i</w:t>
            </w:r>
            <w:r w:rsidRPr="00157FD1">
              <w:rPr>
                <w:kern w:val="28"/>
              </w:rPr>
              <w:t xml:space="preserve"> in month </w:t>
            </w:r>
            <w:r w:rsidRPr="00157FD1">
              <w:rPr>
                <w:i/>
                <w:kern w:val="28"/>
              </w:rPr>
              <w:t>m</w:t>
            </w:r>
            <w:r w:rsidRPr="00157FD1">
              <w:rPr>
                <w:iCs/>
                <w:kern w:val="28"/>
              </w:rPr>
              <w:t xml:space="preserve">. The fraction shall be determined based on the percentage of the system and/or the percentage of the end-user population affected by the outage, or the use of architectural considerations when capacity information is not available. </w:t>
            </w:r>
          </w:p>
        </w:tc>
      </w:tr>
      <w:tr w:rsidR="00F65CE2" w:rsidRPr="00157FD1" w14:paraId="7E291738" w14:textId="77777777">
        <w:tc>
          <w:tcPr>
            <w:tcW w:w="1249" w:type="dxa"/>
            <w:gridSpan w:val="2"/>
          </w:tcPr>
          <w:p w14:paraId="7E291736" w14:textId="77777777" w:rsidR="00F65CE2" w:rsidRPr="00157FD1" w:rsidRDefault="00F65CE2">
            <w:pPr>
              <w:pStyle w:val="NormBold"/>
              <w:rPr>
                <w:b w:val="0"/>
                <w:bCs/>
              </w:rPr>
            </w:pPr>
            <w:r w:rsidRPr="00157FD1">
              <w:rPr>
                <w:b w:val="0"/>
                <w:bCs/>
              </w:rPr>
              <w:t>PD</w:t>
            </w:r>
            <w:r w:rsidRPr="00157FD1">
              <w:rPr>
                <w:rFonts w:cs="Arial"/>
                <w:b w:val="0"/>
                <w:bCs/>
                <w:i/>
                <w:iCs/>
                <w:vertAlign w:val="subscript"/>
              </w:rPr>
              <w:t>m</w:t>
            </w:r>
          </w:p>
        </w:tc>
        <w:tc>
          <w:tcPr>
            <w:tcW w:w="5591" w:type="dxa"/>
          </w:tcPr>
          <w:p w14:paraId="7E291737" w14:textId="77777777" w:rsidR="00F65CE2" w:rsidRPr="00157FD1" w:rsidRDefault="00F65CE2">
            <w:pPr>
              <w:rPr>
                <w:kern w:val="28"/>
              </w:rPr>
            </w:pPr>
            <w:r w:rsidRPr="00157FD1">
              <w:rPr>
                <w:kern w:val="28"/>
              </w:rPr>
              <w:t xml:space="preserve">Sum of the weighted durations of all </w:t>
            </w:r>
            <w:r>
              <w:rPr>
                <w:kern w:val="28"/>
              </w:rPr>
              <w:t>p</w:t>
            </w:r>
            <w:r w:rsidRPr="00157FD1">
              <w:rPr>
                <w:kern w:val="28"/>
              </w:rPr>
              <w:t xml:space="preserve">artial </w:t>
            </w:r>
            <w:r>
              <w:rPr>
                <w:kern w:val="28"/>
              </w:rPr>
              <w:t>o</w:t>
            </w:r>
            <w:r w:rsidRPr="00157FD1">
              <w:rPr>
                <w:kern w:val="28"/>
              </w:rPr>
              <w:t xml:space="preserve">utages in month </w:t>
            </w:r>
            <w:r w:rsidRPr="00157FD1">
              <w:rPr>
                <w:i/>
                <w:kern w:val="28"/>
              </w:rPr>
              <w:t>m</w:t>
            </w:r>
          </w:p>
        </w:tc>
      </w:tr>
      <w:tr w:rsidR="00F65CE2" w:rsidRPr="00157FD1" w14:paraId="7E29173B" w14:textId="77777777">
        <w:tc>
          <w:tcPr>
            <w:tcW w:w="1249" w:type="dxa"/>
            <w:gridSpan w:val="2"/>
          </w:tcPr>
          <w:p w14:paraId="7E291739" w14:textId="77777777" w:rsidR="00F65CE2" w:rsidRPr="00157FD1" w:rsidRDefault="00F65CE2">
            <w:pPr>
              <w:pStyle w:val="NormBold"/>
              <w:rPr>
                <w:rFonts w:cs="Arial"/>
                <w:b w:val="0"/>
                <w:bCs/>
              </w:rPr>
            </w:pPr>
            <w:r w:rsidRPr="00157FD1">
              <w:rPr>
                <w:rFonts w:cs="Arial"/>
                <w:b w:val="0"/>
                <w:bCs/>
              </w:rPr>
              <w:t>N</w:t>
            </w:r>
            <w:r w:rsidRPr="00157FD1">
              <w:rPr>
                <w:rFonts w:cs="Arial"/>
                <w:b w:val="0"/>
                <w:bCs/>
                <w:i/>
                <w:vertAlign w:val="subscript"/>
              </w:rPr>
              <w:t>m</w:t>
            </w:r>
          </w:p>
        </w:tc>
        <w:tc>
          <w:tcPr>
            <w:tcW w:w="5591" w:type="dxa"/>
          </w:tcPr>
          <w:p w14:paraId="7E29173A" w14:textId="77777777" w:rsidR="00F65CE2" w:rsidRPr="00157FD1" w:rsidRDefault="00F65CE2" w:rsidP="00F65CE2">
            <w:pPr>
              <w:rPr>
                <w:i/>
                <w:iCs/>
                <w:kern w:val="28"/>
              </w:rPr>
            </w:pPr>
            <w:r w:rsidRPr="00157FD1">
              <w:rPr>
                <w:kern w:val="28"/>
              </w:rPr>
              <w:t xml:space="preserve">The number of network elements in service </w:t>
            </w:r>
            <w:r>
              <w:rPr>
                <w:kern w:val="28"/>
              </w:rPr>
              <w:t>at the end of</w:t>
            </w:r>
            <w:r w:rsidRPr="00157FD1">
              <w:rPr>
                <w:kern w:val="28"/>
              </w:rPr>
              <w:t xml:space="preserve"> month </w:t>
            </w:r>
            <w:r w:rsidRPr="00157FD1">
              <w:rPr>
                <w:i/>
                <w:kern w:val="28"/>
              </w:rPr>
              <w:t>m</w:t>
            </w:r>
          </w:p>
        </w:tc>
      </w:tr>
    </w:tbl>
    <w:p w14:paraId="7E29173C" w14:textId="77777777" w:rsidR="00F65CE2" w:rsidRPr="00157FD1" w:rsidRDefault="00F65CE2">
      <w:pPr>
        <w:pStyle w:val="ParSpacer"/>
      </w:pPr>
    </w:p>
    <w:p w14:paraId="7E29173D" w14:textId="77777777" w:rsidR="00F65CE2" w:rsidRPr="00157FD1" w:rsidRDefault="00F65CE2" w:rsidP="00F65CE2">
      <w:pPr>
        <w:pStyle w:val="berschrift4"/>
      </w:pPr>
      <w:bookmarkStart w:id="308" w:name="_Toc137886490"/>
      <w:bookmarkStart w:id="309" w:name="_Toc200531250"/>
      <w:r w:rsidRPr="00157FD1">
        <w:lastRenderedPageBreak/>
        <w:t>Table 6.2</w:t>
      </w:r>
      <w:r>
        <w:noBreakHyphen/>
      </w:r>
      <w:r w:rsidRPr="00157FD1">
        <w:t>2</w:t>
      </w:r>
      <w:r w:rsidRPr="00157FD1">
        <w:tab/>
        <w:t>SONE Measurement Identifiers and Formulas – Input Measurements</w:t>
      </w:r>
      <w:bookmarkEnd w:id="308"/>
      <w:bookmarkEnd w:id="309"/>
    </w:p>
    <w:p w14:paraId="7E29173E" w14:textId="77777777" w:rsidR="00F65CE2" w:rsidRPr="00157FD1" w:rsidRDefault="00F65CE2">
      <w:pPr>
        <w:pStyle w:val="ParSpacer"/>
      </w:pPr>
    </w:p>
    <w:tbl>
      <w:tblPr>
        <w:tblW w:w="6840" w:type="dxa"/>
        <w:tblInd w:w="2538" w:type="dxa"/>
        <w:tblLayout w:type="fixed"/>
        <w:tblCellMar>
          <w:left w:w="29" w:type="dxa"/>
          <w:right w:w="29" w:type="dxa"/>
        </w:tblCellMar>
        <w:tblLook w:val="0000" w:firstRow="0" w:lastRow="0" w:firstColumn="0" w:lastColumn="0" w:noHBand="0" w:noVBand="0"/>
      </w:tblPr>
      <w:tblGrid>
        <w:gridCol w:w="1277"/>
        <w:gridCol w:w="2827"/>
        <w:gridCol w:w="2736"/>
      </w:tblGrid>
      <w:tr w:rsidR="00F65CE2" w:rsidRPr="00157FD1" w14:paraId="7E291742" w14:textId="77777777">
        <w:tc>
          <w:tcPr>
            <w:tcW w:w="1260" w:type="dxa"/>
            <w:tcBorders>
              <w:bottom w:val="single" w:sz="8" w:space="0" w:color="auto"/>
            </w:tcBorders>
          </w:tcPr>
          <w:p w14:paraId="7E29173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2790" w:type="dxa"/>
            <w:tcBorders>
              <w:bottom w:val="single" w:sz="8" w:space="0" w:color="auto"/>
            </w:tcBorders>
          </w:tcPr>
          <w:p w14:paraId="7E29174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Title</w:t>
            </w:r>
          </w:p>
        </w:tc>
        <w:tc>
          <w:tcPr>
            <w:tcW w:w="2700" w:type="dxa"/>
            <w:tcBorders>
              <w:bottom w:val="single" w:sz="8" w:space="0" w:color="auto"/>
            </w:tcBorders>
          </w:tcPr>
          <w:p w14:paraId="7E291741"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Formula</w:t>
            </w:r>
          </w:p>
        </w:tc>
      </w:tr>
      <w:tr w:rsidR="00F65CE2" w:rsidRPr="00157FD1" w14:paraId="7E291747" w14:textId="77777777">
        <w:trPr>
          <w:trHeight w:val="1042"/>
        </w:trPr>
        <w:tc>
          <w:tcPr>
            <w:tcW w:w="1260" w:type="dxa"/>
            <w:tcBorders>
              <w:top w:val="single" w:sz="8" w:space="0" w:color="auto"/>
            </w:tcBorders>
          </w:tcPr>
          <w:p w14:paraId="7E291743" w14:textId="77777777" w:rsidR="00F65CE2" w:rsidRPr="00157FD1" w:rsidRDefault="00F65CE2">
            <w:pPr>
              <w:pStyle w:val="NormBold"/>
              <w:rPr>
                <w:b w:val="0"/>
                <w:bCs/>
              </w:rPr>
            </w:pPr>
            <w:r w:rsidRPr="00157FD1">
              <w:rPr>
                <w:b w:val="0"/>
                <w:bCs/>
              </w:rPr>
              <w:br/>
              <w:t>TD</w:t>
            </w:r>
            <w:r w:rsidRPr="00157FD1">
              <w:rPr>
                <w:rFonts w:cs="Arial"/>
                <w:b w:val="0"/>
                <w:bCs/>
                <w:i/>
                <w:vertAlign w:val="subscript"/>
              </w:rPr>
              <w:t>m</w:t>
            </w:r>
          </w:p>
        </w:tc>
        <w:tc>
          <w:tcPr>
            <w:tcW w:w="2790" w:type="dxa"/>
            <w:tcBorders>
              <w:top w:val="single" w:sz="8" w:space="0" w:color="auto"/>
            </w:tcBorders>
          </w:tcPr>
          <w:p w14:paraId="7E291744" w14:textId="77777777" w:rsidR="00F65CE2" w:rsidRPr="00157FD1" w:rsidRDefault="00F65CE2">
            <w:pPr>
              <w:rPr>
                <w:bCs/>
                <w:i/>
                <w:kern w:val="28"/>
              </w:rPr>
            </w:pPr>
            <w:r w:rsidRPr="00157FD1">
              <w:rPr>
                <w:bCs/>
                <w:kern w:val="28"/>
              </w:rPr>
              <w:br/>
              <w:t xml:space="preserve">Sum of the durations of all </w:t>
            </w:r>
            <w:r w:rsidRPr="00157FD1">
              <w:rPr>
                <w:bCs/>
                <w:kern w:val="28"/>
              </w:rPr>
              <w:br/>
            </w:r>
            <w:r>
              <w:rPr>
                <w:bCs/>
                <w:kern w:val="28"/>
              </w:rPr>
              <w:t>t</w:t>
            </w:r>
            <w:r w:rsidRPr="00157FD1">
              <w:rPr>
                <w:bCs/>
                <w:kern w:val="28"/>
              </w:rPr>
              <w:t xml:space="preserve">otal </w:t>
            </w:r>
            <w:r>
              <w:rPr>
                <w:bCs/>
                <w:kern w:val="28"/>
              </w:rPr>
              <w:t>o</w:t>
            </w:r>
            <w:r w:rsidRPr="00157FD1">
              <w:rPr>
                <w:bCs/>
                <w:kern w:val="28"/>
              </w:rPr>
              <w:t xml:space="preserve">utages in month </w:t>
            </w:r>
            <w:r w:rsidRPr="00157FD1">
              <w:rPr>
                <w:bCs/>
                <w:i/>
                <w:kern w:val="28"/>
              </w:rPr>
              <w:t>m</w:t>
            </w:r>
            <w:r w:rsidRPr="00157FD1">
              <w:rPr>
                <w:bCs/>
                <w:i/>
                <w:kern w:val="28"/>
              </w:rPr>
              <w:br/>
            </w:r>
          </w:p>
          <w:p w14:paraId="7E291745" w14:textId="77777777" w:rsidR="00F65CE2" w:rsidRPr="00157FD1" w:rsidRDefault="00F65CE2">
            <w:pPr>
              <w:rPr>
                <w:bCs/>
                <w:kern w:val="28"/>
              </w:rPr>
            </w:pPr>
          </w:p>
        </w:tc>
        <w:tc>
          <w:tcPr>
            <w:tcW w:w="2700" w:type="dxa"/>
            <w:tcBorders>
              <w:top w:val="single" w:sz="8" w:space="0" w:color="auto"/>
            </w:tcBorders>
          </w:tcPr>
          <w:p w14:paraId="7E291746" w14:textId="77777777" w:rsidR="00F65CE2" w:rsidRPr="00157FD1" w:rsidRDefault="00C0437A">
            <w:pPr>
              <w:rPr>
                <w:kern w:val="28"/>
              </w:rPr>
            </w:pPr>
            <w:r>
              <w:rPr>
                <w:noProof/>
                <w:lang w:val="de-DE" w:eastAsia="de-DE"/>
              </w:rPr>
              <mc:AlternateContent>
                <mc:Choice Requires="wpg">
                  <w:drawing>
                    <wp:anchor distT="0" distB="0" distL="114300" distR="114300" simplePos="0" relativeHeight="251665920" behindDoc="0" locked="0" layoutInCell="1" allowOverlap="1" wp14:anchorId="7E293193" wp14:editId="7E293194">
                      <wp:simplePos x="0" y="0"/>
                      <wp:positionH relativeFrom="column">
                        <wp:posOffset>92710</wp:posOffset>
                      </wp:positionH>
                      <wp:positionV relativeFrom="paragraph">
                        <wp:posOffset>-6350</wp:posOffset>
                      </wp:positionV>
                      <wp:extent cx="800100" cy="628650"/>
                      <wp:effectExtent l="0" t="3175" r="2540" b="0"/>
                      <wp:wrapTight wrapText="bothSides">
                        <wp:wrapPolygon edited="0">
                          <wp:start x="0" y="0"/>
                          <wp:lineTo x="21600" y="0"/>
                          <wp:lineTo x="21600" y="21600"/>
                          <wp:lineTo x="0" y="21600"/>
                          <wp:lineTo x="0" y="0"/>
                        </wp:wrapPolygon>
                      </wp:wrapTight>
                      <wp:docPr id="113"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628650"/>
                                <a:chOff x="8228" y="2500"/>
                                <a:chExt cx="1260" cy="990"/>
                              </a:xfrm>
                            </wpg:grpSpPr>
                            <wps:wsp>
                              <wps:cNvPr id="114" name="Text Box 162"/>
                              <wps:cNvSpPr txBox="1">
                                <a:spLocks noChangeArrowheads="1"/>
                              </wps:cNvSpPr>
                              <wps:spPr bwMode="auto">
                                <a:xfrm>
                                  <a:off x="8603" y="2867"/>
                                  <a:ext cx="88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3" w14:textId="77777777" w:rsidR="00741BC6" w:rsidRDefault="00741BC6" w:rsidP="00F65CE2">
                                    <w:pPr>
                                      <w:rPr>
                                        <w:rFonts w:cs="Arial"/>
                                        <w:vertAlign w:val="subscript"/>
                                      </w:rPr>
                                    </w:pPr>
                                    <w:proofErr w:type="spellStart"/>
                                    <w:proofErr w:type="gramStart"/>
                                    <w:r>
                                      <w:t>td</w:t>
                                    </w:r>
                                    <w:r>
                                      <w:rPr>
                                        <w:rFonts w:cs="Arial"/>
                                        <w:i/>
                                        <w:iCs/>
                                        <w:vertAlign w:val="subscript"/>
                                      </w:rPr>
                                      <w:t>m,</w:t>
                                    </w:r>
                                    <w:proofErr w:type="gramEnd"/>
                                    <w:r>
                                      <w:rPr>
                                        <w:rFonts w:cs="Arial"/>
                                        <w:i/>
                                        <w:iCs/>
                                        <w:vertAlign w:val="subscript"/>
                                      </w:rPr>
                                      <w:t>i</w:t>
                                    </w:r>
                                    <w:proofErr w:type="spellEnd"/>
                                  </w:p>
                                </w:txbxContent>
                              </wps:txbx>
                              <wps:bodyPr rot="0" vert="horz" wrap="square" lIns="0" tIns="45720" rIns="91440" bIns="45720" anchor="t" anchorCtr="0" upright="1">
                                <a:noAutofit/>
                              </wps:bodyPr>
                            </wps:wsp>
                            <wps:wsp>
                              <wps:cNvPr id="115" name="Text Box 163"/>
                              <wps:cNvSpPr txBox="1">
                                <a:spLocks noChangeArrowheads="1"/>
                              </wps:cNvSpPr>
                              <wps:spPr bwMode="auto">
                                <a:xfrm>
                                  <a:off x="8243" y="2785"/>
                                  <a:ext cx="64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4" w14:textId="77777777" w:rsidR="00741BC6" w:rsidRDefault="00741BC6" w:rsidP="00F65CE2">
                                    <w:pPr>
                                      <w:rPr>
                                        <w:sz w:val="40"/>
                                      </w:rPr>
                                    </w:pPr>
                                    <w:r>
                                      <w:rPr>
                                        <w:sz w:val="40"/>
                                      </w:rPr>
                                      <w:sym w:font="Symbol" w:char="F0E5"/>
                                    </w:r>
                                  </w:p>
                                </w:txbxContent>
                              </wps:txbx>
                              <wps:bodyPr rot="0" vert="horz" wrap="square" lIns="0" tIns="0" rIns="0" bIns="0" anchor="t" anchorCtr="0" upright="1">
                                <a:noAutofit/>
                              </wps:bodyPr>
                            </wps:wsp>
                            <wps:wsp>
                              <wps:cNvPr id="116" name="Text Box 164"/>
                              <wps:cNvSpPr txBox="1">
                                <a:spLocks noChangeArrowheads="1"/>
                              </wps:cNvSpPr>
                              <wps:spPr bwMode="auto">
                                <a:xfrm>
                                  <a:off x="8228" y="2500"/>
                                  <a:ext cx="12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5" w14:textId="77777777" w:rsidR="00741BC6" w:rsidRDefault="00741BC6" w:rsidP="00F65CE2">
                                    <w:pPr>
                                      <w:pStyle w:val="TableText"/>
                                      <w:tabs>
                                        <w:tab w:val="clear" w:pos="360"/>
                                        <w:tab w:val="clear" w:pos="720"/>
                                      </w:tabs>
                                      <w:spacing w:before="0"/>
                                      <w:rPr>
                                        <w:snapToGrid/>
                                        <w:sz w:val="24"/>
                                        <w:szCs w:val="24"/>
                                      </w:rPr>
                                    </w:pPr>
                                    <w:r>
                                      <w:rPr>
                                        <w:snapToGrid/>
                                        <w:szCs w:val="24"/>
                                      </w:rPr>
                                      <w:t>T</w:t>
                                    </w:r>
                                    <w:r>
                                      <w:rPr>
                                        <w:rFonts w:ascii="Helvetica" w:hAnsi="Helvetica"/>
                                        <w:i/>
                                        <w:iCs/>
                                        <w:snapToGrid/>
                                        <w:sz w:val="24"/>
                                        <w:szCs w:val="24"/>
                                        <w:vertAlign w:val="subscript"/>
                                      </w:rPr>
                                      <w:t>m</w:t>
                                    </w:r>
                                  </w:p>
                                </w:txbxContent>
                              </wps:txbx>
                              <wps:bodyPr rot="0" vert="horz" wrap="square" lIns="0" tIns="0" rIns="0" bIns="0" anchor="t" anchorCtr="0" upright="1">
                                <a:noAutofit/>
                              </wps:bodyPr>
                            </wps:wsp>
                            <wps:wsp>
                              <wps:cNvPr id="117" name="Text Box 165"/>
                              <wps:cNvSpPr txBox="1">
                                <a:spLocks noChangeArrowheads="1"/>
                              </wps:cNvSpPr>
                              <wps:spPr bwMode="auto">
                                <a:xfrm>
                                  <a:off x="8258" y="3250"/>
                                  <a:ext cx="9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6" w14:textId="77777777" w:rsidR="00741BC6" w:rsidRDefault="00741BC6" w:rsidP="00F65CE2">
                                    <w:pPr>
                                      <w:pStyle w:val="TableText"/>
                                      <w:tabs>
                                        <w:tab w:val="clear" w:pos="360"/>
                                        <w:tab w:val="clear" w:pos="720"/>
                                      </w:tabs>
                                      <w:spacing w:before="0"/>
                                      <w:rPr>
                                        <w:snapToGrid/>
                                        <w:szCs w:val="24"/>
                                      </w:rPr>
                                    </w:pPr>
                                    <w:proofErr w:type="spellStart"/>
                                    <w:r>
                                      <w:rPr>
                                        <w:i/>
                                        <w:iCs/>
                                        <w:snapToGrid/>
                                        <w:szCs w:val="24"/>
                                      </w:rPr>
                                      <w:t>i</w:t>
                                    </w:r>
                                    <w:proofErr w:type="spellEnd"/>
                                    <w:r>
                                      <w:rPr>
                                        <w:snapToGrid/>
                                        <w:szCs w:val="2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080" style="position:absolute;margin-left:7.3pt;margin-top:-.5pt;width:63pt;height:49.5pt;z-index:251665920" coordorigin="8228,2500" coordsize="126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">
                      <v:shape id="Text Box 162" o:spid="_x0000_s1081" type="#_x0000_t202" style="position:absolute;left:8603;top:2867;width:88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SMMA&#10;AADcAAAADwAAAGRycy9kb3ducmV2LnhtbERP22rCQBB9F/yHZYS+1Y0XpI2uUgqCWiqtyQeM2Wk2&#10;NDsbs1uT/n1XKPg2h3Od1aa3tbhS6yvHCibjBARx4XTFpYI82z4+gfABWWPtmBT8kofNejhYYapd&#10;x590PYVSxBD2KSowITSplL4wZNGPXUMcuS/XWgwRtqXULXYx3NZymiQLabHi2GCwoVdDxffpxyp4&#10;3x7f9s/9ITtjdejc5WOWm46Vehj1L0sQgfpwF/+7dzrOn8zh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w/SMMAAADcAAAADwAAAAAAAAAAAAAAAACYAgAAZHJzL2Rv&#10;d25yZXYueG1sUEsFBgAAAAAEAAQA9QAAAIgDAAAAAA==&#10;" filled="f" stroked="f">
                        <v:textbox inset="0">
                          <w:txbxContent>
                            <w:p w14:paraId="7E2933A3" w14:textId="77777777" w:rsidR="00741BC6" w:rsidRDefault="00741BC6" w:rsidP="00F65CE2">
                              <w:pPr>
                                <w:rPr>
                                  <w:rFonts w:cs="Arial"/>
                                  <w:vertAlign w:val="subscript"/>
                                </w:rPr>
                              </w:pPr>
                              <w:proofErr w:type="spellStart"/>
                              <w:proofErr w:type="gramStart"/>
                              <w:r>
                                <w:t>td</w:t>
                              </w:r>
                              <w:r>
                                <w:rPr>
                                  <w:rFonts w:cs="Arial"/>
                                  <w:i/>
                                  <w:iCs/>
                                  <w:vertAlign w:val="subscript"/>
                                </w:rPr>
                                <w:t>m,</w:t>
                              </w:r>
                              <w:proofErr w:type="gramEnd"/>
                              <w:r>
                                <w:rPr>
                                  <w:rFonts w:cs="Arial"/>
                                  <w:i/>
                                  <w:iCs/>
                                  <w:vertAlign w:val="subscript"/>
                                </w:rPr>
                                <w:t>i</w:t>
                              </w:r>
                              <w:proofErr w:type="spellEnd"/>
                            </w:p>
                          </w:txbxContent>
                        </v:textbox>
                      </v:shape>
                      <v:shape id="Text Box 163" o:spid="_x0000_s1082" type="#_x0000_t202" style="position:absolute;left:8243;top:2785;width:64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14:paraId="7E2933A4" w14:textId="77777777" w:rsidR="00741BC6" w:rsidRDefault="00741BC6" w:rsidP="00F65CE2">
                              <w:pPr>
                                <w:rPr>
                                  <w:sz w:val="40"/>
                                </w:rPr>
                              </w:pPr>
                              <w:r>
                                <w:rPr>
                                  <w:sz w:val="40"/>
                                </w:rPr>
                                <w:sym w:font="Symbol" w:char="F0E5"/>
                              </w:r>
                            </w:p>
                          </w:txbxContent>
                        </v:textbox>
                      </v:shape>
                      <v:shape id="Text Box 164" o:spid="_x0000_s1083" type="#_x0000_t202" style="position:absolute;left:8228;top:2500;width:126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14:paraId="7E2933A5" w14:textId="77777777" w:rsidR="00741BC6" w:rsidRDefault="00741BC6" w:rsidP="00F65CE2">
                              <w:pPr>
                                <w:pStyle w:val="TableText"/>
                                <w:tabs>
                                  <w:tab w:val="clear" w:pos="360"/>
                                  <w:tab w:val="clear" w:pos="720"/>
                                </w:tabs>
                                <w:spacing w:before="0"/>
                                <w:rPr>
                                  <w:snapToGrid/>
                                  <w:sz w:val="24"/>
                                  <w:szCs w:val="24"/>
                                </w:rPr>
                              </w:pPr>
                              <w:r>
                                <w:rPr>
                                  <w:snapToGrid/>
                                  <w:szCs w:val="24"/>
                                </w:rPr>
                                <w:t>T</w:t>
                              </w:r>
                              <w:r>
                                <w:rPr>
                                  <w:rFonts w:ascii="Helvetica" w:hAnsi="Helvetica"/>
                                  <w:i/>
                                  <w:iCs/>
                                  <w:snapToGrid/>
                                  <w:sz w:val="24"/>
                                  <w:szCs w:val="24"/>
                                  <w:vertAlign w:val="subscript"/>
                                </w:rPr>
                                <w:t>m</w:t>
                              </w:r>
                            </w:p>
                          </w:txbxContent>
                        </v:textbox>
                      </v:shape>
                      <v:shape id="Text Box 165" o:spid="_x0000_s1084" type="#_x0000_t202" style="position:absolute;left:8258;top:3250;width:90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14:paraId="7E2933A6" w14:textId="77777777" w:rsidR="00741BC6" w:rsidRDefault="00741BC6" w:rsidP="00F65CE2">
                              <w:pPr>
                                <w:pStyle w:val="TableText"/>
                                <w:tabs>
                                  <w:tab w:val="clear" w:pos="360"/>
                                  <w:tab w:val="clear" w:pos="720"/>
                                </w:tabs>
                                <w:spacing w:before="0"/>
                                <w:rPr>
                                  <w:snapToGrid/>
                                  <w:szCs w:val="24"/>
                                </w:rPr>
                              </w:pPr>
                              <w:proofErr w:type="spellStart"/>
                              <w:r>
                                <w:rPr>
                                  <w:i/>
                                  <w:iCs/>
                                  <w:snapToGrid/>
                                  <w:szCs w:val="24"/>
                                </w:rPr>
                                <w:t>i</w:t>
                              </w:r>
                              <w:proofErr w:type="spellEnd"/>
                              <w:r>
                                <w:rPr>
                                  <w:snapToGrid/>
                                  <w:szCs w:val="24"/>
                                </w:rPr>
                                <w:t>=1</w:t>
                              </w:r>
                            </w:p>
                          </w:txbxContent>
                        </v:textbox>
                      </v:shape>
                      <w10:wrap type="tight"/>
                    </v:group>
                  </w:pict>
                </mc:Fallback>
              </mc:AlternateContent>
            </w:r>
          </w:p>
        </w:tc>
      </w:tr>
      <w:tr w:rsidR="00F65CE2" w:rsidRPr="00157FD1" w14:paraId="7E29174E" w14:textId="77777777">
        <w:trPr>
          <w:trHeight w:val="1233"/>
        </w:trPr>
        <w:tc>
          <w:tcPr>
            <w:tcW w:w="1260" w:type="dxa"/>
          </w:tcPr>
          <w:p w14:paraId="7E291748" w14:textId="77777777" w:rsidR="00F65CE2" w:rsidRPr="00157FD1" w:rsidRDefault="00F65CE2">
            <w:pPr>
              <w:pStyle w:val="NormBold"/>
              <w:rPr>
                <w:b w:val="0"/>
                <w:bCs/>
              </w:rPr>
            </w:pPr>
            <w:r w:rsidRPr="00157FD1">
              <w:rPr>
                <w:b w:val="0"/>
                <w:bCs/>
              </w:rPr>
              <w:br/>
              <w:t>PD</w:t>
            </w:r>
            <w:r w:rsidRPr="00157FD1">
              <w:rPr>
                <w:rFonts w:cs="Arial"/>
                <w:b w:val="0"/>
                <w:bCs/>
                <w:i/>
                <w:iCs/>
                <w:vertAlign w:val="subscript"/>
              </w:rPr>
              <w:t>m</w:t>
            </w:r>
          </w:p>
        </w:tc>
        <w:tc>
          <w:tcPr>
            <w:tcW w:w="2790" w:type="dxa"/>
          </w:tcPr>
          <w:p w14:paraId="7E291749" w14:textId="77777777" w:rsidR="00F65CE2" w:rsidRPr="00157FD1" w:rsidRDefault="00F65CE2">
            <w:pPr>
              <w:rPr>
                <w:bCs/>
                <w:i/>
                <w:kern w:val="28"/>
              </w:rPr>
            </w:pPr>
            <w:r w:rsidRPr="00157FD1">
              <w:rPr>
                <w:bCs/>
                <w:kern w:val="28"/>
              </w:rPr>
              <w:br/>
              <w:t xml:space="preserve">Sum of the weighted durations of all </w:t>
            </w:r>
            <w:r>
              <w:rPr>
                <w:bCs/>
                <w:kern w:val="28"/>
              </w:rPr>
              <w:t>p</w:t>
            </w:r>
            <w:r w:rsidRPr="00157FD1">
              <w:rPr>
                <w:bCs/>
                <w:kern w:val="28"/>
              </w:rPr>
              <w:t xml:space="preserve">artial </w:t>
            </w:r>
            <w:r>
              <w:rPr>
                <w:bCs/>
                <w:kern w:val="28"/>
              </w:rPr>
              <w:t>o</w:t>
            </w:r>
            <w:r w:rsidRPr="00157FD1">
              <w:rPr>
                <w:bCs/>
                <w:kern w:val="28"/>
              </w:rPr>
              <w:t xml:space="preserve">utages in month </w:t>
            </w:r>
            <w:r w:rsidRPr="00157FD1">
              <w:rPr>
                <w:bCs/>
                <w:i/>
                <w:kern w:val="28"/>
              </w:rPr>
              <w:t>m</w:t>
            </w:r>
          </w:p>
          <w:p w14:paraId="7E29174A" w14:textId="77777777" w:rsidR="00F65CE2" w:rsidRPr="00157FD1" w:rsidRDefault="00F65CE2">
            <w:pPr>
              <w:rPr>
                <w:bCs/>
                <w:kern w:val="28"/>
              </w:rPr>
            </w:pPr>
          </w:p>
        </w:tc>
        <w:tc>
          <w:tcPr>
            <w:tcW w:w="2700" w:type="dxa"/>
          </w:tcPr>
          <w:p w14:paraId="7E29174B" w14:textId="77777777" w:rsidR="00F65CE2" w:rsidRDefault="00F65CE2">
            <w:pPr>
              <w:rPr>
                <w:kern w:val="28"/>
              </w:rPr>
            </w:pPr>
          </w:p>
          <w:p w14:paraId="7E29174C" w14:textId="77777777" w:rsidR="00F65CE2" w:rsidRDefault="00F65CE2">
            <w:pPr>
              <w:rPr>
                <w:kern w:val="28"/>
              </w:rPr>
            </w:pPr>
          </w:p>
          <w:p w14:paraId="7E29174D" w14:textId="77777777" w:rsidR="00F65CE2" w:rsidRPr="00157FD1" w:rsidRDefault="00C0437A">
            <w:pPr>
              <w:rPr>
                <w:kern w:val="28"/>
              </w:rPr>
            </w:pPr>
            <w:r>
              <w:rPr>
                <w:noProof/>
                <w:kern w:val="28"/>
                <w:lang w:val="de-DE" w:eastAsia="de-DE"/>
              </w:rPr>
              <mc:AlternateContent>
                <mc:Choice Requires="wpg">
                  <w:drawing>
                    <wp:anchor distT="0" distB="0" distL="114300" distR="114300" simplePos="0" relativeHeight="251666944" behindDoc="0" locked="0" layoutInCell="1" allowOverlap="1" wp14:anchorId="7E293195" wp14:editId="7E293196">
                      <wp:simplePos x="0" y="0"/>
                      <wp:positionH relativeFrom="column">
                        <wp:posOffset>29845</wp:posOffset>
                      </wp:positionH>
                      <wp:positionV relativeFrom="paragraph">
                        <wp:posOffset>-271145</wp:posOffset>
                      </wp:positionV>
                      <wp:extent cx="1236980" cy="590550"/>
                      <wp:effectExtent l="1270" t="0" r="0" b="4445"/>
                      <wp:wrapTight wrapText="bothSides">
                        <wp:wrapPolygon edited="0">
                          <wp:start x="0" y="0"/>
                          <wp:lineTo x="21600" y="0"/>
                          <wp:lineTo x="21600" y="21600"/>
                          <wp:lineTo x="0" y="21600"/>
                          <wp:lineTo x="0" y="0"/>
                        </wp:wrapPolygon>
                      </wp:wrapTight>
                      <wp:docPr id="107"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6980" cy="590550"/>
                                <a:chOff x="8129" y="3680"/>
                                <a:chExt cx="1948" cy="930"/>
                              </a:xfrm>
                            </wpg:grpSpPr>
                            <wpg:grpSp>
                              <wpg:cNvPr id="108" name="Group 174"/>
                              <wpg:cNvGrpSpPr>
                                <a:grpSpLocks/>
                              </wpg:cNvGrpSpPr>
                              <wpg:grpSpPr bwMode="auto">
                                <a:xfrm>
                                  <a:off x="8249" y="3918"/>
                                  <a:ext cx="1828" cy="692"/>
                                  <a:chOff x="8249" y="3918"/>
                                  <a:chExt cx="1828" cy="692"/>
                                </a:xfrm>
                              </wpg:grpSpPr>
                              <wps:wsp>
                                <wps:cNvPr id="109" name="Text Box 175"/>
                                <wps:cNvSpPr txBox="1">
                                  <a:spLocks noChangeArrowheads="1"/>
                                </wps:cNvSpPr>
                                <wps:spPr bwMode="auto">
                                  <a:xfrm>
                                    <a:off x="8562" y="3918"/>
                                    <a:ext cx="15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7" w14:textId="77777777" w:rsidR="00741BC6" w:rsidRDefault="00741BC6" w:rsidP="00F65CE2">
                                      <w:pPr>
                                        <w:rPr>
                                          <w:rFonts w:cs="Arial"/>
                                          <w:vertAlign w:val="subscript"/>
                                        </w:rPr>
                                      </w:pPr>
                                      <w:proofErr w:type="spellStart"/>
                                      <w:proofErr w:type="gramStart"/>
                                      <w:r>
                                        <w:t>pd</w:t>
                                      </w:r>
                                      <w:r>
                                        <w:rPr>
                                          <w:rFonts w:cs="Arial"/>
                                          <w:i/>
                                          <w:iCs/>
                                          <w:vertAlign w:val="subscript"/>
                                        </w:rPr>
                                        <w:t>m,</w:t>
                                      </w:r>
                                      <w:proofErr w:type="gramEnd"/>
                                      <w:r>
                                        <w:rPr>
                                          <w:rFonts w:cs="Arial"/>
                                          <w:i/>
                                          <w:iCs/>
                                          <w:vertAlign w:val="subscript"/>
                                        </w:rPr>
                                        <w:t>i</w:t>
                                      </w:r>
                                      <w:r>
                                        <w:rPr>
                                          <w:rFonts w:cs="Arial"/>
                                        </w:rPr>
                                        <w:t>f</w:t>
                                      </w:r>
                                      <w:r>
                                        <w:rPr>
                                          <w:rFonts w:cs="Arial"/>
                                          <w:i/>
                                          <w:iCs/>
                                          <w:vertAlign w:val="subscript"/>
                                        </w:rPr>
                                        <w:t>m,i</w:t>
                                      </w:r>
                                      <w:proofErr w:type="spellEnd"/>
                                    </w:p>
                                  </w:txbxContent>
                                </wps:txbx>
                                <wps:bodyPr rot="0" vert="horz" wrap="square" lIns="0" tIns="45720" rIns="91440" bIns="45720" anchor="t" anchorCtr="0" upright="1">
                                  <a:noAutofit/>
                                </wps:bodyPr>
                              </wps:wsp>
                              <wps:wsp>
                                <wps:cNvPr id="110" name="Text Box 176"/>
                                <wps:cNvSpPr txBox="1">
                                  <a:spLocks noChangeArrowheads="1"/>
                                </wps:cNvSpPr>
                                <wps:spPr bwMode="auto">
                                  <a:xfrm>
                                    <a:off x="8249" y="3950"/>
                                    <a:ext cx="64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8" w14:textId="77777777" w:rsidR="00741BC6" w:rsidRDefault="00741BC6" w:rsidP="00F65CE2">
                                      <w:pPr>
                                        <w:tabs>
                                          <w:tab w:val="left" w:pos="450"/>
                                        </w:tabs>
                                        <w:rPr>
                                          <w:sz w:val="40"/>
                                        </w:rPr>
                                      </w:pPr>
                                      <w:r>
                                        <w:rPr>
                                          <w:sz w:val="40"/>
                                        </w:rPr>
                                        <w:sym w:font="Symbol" w:char="F0E5"/>
                                      </w:r>
                                    </w:p>
                                  </w:txbxContent>
                                </wps:txbx>
                                <wps:bodyPr rot="0" vert="horz" wrap="square" lIns="0" tIns="0" rIns="0" bIns="0" anchor="t" anchorCtr="0" upright="1">
                                  <a:noAutofit/>
                                </wps:bodyPr>
                              </wps:wsp>
                              <wps:wsp>
                                <wps:cNvPr id="111" name="Text Box 177"/>
                                <wps:cNvSpPr txBox="1">
                                  <a:spLocks noChangeArrowheads="1"/>
                                </wps:cNvSpPr>
                                <wps:spPr bwMode="auto">
                                  <a:xfrm>
                                    <a:off x="8272" y="4376"/>
                                    <a:ext cx="90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9" w14:textId="77777777" w:rsidR="00741BC6" w:rsidRDefault="00741BC6" w:rsidP="00F65CE2">
                                      <w:pPr>
                                        <w:pStyle w:val="TableText"/>
                                        <w:tabs>
                                          <w:tab w:val="clear" w:pos="360"/>
                                          <w:tab w:val="clear" w:pos="720"/>
                                        </w:tabs>
                                        <w:spacing w:before="0"/>
                                        <w:rPr>
                                          <w:snapToGrid/>
                                          <w:szCs w:val="24"/>
                                        </w:rPr>
                                      </w:pPr>
                                      <w:proofErr w:type="spellStart"/>
                                      <w:r>
                                        <w:rPr>
                                          <w:i/>
                                          <w:iCs/>
                                          <w:snapToGrid/>
                                          <w:szCs w:val="24"/>
                                        </w:rPr>
                                        <w:t>i</w:t>
                                      </w:r>
                                      <w:proofErr w:type="spellEnd"/>
                                      <w:r>
                                        <w:rPr>
                                          <w:snapToGrid/>
                                          <w:szCs w:val="24"/>
                                        </w:rPr>
                                        <w:t>=1</w:t>
                                      </w:r>
                                    </w:p>
                                  </w:txbxContent>
                                </wps:txbx>
                                <wps:bodyPr rot="0" vert="horz" wrap="square" lIns="0" tIns="0" rIns="0" bIns="0" anchor="t" anchorCtr="0" upright="1">
                                  <a:noAutofit/>
                                </wps:bodyPr>
                              </wps:wsp>
                            </wpg:grpSp>
                            <wps:wsp>
                              <wps:cNvPr id="112" name="Text Box 178"/>
                              <wps:cNvSpPr txBox="1">
                                <a:spLocks noChangeArrowheads="1"/>
                              </wps:cNvSpPr>
                              <wps:spPr bwMode="auto">
                                <a:xfrm>
                                  <a:off x="8129" y="3680"/>
                                  <a:ext cx="108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A" w14:textId="77777777" w:rsidR="00741BC6" w:rsidRDefault="00741BC6" w:rsidP="00F65CE2">
                                    <w:pPr>
                                      <w:pStyle w:val="TableText"/>
                                      <w:tabs>
                                        <w:tab w:val="clear" w:pos="360"/>
                                        <w:tab w:val="clear" w:pos="720"/>
                                      </w:tabs>
                                      <w:spacing w:before="0"/>
                                      <w:rPr>
                                        <w:snapToGrid/>
                                        <w:sz w:val="24"/>
                                        <w:szCs w:val="24"/>
                                      </w:rPr>
                                    </w:pPr>
                                    <w:r>
                                      <w:rPr>
                                        <w:snapToGrid/>
                                        <w:szCs w:val="24"/>
                                      </w:rPr>
                                      <w:t>P</w:t>
                                    </w:r>
                                    <w:r>
                                      <w:rPr>
                                        <w:rFonts w:cs="Arial"/>
                                        <w:i/>
                                        <w:iCs/>
                                        <w:snapToGrid/>
                                        <w:sz w:val="24"/>
                                        <w:szCs w:val="24"/>
                                        <w:vertAlign w:val="subscript"/>
                                      </w:rPr>
                                      <w:t>m</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85" style="position:absolute;margin-left:2.35pt;margin-top:-21.35pt;width:97.4pt;height:46.5pt;z-index:251666944" coordorigin="8129,3680" coordsize="194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">
                      <v:group id="Group 174" o:spid="_x0000_s1086" style="position:absolute;left:8249;top:3918;width:1828;height:692" coordorigin="8249,3918" coordsize="1828,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Text Box 175" o:spid="_x0000_s1087" type="#_x0000_t202" style="position:absolute;left:8562;top:3918;width:15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GC8MA&#10;AADcAAAADwAAAGRycy9kb3ducmV2LnhtbERP22rCQBB9F/yHZQp9001bkCbNKkUQvKC0mg+YZqfZ&#10;0Oxsml1N/HtXKPRtDuc6+WKwjbhQ52vHCp6mCQji0umaKwXFaTV5BeEDssbGMSm4kofFfDzKMdOu&#10;50+6HEMlYgj7DBWYENpMSl8asuinriWO3LfrLIYIu0rqDvsYbhv5nCQzabHm2GCwpaWh8ud4tgr2&#10;q8Nukw7b0xfW2979frwUpmelHh+G9zcQgYb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QGC8MAAADcAAAADwAAAAAAAAAAAAAAAACYAgAAZHJzL2Rv&#10;d25yZXYueG1sUEsFBgAAAAAEAAQA9QAAAIgDAAAAAA==&#10;" filled="f" stroked="f">
                          <v:textbox inset="0">
                            <w:txbxContent>
                              <w:p w14:paraId="7E2933A7" w14:textId="77777777" w:rsidR="00741BC6" w:rsidRDefault="00741BC6" w:rsidP="00F65CE2">
                                <w:pPr>
                                  <w:rPr>
                                    <w:rFonts w:cs="Arial"/>
                                    <w:vertAlign w:val="subscript"/>
                                  </w:rPr>
                                </w:pPr>
                                <w:proofErr w:type="spellStart"/>
                                <w:proofErr w:type="gramStart"/>
                                <w:r>
                                  <w:t>pd</w:t>
                                </w:r>
                                <w:r>
                                  <w:rPr>
                                    <w:rFonts w:cs="Arial"/>
                                    <w:i/>
                                    <w:iCs/>
                                    <w:vertAlign w:val="subscript"/>
                                  </w:rPr>
                                  <w:t>m,</w:t>
                                </w:r>
                                <w:proofErr w:type="gramEnd"/>
                                <w:r>
                                  <w:rPr>
                                    <w:rFonts w:cs="Arial"/>
                                    <w:i/>
                                    <w:iCs/>
                                    <w:vertAlign w:val="subscript"/>
                                  </w:rPr>
                                  <w:t>i</w:t>
                                </w:r>
                                <w:r>
                                  <w:rPr>
                                    <w:rFonts w:cs="Arial"/>
                                  </w:rPr>
                                  <w:t>f</w:t>
                                </w:r>
                                <w:r>
                                  <w:rPr>
                                    <w:rFonts w:cs="Arial"/>
                                    <w:i/>
                                    <w:iCs/>
                                    <w:vertAlign w:val="subscript"/>
                                  </w:rPr>
                                  <w:t>m,i</w:t>
                                </w:r>
                                <w:proofErr w:type="spellEnd"/>
                              </w:p>
                            </w:txbxContent>
                          </v:textbox>
                        </v:shape>
                        <v:shape id="Text Box 176" o:spid="_x0000_s1088" type="#_x0000_t202" style="position:absolute;left:8249;top:3950;width:64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14:paraId="7E2933A8" w14:textId="77777777" w:rsidR="00741BC6" w:rsidRDefault="00741BC6" w:rsidP="00F65CE2">
                                <w:pPr>
                                  <w:tabs>
                                    <w:tab w:val="left" w:pos="450"/>
                                  </w:tabs>
                                  <w:rPr>
                                    <w:sz w:val="40"/>
                                  </w:rPr>
                                </w:pPr>
                                <w:r>
                                  <w:rPr>
                                    <w:sz w:val="40"/>
                                  </w:rPr>
                                  <w:sym w:font="Symbol" w:char="F0E5"/>
                                </w:r>
                              </w:p>
                            </w:txbxContent>
                          </v:textbox>
                        </v:shape>
                        <v:shape id="Text Box 177" o:spid="_x0000_s1089" type="#_x0000_t202" style="position:absolute;left:8272;top:4376;width:900;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14:paraId="7E2933A9" w14:textId="77777777" w:rsidR="00741BC6" w:rsidRDefault="00741BC6" w:rsidP="00F65CE2">
                                <w:pPr>
                                  <w:pStyle w:val="TableText"/>
                                  <w:tabs>
                                    <w:tab w:val="clear" w:pos="360"/>
                                    <w:tab w:val="clear" w:pos="720"/>
                                  </w:tabs>
                                  <w:spacing w:before="0"/>
                                  <w:rPr>
                                    <w:snapToGrid/>
                                    <w:szCs w:val="24"/>
                                  </w:rPr>
                                </w:pPr>
                                <w:proofErr w:type="spellStart"/>
                                <w:r>
                                  <w:rPr>
                                    <w:i/>
                                    <w:iCs/>
                                    <w:snapToGrid/>
                                    <w:szCs w:val="24"/>
                                  </w:rPr>
                                  <w:t>i</w:t>
                                </w:r>
                                <w:proofErr w:type="spellEnd"/>
                                <w:r>
                                  <w:rPr>
                                    <w:snapToGrid/>
                                    <w:szCs w:val="24"/>
                                  </w:rPr>
                                  <w:t>=1</w:t>
                                </w:r>
                              </w:p>
                            </w:txbxContent>
                          </v:textbox>
                        </v:shape>
                      </v:group>
                      <v:shape id="Text Box 178" o:spid="_x0000_s1090" type="#_x0000_t202" style="position:absolute;left:8129;top:3680;width:108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EIsEA&#10;AADcAAAADwAAAGRycy9kb3ducmV2LnhtbERPzWrCQBC+C77DMoXedJMciqSuogWlBz1ofYAhO82m&#10;zc6G3a1JfHpXEHqbj+93luvBtuJKPjSOFeTzDARx5XTDtYLL1262ABEissbWMSkYKcB6NZ0ssdSu&#10;5xNdz7EWKYRDiQpMjF0pZagMWQxz1xEn7tt5izFBX0vtsU/htpVFlr1Jiw2nBoMdfRiqfs9/VoG9&#10;5Td/QLQ/+7HAvhvN/njYKvX6MmzeQUQa4r/46f7UaX5ewOOZdIF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QBCLBAAAA3AAAAA8AAAAAAAAAAAAAAAAAmAIAAGRycy9kb3du&#10;cmV2LnhtbFBLBQYAAAAABAAEAPUAAACGAwAAAAA=&#10;" filled="f" stroked="f">
                        <v:textbox inset=",0,,0">
                          <w:txbxContent>
                            <w:p w14:paraId="7E2933AA" w14:textId="77777777" w:rsidR="00741BC6" w:rsidRDefault="00741BC6" w:rsidP="00F65CE2">
                              <w:pPr>
                                <w:pStyle w:val="TableText"/>
                                <w:tabs>
                                  <w:tab w:val="clear" w:pos="360"/>
                                  <w:tab w:val="clear" w:pos="720"/>
                                </w:tabs>
                                <w:spacing w:before="0"/>
                                <w:rPr>
                                  <w:snapToGrid/>
                                  <w:sz w:val="24"/>
                                  <w:szCs w:val="24"/>
                                </w:rPr>
                              </w:pPr>
                              <w:r>
                                <w:rPr>
                                  <w:snapToGrid/>
                                  <w:szCs w:val="24"/>
                                </w:rPr>
                                <w:t>P</w:t>
                              </w:r>
                              <w:r>
                                <w:rPr>
                                  <w:rFonts w:cs="Arial"/>
                                  <w:i/>
                                  <w:iCs/>
                                  <w:snapToGrid/>
                                  <w:sz w:val="24"/>
                                  <w:szCs w:val="24"/>
                                  <w:vertAlign w:val="subscript"/>
                                </w:rPr>
                                <w:t>m</w:t>
                              </w:r>
                            </w:p>
                          </w:txbxContent>
                        </v:textbox>
                      </v:shape>
                      <w10:wrap type="tight"/>
                    </v:group>
                  </w:pict>
                </mc:Fallback>
              </mc:AlternateContent>
            </w:r>
          </w:p>
        </w:tc>
      </w:tr>
    </w:tbl>
    <w:p w14:paraId="7E29174F" w14:textId="77777777" w:rsidR="00F65CE2" w:rsidRPr="00157FD1" w:rsidRDefault="00F65CE2" w:rsidP="00F65CE2">
      <w:pPr>
        <w:pStyle w:val="ParSpacer"/>
      </w:pPr>
    </w:p>
    <w:p w14:paraId="7E291750" w14:textId="77777777" w:rsidR="00F65CE2" w:rsidRPr="00157FD1" w:rsidRDefault="00F65CE2">
      <w:pPr>
        <w:pStyle w:val="berschrift4"/>
      </w:pPr>
      <w:bookmarkStart w:id="310" w:name="_Toc137886491"/>
      <w:bookmarkStart w:id="311" w:name="_Toc200531251"/>
      <w:r w:rsidRPr="00157FD1">
        <w:t>Table 6.2</w:t>
      </w:r>
      <w:r>
        <w:noBreakHyphen/>
      </w:r>
      <w:r w:rsidRPr="00157FD1">
        <w:t>3</w:t>
      </w:r>
      <w:r w:rsidRPr="00157FD1">
        <w:tab/>
        <w:t>SONE Measurement Identifiers and Formulas – Output Measurements</w:t>
      </w:r>
      <w:bookmarkEnd w:id="310"/>
      <w:bookmarkEnd w:id="311"/>
    </w:p>
    <w:p w14:paraId="7E291751" w14:textId="77777777" w:rsidR="00F65CE2" w:rsidRPr="00157FD1" w:rsidRDefault="00F65CE2" w:rsidP="00F65CE2">
      <w:pPr>
        <w:pStyle w:val="ParSpacer"/>
      </w:pPr>
    </w:p>
    <w:tbl>
      <w:tblPr>
        <w:tblW w:w="6840" w:type="dxa"/>
        <w:tblInd w:w="2538" w:type="dxa"/>
        <w:tblLayout w:type="fixed"/>
        <w:tblCellMar>
          <w:left w:w="29" w:type="dxa"/>
          <w:right w:w="29" w:type="dxa"/>
        </w:tblCellMar>
        <w:tblLook w:val="0000" w:firstRow="0" w:lastRow="0" w:firstColumn="0" w:lastColumn="0" w:noHBand="0" w:noVBand="0"/>
      </w:tblPr>
      <w:tblGrid>
        <w:gridCol w:w="911"/>
        <w:gridCol w:w="2340"/>
        <w:gridCol w:w="3589"/>
      </w:tblGrid>
      <w:tr w:rsidR="00F65CE2" w:rsidRPr="00157FD1" w14:paraId="7E291755" w14:textId="77777777">
        <w:trPr>
          <w:trHeight w:val="207"/>
        </w:trPr>
        <w:tc>
          <w:tcPr>
            <w:tcW w:w="911" w:type="dxa"/>
            <w:tcBorders>
              <w:bottom w:val="single" w:sz="8" w:space="0" w:color="auto"/>
            </w:tcBorders>
          </w:tcPr>
          <w:p w14:paraId="7E29175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2340" w:type="dxa"/>
            <w:tcBorders>
              <w:bottom w:val="single" w:sz="8" w:space="0" w:color="auto"/>
            </w:tcBorders>
          </w:tcPr>
          <w:p w14:paraId="7E29175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Title</w:t>
            </w:r>
          </w:p>
        </w:tc>
        <w:tc>
          <w:tcPr>
            <w:tcW w:w="3589" w:type="dxa"/>
            <w:tcBorders>
              <w:bottom w:val="single" w:sz="8" w:space="0" w:color="auto"/>
            </w:tcBorders>
          </w:tcPr>
          <w:p w14:paraId="7E291754"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Formula</w:t>
            </w:r>
          </w:p>
        </w:tc>
      </w:tr>
      <w:tr w:rsidR="00F65CE2" w:rsidRPr="00157FD1" w14:paraId="7E29175A" w14:textId="77777777">
        <w:trPr>
          <w:trHeight w:val="952"/>
        </w:trPr>
        <w:tc>
          <w:tcPr>
            <w:tcW w:w="911" w:type="dxa"/>
            <w:tcBorders>
              <w:top w:val="single" w:sz="8" w:space="0" w:color="auto"/>
            </w:tcBorders>
          </w:tcPr>
          <w:p w14:paraId="7E291756" w14:textId="77777777" w:rsidR="00F65CE2" w:rsidRPr="00157FD1" w:rsidRDefault="00F65CE2">
            <w:pPr>
              <w:pStyle w:val="TableText"/>
            </w:pPr>
            <w:r w:rsidRPr="00157FD1">
              <w:t>NEO1</w:t>
            </w:r>
          </w:p>
        </w:tc>
        <w:tc>
          <w:tcPr>
            <w:tcW w:w="2340" w:type="dxa"/>
            <w:tcBorders>
              <w:top w:val="single" w:sz="8" w:space="0" w:color="auto"/>
            </w:tcBorders>
          </w:tcPr>
          <w:p w14:paraId="7E291757" w14:textId="77777777" w:rsidR="00F65CE2" w:rsidRPr="00157FD1" w:rsidRDefault="00F65CE2">
            <w:pPr>
              <w:pStyle w:val="TableText"/>
            </w:pPr>
            <w:r w:rsidRPr="00157FD1">
              <w:t xml:space="preserve">NE </w:t>
            </w:r>
            <w:r>
              <w:t>i</w:t>
            </w:r>
            <w:r w:rsidRPr="00157FD1">
              <w:t xml:space="preserve">mpact </w:t>
            </w:r>
            <w:r>
              <w:t>c</w:t>
            </w:r>
            <w:r w:rsidRPr="00157FD1">
              <w:t>ustomer</w:t>
            </w:r>
            <w:r>
              <w:t>-a</w:t>
            </w:r>
            <w:r w:rsidRPr="00157FD1">
              <w:t xml:space="preserve">ttributable </w:t>
            </w:r>
            <w:r>
              <w:t>o</w:t>
            </w:r>
            <w:r w:rsidRPr="00157FD1">
              <w:t xml:space="preserve">utage </w:t>
            </w:r>
            <w:r>
              <w:t>f</w:t>
            </w:r>
            <w:r w:rsidRPr="00157FD1">
              <w:t xml:space="preserve">requency in month </w:t>
            </w:r>
            <w:r w:rsidRPr="00157FD1">
              <w:rPr>
                <w:i/>
                <w:iCs/>
              </w:rPr>
              <w:t>m</w:t>
            </w:r>
          </w:p>
        </w:tc>
        <w:tc>
          <w:tcPr>
            <w:tcW w:w="3589" w:type="dxa"/>
            <w:tcBorders>
              <w:top w:val="single" w:sz="8" w:space="0" w:color="auto"/>
            </w:tcBorders>
          </w:tcPr>
          <w:p w14:paraId="7E291758" w14:textId="77777777" w:rsidR="00F65CE2" w:rsidRDefault="00C0437A" w:rsidP="00F65CE2">
            <w:pPr>
              <w:rPr>
                <w:kern w:val="28"/>
              </w:rPr>
            </w:pPr>
            <w:r>
              <w:rPr>
                <w:noProof/>
                <w:kern w:val="28"/>
                <w:lang w:val="de-DE" w:eastAsia="de-DE"/>
              </w:rPr>
              <mc:AlternateContent>
                <mc:Choice Requires="wpg">
                  <w:drawing>
                    <wp:anchor distT="0" distB="0" distL="114300" distR="114300" simplePos="0" relativeHeight="251670016" behindDoc="0" locked="0" layoutInCell="1" allowOverlap="1" wp14:anchorId="7E293197" wp14:editId="7E293198">
                      <wp:simplePos x="0" y="0"/>
                      <wp:positionH relativeFrom="column">
                        <wp:posOffset>187325</wp:posOffset>
                      </wp:positionH>
                      <wp:positionV relativeFrom="paragraph">
                        <wp:posOffset>0</wp:posOffset>
                      </wp:positionV>
                      <wp:extent cx="1781810" cy="550545"/>
                      <wp:effectExtent l="0" t="0" r="2540" b="1905"/>
                      <wp:wrapTight wrapText="bothSides">
                        <wp:wrapPolygon edited="0">
                          <wp:start x="9468" y="9691"/>
                          <wp:lineTo x="9815" y="9318"/>
                          <wp:lineTo x="10738" y="9318"/>
                          <wp:lineTo x="10738" y="9318"/>
                          <wp:lineTo x="19753" y="9318"/>
                          <wp:lineTo x="20099" y="9691"/>
                          <wp:lineTo x="9468" y="9691"/>
                        </wp:wrapPolygon>
                      </wp:wrapTight>
                      <wp:docPr id="97"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810" cy="550545"/>
                                <a:chOff x="7524" y="5778"/>
                                <a:chExt cx="2806" cy="867"/>
                              </a:xfrm>
                            </wpg:grpSpPr>
                            <wps:wsp>
                              <wps:cNvPr id="98" name="Text Box 324"/>
                              <wps:cNvSpPr txBox="1">
                                <a:spLocks noChangeArrowheads="1"/>
                              </wps:cNvSpPr>
                              <wps:spPr bwMode="auto">
                                <a:xfrm>
                                  <a:off x="7524" y="5928"/>
                                  <a:ext cx="1388"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B" w14:textId="77777777" w:rsidR="00741BC6" w:rsidRPr="00156DB7" w:rsidRDefault="00741BC6" w:rsidP="00F65CE2">
                                    <w:proofErr w:type="spellStart"/>
                                    <w:r>
                                      <w:t>Afactor</w:t>
                                    </w:r>
                                    <w:proofErr w:type="spellEnd"/>
                                    <w:r>
                                      <w:t xml:space="preserve"> x</w:t>
                                    </w:r>
                                  </w:p>
                                </w:txbxContent>
                              </wps:txbx>
                              <wps:bodyPr rot="0" vert="horz" wrap="square" lIns="91440" tIns="45720" rIns="91440" bIns="45720" anchor="t" anchorCtr="0" upright="1">
                                <a:noAutofit/>
                              </wps:bodyPr>
                            </wps:wsp>
                            <wpg:grpSp>
                              <wpg:cNvPr id="99" name="Group 325"/>
                              <wpg:cNvGrpSpPr>
                                <a:grpSpLocks/>
                              </wpg:cNvGrpSpPr>
                              <wpg:grpSpPr bwMode="auto">
                                <a:xfrm>
                                  <a:off x="8603" y="5778"/>
                                  <a:ext cx="1727" cy="867"/>
                                  <a:chOff x="8603" y="5778"/>
                                  <a:chExt cx="1727" cy="867"/>
                                </a:xfrm>
                              </wpg:grpSpPr>
                              <wpg:grpSp>
                                <wpg:cNvPr id="100" name="Group 326"/>
                                <wpg:cNvGrpSpPr>
                                  <a:grpSpLocks/>
                                </wpg:cNvGrpSpPr>
                                <wpg:grpSpPr bwMode="auto">
                                  <a:xfrm>
                                    <a:off x="8667" y="5787"/>
                                    <a:ext cx="1538" cy="819"/>
                                    <a:chOff x="8637" y="5027"/>
                                    <a:chExt cx="1488" cy="819"/>
                                  </a:xfrm>
                                </wpg:grpSpPr>
                                <wps:wsp>
                                  <wps:cNvPr id="101" name="Text Box 327"/>
                                  <wps:cNvSpPr txBox="1">
                                    <a:spLocks noChangeArrowheads="1"/>
                                  </wps:cNvSpPr>
                                  <wps:spPr bwMode="auto">
                                    <a:xfrm>
                                      <a:off x="8637" y="5027"/>
                                      <a:ext cx="1488"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C" w14:textId="77777777" w:rsidR="00741BC6" w:rsidRPr="00B44B71" w:rsidRDefault="00741BC6" w:rsidP="00F65CE2">
                                        <w:r>
                                          <w:t xml:space="preserve">   </w:t>
                                        </w:r>
                                        <w:r w:rsidRPr="00B44B71">
                                          <w:t>T</w:t>
                                        </w:r>
                                        <w:r w:rsidRPr="00B44B71">
                                          <w:rPr>
                                            <w:i/>
                                            <w:vertAlign w:val="subscript"/>
                                          </w:rPr>
                                          <w:t>m</w:t>
                                        </w:r>
                                        <w:r>
                                          <w:t xml:space="preserve"> </w:t>
                                        </w:r>
                                        <w:r w:rsidRPr="00B44B71">
                                          <w:rPr>
                                            <w:i/>
                                          </w:rPr>
                                          <w:t>+</w:t>
                                        </w:r>
                                        <w:r w:rsidRPr="00B44B71">
                                          <w:t xml:space="preserve"> P</w:t>
                                        </w:r>
                                        <w:r w:rsidRPr="00B44B71">
                                          <w:rPr>
                                            <w:i/>
                                            <w:vertAlign w:val="subscript"/>
                                          </w:rPr>
                                          <w:t>m</w:t>
                                        </w:r>
                                      </w:p>
                                      <w:p w14:paraId="7E2933AD" w14:textId="77777777" w:rsidR="00741BC6" w:rsidRDefault="00741BC6" w:rsidP="00F65CE2"/>
                                    </w:txbxContent>
                                  </wps:txbx>
                                  <wps:bodyPr rot="0" vert="horz" wrap="square" lIns="91440" tIns="45720" rIns="91440" bIns="45720" anchor="t" anchorCtr="0" upright="1">
                                    <a:noAutofit/>
                                  </wps:bodyPr>
                                </wps:wsp>
                                <wps:wsp>
                                  <wps:cNvPr id="102" name="Text Box 328"/>
                                  <wps:cNvSpPr txBox="1">
                                    <a:spLocks noChangeArrowheads="1"/>
                                  </wps:cNvSpPr>
                                  <wps:spPr bwMode="auto">
                                    <a:xfrm>
                                      <a:off x="9105" y="5336"/>
                                      <a:ext cx="87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E" w14:textId="77777777" w:rsidR="00741BC6" w:rsidRPr="00225642" w:rsidRDefault="00741BC6" w:rsidP="00F65CE2">
                                        <w:r w:rsidRPr="00225642">
                                          <w:t>N</w:t>
                                        </w:r>
                                        <w:r w:rsidRPr="00225642">
                                          <w:rPr>
                                            <w:i/>
                                            <w:vertAlign w:val="subscript"/>
                                          </w:rPr>
                                          <w:t>m</w:t>
                                        </w:r>
                                      </w:p>
                                    </w:txbxContent>
                                  </wps:txbx>
                                  <wps:bodyPr rot="0" vert="horz" wrap="square" lIns="91440" tIns="45720" rIns="91440" bIns="45720" anchor="t" anchorCtr="0" upright="1">
                                    <a:noAutofit/>
                                  </wps:bodyPr>
                                </wps:wsp>
                                <wps:wsp>
                                  <wps:cNvPr id="103" name="Line 329"/>
                                  <wps:cNvCnPr/>
                                  <wps:spPr bwMode="auto">
                                    <a:xfrm>
                                      <a:off x="8750" y="5413"/>
                                      <a:ext cx="1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330"/>
                                <wpg:cNvGrpSpPr>
                                  <a:grpSpLocks/>
                                </wpg:cNvGrpSpPr>
                                <wpg:grpSpPr bwMode="auto">
                                  <a:xfrm>
                                    <a:off x="8603" y="5778"/>
                                    <a:ext cx="1727" cy="867"/>
                                    <a:chOff x="8603" y="6018"/>
                                    <a:chExt cx="1727" cy="867"/>
                                  </a:xfrm>
                                </wpg:grpSpPr>
                                <wps:wsp>
                                  <wps:cNvPr id="105" name="Text Box 331"/>
                                  <wps:cNvSpPr txBox="1">
                                    <a:spLocks noChangeArrowheads="1"/>
                                  </wps:cNvSpPr>
                                  <wps:spPr bwMode="auto">
                                    <a:xfrm flipH="1">
                                      <a:off x="8604" y="6018"/>
                                      <a:ext cx="172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AF"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wps:txbx>
                                  <wps:bodyPr rot="0" vert="horz" wrap="square" lIns="0" tIns="0" rIns="0" bIns="0" anchor="t" anchorCtr="0" upright="1">
                                    <a:noAutofit/>
                                  </wps:bodyPr>
                                </wps:wsp>
                                <wps:wsp>
                                  <wps:cNvPr id="106" name="Text Box 332"/>
                                  <wps:cNvSpPr txBox="1">
                                    <a:spLocks noChangeArrowheads="1"/>
                                  </wps:cNvSpPr>
                                  <wps:spPr bwMode="auto">
                                    <a:xfrm>
                                      <a:off x="8603" y="6385"/>
                                      <a:ext cx="171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0"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23" o:spid="_x0000_s1091" style="position:absolute;margin-left:14.75pt;margin-top:0;width:140.3pt;height:43.35pt;z-index:251670016" coordorigin="7524,5778" coordsize="280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">
                      <v:shape id="Text Box 324" o:spid="_x0000_s1092" type="#_x0000_t202" style="position:absolute;left:7524;top:5928;width:138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14:paraId="7E2933AB" w14:textId="77777777" w:rsidR="00741BC6" w:rsidRPr="00156DB7" w:rsidRDefault="00741BC6" w:rsidP="00F65CE2">
                              <w:proofErr w:type="spellStart"/>
                              <w:r>
                                <w:t>Afactor</w:t>
                              </w:r>
                              <w:proofErr w:type="spellEnd"/>
                              <w:r>
                                <w:t xml:space="preserve"> x</w:t>
                              </w:r>
                            </w:p>
                          </w:txbxContent>
                        </v:textbox>
                      </v:shape>
                      <v:group id="Group 325" o:spid="_x0000_s1093" style="position:absolute;left:8603;top:5778;width:1727;height:867" coordorigin="8603,577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326" o:spid="_x0000_s1094" style="position:absolute;left:8667;top:5787;width:1538;height:819" coordorigin="8637,5027" coordsize="1488,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Text Box 327" o:spid="_x0000_s1095" type="#_x0000_t202" style="position:absolute;left:8637;top:5027;width:1488;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7E2933AC" w14:textId="77777777" w:rsidR="00741BC6" w:rsidRPr="00B44B71" w:rsidRDefault="00741BC6" w:rsidP="00F65CE2">
                                  <w:r>
                                    <w:t xml:space="preserve">   </w:t>
                                  </w:r>
                                  <w:r w:rsidRPr="00B44B71">
                                    <w:t>T</w:t>
                                  </w:r>
                                  <w:r w:rsidRPr="00B44B71">
                                    <w:rPr>
                                      <w:i/>
                                      <w:vertAlign w:val="subscript"/>
                                    </w:rPr>
                                    <w:t>m</w:t>
                                  </w:r>
                                  <w:r>
                                    <w:t xml:space="preserve"> </w:t>
                                  </w:r>
                                  <w:r w:rsidRPr="00B44B71">
                                    <w:rPr>
                                      <w:i/>
                                    </w:rPr>
                                    <w:t>+</w:t>
                                  </w:r>
                                  <w:r w:rsidRPr="00B44B71">
                                    <w:t xml:space="preserve"> P</w:t>
                                  </w:r>
                                  <w:r w:rsidRPr="00B44B71">
                                    <w:rPr>
                                      <w:i/>
                                      <w:vertAlign w:val="subscript"/>
                                    </w:rPr>
                                    <w:t>m</w:t>
                                  </w:r>
                                </w:p>
                                <w:p w14:paraId="7E2933AD" w14:textId="77777777" w:rsidR="00741BC6" w:rsidRDefault="00741BC6" w:rsidP="00F65CE2"/>
                              </w:txbxContent>
                            </v:textbox>
                          </v:shape>
                          <v:shape id="Text Box 328" o:spid="_x0000_s1096" type="#_x0000_t202" style="position:absolute;left:9105;top:5336;width:8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14:paraId="7E2933AE" w14:textId="77777777" w:rsidR="00741BC6" w:rsidRPr="00225642" w:rsidRDefault="00741BC6" w:rsidP="00F65CE2">
                                  <w:r w:rsidRPr="00225642">
                                    <w:t>N</w:t>
                                  </w:r>
                                  <w:r w:rsidRPr="00225642">
                                    <w:rPr>
                                      <w:i/>
                                      <w:vertAlign w:val="subscript"/>
                                    </w:rPr>
                                    <w:t>m</w:t>
                                  </w:r>
                                </w:p>
                              </w:txbxContent>
                            </v:textbox>
                          </v:shape>
                          <v:line id="Line 329" o:spid="_x0000_s1097" style="position:absolute;visibility:visible;mso-wrap-style:square" from="8750,5413" to="10018,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330" o:spid="_x0000_s1098" style="position:absolute;left:8603;top:5778;width:1727;height:867" coordorigin="8603,601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Text Box 331" o:spid="_x0000_s1099" type="#_x0000_t202" style="position:absolute;left:8604;top:6018;width:1726;height:4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j68EA&#10;AADcAAAADwAAAGRycy9kb3ducmV2LnhtbERPzWoCMRC+F3yHMIK3mqxgq6tRxFKwBw9VH2DYjJvV&#10;zWTZRF19eiMUepuP73fmy87V4kptqDxryIYKBHHhTcWlhsP++30CIkRkg7Vn0nCnAMtF722OufE3&#10;/qXrLpYihXDIUYONscmlDIUlh2HoG+LEHX3rMCbYltK0eEvhrpYjpT6kw4pTg8WG1paK8+7iNKgu&#10;+7FbO9ocVp9fmJ2m7vEondaDfreagYjUxX/xn3tj0nw1htcz6QK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1Y+vBAAAA3AAAAA8AAAAAAAAAAAAAAAAAmAIAAGRycy9kb3du&#10;cmV2LnhtbFBLBQYAAAAABAAEAPUAAACGAwAAAAA=&#10;" filled="f" stroked="f">
                            <v:textbox inset="0,0,0,0">
                              <w:txbxContent>
                                <w:p w14:paraId="7E2933AF"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v:textbox>
                          </v:shape>
                          <v:shape id="Text Box 332" o:spid="_x0000_s1100" type="#_x0000_t202" style="position:absolute;left:8603;top:6385;width:171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14:paraId="7E2933B0"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v:textbox>
                          </v:shape>
                        </v:group>
                      </v:group>
                      <w10:wrap type="tight"/>
                    </v:group>
                  </w:pict>
                </mc:Fallback>
              </mc:AlternateContent>
            </w:r>
          </w:p>
          <w:p w14:paraId="7E291759" w14:textId="77777777" w:rsidR="00F65CE2" w:rsidRPr="00157FD1" w:rsidRDefault="00F65CE2" w:rsidP="00F65CE2">
            <w:pPr>
              <w:rPr>
                <w:kern w:val="28"/>
              </w:rPr>
            </w:pPr>
          </w:p>
        </w:tc>
      </w:tr>
      <w:tr w:rsidR="00F65CE2" w:rsidRPr="00157FD1" w14:paraId="7E29175F" w14:textId="77777777">
        <w:trPr>
          <w:trHeight w:val="810"/>
        </w:trPr>
        <w:tc>
          <w:tcPr>
            <w:tcW w:w="911" w:type="dxa"/>
          </w:tcPr>
          <w:p w14:paraId="7E29175B" w14:textId="77777777" w:rsidR="00F65CE2" w:rsidRPr="00157FD1" w:rsidRDefault="00F65CE2">
            <w:pPr>
              <w:pStyle w:val="TableText"/>
            </w:pPr>
            <w:r w:rsidRPr="00157FD1">
              <w:t>NEO2</w:t>
            </w:r>
          </w:p>
        </w:tc>
        <w:tc>
          <w:tcPr>
            <w:tcW w:w="2340" w:type="dxa"/>
          </w:tcPr>
          <w:p w14:paraId="7E29175C" w14:textId="77777777" w:rsidR="00F65CE2" w:rsidRPr="00157FD1" w:rsidRDefault="00F65CE2">
            <w:pPr>
              <w:pStyle w:val="TableText"/>
            </w:pPr>
            <w:r w:rsidRPr="00157FD1">
              <w:t xml:space="preserve">NE </w:t>
            </w:r>
            <w:r>
              <w:t>i</w:t>
            </w:r>
            <w:r w:rsidRPr="00157FD1">
              <w:t xml:space="preserve">mpact </w:t>
            </w:r>
            <w:r>
              <w:t>c</w:t>
            </w:r>
            <w:r w:rsidRPr="00157FD1">
              <w:t>ustomer</w:t>
            </w:r>
            <w:r>
              <w:t>-a</w:t>
            </w:r>
            <w:r w:rsidRPr="00157FD1">
              <w:t xml:space="preserve">ttributable </w:t>
            </w:r>
            <w:r>
              <w:t>o</w:t>
            </w:r>
            <w:r w:rsidRPr="00157FD1">
              <w:t xml:space="preserve">utage </w:t>
            </w:r>
            <w:r>
              <w:t>d</w:t>
            </w:r>
            <w:r w:rsidRPr="00157FD1">
              <w:t xml:space="preserve">owntime in month </w:t>
            </w:r>
            <w:r w:rsidRPr="00157FD1">
              <w:rPr>
                <w:i/>
                <w:iCs/>
              </w:rPr>
              <w:t>m</w:t>
            </w:r>
          </w:p>
        </w:tc>
        <w:tc>
          <w:tcPr>
            <w:tcW w:w="3589" w:type="dxa"/>
          </w:tcPr>
          <w:p w14:paraId="7E29175D" w14:textId="77777777" w:rsidR="00F65CE2" w:rsidRDefault="00C0437A" w:rsidP="00F65CE2">
            <w:pPr>
              <w:rPr>
                <w:kern w:val="28"/>
              </w:rPr>
            </w:pPr>
            <w:r>
              <w:rPr>
                <w:noProof/>
                <w:kern w:val="28"/>
                <w:lang w:val="de-DE" w:eastAsia="de-DE"/>
              </w:rPr>
              <mc:AlternateContent>
                <mc:Choice Requires="wpg">
                  <w:drawing>
                    <wp:anchor distT="0" distB="0" distL="114300" distR="114300" simplePos="0" relativeHeight="251667968" behindDoc="0" locked="0" layoutInCell="1" allowOverlap="1" wp14:anchorId="7E293199" wp14:editId="7E29319A">
                      <wp:simplePos x="0" y="0"/>
                      <wp:positionH relativeFrom="column">
                        <wp:posOffset>187325</wp:posOffset>
                      </wp:positionH>
                      <wp:positionV relativeFrom="paragraph">
                        <wp:posOffset>0</wp:posOffset>
                      </wp:positionV>
                      <wp:extent cx="1781810" cy="550545"/>
                      <wp:effectExtent l="0" t="0" r="2540" b="1905"/>
                      <wp:wrapTight wrapText="bothSides">
                        <wp:wrapPolygon edited="0">
                          <wp:start x="9468" y="10439"/>
                          <wp:lineTo x="9815" y="10065"/>
                          <wp:lineTo x="10738" y="10065"/>
                          <wp:lineTo x="10738" y="10065"/>
                          <wp:lineTo x="19753" y="10065"/>
                          <wp:lineTo x="20099" y="10439"/>
                          <wp:lineTo x="9468" y="10439"/>
                        </wp:wrapPolygon>
                      </wp:wrapTight>
                      <wp:docPr id="2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810" cy="550545"/>
                                <a:chOff x="7524" y="5748"/>
                                <a:chExt cx="2806" cy="867"/>
                              </a:xfrm>
                            </wpg:grpSpPr>
                            <wps:wsp>
                              <wps:cNvPr id="24" name="Text Box 304"/>
                              <wps:cNvSpPr txBox="1">
                                <a:spLocks noChangeArrowheads="1"/>
                              </wps:cNvSpPr>
                              <wps:spPr bwMode="auto">
                                <a:xfrm>
                                  <a:off x="7524" y="5928"/>
                                  <a:ext cx="1388"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1" w14:textId="77777777" w:rsidR="00741BC6" w:rsidRPr="00156DB7" w:rsidRDefault="00741BC6" w:rsidP="00F65CE2">
                                    <w:proofErr w:type="spellStart"/>
                                    <w:r>
                                      <w:t>Afactor</w:t>
                                    </w:r>
                                    <w:proofErr w:type="spellEnd"/>
                                    <w:r>
                                      <w:t xml:space="preserve"> x</w:t>
                                    </w:r>
                                  </w:p>
                                </w:txbxContent>
                              </wps:txbx>
                              <wps:bodyPr rot="0" vert="horz" wrap="square" lIns="91440" tIns="45720" rIns="91440" bIns="45720" anchor="t" anchorCtr="0" upright="1">
                                <a:noAutofit/>
                              </wps:bodyPr>
                            </wps:wsp>
                            <wpg:grpSp>
                              <wpg:cNvPr id="25" name="Group 305"/>
                              <wpg:cNvGrpSpPr>
                                <a:grpSpLocks/>
                              </wpg:cNvGrpSpPr>
                              <wpg:grpSpPr bwMode="auto">
                                <a:xfrm>
                                  <a:off x="8603" y="5748"/>
                                  <a:ext cx="1727" cy="867"/>
                                  <a:chOff x="8603" y="5748"/>
                                  <a:chExt cx="1727" cy="867"/>
                                </a:xfrm>
                              </wpg:grpSpPr>
                              <wpg:grpSp>
                                <wpg:cNvPr id="26" name="Group 306"/>
                                <wpg:cNvGrpSpPr>
                                  <a:grpSpLocks/>
                                </wpg:cNvGrpSpPr>
                                <wpg:grpSpPr bwMode="auto">
                                  <a:xfrm>
                                    <a:off x="8667" y="5787"/>
                                    <a:ext cx="1538" cy="819"/>
                                    <a:chOff x="8637" y="5027"/>
                                    <a:chExt cx="1488" cy="819"/>
                                  </a:xfrm>
                                </wpg:grpSpPr>
                                <wps:wsp>
                                  <wps:cNvPr id="27" name="Text Box 307"/>
                                  <wps:cNvSpPr txBox="1">
                                    <a:spLocks noChangeArrowheads="1"/>
                                  </wps:cNvSpPr>
                                  <wps:spPr bwMode="auto">
                                    <a:xfrm>
                                      <a:off x="8637" y="5027"/>
                                      <a:ext cx="1488"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2" w14:textId="77777777" w:rsidR="00741BC6" w:rsidRPr="00B44B71" w:rsidRDefault="00741BC6" w:rsidP="00F65CE2">
                                        <w:proofErr w:type="spellStart"/>
                                        <w:r w:rsidRPr="00B44B71">
                                          <w:t>T</w:t>
                                        </w:r>
                                        <w:r>
                                          <w:t>D</w:t>
                                        </w:r>
                                        <w:r w:rsidRPr="00B44B71">
                                          <w:rPr>
                                            <w:i/>
                                            <w:vertAlign w:val="subscript"/>
                                          </w:rPr>
                                          <w:t>m</w:t>
                                        </w:r>
                                        <w:proofErr w:type="spellEnd"/>
                                        <w:r>
                                          <w:t xml:space="preserve"> </w:t>
                                        </w:r>
                                        <w:r w:rsidRPr="00B44B71">
                                          <w:rPr>
                                            <w:i/>
                                          </w:rPr>
                                          <w:t>+</w:t>
                                        </w:r>
                                        <w:r w:rsidRPr="00B44B71">
                                          <w:t xml:space="preserve"> </w:t>
                                        </w:r>
                                        <w:proofErr w:type="spellStart"/>
                                        <w:r w:rsidRPr="00B44B71">
                                          <w:t>P</w:t>
                                        </w:r>
                                        <w:r>
                                          <w:t>D</w:t>
                                        </w:r>
                                        <w:r w:rsidRPr="00B44B71">
                                          <w:rPr>
                                            <w:i/>
                                            <w:vertAlign w:val="subscript"/>
                                          </w:rPr>
                                          <w:t>m</w:t>
                                        </w:r>
                                        <w:proofErr w:type="spellEnd"/>
                                      </w:p>
                                      <w:p w14:paraId="7E2933B3" w14:textId="77777777" w:rsidR="00741BC6" w:rsidRDefault="00741BC6" w:rsidP="00F65CE2"/>
                                    </w:txbxContent>
                                  </wps:txbx>
                                  <wps:bodyPr rot="0" vert="horz" wrap="square" lIns="91440" tIns="45720" rIns="91440" bIns="45720" anchor="t" anchorCtr="0" upright="1">
                                    <a:noAutofit/>
                                  </wps:bodyPr>
                                </wps:wsp>
                                <wps:wsp>
                                  <wps:cNvPr id="28" name="Text Box 308"/>
                                  <wps:cNvSpPr txBox="1">
                                    <a:spLocks noChangeArrowheads="1"/>
                                  </wps:cNvSpPr>
                                  <wps:spPr bwMode="auto">
                                    <a:xfrm>
                                      <a:off x="9105" y="5336"/>
                                      <a:ext cx="87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4" w14:textId="77777777" w:rsidR="00741BC6" w:rsidRPr="00225642" w:rsidRDefault="00741BC6" w:rsidP="00F65CE2">
                                        <w:r w:rsidRPr="00225642">
                                          <w:t>N</w:t>
                                        </w:r>
                                        <w:r w:rsidRPr="00225642">
                                          <w:rPr>
                                            <w:i/>
                                            <w:vertAlign w:val="subscript"/>
                                          </w:rPr>
                                          <w:t>m</w:t>
                                        </w:r>
                                      </w:p>
                                    </w:txbxContent>
                                  </wps:txbx>
                                  <wps:bodyPr rot="0" vert="horz" wrap="square" lIns="91440" tIns="45720" rIns="91440" bIns="45720" anchor="t" anchorCtr="0" upright="1">
                                    <a:noAutofit/>
                                  </wps:bodyPr>
                                </wps:wsp>
                                <wps:wsp>
                                  <wps:cNvPr id="29" name="Line 309"/>
                                  <wps:cNvCnPr/>
                                  <wps:spPr bwMode="auto">
                                    <a:xfrm>
                                      <a:off x="8750" y="5413"/>
                                      <a:ext cx="1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310"/>
                                <wpg:cNvGrpSpPr>
                                  <a:grpSpLocks/>
                                </wpg:cNvGrpSpPr>
                                <wpg:grpSpPr bwMode="auto">
                                  <a:xfrm>
                                    <a:off x="8603" y="5748"/>
                                    <a:ext cx="1727" cy="867"/>
                                    <a:chOff x="8603" y="6018"/>
                                    <a:chExt cx="1727" cy="867"/>
                                  </a:xfrm>
                                </wpg:grpSpPr>
                                <wps:wsp>
                                  <wps:cNvPr id="31" name="Text Box 311"/>
                                  <wps:cNvSpPr txBox="1">
                                    <a:spLocks noChangeArrowheads="1"/>
                                  </wps:cNvSpPr>
                                  <wps:spPr bwMode="auto">
                                    <a:xfrm flipH="1">
                                      <a:off x="8604" y="6018"/>
                                      <a:ext cx="172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5"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wps:txbx>
                                  <wps:bodyPr rot="0" vert="horz" wrap="square" lIns="0" tIns="0" rIns="0" bIns="0" anchor="t" anchorCtr="0" upright="1">
                                    <a:noAutofit/>
                                  </wps:bodyPr>
                                </wps:wsp>
                                <wps:wsp>
                                  <wps:cNvPr id="96" name="Text Box 312"/>
                                  <wps:cNvSpPr txBox="1">
                                    <a:spLocks noChangeArrowheads="1"/>
                                  </wps:cNvSpPr>
                                  <wps:spPr bwMode="auto">
                                    <a:xfrm>
                                      <a:off x="8603" y="6385"/>
                                      <a:ext cx="171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6"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03" o:spid="_x0000_s1101" style="position:absolute;margin-left:14.75pt;margin-top:0;width:140.3pt;height:43.35pt;z-index:251667968" coordorigin="7524,5748" coordsize="280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">
                      <v:shape id="Text Box 304" o:spid="_x0000_s1102" type="#_x0000_t202" style="position:absolute;left:7524;top:5928;width:138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7E2933B1" w14:textId="77777777" w:rsidR="00741BC6" w:rsidRPr="00156DB7" w:rsidRDefault="00741BC6" w:rsidP="00F65CE2">
                              <w:proofErr w:type="spellStart"/>
                              <w:r>
                                <w:t>Afactor</w:t>
                              </w:r>
                              <w:proofErr w:type="spellEnd"/>
                              <w:r>
                                <w:t xml:space="preserve"> x</w:t>
                              </w:r>
                            </w:p>
                          </w:txbxContent>
                        </v:textbox>
                      </v:shape>
                      <v:group id="Group 305" o:spid="_x0000_s1103" style="position:absolute;left:8603;top:5748;width:1727;height:867" coordorigin="8603,574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306" o:spid="_x0000_s1104" style="position:absolute;left:8667;top:5787;width:1538;height:819" coordorigin="8637,5027" coordsize="1488,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307" o:spid="_x0000_s1105" type="#_x0000_t202" style="position:absolute;left:8637;top:5027;width:1488;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7E2933B2" w14:textId="77777777" w:rsidR="00741BC6" w:rsidRPr="00B44B71" w:rsidRDefault="00741BC6" w:rsidP="00F65CE2">
                                  <w:proofErr w:type="spellStart"/>
                                  <w:r w:rsidRPr="00B44B71">
                                    <w:t>T</w:t>
                                  </w:r>
                                  <w:r>
                                    <w:t>D</w:t>
                                  </w:r>
                                  <w:r w:rsidRPr="00B44B71">
                                    <w:rPr>
                                      <w:i/>
                                      <w:vertAlign w:val="subscript"/>
                                    </w:rPr>
                                    <w:t>m</w:t>
                                  </w:r>
                                  <w:proofErr w:type="spellEnd"/>
                                  <w:r>
                                    <w:t xml:space="preserve"> </w:t>
                                  </w:r>
                                  <w:r w:rsidRPr="00B44B71">
                                    <w:rPr>
                                      <w:i/>
                                    </w:rPr>
                                    <w:t>+</w:t>
                                  </w:r>
                                  <w:r w:rsidRPr="00B44B71">
                                    <w:t xml:space="preserve"> </w:t>
                                  </w:r>
                                  <w:proofErr w:type="spellStart"/>
                                  <w:r w:rsidRPr="00B44B71">
                                    <w:t>P</w:t>
                                  </w:r>
                                  <w:r>
                                    <w:t>D</w:t>
                                  </w:r>
                                  <w:r w:rsidRPr="00B44B71">
                                    <w:rPr>
                                      <w:i/>
                                      <w:vertAlign w:val="subscript"/>
                                    </w:rPr>
                                    <w:t>m</w:t>
                                  </w:r>
                                  <w:proofErr w:type="spellEnd"/>
                                </w:p>
                                <w:p w14:paraId="7E2933B3" w14:textId="77777777" w:rsidR="00741BC6" w:rsidRDefault="00741BC6" w:rsidP="00F65CE2"/>
                              </w:txbxContent>
                            </v:textbox>
                          </v:shape>
                          <v:shape id="Text Box 308" o:spid="_x0000_s1106" type="#_x0000_t202" style="position:absolute;left:9105;top:5336;width:8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7E2933B4" w14:textId="77777777" w:rsidR="00741BC6" w:rsidRPr="00225642" w:rsidRDefault="00741BC6" w:rsidP="00F65CE2">
                                  <w:r w:rsidRPr="00225642">
                                    <w:t>N</w:t>
                                  </w:r>
                                  <w:r w:rsidRPr="00225642">
                                    <w:rPr>
                                      <w:i/>
                                      <w:vertAlign w:val="subscript"/>
                                    </w:rPr>
                                    <w:t>m</w:t>
                                  </w:r>
                                </w:p>
                              </w:txbxContent>
                            </v:textbox>
                          </v:shape>
                          <v:line id="Line 309" o:spid="_x0000_s1107" style="position:absolute;visibility:visible;mso-wrap-style:square" from="8750,5413" to="10018,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v:group id="Group 310" o:spid="_x0000_s1108" style="position:absolute;left:8603;top:5748;width:1727;height:867" coordorigin="8603,601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311" o:spid="_x0000_s1109" type="#_x0000_t202" style="position:absolute;left:8604;top:6018;width:1726;height:4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xB1MQA&#10;AADbAAAADwAAAGRycy9kb3ducmV2LnhtbESPwWrDMBBE74H8g9hAb7HsFNLWjRJCQsA59FDHH7BY&#10;W8uttTKWErv5+qpQ6HGYmTfMZjfZTtxo8K1jBVmSgiCunW65UVBdTstnED4ga+wck4Jv8rDbzmcb&#10;zLUb+Z1uZWhEhLDPUYEJoc+l9LUhiz5xPXH0PtxgMUQ5NFIPOEa47eQqTdfSYstxwWBPB0P1V3m1&#10;CtIpO5s3syqq/dMRs88Xe783VqmHxbR/BRFoCv/hv3ahFTxm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QdTEAAAA2wAAAA8AAAAAAAAAAAAAAAAAmAIAAGRycy9k&#10;b3ducmV2LnhtbFBLBQYAAAAABAAEAPUAAACJAwAAAAA=&#10;" filled="f" stroked="f">
                            <v:textbox inset="0,0,0,0">
                              <w:txbxContent>
                                <w:p w14:paraId="7E2933B5"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v:textbox>
                          </v:shape>
                          <v:shape id="Text Box 312" o:spid="_x0000_s1110" type="#_x0000_t202" style="position:absolute;left:8603;top:6385;width:171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14:paraId="7E2933B6"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v:textbox>
                          </v:shape>
                        </v:group>
                      </v:group>
                      <w10:wrap type="tight"/>
                    </v:group>
                  </w:pict>
                </mc:Fallback>
              </mc:AlternateContent>
            </w:r>
          </w:p>
          <w:p w14:paraId="7E29175E" w14:textId="77777777" w:rsidR="00F65CE2" w:rsidRPr="00157FD1" w:rsidRDefault="00F65CE2" w:rsidP="00F65CE2">
            <w:pPr>
              <w:rPr>
                <w:kern w:val="28"/>
              </w:rPr>
            </w:pPr>
          </w:p>
        </w:tc>
      </w:tr>
      <w:tr w:rsidR="00F65CE2" w:rsidRPr="00157FD1" w14:paraId="7E291764" w14:textId="77777777">
        <w:trPr>
          <w:trHeight w:val="756"/>
        </w:trPr>
        <w:tc>
          <w:tcPr>
            <w:tcW w:w="911" w:type="dxa"/>
          </w:tcPr>
          <w:p w14:paraId="7E291760" w14:textId="77777777" w:rsidR="00F65CE2" w:rsidRPr="00157FD1" w:rsidRDefault="00F65CE2">
            <w:pPr>
              <w:pStyle w:val="TableText"/>
            </w:pPr>
            <w:r w:rsidRPr="00157FD1">
              <w:t>NEO3</w:t>
            </w:r>
          </w:p>
        </w:tc>
        <w:tc>
          <w:tcPr>
            <w:tcW w:w="2340" w:type="dxa"/>
          </w:tcPr>
          <w:p w14:paraId="7E291761" w14:textId="77777777" w:rsidR="00F65CE2" w:rsidRPr="00157FD1" w:rsidRDefault="00F65CE2">
            <w:pPr>
              <w:pStyle w:val="TableText"/>
            </w:pPr>
            <w:r w:rsidRPr="00157FD1">
              <w:t xml:space="preserve">NE </w:t>
            </w:r>
            <w:r>
              <w:t>i</w:t>
            </w:r>
            <w:r w:rsidRPr="00157FD1">
              <w:t xml:space="preserve">mpact </w:t>
            </w:r>
            <w:r>
              <w:t>p</w:t>
            </w:r>
            <w:r w:rsidRPr="00157FD1">
              <w:t>roduct</w:t>
            </w:r>
            <w:r>
              <w:t>-a</w:t>
            </w:r>
            <w:r w:rsidRPr="00157FD1">
              <w:t xml:space="preserve">ttributable </w:t>
            </w:r>
            <w:r>
              <w:t>o</w:t>
            </w:r>
            <w:r w:rsidRPr="00157FD1">
              <w:t xml:space="preserve">utage </w:t>
            </w:r>
            <w:r>
              <w:t>f</w:t>
            </w:r>
            <w:r w:rsidRPr="00157FD1">
              <w:t xml:space="preserve">requency in month </w:t>
            </w:r>
            <w:r w:rsidRPr="00157FD1">
              <w:rPr>
                <w:i/>
                <w:iCs/>
              </w:rPr>
              <w:t>m</w:t>
            </w:r>
          </w:p>
        </w:tc>
        <w:tc>
          <w:tcPr>
            <w:tcW w:w="3589" w:type="dxa"/>
          </w:tcPr>
          <w:p w14:paraId="7E291762" w14:textId="77777777" w:rsidR="00F65CE2" w:rsidRDefault="00C0437A" w:rsidP="00F65CE2">
            <w:pPr>
              <w:rPr>
                <w:kern w:val="28"/>
              </w:rPr>
            </w:pPr>
            <w:r>
              <w:rPr>
                <w:noProof/>
                <w:kern w:val="28"/>
                <w:lang w:val="de-DE" w:eastAsia="de-DE"/>
              </w:rPr>
              <mc:AlternateContent>
                <mc:Choice Requires="wpg">
                  <w:drawing>
                    <wp:anchor distT="0" distB="0" distL="114300" distR="114300" simplePos="0" relativeHeight="251671040" behindDoc="0" locked="0" layoutInCell="1" allowOverlap="1" wp14:anchorId="7E29319B" wp14:editId="7E29319C">
                      <wp:simplePos x="0" y="0"/>
                      <wp:positionH relativeFrom="column">
                        <wp:posOffset>187325</wp:posOffset>
                      </wp:positionH>
                      <wp:positionV relativeFrom="paragraph">
                        <wp:posOffset>0</wp:posOffset>
                      </wp:positionV>
                      <wp:extent cx="1781810" cy="550545"/>
                      <wp:effectExtent l="0" t="0" r="2540" b="1905"/>
                      <wp:wrapTight wrapText="bothSides">
                        <wp:wrapPolygon edited="0">
                          <wp:start x="9468" y="9691"/>
                          <wp:lineTo x="9815" y="9318"/>
                          <wp:lineTo x="10738" y="9318"/>
                          <wp:lineTo x="10738" y="9318"/>
                          <wp:lineTo x="19753" y="9318"/>
                          <wp:lineTo x="20099" y="9691"/>
                          <wp:lineTo x="9468" y="9691"/>
                        </wp:wrapPolygon>
                      </wp:wrapTight>
                      <wp:docPr id="1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810" cy="550545"/>
                                <a:chOff x="7524" y="5778"/>
                                <a:chExt cx="2806" cy="867"/>
                              </a:xfrm>
                            </wpg:grpSpPr>
                            <wps:wsp>
                              <wps:cNvPr id="14" name="Text Box 334"/>
                              <wps:cNvSpPr txBox="1">
                                <a:spLocks noChangeArrowheads="1"/>
                              </wps:cNvSpPr>
                              <wps:spPr bwMode="auto">
                                <a:xfrm>
                                  <a:off x="7524" y="5928"/>
                                  <a:ext cx="1388"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7" w14:textId="77777777" w:rsidR="00741BC6" w:rsidRPr="00156DB7" w:rsidRDefault="00741BC6" w:rsidP="00F65CE2">
                                    <w:proofErr w:type="spellStart"/>
                                    <w:r>
                                      <w:t>Afactor</w:t>
                                    </w:r>
                                    <w:proofErr w:type="spellEnd"/>
                                    <w:r>
                                      <w:t xml:space="preserve"> x</w:t>
                                    </w:r>
                                  </w:p>
                                </w:txbxContent>
                              </wps:txbx>
                              <wps:bodyPr rot="0" vert="horz" wrap="square" lIns="91440" tIns="45720" rIns="91440" bIns="45720" anchor="t" anchorCtr="0" upright="1">
                                <a:noAutofit/>
                              </wps:bodyPr>
                            </wps:wsp>
                            <wpg:grpSp>
                              <wpg:cNvPr id="15" name="Group 335"/>
                              <wpg:cNvGrpSpPr>
                                <a:grpSpLocks/>
                              </wpg:cNvGrpSpPr>
                              <wpg:grpSpPr bwMode="auto">
                                <a:xfrm>
                                  <a:off x="8603" y="5778"/>
                                  <a:ext cx="1727" cy="867"/>
                                  <a:chOff x="8603" y="5778"/>
                                  <a:chExt cx="1727" cy="867"/>
                                </a:xfrm>
                              </wpg:grpSpPr>
                              <wpg:grpSp>
                                <wpg:cNvPr id="16" name="Group 336"/>
                                <wpg:cNvGrpSpPr>
                                  <a:grpSpLocks/>
                                </wpg:cNvGrpSpPr>
                                <wpg:grpSpPr bwMode="auto">
                                  <a:xfrm>
                                    <a:off x="8667" y="5787"/>
                                    <a:ext cx="1538" cy="819"/>
                                    <a:chOff x="8637" y="5027"/>
                                    <a:chExt cx="1488" cy="819"/>
                                  </a:xfrm>
                                </wpg:grpSpPr>
                                <wps:wsp>
                                  <wps:cNvPr id="17" name="Text Box 337"/>
                                  <wps:cNvSpPr txBox="1">
                                    <a:spLocks noChangeArrowheads="1"/>
                                  </wps:cNvSpPr>
                                  <wps:spPr bwMode="auto">
                                    <a:xfrm>
                                      <a:off x="8637" y="5027"/>
                                      <a:ext cx="1488"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8" w14:textId="77777777" w:rsidR="00741BC6" w:rsidRPr="00B44B71" w:rsidRDefault="00741BC6" w:rsidP="00F65CE2">
                                        <w:r>
                                          <w:t xml:space="preserve">   </w:t>
                                        </w:r>
                                        <w:r w:rsidRPr="00B44B71">
                                          <w:t>T</w:t>
                                        </w:r>
                                        <w:r w:rsidRPr="00B44B71">
                                          <w:rPr>
                                            <w:i/>
                                            <w:vertAlign w:val="subscript"/>
                                          </w:rPr>
                                          <w:t>m</w:t>
                                        </w:r>
                                        <w:r>
                                          <w:t xml:space="preserve"> </w:t>
                                        </w:r>
                                        <w:r w:rsidRPr="00B44B71">
                                          <w:rPr>
                                            <w:i/>
                                          </w:rPr>
                                          <w:t>+</w:t>
                                        </w:r>
                                        <w:r w:rsidRPr="00B44B71">
                                          <w:t xml:space="preserve"> P</w:t>
                                        </w:r>
                                        <w:r w:rsidRPr="00B44B71">
                                          <w:rPr>
                                            <w:i/>
                                            <w:vertAlign w:val="subscript"/>
                                          </w:rPr>
                                          <w:t>m</w:t>
                                        </w:r>
                                      </w:p>
                                      <w:p w14:paraId="7E2933B9" w14:textId="77777777" w:rsidR="00741BC6" w:rsidRDefault="00741BC6" w:rsidP="00F65CE2"/>
                                    </w:txbxContent>
                                  </wps:txbx>
                                  <wps:bodyPr rot="0" vert="horz" wrap="square" lIns="91440" tIns="45720" rIns="91440" bIns="45720" anchor="t" anchorCtr="0" upright="1">
                                    <a:noAutofit/>
                                  </wps:bodyPr>
                                </wps:wsp>
                                <wps:wsp>
                                  <wps:cNvPr id="18" name="Text Box 338"/>
                                  <wps:cNvSpPr txBox="1">
                                    <a:spLocks noChangeArrowheads="1"/>
                                  </wps:cNvSpPr>
                                  <wps:spPr bwMode="auto">
                                    <a:xfrm>
                                      <a:off x="9105" y="5336"/>
                                      <a:ext cx="87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A" w14:textId="77777777" w:rsidR="00741BC6" w:rsidRPr="00225642" w:rsidRDefault="00741BC6" w:rsidP="00F65CE2">
                                        <w:r w:rsidRPr="00225642">
                                          <w:t>N</w:t>
                                        </w:r>
                                        <w:r w:rsidRPr="00225642">
                                          <w:rPr>
                                            <w:i/>
                                            <w:vertAlign w:val="subscript"/>
                                          </w:rPr>
                                          <w:t>m</w:t>
                                        </w:r>
                                      </w:p>
                                    </w:txbxContent>
                                  </wps:txbx>
                                  <wps:bodyPr rot="0" vert="horz" wrap="square" lIns="91440" tIns="45720" rIns="91440" bIns="45720" anchor="t" anchorCtr="0" upright="1">
                                    <a:noAutofit/>
                                  </wps:bodyPr>
                                </wps:wsp>
                                <wps:wsp>
                                  <wps:cNvPr id="19" name="Line 339"/>
                                  <wps:cNvCnPr/>
                                  <wps:spPr bwMode="auto">
                                    <a:xfrm>
                                      <a:off x="8750" y="5413"/>
                                      <a:ext cx="1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 name="Group 340"/>
                                <wpg:cNvGrpSpPr>
                                  <a:grpSpLocks/>
                                </wpg:cNvGrpSpPr>
                                <wpg:grpSpPr bwMode="auto">
                                  <a:xfrm>
                                    <a:off x="8603" y="5778"/>
                                    <a:ext cx="1727" cy="867"/>
                                    <a:chOff x="8603" y="6018"/>
                                    <a:chExt cx="1727" cy="867"/>
                                  </a:xfrm>
                                </wpg:grpSpPr>
                                <wps:wsp>
                                  <wps:cNvPr id="21" name="Text Box 341"/>
                                  <wps:cNvSpPr txBox="1">
                                    <a:spLocks noChangeArrowheads="1"/>
                                  </wps:cNvSpPr>
                                  <wps:spPr bwMode="auto">
                                    <a:xfrm flipH="1">
                                      <a:off x="8604" y="6018"/>
                                      <a:ext cx="172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B"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wps:txbx>
                                  <wps:bodyPr rot="0" vert="horz" wrap="square" lIns="0" tIns="0" rIns="0" bIns="0" anchor="t" anchorCtr="0" upright="1">
                                    <a:noAutofit/>
                                  </wps:bodyPr>
                                </wps:wsp>
                                <wps:wsp>
                                  <wps:cNvPr id="22" name="Text Box 342"/>
                                  <wps:cNvSpPr txBox="1">
                                    <a:spLocks noChangeArrowheads="1"/>
                                  </wps:cNvSpPr>
                                  <wps:spPr bwMode="auto">
                                    <a:xfrm>
                                      <a:off x="8603" y="6385"/>
                                      <a:ext cx="171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C"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33" o:spid="_x0000_s1111" style="position:absolute;margin-left:14.75pt;margin-top:0;width:140.3pt;height:43.35pt;z-index:251671040" coordorigin="7524,5778" coordsize="280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">
                      <v:shape id="Text Box 334" o:spid="_x0000_s1112" type="#_x0000_t202" style="position:absolute;left:7524;top:5928;width:138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7E2933B7" w14:textId="77777777" w:rsidR="00741BC6" w:rsidRPr="00156DB7" w:rsidRDefault="00741BC6" w:rsidP="00F65CE2">
                              <w:proofErr w:type="spellStart"/>
                              <w:r>
                                <w:t>Afactor</w:t>
                              </w:r>
                              <w:proofErr w:type="spellEnd"/>
                              <w:r>
                                <w:t xml:space="preserve"> x</w:t>
                              </w:r>
                            </w:p>
                          </w:txbxContent>
                        </v:textbox>
                      </v:shape>
                      <v:group id="Group 335" o:spid="_x0000_s1113" style="position:absolute;left:8603;top:5778;width:1727;height:867" coordorigin="8603,577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336" o:spid="_x0000_s1114" style="position:absolute;left:8667;top:5787;width:1538;height:819" coordorigin="8637,5027" coordsize="1488,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337" o:spid="_x0000_s1115" type="#_x0000_t202" style="position:absolute;left:8637;top:5027;width:1488;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7E2933B8" w14:textId="77777777" w:rsidR="00741BC6" w:rsidRPr="00B44B71" w:rsidRDefault="00741BC6" w:rsidP="00F65CE2">
                                  <w:r>
                                    <w:t xml:space="preserve">   </w:t>
                                  </w:r>
                                  <w:r w:rsidRPr="00B44B71">
                                    <w:t>T</w:t>
                                  </w:r>
                                  <w:r w:rsidRPr="00B44B71">
                                    <w:rPr>
                                      <w:i/>
                                      <w:vertAlign w:val="subscript"/>
                                    </w:rPr>
                                    <w:t>m</w:t>
                                  </w:r>
                                  <w:r>
                                    <w:t xml:space="preserve"> </w:t>
                                  </w:r>
                                  <w:r w:rsidRPr="00B44B71">
                                    <w:rPr>
                                      <w:i/>
                                    </w:rPr>
                                    <w:t>+</w:t>
                                  </w:r>
                                  <w:r w:rsidRPr="00B44B71">
                                    <w:t xml:space="preserve"> P</w:t>
                                  </w:r>
                                  <w:r w:rsidRPr="00B44B71">
                                    <w:rPr>
                                      <w:i/>
                                      <w:vertAlign w:val="subscript"/>
                                    </w:rPr>
                                    <w:t>m</w:t>
                                  </w:r>
                                </w:p>
                                <w:p w14:paraId="7E2933B9" w14:textId="77777777" w:rsidR="00741BC6" w:rsidRDefault="00741BC6" w:rsidP="00F65CE2"/>
                              </w:txbxContent>
                            </v:textbox>
                          </v:shape>
                          <v:shape id="Text Box 338" o:spid="_x0000_s1116" type="#_x0000_t202" style="position:absolute;left:9105;top:5336;width:8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E2933BA" w14:textId="77777777" w:rsidR="00741BC6" w:rsidRPr="00225642" w:rsidRDefault="00741BC6" w:rsidP="00F65CE2">
                                  <w:r w:rsidRPr="00225642">
                                    <w:t>N</w:t>
                                  </w:r>
                                  <w:r w:rsidRPr="00225642">
                                    <w:rPr>
                                      <w:i/>
                                      <w:vertAlign w:val="subscript"/>
                                    </w:rPr>
                                    <w:t>m</w:t>
                                  </w:r>
                                </w:p>
                              </w:txbxContent>
                            </v:textbox>
                          </v:shape>
                          <v:line id="Line 339" o:spid="_x0000_s1117" style="position:absolute;visibility:visible;mso-wrap-style:square" from="8750,5413" to="10018,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v:group id="Group 340" o:spid="_x0000_s1118" style="position:absolute;left:8603;top:5778;width:1727;height:867" coordorigin="8603,601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341" o:spid="_x0000_s1119" type="#_x0000_t202" style="position:absolute;left:8604;top:6018;width:1726;height:4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XCcMA&#10;AADbAAAADwAAAGRycy9kb3ducmV2LnhtbESPT4vCMBTE74LfITzBm03bg6tdo4iyoAcP/vkAj+Zt&#10;093mpTRZrX56syB4HGbmN8xi1dtGXKnztWMFWZKCIC6drrlScDl/TWYgfEDW2DgmBXfysFoOBwss&#10;tLvxka6nUIkIYV+gAhNCW0jpS0MWfeJa4uh9u85iiLKrpO7wFuG2kXmaTqXFmuOCwZY2hsrf059V&#10;kPbZ3hxMvrusP7aY/czt41FZpcajfv0JIlAf3uFXe6cV5Bn8f4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XXCcMAAADbAAAADwAAAAAAAAAAAAAAAACYAgAAZHJzL2Rv&#10;d25yZXYueG1sUEsFBgAAAAAEAAQA9QAAAIgDAAAAAA==&#10;" filled="f" stroked="f">
                            <v:textbox inset="0,0,0,0">
                              <w:txbxContent>
                                <w:p w14:paraId="7E2933BB"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v:textbox>
                          </v:shape>
                          <v:shape id="Text Box 342" o:spid="_x0000_s1120" type="#_x0000_t202" style="position:absolute;left:8603;top:6385;width:171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7E2933BC"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v:textbox>
                          </v:shape>
                        </v:group>
                      </v:group>
                      <w10:wrap type="tight"/>
                    </v:group>
                  </w:pict>
                </mc:Fallback>
              </mc:AlternateContent>
            </w:r>
          </w:p>
          <w:p w14:paraId="7E291763" w14:textId="77777777" w:rsidR="00F65CE2" w:rsidRPr="00157FD1" w:rsidRDefault="00F65CE2" w:rsidP="00F65CE2">
            <w:pPr>
              <w:rPr>
                <w:kern w:val="28"/>
              </w:rPr>
            </w:pPr>
          </w:p>
        </w:tc>
      </w:tr>
      <w:tr w:rsidR="00F65CE2" w:rsidRPr="00157FD1" w14:paraId="7E291768" w14:textId="77777777">
        <w:trPr>
          <w:trHeight w:val="783"/>
        </w:trPr>
        <w:tc>
          <w:tcPr>
            <w:tcW w:w="911" w:type="dxa"/>
          </w:tcPr>
          <w:p w14:paraId="7E291765" w14:textId="77777777" w:rsidR="00F65CE2" w:rsidRPr="00157FD1" w:rsidRDefault="00F65CE2">
            <w:pPr>
              <w:pStyle w:val="TableText"/>
            </w:pPr>
            <w:r w:rsidRPr="00157FD1">
              <w:t>NEO4</w:t>
            </w:r>
          </w:p>
        </w:tc>
        <w:tc>
          <w:tcPr>
            <w:tcW w:w="2340" w:type="dxa"/>
          </w:tcPr>
          <w:p w14:paraId="7E291766" w14:textId="77777777" w:rsidR="00F65CE2" w:rsidRPr="00157FD1" w:rsidRDefault="00F65CE2">
            <w:pPr>
              <w:pStyle w:val="TableText"/>
            </w:pPr>
            <w:r w:rsidRPr="00157FD1">
              <w:t xml:space="preserve">NE </w:t>
            </w:r>
            <w:r>
              <w:t>i</w:t>
            </w:r>
            <w:r w:rsidRPr="00157FD1">
              <w:t xml:space="preserve">mpact </w:t>
            </w:r>
            <w:r>
              <w:t>p</w:t>
            </w:r>
            <w:r w:rsidRPr="00157FD1">
              <w:t>roduct</w:t>
            </w:r>
            <w:r>
              <w:t>-a</w:t>
            </w:r>
            <w:r w:rsidRPr="00157FD1">
              <w:t xml:space="preserve">ttributable </w:t>
            </w:r>
            <w:r>
              <w:t>o</w:t>
            </w:r>
            <w:r w:rsidRPr="00157FD1">
              <w:t xml:space="preserve">utage </w:t>
            </w:r>
            <w:r>
              <w:t>d</w:t>
            </w:r>
            <w:r w:rsidRPr="00157FD1">
              <w:t xml:space="preserve">owntime in month </w:t>
            </w:r>
            <w:r w:rsidRPr="00157FD1">
              <w:rPr>
                <w:i/>
                <w:iCs/>
              </w:rPr>
              <w:t>m</w:t>
            </w:r>
          </w:p>
        </w:tc>
        <w:tc>
          <w:tcPr>
            <w:tcW w:w="3589" w:type="dxa"/>
          </w:tcPr>
          <w:p w14:paraId="7E291767" w14:textId="77777777" w:rsidR="00F65CE2" w:rsidRPr="00157FD1" w:rsidRDefault="00C0437A" w:rsidP="00F65CE2">
            <w:pPr>
              <w:rPr>
                <w:kern w:val="28"/>
              </w:rPr>
            </w:pPr>
            <w:r>
              <w:rPr>
                <w:noProof/>
                <w:kern w:val="28"/>
                <w:lang w:val="de-DE" w:eastAsia="de-DE"/>
              </w:rPr>
              <mc:AlternateContent>
                <mc:Choice Requires="wpg">
                  <w:drawing>
                    <wp:anchor distT="0" distB="0" distL="114300" distR="114300" simplePos="0" relativeHeight="251668992" behindDoc="0" locked="0" layoutInCell="1" allowOverlap="1" wp14:anchorId="7E29319D" wp14:editId="7E29319E">
                      <wp:simplePos x="0" y="0"/>
                      <wp:positionH relativeFrom="column">
                        <wp:posOffset>187325</wp:posOffset>
                      </wp:positionH>
                      <wp:positionV relativeFrom="paragraph">
                        <wp:posOffset>0</wp:posOffset>
                      </wp:positionV>
                      <wp:extent cx="1781810" cy="550545"/>
                      <wp:effectExtent l="0" t="0" r="2540" b="1905"/>
                      <wp:wrapTight wrapText="bothSides">
                        <wp:wrapPolygon edited="0">
                          <wp:start x="9468" y="10439"/>
                          <wp:lineTo x="9815" y="10065"/>
                          <wp:lineTo x="10738" y="10065"/>
                          <wp:lineTo x="10738" y="10065"/>
                          <wp:lineTo x="19753" y="10065"/>
                          <wp:lineTo x="20099" y="10439"/>
                          <wp:lineTo x="9468" y="10439"/>
                        </wp:wrapPolygon>
                      </wp:wrapTight>
                      <wp:docPr id="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810" cy="550545"/>
                                <a:chOff x="7524" y="5748"/>
                                <a:chExt cx="2806" cy="867"/>
                              </a:xfrm>
                            </wpg:grpSpPr>
                            <wps:wsp>
                              <wps:cNvPr id="4" name="Text Box 314"/>
                              <wps:cNvSpPr txBox="1">
                                <a:spLocks noChangeArrowheads="1"/>
                              </wps:cNvSpPr>
                              <wps:spPr bwMode="auto">
                                <a:xfrm>
                                  <a:off x="7524" y="5928"/>
                                  <a:ext cx="1388"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D" w14:textId="77777777" w:rsidR="00741BC6" w:rsidRPr="00156DB7" w:rsidRDefault="00741BC6" w:rsidP="00F65CE2">
                                    <w:proofErr w:type="spellStart"/>
                                    <w:r>
                                      <w:t>Afactor</w:t>
                                    </w:r>
                                    <w:proofErr w:type="spellEnd"/>
                                    <w:r>
                                      <w:t xml:space="preserve"> x</w:t>
                                    </w:r>
                                  </w:p>
                                </w:txbxContent>
                              </wps:txbx>
                              <wps:bodyPr rot="0" vert="horz" wrap="square" lIns="91440" tIns="45720" rIns="91440" bIns="45720" anchor="t" anchorCtr="0" upright="1">
                                <a:noAutofit/>
                              </wps:bodyPr>
                            </wps:wsp>
                            <wpg:grpSp>
                              <wpg:cNvPr id="5" name="Group 315"/>
                              <wpg:cNvGrpSpPr>
                                <a:grpSpLocks/>
                              </wpg:cNvGrpSpPr>
                              <wpg:grpSpPr bwMode="auto">
                                <a:xfrm>
                                  <a:off x="8603" y="5748"/>
                                  <a:ext cx="1727" cy="867"/>
                                  <a:chOff x="8603" y="5748"/>
                                  <a:chExt cx="1727" cy="867"/>
                                </a:xfrm>
                              </wpg:grpSpPr>
                              <wpg:grpSp>
                                <wpg:cNvPr id="6" name="Group 316"/>
                                <wpg:cNvGrpSpPr>
                                  <a:grpSpLocks/>
                                </wpg:cNvGrpSpPr>
                                <wpg:grpSpPr bwMode="auto">
                                  <a:xfrm>
                                    <a:off x="8667" y="5787"/>
                                    <a:ext cx="1538" cy="819"/>
                                    <a:chOff x="8637" y="5027"/>
                                    <a:chExt cx="1488" cy="819"/>
                                  </a:xfrm>
                                </wpg:grpSpPr>
                                <wps:wsp>
                                  <wps:cNvPr id="7" name="Text Box 317"/>
                                  <wps:cNvSpPr txBox="1">
                                    <a:spLocks noChangeArrowheads="1"/>
                                  </wps:cNvSpPr>
                                  <wps:spPr bwMode="auto">
                                    <a:xfrm>
                                      <a:off x="8637" y="5027"/>
                                      <a:ext cx="1488"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BE" w14:textId="77777777" w:rsidR="00741BC6" w:rsidRPr="00B44B71" w:rsidRDefault="00741BC6" w:rsidP="00F65CE2">
                                        <w:proofErr w:type="spellStart"/>
                                        <w:r w:rsidRPr="00B44B71">
                                          <w:t>T</w:t>
                                        </w:r>
                                        <w:r>
                                          <w:t>D</w:t>
                                        </w:r>
                                        <w:r w:rsidRPr="00B44B71">
                                          <w:rPr>
                                            <w:i/>
                                            <w:vertAlign w:val="subscript"/>
                                          </w:rPr>
                                          <w:t>m</w:t>
                                        </w:r>
                                        <w:proofErr w:type="spellEnd"/>
                                        <w:r>
                                          <w:t xml:space="preserve"> </w:t>
                                        </w:r>
                                        <w:r w:rsidRPr="00B44B71">
                                          <w:rPr>
                                            <w:i/>
                                          </w:rPr>
                                          <w:t>+</w:t>
                                        </w:r>
                                        <w:r w:rsidRPr="00B44B71">
                                          <w:t xml:space="preserve"> </w:t>
                                        </w:r>
                                        <w:proofErr w:type="spellStart"/>
                                        <w:r w:rsidRPr="00B44B71">
                                          <w:t>P</w:t>
                                        </w:r>
                                        <w:r>
                                          <w:t>D</w:t>
                                        </w:r>
                                        <w:r w:rsidRPr="00B44B71">
                                          <w:rPr>
                                            <w:i/>
                                            <w:vertAlign w:val="subscript"/>
                                          </w:rPr>
                                          <w:t>m</w:t>
                                        </w:r>
                                        <w:proofErr w:type="spellEnd"/>
                                      </w:p>
                                      <w:p w14:paraId="7E2933BF" w14:textId="77777777" w:rsidR="00741BC6" w:rsidRDefault="00741BC6" w:rsidP="00F65CE2"/>
                                    </w:txbxContent>
                                  </wps:txbx>
                                  <wps:bodyPr rot="0" vert="horz" wrap="square" lIns="91440" tIns="45720" rIns="91440" bIns="45720" anchor="t" anchorCtr="0" upright="1">
                                    <a:noAutofit/>
                                  </wps:bodyPr>
                                </wps:wsp>
                                <wps:wsp>
                                  <wps:cNvPr id="8" name="Text Box 318"/>
                                  <wps:cNvSpPr txBox="1">
                                    <a:spLocks noChangeArrowheads="1"/>
                                  </wps:cNvSpPr>
                                  <wps:spPr bwMode="auto">
                                    <a:xfrm>
                                      <a:off x="9105" y="5336"/>
                                      <a:ext cx="87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C0" w14:textId="77777777" w:rsidR="00741BC6" w:rsidRPr="00225642" w:rsidRDefault="00741BC6" w:rsidP="00F65CE2">
                                        <w:r w:rsidRPr="00225642">
                                          <w:t>N</w:t>
                                        </w:r>
                                        <w:r w:rsidRPr="00225642">
                                          <w:rPr>
                                            <w:i/>
                                            <w:vertAlign w:val="subscript"/>
                                          </w:rPr>
                                          <w:t>m</w:t>
                                        </w:r>
                                      </w:p>
                                    </w:txbxContent>
                                  </wps:txbx>
                                  <wps:bodyPr rot="0" vert="horz" wrap="square" lIns="91440" tIns="45720" rIns="91440" bIns="45720" anchor="t" anchorCtr="0" upright="1">
                                    <a:noAutofit/>
                                  </wps:bodyPr>
                                </wps:wsp>
                                <wps:wsp>
                                  <wps:cNvPr id="9" name="Line 319"/>
                                  <wps:cNvCnPr/>
                                  <wps:spPr bwMode="auto">
                                    <a:xfrm>
                                      <a:off x="8750" y="5413"/>
                                      <a:ext cx="1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 name="Group 320"/>
                                <wpg:cNvGrpSpPr>
                                  <a:grpSpLocks/>
                                </wpg:cNvGrpSpPr>
                                <wpg:grpSpPr bwMode="auto">
                                  <a:xfrm>
                                    <a:off x="8603" y="5748"/>
                                    <a:ext cx="1727" cy="867"/>
                                    <a:chOff x="8603" y="6018"/>
                                    <a:chExt cx="1727" cy="867"/>
                                  </a:xfrm>
                                </wpg:grpSpPr>
                                <wps:wsp>
                                  <wps:cNvPr id="11" name="Text Box 321"/>
                                  <wps:cNvSpPr txBox="1">
                                    <a:spLocks noChangeArrowheads="1"/>
                                  </wps:cNvSpPr>
                                  <wps:spPr bwMode="auto">
                                    <a:xfrm flipH="1">
                                      <a:off x="8604" y="6018"/>
                                      <a:ext cx="172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C1"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wps:txbx>
                                  <wps:bodyPr rot="0" vert="horz" wrap="square" lIns="0" tIns="0" rIns="0" bIns="0" anchor="t" anchorCtr="0" upright="1">
                                    <a:noAutofit/>
                                  </wps:bodyPr>
                                </wps:wsp>
                                <wps:wsp>
                                  <wps:cNvPr id="12" name="Text Box 322"/>
                                  <wps:cNvSpPr txBox="1">
                                    <a:spLocks noChangeArrowheads="1"/>
                                  </wps:cNvSpPr>
                                  <wps:spPr bwMode="auto">
                                    <a:xfrm>
                                      <a:off x="8603" y="6385"/>
                                      <a:ext cx="171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33C2"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13" o:spid="_x0000_s1121" style="position:absolute;margin-left:14.75pt;margin-top:0;width:140.3pt;height:43.35pt;z-index:251668992" coordorigin="7524,5748" coordsize="280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">
                      <v:shape id="Text Box 314" o:spid="_x0000_s1122" type="#_x0000_t202" style="position:absolute;left:7524;top:5928;width:138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7E2933BD" w14:textId="77777777" w:rsidR="00741BC6" w:rsidRPr="00156DB7" w:rsidRDefault="00741BC6" w:rsidP="00F65CE2">
                              <w:proofErr w:type="spellStart"/>
                              <w:r>
                                <w:t>Afactor</w:t>
                              </w:r>
                              <w:proofErr w:type="spellEnd"/>
                              <w:r>
                                <w:t xml:space="preserve"> x</w:t>
                              </w:r>
                            </w:p>
                          </w:txbxContent>
                        </v:textbox>
                      </v:shape>
                      <v:group id="Group 315" o:spid="_x0000_s1123" style="position:absolute;left:8603;top:5748;width:1727;height:867" coordorigin="8603,574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16" o:spid="_x0000_s1124" style="position:absolute;left:8667;top:5787;width:1538;height:819" coordorigin="8637,5027" coordsize="1488,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17" o:spid="_x0000_s1125" type="#_x0000_t202" style="position:absolute;left:8637;top:5027;width:1488;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7E2933BE" w14:textId="77777777" w:rsidR="00741BC6" w:rsidRPr="00B44B71" w:rsidRDefault="00741BC6" w:rsidP="00F65CE2">
                                  <w:proofErr w:type="spellStart"/>
                                  <w:r w:rsidRPr="00B44B71">
                                    <w:t>T</w:t>
                                  </w:r>
                                  <w:r>
                                    <w:t>D</w:t>
                                  </w:r>
                                  <w:r w:rsidRPr="00B44B71">
                                    <w:rPr>
                                      <w:i/>
                                      <w:vertAlign w:val="subscript"/>
                                    </w:rPr>
                                    <w:t>m</w:t>
                                  </w:r>
                                  <w:proofErr w:type="spellEnd"/>
                                  <w:r>
                                    <w:t xml:space="preserve"> </w:t>
                                  </w:r>
                                  <w:r w:rsidRPr="00B44B71">
                                    <w:rPr>
                                      <w:i/>
                                    </w:rPr>
                                    <w:t>+</w:t>
                                  </w:r>
                                  <w:r w:rsidRPr="00B44B71">
                                    <w:t xml:space="preserve"> </w:t>
                                  </w:r>
                                  <w:proofErr w:type="spellStart"/>
                                  <w:r w:rsidRPr="00B44B71">
                                    <w:t>P</w:t>
                                  </w:r>
                                  <w:r>
                                    <w:t>D</w:t>
                                  </w:r>
                                  <w:r w:rsidRPr="00B44B71">
                                    <w:rPr>
                                      <w:i/>
                                      <w:vertAlign w:val="subscript"/>
                                    </w:rPr>
                                    <w:t>m</w:t>
                                  </w:r>
                                  <w:proofErr w:type="spellEnd"/>
                                </w:p>
                                <w:p w14:paraId="7E2933BF" w14:textId="77777777" w:rsidR="00741BC6" w:rsidRDefault="00741BC6" w:rsidP="00F65CE2"/>
                              </w:txbxContent>
                            </v:textbox>
                          </v:shape>
                          <v:shape id="Text Box 318" o:spid="_x0000_s1126" type="#_x0000_t202" style="position:absolute;left:9105;top:5336;width:8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E2933C0" w14:textId="77777777" w:rsidR="00741BC6" w:rsidRPr="00225642" w:rsidRDefault="00741BC6" w:rsidP="00F65CE2">
                                  <w:r w:rsidRPr="00225642">
                                    <w:t>N</w:t>
                                  </w:r>
                                  <w:r w:rsidRPr="00225642">
                                    <w:rPr>
                                      <w:i/>
                                      <w:vertAlign w:val="subscript"/>
                                    </w:rPr>
                                    <w:t>m</w:t>
                                  </w:r>
                                </w:p>
                              </w:txbxContent>
                            </v:textbox>
                          </v:shape>
                          <v:line id="Line 319" o:spid="_x0000_s1127" style="position:absolute;visibility:visible;mso-wrap-style:square" from="8750,5413" to="10018,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v:group id="Group 320" o:spid="_x0000_s1128" style="position:absolute;left:8603;top:5748;width:1727;height:867" coordorigin="8603,6018" coordsize="1727,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21" o:spid="_x0000_s1129" type="#_x0000_t202" style="position:absolute;left:8604;top:6018;width:1726;height:4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dtMEA&#10;AADbAAAADwAAAGRycy9kb3ducmV2LnhtbERPS27CMBDdV+IO1iB1V5xkUUqKQahVJViw4HOAUTy1&#10;A/E4it0QOD1GQupunt535svBNaKnLtSeFeSTDARx5XXNRsHx8PP2ASJEZI2NZ1JwpQDLxehljqX2&#10;F95Rv49GpBAOJSqwMballKGy5DBMfEucuF/fOYwJdkbqDi8p3DWyyLJ36bDm1GCxpS9L1Xn/5xRk&#10;Q76xW1usj6vpN+anmbvdjFPqdTysPkFEGuK/+Ole6zQ/h8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ZHbTBAAAA2wAAAA8AAAAAAAAAAAAAAAAAmAIAAGRycy9kb3du&#10;cmV2LnhtbFBLBQYAAAAABAAEAPUAAACGAwAAAAA=&#10;" filled="f" stroked="f">
                            <v:textbox inset="0,0,0,0">
                              <w:txbxContent>
                                <w:p w14:paraId="7E2933C1" w14:textId="77777777" w:rsidR="00741BC6" w:rsidRPr="00225642" w:rsidRDefault="00741BC6" w:rsidP="00F65CE2">
                                  <w:pPr>
                                    <w:rPr>
                                      <w:b/>
                                      <w:bCs/>
                                      <w:sz w:val="36"/>
                                    </w:rPr>
                                  </w:pPr>
                                  <w:r w:rsidRPr="00225642">
                                    <w:rPr>
                                      <w:sz w:val="36"/>
                                    </w:rPr>
                                    <w:sym w:font="Symbol" w:char="F0EC"/>
                                  </w:r>
                                  <w:r>
                                    <w:rPr>
                                      <w:sz w:val="36"/>
                                    </w:rPr>
                                    <w:t xml:space="preserve">             </w:t>
                                  </w:r>
                                  <w:r w:rsidRPr="00225642">
                                    <w:rPr>
                                      <w:sz w:val="36"/>
                                    </w:rPr>
                                    <w:sym w:font="Symbol" w:char="F0FC"/>
                                  </w:r>
                                </w:p>
                              </w:txbxContent>
                            </v:textbox>
                          </v:shape>
                          <v:shape id="Text Box 322" o:spid="_x0000_s1130" type="#_x0000_t202" style="position:absolute;left:8603;top:6385;width:171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7E2933C2" w14:textId="77777777" w:rsidR="00741BC6" w:rsidRPr="00225642" w:rsidRDefault="00741BC6" w:rsidP="00F65CE2">
                                  <w:pPr>
                                    <w:rPr>
                                      <w:sz w:val="36"/>
                                    </w:rPr>
                                  </w:pPr>
                                  <w:r w:rsidRPr="00225642">
                                    <w:rPr>
                                      <w:sz w:val="36"/>
                                    </w:rPr>
                                    <w:sym w:font="Symbol" w:char="F0EE"/>
                                  </w:r>
                                  <w:r w:rsidRPr="00225642">
                                    <w:rPr>
                                      <w:sz w:val="36"/>
                                    </w:rPr>
                                    <w:t xml:space="preserve">        </w:t>
                                  </w:r>
                                  <w:r>
                                    <w:rPr>
                                      <w:sz w:val="36"/>
                                    </w:rPr>
                                    <w:t xml:space="preserve">     </w:t>
                                  </w:r>
                                  <w:r w:rsidRPr="00225642">
                                    <w:rPr>
                                      <w:sz w:val="36"/>
                                    </w:rPr>
                                    <w:sym w:font="Symbol" w:char="F0FE"/>
                                  </w:r>
                                </w:p>
                              </w:txbxContent>
                            </v:textbox>
                          </v:shape>
                        </v:group>
                      </v:group>
                      <w10:wrap type="tight"/>
                    </v:group>
                  </w:pict>
                </mc:Fallback>
              </mc:AlternateContent>
            </w:r>
          </w:p>
        </w:tc>
      </w:tr>
    </w:tbl>
    <w:p w14:paraId="7E291769" w14:textId="77777777" w:rsidR="00F65CE2" w:rsidRPr="00157FD1" w:rsidRDefault="00F65CE2">
      <w:pPr>
        <w:pStyle w:val="ParSpacer"/>
      </w:pPr>
    </w:p>
    <w:p w14:paraId="7E29176A" w14:textId="77777777" w:rsidR="00F65CE2" w:rsidRPr="00157FD1" w:rsidRDefault="00F65CE2">
      <w:pPr>
        <w:pStyle w:val="BodyTextTab0"/>
      </w:pPr>
      <w:r w:rsidRPr="00157FD1">
        <w:t>e)</w:t>
      </w:r>
      <w:r w:rsidRPr="00157FD1">
        <w:tab/>
        <w:t>Reported Data and Format</w:t>
      </w:r>
    </w:p>
    <w:p w14:paraId="7E29176B"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76C" w14:textId="77777777" w:rsidR="00F65CE2" w:rsidRPr="00157FD1" w:rsidRDefault="00F65CE2">
      <w:pPr>
        <w:pStyle w:val="BodyTextTab1"/>
      </w:pPr>
      <w:r w:rsidRPr="00157FD1">
        <w:t>2)</w:t>
      </w:r>
      <w:r w:rsidRPr="00157FD1">
        <w:tab/>
        <w:t>The outage frequency and duration data are further classified as attributable to the customer or to the product. The same formulas are applied in each case.</w:t>
      </w:r>
    </w:p>
    <w:p w14:paraId="7E29176D" w14:textId="77777777" w:rsidR="00F65CE2" w:rsidRPr="00157FD1" w:rsidRDefault="00F65CE2">
      <w:pPr>
        <w:pStyle w:val="BodyTextTab1"/>
      </w:pPr>
      <w:r w:rsidRPr="00157FD1">
        <w:t>3)</w:t>
      </w:r>
      <w:r w:rsidRPr="00157FD1">
        <w:tab/>
        <w:t>The SO Network Element Impact Outage (SONE) measurement shall be reported for each month and each product category with data elements, or equivalent as defined by the TL 9000 Administrator, shown in Table 6.2</w:t>
      </w:r>
      <w:r w:rsidRPr="00157FD1">
        <w:noBreakHyphen/>
        <w:t>4.</w:t>
      </w:r>
    </w:p>
    <w:p w14:paraId="7E29176E" w14:textId="77777777" w:rsidR="00F65CE2" w:rsidRPr="00157FD1" w:rsidRDefault="00F65CE2">
      <w:pPr>
        <w:pStyle w:val="BodyTextInd2"/>
      </w:pPr>
      <w:r w:rsidRPr="00157FD1">
        <w:t>In most product categories the SONE measurement data reported are shown in Table</w:t>
      </w:r>
      <w:r>
        <w:t> </w:t>
      </w:r>
      <w:r w:rsidRPr="00157FD1">
        <w:t>6.2</w:t>
      </w:r>
      <w:r>
        <w:noBreakHyphen/>
      </w:r>
      <w:r w:rsidRPr="00157FD1">
        <w:t>4. In some product categories the SO</w:t>
      </w:r>
      <w:r>
        <w:t>NE</w:t>
      </w:r>
      <w:r w:rsidRPr="00157FD1">
        <w:t xml:space="preserve"> measurement is applied to both host and remote components. In these cases, the host and remote data are calculated using the formulas in Table</w:t>
      </w:r>
      <w:r>
        <w:t> </w:t>
      </w:r>
      <w:r w:rsidRPr="00157FD1">
        <w:t>6.2</w:t>
      </w:r>
      <w:r>
        <w:noBreakHyphen/>
      </w:r>
      <w:r w:rsidRPr="00157FD1">
        <w:t>3 but the data are reported using the mnemonics in Table</w:t>
      </w:r>
      <w:r>
        <w:t> </w:t>
      </w:r>
      <w:r w:rsidRPr="00157FD1">
        <w:t>6.2</w:t>
      </w:r>
      <w:r>
        <w:noBreakHyphen/>
      </w:r>
      <w:r w:rsidRPr="00157FD1">
        <w:t>4 prefixed by an “h” and “r”, respectively. Both host and remote data are reported in the same data submission.</w:t>
      </w:r>
    </w:p>
    <w:p w14:paraId="7E29176F" w14:textId="77777777" w:rsidR="00F65CE2" w:rsidRPr="00157FD1" w:rsidRDefault="00F65CE2" w:rsidP="00F65CE2">
      <w:pPr>
        <w:pStyle w:val="ParSpacer"/>
      </w:pPr>
    </w:p>
    <w:p w14:paraId="7E291770" w14:textId="77777777" w:rsidR="00F65CE2" w:rsidRPr="00157FD1" w:rsidRDefault="00F65CE2">
      <w:pPr>
        <w:pStyle w:val="berschrift4"/>
      </w:pPr>
      <w:bookmarkStart w:id="312" w:name="_Toc137886492"/>
      <w:bookmarkStart w:id="313" w:name="_Toc200531252"/>
      <w:r w:rsidRPr="00157FD1">
        <w:lastRenderedPageBreak/>
        <w:t>Table 6.2</w:t>
      </w:r>
      <w:r>
        <w:noBreakHyphen/>
      </w:r>
      <w:r w:rsidRPr="00157FD1">
        <w:t>4</w:t>
      </w:r>
      <w:r w:rsidRPr="00157FD1">
        <w:tab/>
        <w:t>SONE Data Table</w:t>
      </w:r>
      <w:bookmarkEnd w:id="312"/>
      <w:bookmarkEnd w:id="313"/>
    </w:p>
    <w:p w14:paraId="7E291771" w14:textId="77777777" w:rsidR="00F65CE2" w:rsidRPr="00157FD1" w:rsidRDefault="00F65CE2" w:rsidP="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789"/>
        <w:gridCol w:w="5051"/>
      </w:tblGrid>
      <w:tr w:rsidR="00F65CE2" w:rsidRPr="00157FD1" w14:paraId="7E291774" w14:textId="77777777">
        <w:tc>
          <w:tcPr>
            <w:tcW w:w="1789" w:type="dxa"/>
            <w:tcBorders>
              <w:bottom w:val="single" w:sz="8" w:space="0" w:color="auto"/>
            </w:tcBorders>
          </w:tcPr>
          <w:p w14:paraId="7E29177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051" w:type="dxa"/>
            <w:tcBorders>
              <w:bottom w:val="single" w:sz="8" w:space="0" w:color="auto"/>
            </w:tcBorders>
          </w:tcPr>
          <w:p w14:paraId="7E29177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777" w14:textId="77777777">
        <w:tc>
          <w:tcPr>
            <w:tcW w:w="1789" w:type="dxa"/>
          </w:tcPr>
          <w:p w14:paraId="7E291775" w14:textId="77777777" w:rsidR="00F65CE2" w:rsidRPr="00157FD1" w:rsidRDefault="00F65CE2">
            <w:pPr>
              <w:rPr>
                <w:kern w:val="28"/>
              </w:rPr>
            </w:pPr>
            <w:r w:rsidRPr="00157FD1">
              <w:rPr>
                <w:kern w:val="28"/>
              </w:rPr>
              <w:t>MeasurementID</w:t>
            </w:r>
          </w:p>
        </w:tc>
        <w:tc>
          <w:tcPr>
            <w:tcW w:w="5051" w:type="dxa"/>
          </w:tcPr>
          <w:p w14:paraId="7E291776" w14:textId="77777777" w:rsidR="00F65CE2" w:rsidRPr="00157FD1" w:rsidRDefault="00F65CE2">
            <w:pPr>
              <w:rPr>
                <w:kern w:val="28"/>
              </w:rPr>
            </w:pPr>
            <w:r w:rsidRPr="00157FD1">
              <w:rPr>
                <w:kern w:val="28"/>
              </w:rPr>
              <w:t>SONE</w:t>
            </w:r>
          </w:p>
        </w:tc>
      </w:tr>
      <w:tr w:rsidR="00F65CE2" w:rsidRPr="00157FD1" w14:paraId="7E29177A" w14:textId="77777777">
        <w:tc>
          <w:tcPr>
            <w:tcW w:w="1789" w:type="dxa"/>
          </w:tcPr>
          <w:p w14:paraId="7E291778" w14:textId="77777777" w:rsidR="00F65CE2" w:rsidRPr="00157FD1" w:rsidRDefault="00F65CE2">
            <w:pPr>
              <w:pStyle w:val="TableTextBold"/>
              <w:tabs>
                <w:tab w:val="clear" w:pos="360"/>
                <w:tab w:val="clear" w:pos="720"/>
              </w:tabs>
              <w:spacing w:before="0"/>
              <w:rPr>
                <w:b w:val="0"/>
                <w:snapToGrid/>
                <w:kern w:val="28"/>
                <w:szCs w:val="24"/>
              </w:rPr>
            </w:pPr>
            <w:r w:rsidRPr="00157FD1">
              <w:rPr>
                <w:b w:val="0"/>
                <w:snapToGrid/>
                <w:kern w:val="28"/>
                <w:szCs w:val="24"/>
              </w:rPr>
              <w:t>NEOa</w:t>
            </w:r>
          </w:p>
        </w:tc>
        <w:tc>
          <w:tcPr>
            <w:tcW w:w="5051" w:type="dxa"/>
          </w:tcPr>
          <w:p w14:paraId="7E291779" w14:textId="77777777" w:rsidR="00F65CE2" w:rsidRPr="00157FD1" w:rsidRDefault="00F65CE2">
            <w:pPr>
              <w:rPr>
                <w:kern w:val="28"/>
              </w:rPr>
            </w:pPr>
            <w:r w:rsidRPr="00157FD1">
              <w:rPr>
                <w:kern w:val="28"/>
              </w:rPr>
              <w:t>Afactor</w:t>
            </w:r>
          </w:p>
        </w:tc>
      </w:tr>
      <w:tr w:rsidR="00F65CE2" w:rsidRPr="00157FD1" w14:paraId="7E29177D" w14:textId="77777777">
        <w:tc>
          <w:tcPr>
            <w:tcW w:w="1789" w:type="dxa"/>
          </w:tcPr>
          <w:p w14:paraId="7E29177B" w14:textId="77777777" w:rsidR="00F65CE2" w:rsidRPr="00157FD1" w:rsidRDefault="00F65CE2">
            <w:pPr>
              <w:pStyle w:val="NormBold"/>
              <w:rPr>
                <w:b w:val="0"/>
              </w:rPr>
            </w:pPr>
            <w:r w:rsidRPr="00157FD1">
              <w:rPr>
                <w:b w:val="0"/>
              </w:rPr>
              <w:t>NEOs</w:t>
            </w:r>
          </w:p>
        </w:tc>
        <w:tc>
          <w:tcPr>
            <w:tcW w:w="5051" w:type="dxa"/>
          </w:tcPr>
          <w:p w14:paraId="7E29177C" w14:textId="67668C8A" w:rsidR="00F65CE2" w:rsidRPr="00157FD1" w:rsidRDefault="00F65CE2" w:rsidP="006D7DA3">
            <w:r w:rsidRPr="00157FD1">
              <w:rPr>
                <w:kern w:val="28"/>
              </w:rPr>
              <w:t>N</w:t>
            </w:r>
            <w:r w:rsidRPr="00157FD1">
              <w:rPr>
                <w:i/>
                <w:kern w:val="28"/>
                <w:vertAlign w:val="subscript"/>
              </w:rPr>
              <w:t>m</w:t>
            </w:r>
            <w:r w:rsidRPr="00157FD1">
              <w:rPr>
                <w:kern w:val="28"/>
              </w:rPr>
              <w:t xml:space="preserve"> </w:t>
            </w:r>
            <w:r>
              <w:rPr>
                <w:kern w:val="28"/>
              </w:rPr>
              <w:t xml:space="preserve">(Normalization </w:t>
            </w:r>
            <w:r w:rsidR="006D7DA3">
              <w:rPr>
                <w:kern w:val="28"/>
              </w:rPr>
              <w:t>Factor</w:t>
            </w:r>
            <w:r w:rsidRPr="00157FD1">
              <w:rPr>
                <w:kern w:val="28"/>
              </w:rPr>
              <w:t xml:space="preserve"> </w:t>
            </w:r>
          </w:p>
        </w:tc>
      </w:tr>
      <w:tr w:rsidR="00F65CE2" w:rsidRPr="00157FD1" w14:paraId="7E291780" w14:textId="77777777">
        <w:tc>
          <w:tcPr>
            <w:tcW w:w="1789" w:type="dxa"/>
          </w:tcPr>
          <w:p w14:paraId="7E29177E" w14:textId="77777777" w:rsidR="00F65CE2" w:rsidRPr="00157FD1" w:rsidRDefault="00F65CE2">
            <w:pPr>
              <w:pStyle w:val="NormBold"/>
              <w:rPr>
                <w:b w:val="0"/>
              </w:rPr>
            </w:pPr>
            <w:r w:rsidRPr="00157FD1">
              <w:rPr>
                <w:b w:val="0"/>
              </w:rPr>
              <w:t>NEOec</w:t>
            </w:r>
          </w:p>
        </w:tc>
        <w:tc>
          <w:tcPr>
            <w:tcW w:w="5051" w:type="dxa"/>
          </w:tcPr>
          <w:p w14:paraId="7E29177F" w14:textId="77777777" w:rsidR="00F65CE2" w:rsidRPr="00C8516D" w:rsidRDefault="00F65CE2" w:rsidP="00F65CE2">
            <w:r w:rsidRPr="00157FD1">
              <w:t>Outages for customer</w:t>
            </w:r>
            <w:r>
              <w:t>-</w:t>
            </w:r>
            <w:r w:rsidRPr="00157FD1">
              <w:t>attributable causes– T</w:t>
            </w:r>
            <w:r w:rsidRPr="00157FD1">
              <w:rPr>
                <w:rFonts w:cs="Arial"/>
                <w:i/>
                <w:vertAlign w:val="subscript"/>
              </w:rPr>
              <w:t>m</w:t>
            </w:r>
            <w:r w:rsidRPr="00C8516D">
              <w:t xml:space="preserve"> </w:t>
            </w:r>
            <w:r>
              <w:t>+ P</w:t>
            </w:r>
            <w:r w:rsidRPr="00C8516D">
              <w:rPr>
                <w:i/>
                <w:vertAlign w:val="subscript"/>
              </w:rPr>
              <w:t>m</w:t>
            </w:r>
          </w:p>
        </w:tc>
      </w:tr>
      <w:tr w:rsidR="00F65CE2" w:rsidRPr="00157FD1" w14:paraId="7E291783" w14:textId="77777777">
        <w:tc>
          <w:tcPr>
            <w:tcW w:w="1789" w:type="dxa"/>
          </w:tcPr>
          <w:p w14:paraId="7E291781" w14:textId="77777777" w:rsidR="00F65CE2" w:rsidRPr="00157FD1" w:rsidRDefault="00F65CE2">
            <w:pPr>
              <w:pStyle w:val="NormBold"/>
              <w:rPr>
                <w:b w:val="0"/>
              </w:rPr>
            </w:pPr>
            <w:r w:rsidRPr="00157FD1">
              <w:rPr>
                <w:b w:val="0"/>
              </w:rPr>
              <w:t>NEOdc</w:t>
            </w:r>
          </w:p>
        </w:tc>
        <w:tc>
          <w:tcPr>
            <w:tcW w:w="5051" w:type="dxa"/>
          </w:tcPr>
          <w:p w14:paraId="7E291782" w14:textId="77777777" w:rsidR="00F65CE2" w:rsidRPr="00157FD1" w:rsidRDefault="00F65CE2">
            <w:r>
              <w:t>Weighted o</w:t>
            </w:r>
            <w:r w:rsidRPr="00157FD1">
              <w:t>utage duration in minutes for customer</w:t>
            </w:r>
            <w:r>
              <w:t>-</w:t>
            </w:r>
            <w:r w:rsidRPr="00157FD1">
              <w:t>attributable causes– TD</w:t>
            </w:r>
            <w:r w:rsidRPr="00157FD1">
              <w:rPr>
                <w:rFonts w:cs="Arial"/>
                <w:i/>
                <w:vertAlign w:val="subscript"/>
              </w:rPr>
              <w:t>m</w:t>
            </w:r>
            <w:r>
              <w:rPr>
                <w:rFonts w:cs="Arial"/>
                <w:i/>
                <w:vertAlign w:val="subscript"/>
              </w:rPr>
              <w:t xml:space="preserve"> </w:t>
            </w:r>
            <w:r>
              <w:t>+ PD</w:t>
            </w:r>
            <w:r w:rsidRPr="00C8516D">
              <w:rPr>
                <w:i/>
                <w:vertAlign w:val="subscript"/>
              </w:rPr>
              <w:t>m</w:t>
            </w:r>
          </w:p>
        </w:tc>
      </w:tr>
      <w:tr w:rsidR="00F65CE2" w:rsidRPr="00157FD1" w14:paraId="7E291786" w14:textId="77777777">
        <w:tc>
          <w:tcPr>
            <w:tcW w:w="1789" w:type="dxa"/>
          </w:tcPr>
          <w:p w14:paraId="7E291784" w14:textId="77777777" w:rsidR="00F65CE2" w:rsidRPr="00157FD1" w:rsidRDefault="00F65CE2">
            <w:pPr>
              <w:pStyle w:val="NormBold"/>
              <w:rPr>
                <w:b w:val="0"/>
              </w:rPr>
            </w:pPr>
            <w:r w:rsidRPr="00157FD1">
              <w:rPr>
                <w:b w:val="0"/>
              </w:rPr>
              <w:t>NEOep</w:t>
            </w:r>
          </w:p>
        </w:tc>
        <w:tc>
          <w:tcPr>
            <w:tcW w:w="5051" w:type="dxa"/>
          </w:tcPr>
          <w:p w14:paraId="7E291785" w14:textId="77777777" w:rsidR="00F65CE2" w:rsidRPr="00157FD1" w:rsidRDefault="00F65CE2">
            <w:r w:rsidRPr="00157FD1">
              <w:t>Outages for product</w:t>
            </w:r>
            <w:r>
              <w:t>-</w:t>
            </w:r>
            <w:r w:rsidRPr="00157FD1">
              <w:t>attributable causes– T</w:t>
            </w:r>
            <w:r w:rsidRPr="00157FD1">
              <w:rPr>
                <w:rFonts w:cs="Arial"/>
                <w:i/>
                <w:vertAlign w:val="subscript"/>
              </w:rPr>
              <w:t>m</w:t>
            </w:r>
            <w:r>
              <w:rPr>
                <w:rFonts w:cs="Arial"/>
                <w:i/>
                <w:vertAlign w:val="subscript"/>
              </w:rPr>
              <w:t xml:space="preserve"> </w:t>
            </w:r>
            <w:r>
              <w:t>+ P</w:t>
            </w:r>
            <w:r w:rsidRPr="00C8516D">
              <w:rPr>
                <w:i/>
                <w:vertAlign w:val="subscript"/>
              </w:rPr>
              <w:t>m</w:t>
            </w:r>
          </w:p>
        </w:tc>
      </w:tr>
      <w:tr w:rsidR="00F65CE2" w:rsidRPr="00157FD1" w14:paraId="7E291789" w14:textId="77777777">
        <w:tc>
          <w:tcPr>
            <w:tcW w:w="1789" w:type="dxa"/>
          </w:tcPr>
          <w:p w14:paraId="7E291787" w14:textId="77777777" w:rsidR="00F65CE2" w:rsidRPr="00157FD1" w:rsidRDefault="00F65CE2">
            <w:pPr>
              <w:pStyle w:val="NormBold"/>
              <w:rPr>
                <w:b w:val="0"/>
              </w:rPr>
            </w:pPr>
            <w:r w:rsidRPr="00157FD1">
              <w:rPr>
                <w:b w:val="0"/>
              </w:rPr>
              <w:t>NEOdp</w:t>
            </w:r>
          </w:p>
        </w:tc>
        <w:tc>
          <w:tcPr>
            <w:tcW w:w="5051" w:type="dxa"/>
          </w:tcPr>
          <w:p w14:paraId="7E291788" w14:textId="77777777" w:rsidR="00F65CE2" w:rsidRPr="00157FD1" w:rsidRDefault="00F65CE2">
            <w:r>
              <w:t>Weighted o</w:t>
            </w:r>
            <w:r w:rsidRPr="00157FD1">
              <w:t>utage duration in minutes for product</w:t>
            </w:r>
            <w:r>
              <w:t>-</w:t>
            </w:r>
            <w:r w:rsidRPr="00157FD1">
              <w:t>attributable causes– TD</w:t>
            </w:r>
            <w:r w:rsidRPr="00157FD1">
              <w:rPr>
                <w:rFonts w:cs="Arial"/>
                <w:i/>
                <w:vertAlign w:val="subscript"/>
              </w:rPr>
              <w:t>m</w:t>
            </w:r>
            <w:r>
              <w:rPr>
                <w:rFonts w:cs="Arial"/>
                <w:i/>
                <w:vertAlign w:val="subscript"/>
              </w:rPr>
              <w:t xml:space="preserve"> </w:t>
            </w:r>
            <w:r>
              <w:t>+ PD</w:t>
            </w:r>
            <w:r w:rsidRPr="00C8516D">
              <w:rPr>
                <w:i/>
                <w:vertAlign w:val="subscript"/>
              </w:rPr>
              <w:t>m</w:t>
            </w:r>
          </w:p>
        </w:tc>
      </w:tr>
    </w:tbl>
    <w:p w14:paraId="7E29178A" w14:textId="77777777" w:rsidR="00F65CE2" w:rsidRPr="00157FD1" w:rsidRDefault="00F65CE2">
      <w:pPr>
        <w:pStyle w:val="ParSpacer"/>
        <w:rPr>
          <w:kern w:val="28"/>
        </w:rPr>
      </w:pPr>
    </w:p>
    <w:p w14:paraId="7E29178B" w14:textId="77777777" w:rsidR="00F65CE2" w:rsidRPr="00157FD1" w:rsidRDefault="00F65CE2" w:rsidP="00F65CE2">
      <w:pPr>
        <w:pStyle w:val="BodyTextTab0"/>
      </w:pPr>
      <w:r w:rsidRPr="00157FD1">
        <w:t>4)</w:t>
      </w:r>
      <w:r w:rsidRPr="00157FD1">
        <w:tab/>
        <w:t>The organization shall have the capability to provide data on</w:t>
      </w:r>
    </w:p>
    <w:p w14:paraId="7E29178C" w14:textId="77777777" w:rsidR="00F65CE2" w:rsidRPr="00157FD1" w:rsidRDefault="00F65CE2" w:rsidP="00F65CE2">
      <w:pPr>
        <w:pStyle w:val="BodyTextTab1"/>
      </w:pPr>
      <w:r w:rsidRPr="00157FD1">
        <w:t>–</w:t>
      </w:r>
      <w:r w:rsidRPr="00157FD1">
        <w:tab/>
        <w:t xml:space="preserve">procedural error outages, </w:t>
      </w:r>
    </w:p>
    <w:p w14:paraId="7E29178D" w14:textId="77777777" w:rsidR="00F65CE2" w:rsidRPr="00157FD1" w:rsidRDefault="00F65CE2" w:rsidP="00F65CE2">
      <w:pPr>
        <w:pStyle w:val="BodyTextTab1"/>
      </w:pPr>
      <w:r w:rsidRPr="00157FD1">
        <w:t>–</w:t>
      </w:r>
      <w:r w:rsidRPr="00157FD1">
        <w:tab/>
        <w:t>scheduled outages,</w:t>
      </w:r>
    </w:p>
    <w:p w14:paraId="7E29178E" w14:textId="77777777" w:rsidR="00F65CE2" w:rsidRPr="00157FD1" w:rsidRDefault="00F65CE2" w:rsidP="00F65CE2">
      <w:pPr>
        <w:pStyle w:val="BodyTextTab1"/>
      </w:pPr>
      <w:r w:rsidRPr="00157FD1">
        <w:t>–</w:t>
      </w:r>
      <w:r w:rsidRPr="00157FD1">
        <w:tab/>
        <w:t>product</w:t>
      </w:r>
      <w:r>
        <w:t>-</w:t>
      </w:r>
      <w:r w:rsidRPr="00157FD1">
        <w:t>attributable total and partial outage measures by release</w:t>
      </w:r>
      <w:r>
        <w:br/>
        <w:t>(outages that occur during retrofit shall be attributed to the new release)</w:t>
      </w:r>
      <w:r w:rsidRPr="00157FD1">
        <w:t xml:space="preserve">, </w:t>
      </w:r>
    </w:p>
    <w:p w14:paraId="7E29178F" w14:textId="77777777" w:rsidR="00F65CE2" w:rsidRPr="00157FD1" w:rsidRDefault="00F65CE2" w:rsidP="00F65CE2">
      <w:pPr>
        <w:pStyle w:val="BodyTextTab1"/>
      </w:pPr>
      <w:r w:rsidRPr="00157FD1">
        <w:t>–</w:t>
      </w:r>
      <w:r w:rsidRPr="00157FD1">
        <w:tab/>
        <w:t>external outages, and</w:t>
      </w:r>
    </w:p>
    <w:p w14:paraId="7E291790" w14:textId="77777777" w:rsidR="00F65CE2" w:rsidRPr="00157FD1" w:rsidRDefault="00F65CE2" w:rsidP="00F65CE2">
      <w:pPr>
        <w:pStyle w:val="BodyTextTab1"/>
      </w:pPr>
      <w:r w:rsidRPr="00157FD1">
        <w:t>–</w:t>
      </w:r>
      <w:r w:rsidRPr="00157FD1">
        <w:tab/>
        <w:t xml:space="preserve">total and partial outages </w:t>
      </w:r>
      <w:r>
        <w:t>for</w:t>
      </w:r>
      <w:r w:rsidRPr="00157FD1">
        <w:t xml:space="preserve"> all causes.</w:t>
      </w:r>
    </w:p>
    <w:p w14:paraId="7E291791" w14:textId="642A8827" w:rsidR="00F65CE2" w:rsidRPr="00157FD1" w:rsidRDefault="00F65CE2" w:rsidP="00F65CE2">
      <w:pPr>
        <w:pStyle w:val="BodyTextTab1"/>
      </w:pPr>
      <w:r w:rsidRPr="00157FD1">
        <w:t xml:space="preserve">These data are not reported to the </w:t>
      </w:r>
      <w:r>
        <w:t>TL 9000 Administrator</w:t>
      </w:r>
      <w:r w:rsidRPr="00157FD1">
        <w:t>.</w:t>
      </w:r>
    </w:p>
    <w:p w14:paraId="7E291792" w14:textId="77777777" w:rsidR="00F65CE2" w:rsidRPr="00157FD1" w:rsidRDefault="00F65CE2">
      <w:pPr>
        <w:pStyle w:val="ParSpacer"/>
        <w:rPr>
          <w:kern w:val="28"/>
        </w:rPr>
      </w:pPr>
    </w:p>
    <w:p w14:paraId="7E291793" w14:textId="77777777" w:rsidR="00F65CE2" w:rsidRPr="00157FD1" w:rsidRDefault="00F65CE2" w:rsidP="00F65CE2">
      <w:pPr>
        <w:pStyle w:val="berschrift3"/>
        <w:ind w:left="2880" w:hanging="720"/>
      </w:pPr>
      <w:r w:rsidRPr="00157FD1">
        <w:t>6.2.5</w:t>
      </w:r>
      <w:r w:rsidRPr="00157FD1">
        <w:tab/>
        <w:t>Sources of Data</w:t>
      </w:r>
    </w:p>
    <w:p w14:paraId="7E291794" w14:textId="77777777" w:rsidR="00F65CE2" w:rsidRDefault="00F65CE2" w:rsidP="00F65CE2">
      <w:pPr>
        <w:pStyle w:val="BodyText"/>
        <w:rPr>
          <w:kern w:val="28"/>
        </w:rPr>
      </w:pPr>
      <w:r w:rsidRPr="00157FD1">
        <w:rPr>
          <w:kern w:val="28"/>
        </w:rPr>
        <w:t>Data for the SONE measurement are derived from information provided by customers and</w:t>
      </w:r>
      <w:r>
        <w:rPr>
          <w:kern w:val="28"/>
        </w:rPr>
        <w:t>/or</w:t>
      </w:r>
      <w:r w:rsidRPr="00157FD1">
        <w:rPr>
          <w:kern w:val="28"/>
        </w:rPr>
        <w:t xml:space="preserve"> from analysis by the organization.</w:t>
      </w:r>
    </w:p>
    <w:p w14:paraId="7E291795" w14:textId="3BC2C861" w:rsidR="00F65CE2" w:rsidRPr="00242AD2" w:rsidRDefault="00F65CE2" w:rsidP="00F65CE2">
      <w:pPr>
        <w:pStyle w:val="BodyText"/>
        <w:rPr>
          <w:kern w:val="28"/>
        </w:rPr>
      </w:pPr>
      <w:r w:rsidRPr="00242AD2">
        <w:rPr>
          <w:szCs w:val="22"/>
        </w:rPr>
        <w:t xml:space="preserve">Where the </w:t>
      </w:r>
      <w:r w:rsidR="00C22EC4">
        <w:rPr>
          <w:szCs w:val="22"/>
        </w:rPr>
        <w:t>o</w:t>
      </w:r>
      <w:r w:rsidR="00C22EC4" w:rsidRPr="00242AD2">
        <w:rPr>
          <w:szCs w:val="22"/>
        </w:rPr>
        <w:t xml:space="preserve">rganization </w:t>
      </w:r>
      <w:r w:rsidRPr="00242AD2">
        <w:rPr>
          <w:szCs w:val="22"/>
        </w:rPr>
        <w:t xml:space="preserve">is dependent on </w:t>
      </w:r>
      <w:r w:rsidR="00C22EC4">
        <w:rPr>
          <w:szCs w:val="22"/>
        </w:rPr>
        <w:t>c</w:t>
      </w:r>
      <w:r w:rsidR="00C22EC4" w:rsidRPr="00242AD2">
        <w:rPr>
          <w:szCs w:val="22"/>
        </w:rPr>
        <w:t xml:space="preserve">ustomers </w:t>
      </w:r>
      <w:r w:rsidRPr="00242AD2">
        <w:rPr>
          <w:szCs w:val="22"/>
        </w:rPr>
        <w:t>for outage data:</w:t>
      </w:r>
    </w:p>
    <w:p w14:paraId="7E291796" w14:textId="77777777" w:rsidR="00F65CE2" w:rsidRPr="00157FD1" w:rsidRDefault="00F65CE2">
      <w:pPr>
        <w:pStyle w:val="BodyTextTab0"/>
      </w:pPr>
      <w:r w:rsidRPr="00157FD1">
        <w:t>a)</w:t>
      </w:r>
      <w:r w:rsidRPr="00157FD1">
        <w:tab/>
        <w:t xml:space="preserve">Customers </w:t>
      </w:r>
    </w:p>
    <w:p w14:paraId="7E291797" w14:textId="77777777" w:rsidR="00F65CE2" w:rsidRPr="00157FD1" w:rsidRDefault="00F65CE2">
      <w:pPr>
        <w:pStyle w:val="BodyTextTab1"/>
      </w:pPr>
      <w:r w:rsidRPr="00157FD1">
        <w:t>1)</w:t>
      </w:r>
      <w:r w:rsidRPr="00157FD1">
        <w:tab/>
        <w:t>report, via agreed methods, all outage data and system population of their end users to the organization.</w:t>
      </w:r>
    </w:p>
    <w:p w14:paraId="7E291798" w14:textId="77777777" w:rsidR="00F65CE2" w:rsidRPr="00157FD1" w:rsidRDefault="00F65CE2">
      <w:pPr>
        <w:pStyle w:val="BodyTextTab0"/>
      </w:pPr>
      <w:r w:rsidRPr="00157FD1">
        <w:t>b)</w:t>
      </w:r>
      <w:r w:rsidRPr="00157FD1">
        <w:tab/>
        <w:t xml:space="preserve">Organizations </w:t>
      </w:r>
    </w:p>
    <w:p w14:paraId="7E291799" w14:textId="77777777" w:rsidR="00F65CE2" w:rsidRPr="00157FD1" w:rsidRDefault="00F65CE2">
      <w:pPr>
        <w:pStyle w:val="BodyTextTab1"/>
      </w:pPr>
      <w:r w:rsidRPr="00157FD1">
        <w:t>1)</w:t>
      </w:r>
      <w:r w:rsidRPr="00157FD1">
        <w:tab/>
        <w:t>receive and record outage related data, and</w:t>
      </w:r>
    </w:p>
    <w:p w14:paraId="7E29179A" w14:textId="77777777" w:rsidR="00F65CE2" w:rsidRPr="00157FD1" w:rsidRDefault="00F65CE2">
      <w:pPr>
        <w:pStyle w:val="BodyTextTab1"/>
      </w:pPr>
      <w:r w:rsidRPr="00157FD1">
        <w:t>2)</w:t>
      </w:r>
      <w:r w:rsidRPr="00157FD1">
        <w:tab/>
        <w:t>receive and record number of normalization units.</w:t>
      </w:r>
    </w:p>
    <w:p w14:paraId="7E29179B" w14:textId="77777777" w:rsidR="00F65CE2" w:rsidRPr="00157FD1" w:rsidRDefault="00F65CE2">
      <w:pPr>
        <w:pStyle w:val="ParSpacer"/>
        <w:rPr>
          <w:kern w:val="28"/>
        </w:rPr>
      </w:pPr>
    </w:p>
    <w:p w14:paraId="7E29179C" w14:textId="77777777" w:rsidR="00F65CE2" w:rsidRPr="00157FD1" w:rsidRDefault="00F65CE2" w:rsidP="00F65CE2">
      <w:pPr>
        <w:pStyle w:val="BodyTextInd1"/>
      </w:pPr>
      <w:r w:rsidRPr="00157FD1">
        <w:t>If the customer does not supply outage data, then the organization is not responsible for reporting this measurement. When the customer supplied normalization information is insufficient, organizations may calculate the normalizing information based on internal shipment or billing records for products within the scope of the applicable registration and according to the Measurement Applicability Table (</w:t>
      </w:r>
      <w:r>
        <w:t>Normalization Units</w:t>
      </w:r>
      <w:r w:rsidRPr="00157FD1">
        <w:t>), Appendix A, Table A</w:t>
      </w:r>
      <w:r>
        <w:noBreakHyphen/>
      </w:r>
      <w:r w:rsidRPr="00157FD1">
        <w:t>2.</w:t>
      </w:r>
    </w:p>
    <w:p w14:paraId="7E29179D" w14:textId="77777777" w:rsidR="00F65CE2" w:rsidRDefault="00F65CE2">
      <w:pPr>
        <w:pStyle w:val="ParSpacer"/>
        <w:rPr>
          <w:kern w:val="28"/>
        </w:rPr>
      </w:pPr>
    </w:p>
    <w:p w14:paraId="7E29179E" w14:textId="77777777" w:rsidR="00F65CE2" w:rsidRPr="001F4A3C" w:rsidRDefault="00F65CE2" w:rsidP="00F65CE2">
      <w:pPr>
        <w:pStyle w:val="BodyText"/>
      </w:pPr>
      <w:r w:rsidRPr="001F4A3C">
        <w:t>Where the Organization has direct access to outage data:</w:t>
      </w:r>
    </w:p>
    <w:p w14:paraId="7E29179F" w14:textId="77777777" w:rsidR="00F65CE2" w:rsidRPr="001F4A3C" w:rsidRDefault="00F65CE2" w:rsidP="00F65CE2">
      <w:pPr>
        <w:pStyle w:val="BodyTextTab0"/>
        <w:rPr>
          <w:bCs/>
        </w:rPr>
      </w:pPr>
      <w:r>
        <w:t>c)</w:t>
      </w:r>
      <w:r>
        <w:tab/>
      </w:r>
      <w:r w:rsidRPr="001F4A3C">
        <w:t>Organizations</w:t>
      </w:r>
    </w:p>
    <w:p w14:paraId="7E2917A0" w14:textId="77777777" w:rsidR="00F65CE2" w:rsidRPr="001F4A3C" w:rsidRDefault="00F65CE2" w:rsidP="00F65CE2">
      <w:pPr>
        <w:pStyle w:val="BodyTextTab1"/>
      </w:pPr>
      <w:r>
        <w:t>1)</w:t>
      </w:r>
      <w:r>
        <w:tab/>
      </w:r>
      <w:r w:rsidRPr="001F4A3C">
        <w:t>record outage-related data from their internal network monitoring systems and/or receive data directly from customers.</w:t>
      </w:r>
    </w:p>
    <w:p w14:paraId="7E2917A1" w14:textId="77777777" w:rsidR="00F65CE2" w:rsidRDefault="00F65CE2" w:rsidP="00F65CE2">
      <w:pPr>
        <w:pStyle w:val="ParSpacer"/>
      </w:pPr>
    </w:p>
    <w:p w14:paraId="7E2917A2" w14:textId="77777777" w:rsidR="00F65CE2" w:rsidRDefault="00F65CE2" w:rsidP="00F65CE2">
      <w:pPr>
        <w:pStyle w:val="BodyText"/>
        <w:rPr>
          <w:rFonts w:cs="Arial"/>
          <w:bCs/>
          <w:szCs w:val="20"/>
        </w:rPr>
      </w:pPr>
      <w:r w:rsidRPr="001F4A3C">
        <w:rPr>
          <w:rFonts w:cs="Arial"/>
          <w:bCs/>
          <w:szCs w:val="20"/>
        </w:rPr>
        <w:t>The Organization may calculate the normalizing information based on internal records for products within the scope of the applicable reg</w:t>
      </w:r>
      <w:r>
        <w:rPr>
          <w:rFonts w:cs="Arial"/>
          <w:bCs/>
          <w:szCs w:val="20"/>
        </w:rPr>
        <w:t xml:space="preserve">istration and according to the </w:t>
      </w:r>
      <w:r w:rsidRPr="001F4A3C">
        <w:rPr>
          <w:rFonts w:cs="Arial"/>
          <w:bCs/>
          <w:szCs w:val="20"/>
        </w:rPr>
        <w:t>Measurement</w:t>
      </w:r>
      <w:r>
        <w:rPr>
          <w:rFonts w:cs="Arial"/>
          <w:bCs/>
          <w:szCs w:val="20"/>
        </w:rPr>
        <w:t xml:space="preserve"> Applicability Table (Normalization</w:t>
      </w:r>
      <w:r w:rsidRPr="001F4A3C">
        <w:rPr>
          <w:rFonts w:cs="Arial"/>
          <w:bCs/>
          <w:szCs w:val="20"/>
        </w:rPr>
        <w:t xml:space="preserve"> Units), Appendix A, </w:t>
      </w:r>
      <w:r>
        <w:rPr>
          <w:rFonts w:cs="Arial"/>
          <w:bCs/>
          <w:szCs w:val="20"/>
        </w:rPr>
        <w:t>Table A</w:t>
      </w:r>
      <w:r>
        <w:rPr>
          <w:rFonts w:cs="Arial"/>
          <w:bCs/>
          <w:szCs w:val="20"/>
        </w:rPr>
        <w:noBreakHyphen/>
        <w:t>2</w:t>
      </w:r>
      <w:r w:rsidRPr="001F4A3C">
        <w:rPr>
          <w:rFonts w:cs="Arial"/>
          <w:bCs/>
          <w:szCs w:val="20"/>
        </w:rPr>
        <w:t>.</w:t>
      </w:r>
    </w:p>
    <w:p w14:paraId="7E2917A3" w14:textId="3A8E17AA" w:rsidR="00F65CE2" w:rsidRPr="001F4A3C" w:rsidRDefault="00F65CE2" w:rsidP="00F65CE2">
      <w:pPr>
        <w:pStyle w:val="BodyText"/>
        <w:rPr>
          <w:rFonts w:cs="Arial"/>
          <w:bCs/>
          <w:szCs w:val="20"/>
        </w:rPr>
      </w:pPr>
      <w:r>
        <w:rPr>
          <w:rFonts w:cs="Arial"/>
          <w:bCs/>
          <w:szCs w:val="20"/>
        </w:rPr>
        <w:lastRenderedPageBreak/>
        <w:t>The use of the Standard Outage Template System (SOTS) for collecting outage data is encouraged. Information on SOTS is available on the TL 9000 website (tl9000.org/links.html).</w:t>
      </w:r>
    </w:p>
    <w:p w14:paraId="7E2917A4" w14:textId="77777777" w:rsidR="00F65CE2" w:rsidRPr="00157FD1" w:rsidRDefault="00F65CE2">
      <w:pPr>
        <w:pStyle w:val="ParSpacer"/>
        <w:rPr>
          <w:kern w:val="28"/>
        </w:rPr>
      </w:pPr>
    </w:p>
    <w:p w14:paraId="7E2917A5" w14:textId="77777777" w:rsidR="00F65CE2" w:rsidRPr="00157FD1" w:rsidRDefault="00F65CE2" w:rsidP="00F65CE2">
      <w:pPr>
        <w:pStyle w:val="berschrift3"/>
      </w:pPr>
      <w:r w:rsidRPr="00157FD1">
        <w:t>6.2.6</w:t>
      </w:r>
      <w:r w:rsidRPr="00157FD1">
        <w:tab/>
        <w:t>Examples</w:t>
      </w:r>
    </w:p>
    <w:p w14:paraId="7E2917A6" w14:textId="782EBA35" w:rsidR="00F65CE2" w:rsidRPr="00157FD1" w:rsidRDefault="00F65CE2" w:rsidP="00F65CE2">
      <w:pPr>
        <w:pStyle w:val="BodyText"/>
      </w:pPr>
      <w:r w:rsidRPr="00157FD1">
        <w:t>Examples for applying the SONE measurement are located on the TL 9000 website (</w:t>
      </w:r>
      <w:r>
        <w:t>tl9000.org/links.html</w:t>
      </w:r>
      <w:r w:rsidRPr="00157FD1">
        <w:t>).</w:t>
      </w:r>
    </w:p>
    <w:p w14:paraId="7E2917A7" w14:textId="77777777" w:rsidR="00F65CE2" w:rsidRPr="00242AD2" w:rsidRDefault="00F65CE2">
      <w:pPr>
        <w:pStyle w:val="berschrift2"/>
        <w:rPr>
          <w:noProof w:val="0"/>
        </w:rPr>
      </w:pPr>
      <w:r w:rsidRPr="00157FD1">
        <w:rPr>
          <w:noProof w:val="0"/>
        </w:rPr>
        <w:br w:type="page"/>
      </w:r>
      <w:bookmarkStart w:id="314" w:name="_Toc137886242"/>
      <w:bookmarkStart w:id="315" w:name="_Toc200530988"/>
      <w:r w:rsidRPr="00157FD1">
        <w:rPr>
          <w:noProof w:val="0"/>
        </w:rPr>
        <w:lastRenderedPageBreak/>
        <w:t>6.3</w:t>
      </w:r>
      <w:r w:rsidRPr="00157FD1">
        <w:rPr>
          <w:noProof w:val="0"/>
        </w:rPr>
        <w:tab/>
      </w:r>
      <w:r w:rsidRPr="00242AD2">
        <w:rPr>
          <w:rFonts w:cs="Arial"/>
          <w:szCs w:val="28"/>
        </w:rPr>
        <w:t xml:space="preserve">Support Service Caused Outage Measurement </w:t>
      </w:r>
      <w:r w:rsidRPr="00D5601C">
        <w:rPr>
          <w:rFonts w:cs="Arial"/>
          <w:sz w:val="24"/>
          <w:szCs w:val="24"/>
        </w:rPr>
        <w:t>(SSO)</w:t>
      </w:r>
      <w:bookmarkEnd w:id="314"/>
      <w:bookmarkEnd w:id="315"/>
    </w:p>
    <w:p w14:paraId="7E2917A8" w14:textId="77777777" w:rsidR="00F65CE2" w:rsidRPr="00157FD1" w:rsidRDefault="00F65CE2" w:rsidP="00F65CE2">
      <w:pPr>
        <w:pStyle w:val="ParSpacer"/>
      </w:pPr>
    </w:p>
    <w:p w14:paraId="7E2917A9" w14:textId="77777777" w:rsidR="00F65CE2" w:rsidRPr="00157FD1" w:rsidRDefault="00F65CE2" w:rsidP="00F65CE2">
      <w:pPr>
        <w:pStyle w:val="berschrift3"/>
        <w:rPr>
          <w:rStyle w:val="StyleHeading3Kernat14ptChar"/>
        </w:rPr>
      </w:pPr>
      <w:r w:rsidRPr="00157FD1">
        <w:t>6.3.1</w:t>
      </w:r>
      <w:r w:rsidRPr="00157FD1">
        <w:rPr>
          <w:rStyle w:val="StyleHeading3Kernat14ptChar"/>
        </w:rPr>
        <w:tab/>
        <w:t>Purpose</w:t>
      </w:r>
    </w:p>
    <w:p w14:paraId="7E2917AA" w14:textId="77777777" w:rsidR="00F65CE2" w:rsidRPr="00157FD1" w:rsidRDefault="00F65CE2" w:rsidP="00F65CE2">
      <w:pPr>
        <w:pStyle w:val="BodyText"/>
      </w:pPr>
      <w:r w:rsidRPr="00157FD1">
        <w:t xml:space="preserve">The </w:t>
      </w:r>
      <w:r>
        <w:t>SSO</w:t>
      </w:r>
      <w:r w:rsidRPr="00157FD1">
        <w:t xml:space="preserve"> measurement provide</w:t>
      </w:r>
      <w:r>
        <w:t>s</w:t>
      </w:r>
      <w:r w:rsidRPr="00157FD1">
        <w:t xml:space="preserve"> insight into the impact of the o</w:t>
      </w:r>
      <w:r w:rsidRPr="00157FD1">
        <w:rPr>
          <w:bCs/>
        </w:rPr>
        <w:t>rganization</w:t>
      </w:r>
      <w:r w:rsidRPr="00157FD1">
        <w:t xml:space="preserve">’s </w:t>
      </w:r>
      <w:r w:rsidRPr="00242AD2">
        <w:rPr>
          <w:szCs w:val="20"/>
        </w:rPr>
        <w:t>support service</w:t>
      </w:r>
      <w:r w:rsidRPr="00157FD1">
        <w:t xml:space="preserve"> activities on the performance of the network. </w:t>
      </w:r>
      <w:r>
        <w:t>It is</w:t>
      </w:r>
      <w:r w:rsidRPr="00157FD1">
        <w:t xml:space="preserve"> used to evaluate the downtime frequency delivered to the end user during p</w:t>
      </w:r>
      <w:r w:rsidRPr="00157FD1">
        <w:rPr>
          <w:bCs/>
        </w:rPr>
        <w:t>roduct</w:t>
      </w:r>
      <w:r w:rsidRPr="00157FD1">
        <w:rPr>
          <w:b/>
          <w:bCs/>
        </w:rPr>
        <w:t xml:space="preserve"> </w:t>
      </w:r>
      <w:r w:rsidRPr="00157FD1">
        <w:t>operation with a goal of reducing the frequency of these events, their associated cost, and their impact on customer satisfaction and revenue.</w:t>
      </w:r>
    </w:p>
    <w:p w14:paraId="7E2917AB" w14:textId="77777777" w:rsidR="00F65CE2" w:rsidRPr="00157FD1" w:rsidRDefault="00F65CE2" w:rsidP="00F65CE2">
      <w:pPr>
        <w:pStyle w:val="ParSpacer"/>
      </w:pPr>
    </w:p>
    <w:p w14:paraId="7E2917AC" w14:textId="77777777" w:rsidR="00F65CE2" w:rsidRPr="00157FD1" w:rsidRDefault="00F65CE2" w:rsidP="00F65CE2">
      <w:pPr>
        <w:pStyle w:val="berschrift3"/>
        <w:rPr>
          <w:rStyle w:val="StyleHeading3Kernat14ptChar"/>
        </w:rPr>
      </w:pPr>
      <w:r w:rsidRPr="00157FD1">
        <w:t>6.3.2</w:t>
      </w:r>
      <w:r w:rsidRPr="00157FD1">
        <w:rPr>
          <w:rStyle w:val="StyleHeading3Kernat14ptChar"/>
        </w:rPr>
        <w:tab/>
        <w:t>Applicable Product Categories</w:t>
      </w:r>
    </w:p>
    <w:p w14:paraId="7E2917AD" w14:textId="2F2BB522" w:rsidR="00F65CE2" w:rsidRPr="00157FD1" w:rsidRDefault="00F65CE2">
      <w:pPr>
        <w:pStyle w:val="BodyText"/>
        <w:rPr>
          <w:kern w:val="28"/>
        </w:rPr>
      </w:pPr>
      <w:r w:rsidRPr="00157FD1">
        <w:rPr>
          <w:kern w:val="28"/>
        </w:rPr>
        <w:t>Th</w:t>
      </w:r>
      <w:r>
        <w:rPr>
          <w:kern w:val="28"/>
        </w:rPr>
        <w:t>is</w:t>
      </w:r>
      <w:r w:rsidRPr="00157FD1">
        <w:rPr>
          <w:kern w:val="28"/>
        </w:rPr>
        <w:t xml:space="preserve"> measurement appl</w:t>
      </w:r>
      <w:r>
        <w:rPr>
          <w:kern w:val="28"/>
        </w:rPr>
        <w:t>ies</w:t>
      </w:r>
      <w:r w:rsidRPr="00157FD1">
        <w:rPr>
          <w:kern w:val="28"/>
        </w:rPr>
        <w:t xml:space="preserve"> to product categories </w:t>
      </w:r>
      <w:r w:rsidR="008D1769">
        <w:rPr>
          <w:kern w:val="28"/>
        </w:rPr>
        <w:t>as shown in the</w:t>
      </w:r>
      <w:r w:rsidRPr="00157FD1">
        <w:t xml:space="preserve"> Measurement Applicability Table (</w:t>
      </w:r>
      <w:r>
        <w:t>Normalization Units</w:t>
      </w:r>
      <w:r w:rsidRPr="00157FD1">
        <w:t xml:space="preserve">), Appendix A, </w:t>
      </w:r>
      <w:r>
        <w:t>Table A</w:t>
      </w:r>
      <w:r>
        <w:noBreakHyphen/>
        <w:t>2</w:t>
      </w:r>
      <w:r w:rsidRPr="00157FD1">
        <w:t>.</w:t>
      </w:r>
    </w:p>
    <w:p w14:paraId="7E2917AE" w14:textId="77777777" w:rsidR="00F65CE2" w:rsidRPr="00157FD1" w:rsidRDefault="00F65CE2" w:rsidP="00F65CE2">
      <w:pPr>
        <w:pStyle w:val="ParSpacer"/>
        <w:rPr>
          <w:kern w:val="28"/>
        </w:rPr>
      </w:pPr>
    </w:p>
    <w:p w14:paraId="7E2917AF" w14:textId="77777777" w:rsidR="00F65CE2" w:rsidRPr="00157FD1" w:rsidRDefault="00F65CE2" w:rsidP="00F65CE2">
      <w:pPr>
        <w:pStyle w:val="berschrift3"/>
      </w:pPr>
      <w:r w:rsidRPr="00157FD1">
        <w:t>6.3.3</w:t>
      </w:r>
      <w:r w:rsidRPr="00157FD1">
        <w:tab/>
        <w:t>Detailed Description</w:t>
      </w:r>
    </w:p>
    <w:p w14:paraId="7E2917B0" w14:textId="3AD09BE3" w:rsidR="00F65CE2" w:rsidRPr="00242AD2" w:rsidRDefault="00F65CE2" w:rsidP="00F65CE2">
      <w:pPr>
        <w:pStyle w:val="BodyText"/>
      </w:pPr>
      <w:r w:rsidRPr="00157FD1">
        <w:t xml:space="preserve">The </w:t>
      </w:r>
      <w:r w:rsidRPr="00242AD2">
        <w:rPr>
          <w:szCs w:val="20"/>
        </w:rPr>
        <w:t>Support Service</w:t>
      </w:r>
      <w:r w:rsidRPr="00157FD1">
        <w:t xml:space="preserve"> Caused Outage (</w:t>
      </w:r>
      <w:r>
        <w:t>SSO</w:t>
      </w:r>
      <w:r w:rsidRPr="00157FD1">
        <w:t xml:space="preserve">) measurement monitors the frequency of </w:t>
      </w:r>
      <w:r>
        <w:t xml:space="preserve">incidents resulting in </w:t>
      </w:r>
      <w:r w:rsidRPr="00157FD1">
        <w:t xml:space="preserve">network element outages caused </w:t>
      </w:r>
      <w:r w:rsidRPr="00157FD1">
        <w:rPr>
          <w:color w:val="000000"/>
        </w:rPr>
        <w:t>by organization</w:t>
      </w:r>
      <w:r>
        <w:rPr>
          <w:color w:val="000000"/>
        </w:rPr>
        <w:t>-</w:t>
      </w:r>
      <w:r w:rsidRPr="00157FD1">
        <w:rPr>
          <w:color w:val="000000"/>
        </w:rPr>
        <w:t>attributable</w:t>
      </w:r>
      <w:r w:rsidRPr="00157FD1">
        <w:t xml:space="preserve"> </w:t>
      </w:r>
      <w:r w:rsidRPr="00242AD2">
        <w:rPr>
          <w:szCs w:val="20"/>
        </w:rPr>
        <w:t>network support service</w:t>
      </w:r>
      <w:r w:rsidRPr="00242AD2">
        <w:t xml:space="preserve"> related </w:t>
      </w:r>
      <w:r w:rsidRPr="00242AD2">
        <w:rPr>
          <w:szCs w:val="20"/>
        </w:rPr>
        <w:t>actions and/or decisions</w:t>
      </w:r>
      <w:r w:rsidRPr="00242AD2">
        <w:t xml:space="preserve">. The SSO measurement expresses the outages per </w:t>
      </w:r>
      <w:r w:rsidRPr="00242AD2">
        <w:rPr>
          <w:szCs w:val="20"/>
        </w:rPr>
        <w:t>normalization unit</w:t>
      </w:r>
      <w:r w:rsidRPr="00242AD2">
        <w:t xml:space="preserve"> on a monthly basis as a percent</w:t>
      </w:r>
      <w:r w:rsidR="001B1159">
        <w:t>age</w:t>
      </w:r>
      <w:r w:rsidRPr="00242AD2">
        <w:t xml:space="preserve"> of </w:t>
      </w:r>
      <w:r w:rsidRPr="00242AD2">
        <w:rPr>
          <w:szCs w:val="20"/>
        </w:rPr>
        <w:t>normalization units</w:t>
      </w:r>
      <w:r w:rsidRPr="00242AD2">
        <w:t>.</w:t>
      </w:r>
    </w:p>
    <w:p w14:paraId="7E2917B1" w14:textId="77777777" w:rsidR="00F65CE2" w:rsidRPr="00157FD1" w:rsidRDefault="00F65CE2" w:rsidP="00F65CE2">
      <w:pPr>
        <w:pStyle w:val="ParSpacer"/>
      </w:pPr>
    </w:p>
    <w:p w14:paraId="7E2917B2" w14:textId="77777777" w:rsidR="00F65CE2" w:rsidRPr="00157FD1" w:rsidRDefault="00F65CE2" w:rsidP="00F65CE2">
      <w:pPr>
        <w:pStyle w:val="berschrift3"/>
      </w:pPr>
      <w:r w:rsidRPr="00157FD1">
        <w:t>6.3.4</w:t>
      </w:r>
      <w:r w:rsidRPr="00157FD1">
        <w:tab/>
        <w:t>General Rules</w:t>
      </w:r>
    </w:p>
    <w:p w14:paraId="7E2917B3" w14:textId="77777777" w:rsidR="00F65CE2" w:rsidRPr="00157FD1" w:rsidRDefault="00F65CE2">
      <w:pPr>
        <w:pStyle w:val="BodyTextTab0"/>
      </w:pPr>
      <w:r w:rsidRPr="00157FD1">
        <w:t>a)</w:t>
      </w:r>
      <w:r w:rsidRPr="00157FD1">
        <w:tab/>
        <w:t>Terminology</w:t>
      </w:r>
    </w:p>
    <w:p w14:paraId="7E2917B4" w14:textId="260F6CB0" w:rsidR="00F65CE2" w:rsidRPr="00157FD1" w:rsidRDefault="00705B2F">
      <w:pPr>
        <w:pStyle w:val="BodyTextInd1"/>
      </w:pPr>
      <w:r>
        <w:rPr>
          <w:rFonts w:cs="Arial"/>
          <w:szCs w:val="20"/>
        </w:rPr>
        <w:t>S</w:t>
      </w:r>
      <w:r w:rsidRPr="00242AD2">
        <w:rPr>
          <w:rFonts w:cs="Arial"/>
          <w:szCs w:val="20"/>
        </w:rPr>
        <w:t>upport</w:t>
      </w:r>
      <w:r w:rsidR="00F65CE2" w:rsidRPr="00242AD2">
        <w:rPr>
          <w:rFonts w:cs="Arial"/>
          <w:szCs w:val="20"/>
        </w:rPr>
        <w:t>-service</w:t>
      </w:r>
      <w:r w:rsidR="00F65CE2">
        <w:t>-</w:t>
      </w:r>
      <w:r w:rsidR="00F65CE2" w:rsidRPr="00157FD1">
        <w:t xml:space="preserve">attributable outage </w:t>
      </w:r>
      <w:r w:rsidRPr="00157FD1">
        <w:t>–</w:t>
      </w:r>
      <w:r w:rsidR="00AF254F">
        <w:t xml:space="preserve"> </w:t>
      </w:r>
      <w:r w:rsidR="00F65CE2" w:rsidRPr="00157FD1">
        <w:t>an outage primarily caused by</w:t>
      </w:r>
    </w:p>
    <w:p w14:paraId="7E2917B5" w14:textId="77777777" w:rsidR="00F65CE2" w:rsidRPr="00157FD1" w:rsidRDefault="00F65CE2">
      <w:pPr>
        <w:pStyle w:val="BodyTextTab1"/>
      </w:pPr>
      <w:r w:rsidRPr="00157FD1">
        <w:t>–</w:t>
      </w:r>
      <w:r w:rsidRPr="00157FD1">
        <w:tab/>
        <w:t xml:space="preserve">the product design or content from the organization’s </w:t>
      </w:r>
      <w:r>
        <w:t>network design function</w:t>
      </w:r>
      <w:r w:rsidRPr="00157FD1">
        <w:t>,</w:t>
      </w:r>
    </w:p>
    <w:p w14:paraId="7E2917B6" w14:textId="77777777" w:rsidR="00F65CE2" w:rsidRPr="00157FD1" w:rsidRDefault="00F65CE2">
      <w:pPr>
        <w:pStyle w:val="BodyTextTab1"/>
      </w:pPr>
      <w:r w:rsidRPr="00157FD1">
        <w:t>–</w:t>
      </w:r>
      <w:r w:rsidRPr="00157FD1">
        <w:tab/>
        <w:t>an organization</w:t>
      </w:r>
      <w:r>
        <w:t>’s</w:t>
      </w:r>
      <w:r w:rsidRPr="00157FD1">
        <w:t xml:space="preserve"> procedural error during or because of installation activities, or</w:t>
      </w:r>
    </w:p>
    <w:p w14:paraId="7E2917B7" w14:textId="77777777" w:rsidR="00F65CE2" w:rsidRPr="00157FD1" w:rsidRDefault="00F65CE2">
      <w:pPr>
        <w:pStyle w:val="BodyTextTab1"/>
      </w:pPr>
      <w:r w:rsidRPr="00157FD1">
        <w:t>–</w:t>
      </w:r>
      <w:r w:rsidRPr="00157FD1">
        <w:tab/>
      </w:r>
      <w:r>
        <w:t xml:space="preserve">an </w:t>
      </w:r>
      <w:r w:rsidRPr="00157FD1">
        <w:t>organization</w:t>
      </w:r>
      <w:r>
        <w:t>’s</w:t>
      </w:r>
      <w:r w:rsidRPr="00157FD1">
        <w:t xml:space="preserve"> supported activities including documentation, training, engineering, ordering, installation, maintenance, technical assistance, software or hardware change actions, etc., as they relate to </w:t>
      </w:r>
      <w:r>
        <w:t>any network support service</w:t>
      </w:r>
      <w:r w:rsidRPr="00157FD1">
        <w:t>.</w:t>
      </w:r>
    </w:p>
    <w:p w14:paraId="7E2917B8" w14:textId="77777777" w:rsidR="00F65CE2" w:rsidRPr="00157FD1" w:rsidRDefault="00F65CE2">
      <w:pPr>
        <w:pStyle w:val="BodyTextTab0"/>
      </w:pPr>
      <w:r w:rsidRPr="00157FD1">
        <w:t>b)</w:t>
      </w:r>
      <w:r w:rsidRPr="00157FD1">
        <w:tab/>
        <w:t>Counting Rules</w:t>
      </w:r>
    </w:p>
    <w:p w14:paraId="7E2917B9" w14:textId="77777777" w:rsidR="00F65CE2" w:rsidRPr="00157FD1" w:rsidRDefault="00F65CE2">
      <w:pPr>
        <w:pStyle w:val="BodyTextTab1"/>
      </w:pPr>
      <w:r w:rsidRPr="00157FD1">
        <w:t>1)</w:t>
      </w:r>
      <w:r w:rsidRPr="00157FD1">
        <w:tab/>
        <w:t xml:space="preserve">Counting rules 2, 3, 4, </w:t>
      </w:r>
      <w:r>
        <w:t xml:space="preserve">6, </w:t>
      </w:r>
      <w:r w:rsidRPr="00157FD1">
        <w:t xml:space="preserve">and </w:t>
      </w:r>
      <w:r>
        <w:t>7</w:t>
      </w:r>
      <w:r w:rsidRPr="00157FD1">
        <w:t xml:space="preserve"> in Section 6.1.4 b) shall be applied.</w:t>
      </w:r>
    </w:p>
    <w:p w14:paraId="7E2917BA" w14:textId="77777777" w:rsidR="00F65CE2" w:rsidRPr="00157FD1" w:rsidRDefault="00F65CE2">
      <w:pPr>
        <w:pStyle w:val="BodyTextTab1"/>
      </w:pPr>
      <w:r w:rsidRPr="00157FD1">
        <w:rPr>
          <w:bCs/>
        </w:rPr>
        <w:t>2)</w:t>
      </w:r>
      <w:r w:rsidRPr="00157FD1">
        <w:rPr>
          <w:bCs/>
        </w:rPr>
        <w:tab/>
      </w:r>
      <w:r w:rsidRPr="00157FD1">
        <w:t>Outage measurement</w:t>
      </w:r>
      <w:r>
        <w:t>s</w:t>
      </w:r>
      <w:r w:rsidRPr="00157FD1">
        <w:t xml:space="preserve"> shall be calculated in accordance with Table</w:t>
      </w:r>
      <w:r>
        <w:t> </w:t>
      </w:r>
      <w:r w:rsidRPr="00157FD1">
        <w:t>6.3</w:t>
      </w:r>
      <w:r>
        <w:noBreakHyphen/>
      </w:r>
      <w:r w:rsidRPr="00157FD1">
        <w:t>2 using product</w:t>
      </w:r>
      <w:r>
        <w:t>-</w:t>
      </w:r>
      <w:r w:rsidRPr="00157FD1">
        <w:t>attributable outage data only.</w:t>
      </w:r>
    </w:p>
    <w:p w14:paraId="7E2917BB" w14:textId="77777777" w:rsidR="00F65CE2" w:rsidRDefault="00F65CE2">
      <w:pPr>
        <w:pStyle w:val="BodyTextTab1"/>
      </w:pPr>
      <w:r w:rsidRPr="00157FD1">
        <w:t>3)</w:t>
      </w:r>
      <w:r w:rsidRPr="00157FD1">
        <w:tab/>
        <w:t xml:space="preserve">All outages </w:t>
      </w:r>
      <w:r>
        <w:t xml:space="preserve">attributable </w:t>
      </w:r>
      <w:r w:rsidRPr="00157FD1">
        <w:t xml:space="preserve">to any network </w:t>
      </w:r>
      <w:r>
        <w:t>support</w:t>
      </w:r>
      <w:r w:rsidRPr="00157FD1">
        <w:t xml:space="preserve"> activity shall be included.</w:t>
      </w:r>
    </w:p>
    <w:p w14:paraId="7E2917BC" w14:textId="77777777" w:rsidR="00F65CE2" w:rsidRPr="00157FD1" w:rsidRDefault="00F65CE2">
      <w:pPr>
        <w:pStyle w:val="BodyTextTab1"/>
      </w:pPr>
      <w:r>
        <w:t>4)</w:t>
      </w:r>
      <w:r>
        <w:tab/>
        <w:t>Outages are reported in the data for the month the event is started.</w:t>
      </w:r>
    </w:p>
    <w:p w14:paraId="7E2917BD" w14:textId="77777777" w:rsidR="00F65CE2" w:rsidRPr="00157FD1" w:rsidRDefault="00F65CE2" w:rsidP="00F65CE2">
      <w:pPr>
        <w:pStyle w:val="BodyTextTab0"/>
        <w:keepNext/>
      </w:pPr>
      <w:r w:rsidRPr="00157FD1">
        <w:t>c)</w:t>
      </w:r>
      <w:r w:rsidRPr="00157FD1">
        <w:tab/>
        <w:t>Counting Rule Exclusions</w:t>
      </w:r>
    </w:p>
    <w:p w14:paraId="7E2917BE" w14:textId="38C9613F" w:rsidR="00F65CE2" w:rsidRPr="00157FD1" w:rsidRDefault="00F65CE2" w:rsidP="00D5601C">
      <w:pPr>
        <w:pStyle w:val="BodyTextTab1"/>
      </w:pPr>
      <w:r>
        <w:t xml:space="preserve">Counting </w:t>
      </w:r>
      <w:r w:rsidR="00E70350">
        <w:t xml:space="preserve">rule exclusions </w:t>
      </w:r>
      <w:r>
        <w:t>6.1.4 c) 3), 4), and 5) shall be applied.</w:t>
      </w:r>
      <w:r>
        <w:br w:type="page"/>
      </w:r>
      <w:r w:rsidRPr="00157FD1">
        <w:lastRenderedPageBreak/>
        <w:t>d)</w:t>
      </w:r>
      <w:r w:rsidRPr="00157FD1">
        <w:tab/>
        <w:t>Calculations and Formulas</w:t>
      </w:r>
    </w:p>
    <w:p w14:paraId="7E2917BF" w14:textId="77777777" w:rsidR="00F65CE2" w:rsidRPr="00157FD1" w:rsidRDefault="00F65CE2" w:rsidP="00F65CE2">
      <w:pPr>
        <w:pStyle w:val="BodyTextInd1"/>
      </w:pPr>
      <w:r w:rsidRPr="00157FD1">
        <w:t xml:space="preserve">The applicable </w:t>
      </w:r>
      <w:r>
        <w:t>SSO</w:t>
      </w:r>
      <w:r w:rsidRPr="00157FD1">
        <w:t xml:space="preserve"> measurements shall be calculated monthly as shown in Table</w:t>
      </w:r>
      <w:r>
        <w:t> </w:t>
      </w:r>
      <w:r w:rsidRPr="00157FD1">
        <w:t>6.3</w:t>
      </w:r>
      <w:r>
        <w:noBreakHyphen/>
      </w:r>
      <w:r w:rsidRPr="00157FD1">
        <w:t>2.</w:t>
      </w:r>
    </w:p>
    <w:p w14:paraId="7E2917C0" w14:textId="77777777" w:rsidR="00F65CE2" w:rsidRPr="00157FD1" w:rsidRDefault="00F65CE2" w:rsidP="00F65CE2">
      <w:pPr>
        <w:pStyle w:val="ParSpacer"/>
      </w:pPr>
    </w:p>
    <w:p w14:paraId="7E2917C1" w14:textId="77777777" w:rsidR="00F65CE2" w:rsidRPr="00157FD1" w:rsidRDefault="00F65CE2">
      <w:pPr>
        <w:pStyle w:val="berschrift4"/>
      </w:pPr>
      <w:bookmarkStart w:id="316" w:name="_Toc137886493"/>
      <w:bookmarkStart w:id="317" w:name="_Toc200531253"/>
      <w:r w:rsidRPr="00157FD1">
        <w:t>Table 6.3</w:t>
      </w:r>
      <w:r>
        <w:noBreakHyphen/>
      </w:r>
      <w:r w:rsidRPr="00157FD1">
        <w:t>1</w:t>
      </w:r>
      <w:r w:rsidRPr="00157FD1">
        <w:tab/>
      </w:r>
      <w:r>
        <w:t>SSO</w:t>
      </w:r>
      <w:r w:rsidRPr="00157FD1">
        <w:t xml:space="preserve"> Notation</w:t>
      </w:r>
      <w:bookmarkEnd w:id="316"/>
      <w:bookmarkEnd w:id="317"/>
    </w:p>
    <w:p w14:paraId="7E2917C2"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235"/>
        <w:gridCol w:w="5605"/>
      </w:tblGrid>
      <w:tr w:rsidR="00F65CE2" w:rsidRPr="00157FD1" w14:paraId="7E2917C5" w14:textId="77777777">
        <w:tc>
          <w:tcPr>
            <w:tcW w:w="1235" w:type="dxa"/>
            <w:tcBorders>
              <w:bottom w:val="single" w:sz="8" w:space="0" w:color="auto"/>
            </w:tcBorders>
          </w:tcPr>
          <w:p w14:paraId="7E2917C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605" w:type="dxa"/>
            <w:tcBorders>
              <w:bottom w:val="single" w:sz="8" w:space="0" w:color="auto"/>
            </w:tcBorders>
          </w:tcPr>
          <w:p w14:paraId="7E2917C4"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7C8" w14:textId="77777777">
        <w:tc>
          <w:tcPr>
            <w:tcW w:w="1235" w:type="dxa"/>
            <w:tcBorders>
              <w:top w:val="single" w:sz="8" w:space="0" w:color="auto"/>
            </w:tcBorders>
          </w:tcPr>
          <w:p w14:paraId="7E2917C6" w14:textId="77777777" w:rsidR="00F65CE2" w:rsidRPr="00157FD1" w:rsidRDefault="00F65CE2">
            <w:pPr>
              <w:pStyle w:val="NormBold"/>
              <w:rPr>
                <w:b w:val="0"/>
                <w:bCs/>
              </w:rPr>
            </w:pPr>
            <w:r w:rsidRPr="00157FD1">
              <w:rPr>
                <w:b w:val="0"/>
                <w:bCs/>
              </w:rPr>
              <w:t>m</w:t>
            </w:r>
          </w:p>
        </w:tc>
        <w:tc>
          <w:tcPr>
            <w:tcW w:w="5605" w:type="dxa"/>
            <w:tcBorders>
              <w:top w:val="single" w:sz="8" w:space="0" w:color="auto"/>
            </w:tcBorders>
          </w:tcPr>
          <w:p w14:paraId="7E2917C7" w14:textId="77777777" w:rsidR="00F65CE2" w:rsidRPr="00157FD1" w:rsidRDefault="00F65CE2">
            <w:pPr>
              <w:rPr>
                <w:bCs/>
                <w:kern w:val="28"/>
              </w:rPr>
            </w:pPr>
            <w:r w:rsidRPr="00157FD1">
              <w:rPr>
                <w:bCs/>
                <w:kern w:val="28"/>
              </w:rPr>
              <w:t>Current calculation month</w:t>
            </w:r>
          </w:p>
        </w:tc>
      </w:tr>
      <w:tr w:rsidR="00F65CE2" w:rsidRPr="00157FD1" w14:paraId="7E2917CB" w14:textId="77777777">
        <w:tc>
          <w:tcPr>
            <w:tcW w:w="1235" w:type="dxa"/>
          </w:tcPr>
          <w:p w14:paraId="7E2917C9" w14:textId="77777777" w:rsidR="00F65CE2" w:rsidRPr="00157FD1" w:rsidRDefault="00F65CE2" w:rsidP="00F65CE2">
            <w:pPr>
              <w:pStyle w:val="NormBold"/>
              <w:rPr>
                <w:b w:val="0"/>
                <w:bCs/>
                <w:sz w:val="22"/>
              </w:rPr>
            </w:pPr>
            <w:r w:rsidRPr="00157FD1">
              <w:rPr>
                <w:b w:val="0"/>
                <w:bCs/>
              </w:rPr>
              <w:t>N</w:t>
            </w:r>
            <w:r>
              <w:rPr>
                <w:b w:val="0"/>
                <w:bCs/>
              </w:rPr>
              <w:t>so</w:t>
            </w:r>
          </w:p>
        </w:tc>
        <w:tc>
          <w:tcPr>
            <w:tcW w:w="5605" w:type="dxa"/>
          </w:tcPr>
          <w:p w14:paraId="7E2917CA" w14:textId="77777777" w:rsidR="00F65CE2" w:rsidRPr="00157FD1" w:rsidRDefault="00F65CE2" w:rsidP="00F65CE2">
            <w:pPr>
              <w:rPr>
                <w:bCs/>
                <w:kern w:val="28"/>
              </w:rPr>
            </w:pPr>
            <w:r w:rsidRPr="00157FD1">
              <w:rPr>
                <w:bCs/>
                <w:kern w:val="28"/>
              </w:rPr>
              <w:t xml:space="preserve">Number of </w:t>
            </w:r>
            <w:r>
              <w:rPr>
                <w:bCs/>
                <w:kern w:val="28"/>
              </w:rPr>
              <w:t>support service</w:t>
            </w:r>
            <w:r w:rsidRPr="00157FD1">
              <w:rPr>
                <w:bCs/>
                <w:kern w:val="28"/>
              </w:rPr>
              <w:t xml:space="preserve"> caused outages in month </w:t>
            </w:r>
            <w:r w:rsidRPr="00157FD1">
              <w:rPr>
                <w:bCs/>
              </w:rPr>
              <w:t>m</w:t>
            </w:r>
          </w:p>
        </w:tc>
      </w:tr>
      <w:tr w:rsidR="00F65CE2" w:rsidRPr="00157FD1" w14:paraId="7E2917CE" w14:textId="77777777">
        <w:tc>
          <w:tcPr>
            <w:tcW w:w="1235" w:type="dxa"/>
          </w:tcPr>
          <w:p w14:paraId="7E2917CC" w14:textId="77777777" w:rsidR="00F65CE2" w:rsidRPr="00157FD1" w:rsidRDefault="00F65CE2" w:rsidP="00F65CE2">
            <w:pPr>
              <w:pStyle w:val="NormBold"/>
              <w:rPr>
                <w:b w:val="0"/>
                <w:bCs/>
              </w:rPr>
            </w:pPr>
            <w:r w:rsidRPr="00157FD1">
              <w:rPr>
                <w:b w:val="0"/>
                <w:bCs/>
              </w:rPr>
              <w:t>N</w:t>
            </w:r>
            <w:r>
              <w:rPr>
                <w:b w:val="0"/>
                <w:bCs/>
              </w:rPr>
              <w:t>s</w:t>
            </w:r>
          </w:p>
        </w:tc>
        <w:tc>
          <w:tcPr>
            <w:tcW w:w="5605" w:type="dxa"/>
          </w:tcPr>
          <w:p w14:paraId="7E2917CD" w14:textId="376A040F" w:rsidR="00F65CE2" w:rsidRPr="00157FD1" w:rsidRDefault="00EB5D6B" w:rsidP="00EB5D6B">
            <w:pPr>
              <w:rPr>
                <w:bCs/>
                <w:kern w:val="28"/>
              </w:rPr>
            </w:pPr>
            <w:r>
              <w:rPr>
                <w:bCs/>
                <w:kern w:val="28"/>
              </w:rPr>
              <w:t>Normalization factor</w:t>
            </w:r>
            <w:r w:rsidRPr="00157FD1">
              <w:rPr>
                <w:bCs/>
                <w:kern w:val="28"/>
              </w:rPr>
              <w:t xml:space="preserve"> </w:t>
            </w:r>
            <w:r w:rsidR="00F65CE2">
              <w:rPr>
                <w:bCs/>
                <w:kern w:val="28"/>
              </w:rPr>
              <w:t>for</w:t>
            </w:r>
            <w:r w:rsidR="00F65CE2" w:rsidRPr="00157FD1">
              <w:rPr>
                <w:bCs/>
                <w:kern w:val="28"/>
              </w:rPr>
              <w:t xml:space="preserve"> month </w:t>
            </w:r>
            <w:r w:rsidR="00F65CE2" w:rsidRPr="00157FD1">
              <w:rPr>
                <w:bCs/>
              </w:rPr>
              <w:t>m</w:t>
            </w:r>
          </w:p>
        </w:tc>
      </w:tr>
    </w:tbl>
    <w:p w14:paraId="7E2917CF" w14:textId="77777777" w:rsidR="00F65CE2" w:rsidRPr="00157FD1" w:rsidRDefault="00F65CE2" w:rsidP="00F65CE2">
      <w:pPr>
        <w:pStyle w:val="ParSpacer"/>
      </w:pPr>
    </w:p>
    <w:p w14:paraId="7E2917D0" w14:textId="77777777" w:rsidR="00F65CE2" w:rsidRPr="00157FD1" w:rsidRDefault="00F65CE2">
      <w:pPr>
        <w:pStyle w:val="berschrift4"/>
      </w:pPr>
      <w:bookmarkStart w:id="318" w:name="_Toc137886494"/>
      <w:bookmarkStart w:id="319" w:name="_Toc200531254"/>
      <w:r w:rsidRPr="00157FD1">
        <w:t>Table 6.3</w:t>
      </w:r>
      <w:r>
        <w:noBreakHyphen/>
      </w:r>
      <w:r w:rsidRPr="00157FD1">
        <w:t>2</w:t>
      </w:r>
      <w:r w:rsidRPr="00157FD1">
        <w:tab/>
      </w:r>
      <w:r>
        <w:t>SSO</w:t>
      </w:r>
      <w:r w:rsidRPr="00157FD1">
        <w:t xml:space="preserve"> Measurement Identifiers and Formulas</w:t>
      </w:r>
      <w:bookmarkEnd w:id="318"/>
      <w:bookmarkEnd w:id="319"/>
    </w:p>
    <w:p w14:paraId="7E2917D1" w14:textId="77777777" w:rsidR="00F65CE2" w:rsidRPr="00157FD1" w:rsidRDefault="00F65CE2" w:rsidP="00F65CE2">
      <w:pPr>
        <w:pStyle w:val="ParSpacer"/>
      </w:pPr>
    </w:p>
    <w:tbl>
      <w:tblPr>
        <w:tblW w:w="6840" w:type="dxa"/>
        <w:tblInd w:w="2538" w:type="dxa"/>
        <w:tblLayout w:type="fixed"/>
        <w:tblCellMar>
          <w:left w:w="29" w:type="dxa"/>
          <w:right w:w="29" w:type="dxa"/>
        </w:tblCellMar>
        <w:tblLook w:val="0000" w:firstRow="0" w:lastRow="0" w:firstColumn="0" w:lastColumn="0" w:noHBand="0" w:noVBand="0"/>
      </w:tblPr>
      <w:tblGrid>
        <w:gridCol w:w="1229"/>
        <w:gridCol w:w="2718"/>
        <w:gridCol w:w="2893"/>
      </w:tblGrid>
      <w:tr w:rsidR="00F65CE2" w:rsidRPr="00157FD1" w14:paraId="7E2917D5" w14:textId="77777777">
        <w:tc>
          <w:tcPr>
            <w:tcW w:w="1229" w:type="dxa"/>
            <w:tcBorders>
              <w:bottom w:val="single" w:sz="8" w:space="0" w:color="auto"/>
            </w:tcBorders>
          </w:tcPr>
          <w:p w14:paraId="7E2917D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2718" w:type="dxa"/>
            <w:tcBorders>
              <w:bottom w:val="single" w:sz="8" w:space="0" w:color="auto"/>
            </w:tcBorders>
          </w:tcPr>
          <w:p w14:paraId="7E2917D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Title</w:t>
            </w:r>
          </w:p>
        </w:tc>
        <w:tc>
          <w:tcPr>
            <w:tcW w:w="2893" w:type="dxa"/>
            <w:tcBorders>
              <w:bottom w:val="single" w:sz="8" w:space="0" w:color="auto"/>
            </w:tcBorders>
          </w:tcPr>
          <w:p w14:paraId="7E2917D4"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Formula</w:t>
            </w:r>
          </w:p>
        </w:tc>
      </w:tr>
      <w:tr w:rsidR="00F65CE2" w:rsidRPr="00157FD1" w14:paraId="7E2917D9" w14:textId="77777777">
        <w:tc>
          <w:tcPr>
            <w:tcW w:w="1229" w:type="dxa"/>
            <w:tcBorders>
              <w:top w:val="single" w:sz="8" w:space="0" w:color="auto"/>
            </w:tcBorders>
          </w:tcPr>
          <w:p w14:paraId="7E2917D6" w14:textId="77777777" w:rsidR="00F65CE2" w:rsidRPr="00157FD1" w:rsidRDefault="00F65CE2">
            <w:pPr>
              <w:pStyle w:val="NormBold"/>
              <w:rPr>
                <w:b w:val="0"/>
                <w:bCs/>
              </w:rPr>
            </w:pPr>
            <w:r>
              <w:rPr>
                <w:b w:val="0"/>
                <w:bCs/>
              </w:rPr>
              <w:t>SSO</w:t>
            </w:r>
          </w:p>
        </w:tc>
        <w:tc>
          <w:tcPr>
            <w:tcW w:w="2718" w:type="dxa"/>
            <w:tcBorders>
              <w:top w:val="single" w:sz="8" w:space="0" w:color="auto"/>
            </w:tcBorders>
          </w:tcPr>
          <w:p w14:paraId="7E2917D7" w14:textId="77777777" w:rsidR="00F65CE2" w:rsidRPr="00157FD1" w:rsidRDefault="00F65CE2">
            <w:pPr>
              <w:rPr>
                <w:bCs/>
                <w:kern w:val="28"/>
              </w:rPr>
            </w:pPr>
            <w:r>
              <w:rPr>
                <w:bCs/>
              </w:rPr>
              <w:t>Support Service</w:t>
            </w:r>
            <w:r w:rsidRPr="00157FD1">
              <w:rPr>
                <w:bCs/>
              </w:rPr>
              <w:t xml:space="preserve"> </w:t>
            </w:r>
            <w:r>
              <w:rPr>
                <w:bCs/>
              </w:rPr>
              <w:t>c</w:t>
            </w:r>
            <w:r w:rsidRPr="00157FD1">
              <w:rPr>
                <w:bCs/>
              </w:rPr>
              <w:t xml:space="preserve">aused </w:t>
            </w:r>
            <w:r>
              <w:rPr>
                <w:bCs/>
              </w:rPr>
              <w:t>o</w:t>
            </w:r>
            <w:r w:rsidRPr="00157FD1">
              <w:rPr>
                <w:bCs/>
              </w:rPr>
              <w:t xml:space="preserve">utage </w:t>
            </w:r>
            <w:r>
              <w:rPr>
                <w:bCs/>
              </w:rPr>
              <w:t>f</w:t>
            </w:r>
            <w:r w:rsidRPr="00157FD1">
              <w:rPr>
                <w:bCs/>
              </w:rPr>
              <w:t xml:space="preserve">requency </w:t>
            </w:r>
            <w:r>
              <w:rPr>
                <w:bCs/>
              </w:rPr>
              <w:t>p</w:t>
            </w:r>
            <w:r w:rsidRPr="00157FD1">
              <w:rPr>
                <w:bCs/>
              </w:rPr>
              <w:t>ercent</w:t>
            </w:r>
          </w:p>
        </w:tc>
        <w:tc>
          <w:tcPr>
            <w:tcW w:w="2893" w:type="dxa"/>
            <w:tcBorders>
              <w:top w:val="single" w:sz="8" w:space="0" w:color="auto"/>
            </w:tcBorders>
          </w:tcPr>
          <w:p w14:paraId="7E2917D8" w14:textId="77777777" w:rsidR="00F65CE2" w:rsidRPr="00157FD1" w:rsidRDefault="00F65CE2">
            <w:pPr>
              <w:pStyle w:val="NormBold"/>
              <w:rPr>
                <w:b w:val="0"/>
                <w:bCs/>
              </w:rPr>
            </w:pPr>
            <w:r w:rsidRPr="00157FD1">
              <w:rPr>
                <w:b w:val="0"/>
                <w:bCs/>
              </w:rPr>
              <w:t>100 x (N</w:t>
            </w:r>
            <w:r>
              <w:rPr>
                <w:b w:val="0"/>
                <w:bCs/>
                <w:iCs/>
              </w:rPr>
              <w:t>so</w:t>
            </w:r>
            <w:r w:rsidRPr="00157FD1">
              <w:rPr>
                <w:b w:val="0"/>
                <w:bCs/>
                <w:i/>
              </w:rPr>
              <w:t>/</w:t>
            </w:r>
            <w:r w:rsidRPr="00157FD1">
              <w:rPr>
                <w:b w:val="0"/>
                <w:bCs/>
              </w:rPr>
              <w:t>N</w:t>
            </w:r>
            <w:r>
              <w:rPr>
                <w:b w:val="0"/>
                <w:bCs/>
                <w:kern w:val="0"/>
              </w:rPr>
              <w:t>s</w:t>
            </w:r>
            <w:r w:rsidRPr="00157FD1">
              <w:rPr>
                <w:b w:val="0"/>
                <w:bCs/>
              </w:rPr>
              <w:t>)</w:t>
            </w:r>
          </w:p>
        </w:tc>
      </w:tr>
    </w:tbl>
    <w:p w14:paraId="7E2917DA" w14:textId="77777777" w:rsidR="00F65CE2" w:rsidRPr="00157FD1" w:rsidRDefault="00F65CE2">
      <w:pPr>
        <w:pStyle w:val="ParSpacer"/>
        <w:rPr>
          <w:kern w:val="28"/>
        </w:rPr>
      </w:pPr>
    </w:p>
    <w:p w14:paraId="7E2917DB" w14:textId="77777777" w:rsidR="00F65CE2" w:rsidRPr="00157FD1" w:rsidRDefault="00F65CE2">
      <w:pPr>
        <w:pStyle w:val="BodyTextTab0"/>
      </w:pPr>
      <w:r w:rsidRPr="00157FD1">
        <w:t>e)</w:t>
      </w:r>
      <w:r w:rsidRPr="00157FD1">
        <w:tab/>
        <w:t>Reported Data and Format</w:t>
      </w:r>
    </w:p>
    <w:p w14:paraId="7E2917DC" w14:textId="77777777" w:rsidR="00F65CE2" w:rsidRPr="00157FD1" w:rsidRDefault="00F65CE2" w:rsidP="00F65CE2">
      <w:pPr>
        <w:pStyle w:val="BodyTextTab1"/>
        <w:ind w:right="-180"/>
      </w:pPr>
      <w:r w:rsidRPr="00157FD1">
        <w:t>1)</w:t>
      </w:r>
      <w:r w:rsidRPr="00157FD1">
        <w:tab/>
        <w:t>Monthly data shall be reported per the frequency and method noted in Sections 3.5.2 and 4.2.2 of this document.</w:t>
      </w:r>
    </w:p>
    <w:p w14:paraId="7E2917DD" w14:textId="77777777" w:rsidR="00F65CE2" w:rsidRPr="00157FD1" w:rsidRDefault="00F65CE2" w:rsidP="00F65CE2">
      <w:pPr>
        <w:pStyle w:val="BodyTextTab1"/>
        <w:ind w:right="-180"/>
      </w:pPr>
      <w:r w:rsidRPr="00157FD1">
        <w:t>2)</w:t>
      </w:r>
      <w:r w:rsidRPr="00157FD1">
        <w:tab/>
        <w:t xml:space="preserve">The </w:t>
      </w:r>
      <w:r>
        <w:t>SSO</w:t>
      </w:r>
      <w:r w:rsidRPr="00157FD1">
        <w:t xml:space="preserve"> measurement shall be reported for each month and each product category with data elements, or equivalent as defined by the TL 9000 Administrator, shown in Table 6.3</w:t>
      </w:r>
      <w:r>
        <w:noBreakHyphen/>
      </w:r>
      <w:r w:rsidRPr="00157FD1">
        <w:t>3.</w:t>
      </w:r>
    </w:p>
    <w:p w14:paraId="7E2917DE" w14:textId="77777777" w:rsidR="00F65CE2" w:rsidRPr="00157FD1" w:rsidRDefault="00F65CE2">
      <w:pPr>
        <w:pStyle w:val="ParSpacer"/>
        <w:rPr>
          <w:kern w:val="28"/>
        </w:rPr>
      </w:pPr>
    </w:p>
    <w:p w14:paraId="7E2917DF" w14:textId="77777777" w:rsidR="00F65CE2" w:rsidRPr="00157FD1" w:rsidRDefault="00F65CE2">
      <w:pPr>
        <w:pStyle w:val="berschrift4"/>
      </w:pPr>
      <w:bookmarkStart w:id="320" w:name="_Toc137886495"/>
      <w:bookmarkStart w:id="321" w:name="_Toc200531255"/>
      <w:r w:rsidRPr="00157FD1">
        <w:t>Table 6.3</w:t>
      </w:r>
      <w:r>
        <w:noBreakHyphen/>
      </w:r>
      <w:r w:rsidRPr="00157FD1">
        <w:t>3</w:t>
      </w:r>
      <w:r w:rsidRPr="00157FD1">
        <w:tab/>
      </w:r>
      <w:r>
        <w:t>SSO</w:t>
      </w:r>
      <w:r w:rsidRPr="00157FD1">
        <w:t xml:space="preserve"> Data Table</w:t>
      </w:r>
      <w:bookmarkEnd w:id="320"/>
      <w:bookmarkEnd w:id="321"/>
      <w:r w:rsidRPr="00157FD1">
        <w:t xml:space="preserve"> </w:t>
      </w:r>
    </w:p>
    <w:p w14:paraId="7E2917E0"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639"/>
        <w:gridCol w:w="5201"/>
      </w:tblGrid>
      <w:tr w:rsidR="00F65CE2" w:rsidRPr="00157FD1" w14:paraId="7E2917E3" w14:textId="77777777">
        <w:tc>
          <w:tcPr>
            <w:tcW w:w="1639" w:type="dxa"/>
            <w:tcBorders>
              <w:bottom w:val="single" w:sz="8" w:space="0" w:color="auto"/>
            </w:tcBorders>
          </w:tcPr>
          <w:p w14:paraId="7E2917E1"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201" w:type="dxa"/>
            <w:tcBorders>
              <w:bottom w:val="single" w:sz="8" w:space="0" w:color="auto"/>
            </w:tcBorders>
          </w:tcPr>
          <w:p w14:paraId="7E2917E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7E6" w14:textId="77777777">
        <w:tc>
          <w:tcPr>
            <w:tcW w:w="1639" w:type="dxa"/>
          </w:tcPr>
          <w:p w14:paraId="7E2917E4" w14:textId="77777777" w:rsidR="00F65CE2" w:rsidRPr="00157FD1" w:rsidRDefault="00F65CE2">
            <w:pPr>
              <w:rPr>
                <w:kern w:val="28"/>
              </w:rPr>
            </w:pPr>
            <w:r w:rsidRPr="00157FD1">
              <w:rPr>
                <w:kern w:val="28"/>
              </w:rPr>
              <w:t>MeasurementID</w:t>
            </w:r>
          </w:p>
        </w:tc>
        <w:tc>
          <w:tcPr>
            <w:tcW w:w="5201" w:type="dxa"/>
          </w:tcPr>
          <w:p w14:paraId="7E2917E5" w14:textId="77777777" w:rsidR="00F65CE2" w:rsidRPr="00157FD1" w:rsidRDefault="00F65CE2">
            <w:pPr>
              <w:rPr>
                <w:kern w:val="28"/>
              </w:rPr>
            </w:pPr>
            <w:r>
              <w:rPr>
                <w:kern w:val="28"/>
              </w:rPr>
              <w:t>SSO</w:t>
            </w:r>
          </w:p>
        </w:tc>
      </w:tr>
      <w:tr w:rsidR="00F65CE2" w:rsidRPr="00157FD1" w14:paraId="7E2917E9" w14:textId="77777777">
        <w:tc>
          <w:tcPr>
            <w:tcW w:w="1639" w:type="dxa"/>
          </w:tcPr>
          <w:p w14:paraId="7E2917E7" w14:textId="77777777" w:rsidR="00F65CE2" w:rsidRPr="00157FD1" w:rsidRDefault="00F65CE2">
            <w:r w:rsidRPr="00157FD1">
              <w:rPr>
                <w:kern w:val="28"/>
              </w:rPr>
              <w:t>N</w:t>
            </w:r>
            <w:r>
              <w:rPr>
                <w:kern w:val="28"/>
              </w:rPr>
              <w:t>so</w:t>
            </w:r>
          </w:p>
        </w:tc>
        <w:tc>
          <w:tcPr>
            <w:tcW w:w="5201" w:type="dxa"/>
          </w:tcPr>
          <w:p w14:paraId="7E2917E8" w14:textId="77777777" w:rsidR="00F65CE2" w:rsidRPr="00157FD1" w:rsidRDefault="00F65CE2" w:rsidP="00F65CE2">
            <w:r w:rsidRPr="00157FD1">
              <w:rPr>
                <w:kern w:val="28"/>
              </w:rPr>
              <w:t xml:space="preserve">Number of </w:t>
            </w:r>
            <w:r>
              <w:rPr>
                <w:kern w:val="28"/>
              </w:rPr>
              <w:t>support service</w:t>
            </w:r>
            <w:r w:rsidRPr="00157FD1">
              <w:rPr>
                <w:kern w:val="28"/>
              </w:rPr>
              <w:t xml:space="preserve"> caused outages</w:t>
            </w:r>
          </w:p>
        </w:tc>
      </w:tr>
      <w:tr w:rsidR="00F65CE2" w:rsidRPr="00157FD1" w14:paraId="7E2917EC" w14:textId="77777777">
        <w:tc>
          <w:tcPr>
            <w:tcW w:w="1639" w:type="dxa"/>
          </w:tcPr>
          <w:p w14:paraId="7E2917EA" w14:textId="77777777" w:rsidR="00F65CE2" w:rsidRPr="00157FD1" w:rsidRDefault="00F65CE2">
            <w:r w:rsidRPr="00157FD1">
              <w:rPr>
                <w:kern w:val="28"/>
              </w:rPr>
              <w:t>N</w:t>
            </w:r>
            <w:r>
              <w:t>s</w:t>
            </w:r>
          </w:p>
        </w:tc>
        <w:tc>
          <w:tcPr>
            <w:tcW w:w="5201" w:type="dxa"/>
          </w:tcPr>
          <w:p w14:paraId="7E2917EB" w14:textId="19882AE1" w:rsidR="00F65CE2" w:rsidRPr="00157FD1" w:rsidRDefault="00EB5D6B" w:rsidP="00EB5D6B">
            <w:r>
              <w:rPr>
                <w:kern w:val="28"/>
              </w:rPr>
              <w:t>N</w:t>
            </w:r>
            <w:r w:rsidR="00F65CE2">
              <w:rPr>
                <w:kern w:val="28"/>
              </w:rPr>
              <w:t xml:space="preserve">ormalization </w:t>
            </w:r>
            <w:r>
              <w:rPr>
                <w:kern w:val="28"/>
              </w:rPr>
              <w:t>Factor</w:t>
            </w:r>
          </w:p>
        </w:tc>
      </w:tr>
    </w:tbl>
    <w:p w14:paraId="7E2917ED" w14:textId="77777777" w:rsidR="00F65CE2" w:rsidRPr="00157FD1" w:rsidRDefault="00F65CE2" w:rsidP="00F65CE2">
      <w:pPr>
        <w:pStyle w:val="ParSpacer"/>
        <w:rPr>
          <w:kern w:val="28"/>
        </w:rPr>
      </w:pPr>
    </w:p>
    <w:p w14:paraId="7E2917EE" w14:textId="77777777" w:rsidR="00F65CE2" w:rsidRPr="00E16C3A" w:rsidRDefault="00F65CE2" w:rsidP="00F65CE2">
      <w:pPr>
        <w:pStyle w:val="ParSpacer"/>
      </w:pPr>
    </w:p>
    <w:p w14:paraId="7E2917EF" w14:textId="77777777" w:rsidR="00F65CE2" w:rsidRPr="00157FD1" w:rsidRDefault="00F65CE2" w:rsidP="00F65CE2">
      <w:pPr>
        <w:pStyle w:val="berschrift3"/>
        <w:numPr>
          <w:ilvl w:val="0"/>
          <w:numId w:val="0"/>
        </w:numPr>
        <w:ind w:left="2160"/>
      </w:pPr>
      <w:r w:rsidRPr="00157FD1">
        <w:t>6.3.5</w:t>
      </w:r>
      <w:r w:rsidRPr="00157FD1">
        <w:tab/>
        <w:t>Sources of Data</w:t>
      </w:r>
    </w:p>
    <w:p w14:paraId="7E2917F0" w14:textId="77777777" w:rsidR="00F65CE2" w:rsidRDefault="00F65CE2" w:rsidP="00F65CE2">
      <w:pPr>
        <w:pStyle w:val="BodyText"/>
        <w:rPr>
          <w:kern w:val="28"/>
        </w:rPr>
      </w:pPr>
      <w:r w:rsidRPr="00157FD1">
        <w:rPr>
          <w:kern w:val="28"/>
        </w:rPr>
        <w:t xml:space="preserve">Data for the </w:t>
      </w:r>
      <w:r>
        <w:rPr>
          <w:kern w:val="28"/>
        </w:rPr>
        <w:t>SSO</w:t>
      </w:r>
      <w:r w:rsidRPr="00157FD1">
        <w:rPr>
          <w:kern w:val="28"/>
        </w:rPr>
        <w:t xml:space="preserve"> measurement are derived from information provided by customers and</w:t>
      </w:r>
      <w:r>
        <w:rPr>
          <w:kern w:val="28"/>
        </w:rPr>
        <w:t>/or</w:t>
      </w:r>
      <w:r w:rsidRPr="00157FD1">
        <w:rPr>
          <w:kern w:val="28"/>
        </w:rPr>
        <w:t xml:space="preserve"> from analysis by the organization.</w:t>
      </w:r>
    </w:p>
    <w:p w14:paraId="7E2917F1" w14:textId="47406E58" w:rsidR="00F65CE2" w:rsidRPr="00242AD2" w:rsidRDefault="00F65CE2" w:rsidP="00F65CE2">
      <w:pPr>
        <w:pStyle w:val="BodyText"/>
        <w:rPr>
          <w:kern w:val="28"/>
        </w:rPr>
      </w:pPr>
      <w:r w:rsidRPr="00242AD2">
        <w:rPr>
          <w:szCs w:val="22"/>
        </w:rPr>
        <w:t xml:space="preserve">Where the </w:t>
      </w:r>
      <w:r w:rsidR="00C22EC4">
        <w:rPr>
          <w:szCs w:val="22"/>
        </w:rPr>
        <w:t>o</w:t>
      </w:r>
      <w:r w:rsidR="00C22EC4" w:rsidRPr="00242AD2">
        <w:rPr>
          <w:szCs w:val="22"/>
        </w:rPr>
        <w:t xml:space="preserve">rganization </w:t>
      </w:r>
      <w:r w:rsidRPr="00242AD2">
        <w:rPr>
          <w:szCs w:val="22"/>
        </w:rPr>
        <w:t xml:space="preserve">is dependent on </w:t>
      </w:r>
      <w:r w:rsidR="00C22EC4">
        <w:rPr>
          <w:szCs w:val="22"/>
        </w:rPr>
        <w:t>c</w:t>
      </w:r>
      <w:r w:rsidR="00C22EC4" w:rsidRPr="00242AD2">
        <w:rPr>
          <w:szCs w:val="22"/>
        </w:rPr>
        <w:t xml:space="preserve">ustomers </w:t>
      </w:r>
      <w:r w:rsidRPr="00242AD2">
        <w:rPr>
          <w:szCs w:val="22"/>
        </w:rPr>
        <w:t>for outage data:</w:t>
      </w:r>
    </w:p>
    <w:p w14:paraId="7E2917F2" w14:textId="77777777" w:rsidR="00F65CE2" w:rsidRPr="00157FD1" w:rsidRDefault="00F65CE2">
      <w:pPr>
        <w:pStyle w:val="BodyTextTab0"/>
      </w:pPr>
      <w:r w:rsidRPr="00157FD1">
        <w:t>a)</w:t>
      </w:r>
      <w:r w:rsidRPr="00157FD1">
        <w:tab/>
        <w:t xml:space="preserve">Customers </w:t>
      </w:r>
    </w:p>
    <w:p w14:paraId="7E2917F3" w14:textId="77777777" w:rsidR="00F65CE2" w:rsidRPr="00157FD1" w:rsidRDefault="00F65CE2">
      <w:pPr>
        <w:pStyle w:val="BodyTextTab1"/>
      </w:pPr>
      <w:r w:rsidRPr="00157FD1">
        <w:t>1)</w:t>
      </w:r>
      <w:r w:rsidRPr="00157FD1">
        <w:tab/>
        <w:t>report, via agreed methods, all outage data and system population of their end users to the organization.</w:t>
      </w:r>
    </w:p>
    <w:p w14:paraId="7E2917F4" w14:textId="77777777" w:rsidR="00F65CE2" w:rsidRPr="00157FD1" w:rsidRDefault="00F65CE2">
      <w:pPr>
        <w:pStyle w:val="BodyTextTab0"/>
      </w:pPr>
      <w:r w:rsidRPr="00157FD1">
        <w:t>b)</w:t>
      </w:r>
      <w:r w:rsidRPr="00157FD1">
        <w:tab/>
        <w:t xml:space="preserve">Organizations </w:t>
      </w:r>
    </w:p>
    <w:p w14:paraId="7E2917F5" w14:textId="77777777" w:rsidR="00F65CE2" w:rsidRPr="00157FD1" w:rsidRDefault="00F65CE2">
      <w:pPr>
        <w:pStyle w:val="BodyTextTab1"/>
      </w:pPr>
      <w:r w:rsidRPr="00157FD1">
        <w:t>1)</w:t>
      </w:r>
      <w:r w:rsidRPr="00157FD1">
        <w:tab/>
        <w:t>receive and record outage related data, and</w:t>
      </w:r>
    </w:p>
    <w:p w14:paraId="7E2917F6" w14:textId="77777777" w:rsidR="00F65CE2" w:rsidRPr="00157FD1" w:rsidRDefault="00F65CE2">
      <w:pPr>
        <w:pStyle w:val="BodyTextTab1"/>
      </w:pPr>
      <w:r w:rsidRPr="00157FD1">
        <w:t>2)</w:t>
      </w:r>
      <w:r w:rsidRPr="00157FD1">
        <w:tab/>
        <w:t>receive and record number of systems.</w:t>
      </w:r>
    </w:p>
    <w:p w14:paraId="7E2917F7" w14:textId="77777777" w:rsidR="00F65CE2" w:rsidRPr="00157FD1" w:rsidRDefault="00F65CE2" w:rsidP="00F65CE2">
      <w:pPr>
        <w:pStyle w:val="BodyText"/>
      </w:pPr>
      <w:r w:rsidRPr="00157FD1">
        <w:t>If the customer does not supply outage data, then the organization is not responsible for reporting this measurement. When the customer supplied normalization information is insufficient, organizations may calculate the normalizing information based on internal shipment or billing records for products within the scope of the applicable registration and according to the Measurement Applicability Table (</w:t>
      </w:r>
      <w:r>
        <w:t>Normalization Units</w:t>
      </w:r>
      <w:r w:rsidRPr="00157FD1">
        <w:t>), Appendix A, Table</w:t>
      </w:r>
      <w:r>
        <w:t> </w:t>
      </w:r>
      <w:r w:rsidRPr="00157FD1">
        <w:t>A</w:t>
      </w:r>
      <w:r>
        <w:noBreakHyphen/>
      </w:r>
      <w:r w:rsidRPr="00157FD1">
        <w:t>2.</w:t>
      </w:r>
    </w:p>
    <w:p w14:paraId="7E2917F8" w14:textId="77777777" w:rsidR="00F65CE2" w:rsidRDefault="00F65CE2">
      <w:pPr>
        <w:pStyle w:val="ParSpacer"/>
        <w:rPr>
          <w:kern w:val="28"/>
        </w:rPr>
      </w:pPr>
    </w:p>
    <w:p w14:paraId="7E2917F9" w14:textId="77777777" w:rsidR="00F65CE2" w:rsidRPr="006420BD" w:rsidRDefault="00F65CE2" w:rsidP="00F65CE2">
      <w:pPr>
        <w:pStyle w:val="BodyText"/>
      </w:pPr>
      <w:r w:rsidRPr="006420BD">
        <w:t>Where the Organization has direct access to outage data:</w:t>
      </w:r>
    </w:p>
    <w:p w14:paraId="7E2917FA" w14:textId="77777777" w:rsidR="00F65CE2" w:rsidRPr="006420BD" w:rsidRDefault="00F65CE2" w:rsidP="00F65CE2">
      <w:pPr>
        <w:pStyle w:val="BodyTextTab0"/>
        <w:rPr>
          <w:bCs/>
        </w:rPr>
      </w:pPr>
      <w:r>
        <w:t>c)</w:t>
      </w:r>
      <w:r>
        <w:tab/>
      </w:r>
      <w:r w:rsidRPr="006420BD">
        <w:t>Organizations</w:t>
      </w:r>
    </w:p>
    <w:p w14:paraId="7E2917FB" w14:textId="77777777" w:rsidR="00F65CE2" w:rsidRPr="006420BD" w:rsidRDefault="00F65CE2" w:rsidP="00F65CE2">
      <w:pPr>
        <w:pStyle w:val="BodyTextTab1"/>
      </w:pPr>
      <w:r>
        <w:lastRenderedPageBreak/>
        <w:t>1)</w:t>
      </w:r>
      <w:r>
        <w:tab/>
      </w:r>
      <w:r w:rsidRPr="006420BD">
        <w:t>record outage-related data from their internal network monitoring systems and/or receive data directly from customers.</w:t>
      </w:r>
    </w:p>
    <w:p w14:paraId="7E2917FC" w14:textId="77777777" w:rsidR="00F65CE2" w:rsidRPr="006420BD" w:rsidRDefault="00F65CE2" w:rsidP="00F65CE2">
      <w:pPr>
        <w:pStyle w:val="ParSpacer"/>
      </w:pPr>
    </w:p>
    <w:p w14:paraId="7E2917FD" w14:textId="77777777" w:rsidR="00F65CE2" w:rsidRPr="006420BD" w:rsidRDefault="00F65CE2" w:rsidP="00F65CE2">
      <w:pPr>
        <w:pStyle w:val="BodyText"/>
        <w:rPr>
          <w:rFonts w:cs="Arial"/>
          <w:bCs/>
          <w:szCs w:val="20"/>
        </w:rPr>
      </w:pPr>
      <w:r w:rsidRPr="006420BD">
        <w:rPr>
          <w:rFonts w:cs="Arial"/>
          <w:bCs/>
          <w:szCs w:val="20"/>
        </w:rPr>
        <w:t>The Organization may calculate the normalizing information based on internal records for products within the scope of the applicable reg</w:t>
      </w:r>
      <w:r>
        <w:rPr>
          <w:rFonts w:cs="Arial"/>
          <w:bCs/>
          <w:szCs w:val="20"/>
        </w:rPr>
        <w:t xml:space="preserve">istration and according to the </w:t>
      </w:r>
      <w:r w:rsidRPr="006420BD">
        <w:rPr>
          <w:rFonts w:cs="Arial"/>
          <w:bCs/>
          <w:szCs w:val="20"/>
        </w:rPr>
        <w:t>Measurement</w:t>
      </w:r>
      <w:r>
        <w:rPr>
          <w:rFonts w:cs="Arial"/>
          <w:bCs/>
          <w:szCs w:val="20"/>
        </w:rPr>
        <w:t xml:space="preserve"> Applicability Table (Normalization</w:t>
      </w:r>
      <w:r w:rsidRPr="006420BD">
        <w:rPr>
          <w:rFonts w:cs="Arial"/>
          <w:bCs/>
          <w:szCs w:val="20"/>
        </w:rPr>
        <w:t xml:space="preserve"> Units), Appendix A, </w:t>
      </w:r>
      <w:r>
        <w:rPr>
          <w:rFonts w:cs="Arial"/>
          <w:bCs/>
          <w:szCs w:val="20"/>
        </w:rPr>
        <w:t>Table A</w:t>
      </w:r>
      <w:r>
        <w:rPr>
          <w:rFonts w:cs="Arial"/>
          <w:bCs/>
          <w:szCs w:val="20"/>
        </w:rPr>
        <w:noBreakHyphen/>
        <w:t>2</w:t>
      </w:r>
      <w:r w:rsidRPr="006420BD">
        <w:rPr>
          <w:rFonts w:cs="Arial"/>
          <w:bCs/>
          <w:szCs w:val="20"/>
        </w:rPr>
        <w:t>.</w:t>
      </w:r>
    </w:p>
    <w:p w14:paraId="7E2917FE" w14:textId="77777777" w:rsidR="00F65CE2" w:rsidRPr="00157FD1" w:rsidRDefault="00F65CE2" w:rsidP="00F65CE2">
      <w:pPr>
        <w:pStyle w:val="BodyText"/>
        <w:rPr>
          <w:kern w:val="28"/>
        </w:rPr>
      </w:pPr>
    </w:p>
    <w:p w14:paraId="7E2917FF" w14:textId="77777777" w:rsidR="00F65CE2" w:rsidRPr="00157FD1" w:rsidRDefault="00F65CE2" w:rsidP="00F65CE2">
      <w:pPr>
        <w:pStyle w:val="berschrift3"/>
      </w:pPr>
      <w:r w:rsidRPr="00157FD1">
        <w:t>6.3.6</w:t>
      </w:r>
      <w:r w:rsidRPr="00157FD1">
        <w:tab/>
        <w:t>Examples</w:t>
      </w:r>
    </w:p>
    <w:p w14:paraId="7E291800" w14:textId="0DD5F4DF" w:rsidR="00F65CE2" w:rsidRPr="00157FD1" w:rsidRDefault="00F65CE2" w:rsidP="00F65CE2">
      <w:pPr>
        <w:pStyle w:val="BodyText"/>
        <w:rPr>
          <w:kern w:val="28"/>
        </w:rPr>
      </w:pPr>
      <w:r w:rsidRPr="00157FD1">
        <w:t xml:space="preserve">Examples for applying the </w:t>
      </w:r>
      <w:r>
        <w:t>SSO</w:t>
      </w:r>
      <w:r w:rsidRPr="00157FD1">
        <w:t xml:space="preserve"> measurements are located on the TL 9000 website (</w:t>
      </w:r>
      <w:r>
        <w:t>tl9000.org/links.html</w:t>
      </w:r>
      <w:r w:rsidRPr="00157FD1">
        <w:t>).</w:t>
      </w:r>
    </w:p>
    <w:p w14:paraId="7E291801" w14:textId="641FCCC0" w:rsidR="00F65CE2" w:rsidRPr="00242AD2" w:rsidRDefault="00F65CE2" w:rsidP="00F65CE2">
      <w:pPr>
        <w:pStyle w:val="berschrift2"/>
        <w:rPr>
          <w:noProof w:val="0"/>
        </w:rPr>
      </w:pPr>
      <w:r>
        <w:br w:type="page"/>
      </w:r>
      <w:bookmarkStart w:id="322" w:name="_Toc200530989"/>
      <w:r>
        <w:rPr>
          <w:noProof w:val="0"/>
        </w:rPr>
        <w:lastRenderedPageBreak/>
        <w:t>6.4</w:t>
      </w:r>
      <w:r w:rsidRPr="00157FD1">
        <w:rPr>
          <w:noProof w:val="0"/>
        </w:rPr>
        <w:tab/>
      </w:r>
      <w:r>
        <w:t>Mean</w:t>
      </w:r>
      <w:r w:rsidR="00267FEC">
        <w:t xml:space="preserve"> Time </w:t>
      </w:r>
      <w:r>
        <w:t>To Restore Service</w:t>
      </w:r>
      <w:r w:rsidRPr="00B92FA0">
        <w:t xml:space="preserve"> </w:t>
      </w:r>
      <w:r w:rsidRPr="00D5601C">
        <w:rPr>
          <w:sz w:val="24"/>
          <w:szCs w:val="24"/>
        </w:rPr>
        <w:t>(MTRS)</w:t>
      </w:r>
      <w:bookmarkEnd w:id="322"/>
    </w:p>
    <w:p w14:paraId="7E291802" w14:textId="77777777" w:rsidR="00F65CE2" w:rsidRPr="00157FD1" w:rsidRDefault="00F65CE2" w:rsidP="00F65CE2">
      <w:pPr>
        <w:pStyle w:val="ParSpacer"/>
      </w:pPr>
    </w:p>
    <w:p w14:paraId="7E291803" w14:textId="77777777" w:rsidR="00F65CE2" w:rsidRPr="00157FD1" w:rsidRDefault="00F65CE2" w:rsidP="00F65CE2">
      <w:pPr>
        <w:pStyle w:val="berschrift3"/>
        <w:rPr>
          <w:rStyle w:val="StyleHeading3Kernat14ptChar"/>
        </w:rPr>
      </w:pPr>
      <w:r>
        <w:t>6.4</w:t>
      </w:r>
      <w:r w:rsidRPr="00157FD1">
        <w:t>.1</w:t>
      </w:r>
      <w:r w:rsidRPr="00157FD1">
        <w:rPr>
          <w:rStyle w:val="StyleHeading3Kernat14ptChar"/>
        </w:rPr>
        <w:tab/>
      </w:r>
      <w:r w:rsidRPr="00B92FA0">
        <w:t xml:space="preserve">Description </w:t>
      </w:r>
      <w:r>
        <w:t>and Title</w:t>
      </w:r>
    </w:p>
    <w:p w14:paraId="7E291804" w14:textId="754C3509" w:rsidR="00F65CE2" w:rsidRPr="00157FD1" w:rsidRDefault="00F65CE2" w:rsidP="00F65CE2">
      <w:pPr>
        <w:pStyle w:val="BodyText"/>
      </w:pPr>
      <w:r w:rsidRPr="009D2B56">
        <w:t>Mean</w:t>
      </w:r>
      <w:r>
        <w:t xml:space="preserve"> Time to Restore Service (MTRS) measures the </w:t>
      </w:r>
      <w:r w:rsidRPr="009D2B56">
        <w:t xml:space="preserve">average service </w:t>
      </w:r>
      <w:r w:rsidR="00267FEC">
        <w:t>disruption</w:t>
      </w:r>
      <w:r w:rsidR="00267FEC" w:rsidRPr="009D2B56">
        <w:t xml:space="preserve"> </w:t>
      </w:r>
      <w:r w:rsidRPr="009D2B56">
        <w:t>duration</w:t>
      </w:r>
      <w:r>
        <w:t xml:space="preserve"> in the service provider’s production environment.</w:t>
      </w:r>
    </w:p>
    <w:p w14:paraId="7E291805" w14:textId="77777777" w:rsidR="00F65CE2" w:rsidRPr="00157FD1" w:rsidRDefault="00F65CE2" w:rsidP="00F65CE2">
      <w:pPr>
        <w:pStyle w:val="ParSpacer"/>
      </w:pPr>
    </w:p>
    <w:p w14:paraId="7E291806" w14:textId="77777777" w:rsidR="00F65CE2" w:rsidRPr="00157FD1" w:rsidRDefault="00F65CE2" w:rsidP="00F65CE2">
      <w:pPr>
        <w:pStyle w:val="berschrift3"/>
        <w:rPr>
          <w:rStyle w:val="StyleHeading3Kernat14ptChar"/>
        </w:rPr>
      </w:pPr>
      <w:r>
        <w:t>6.4</w:t>
      </w:r>
      <w:r w:rsidRPr="00157FD1">
        <w:t>.2</w:t>
      </w:r>
      <w:r w:rsidRPr="00157FD1">
        <w:rPr>
          <w:rStyle w:val="StyleHeading3Kernat14ptChar"/>
        </w:rPr>
        <w:tab/>
      </w:r>
      <w:r>
        <w:rPr>
          <w:rStyle w:val="StyleHeading3Kernat14ptChar"/>
        </w:rPr>
        <w:t>Purpose</w:t>
      </w:r>
    </w:p>
    <w:p w14:paraId="7E291807" w14:textId="0E497CC9" w:rsidR="00F65CE2" w:rsidRDefault="00F65CE2" w:rsidP="00F65CE2">
      <w:pPr>
        <w:pStyle w:val="BodyText"/>
      </w:pPr>
      <w:r w:rsidRPr="00F9319E">
        <w:t xml:space="preserve">MTRS </w:t>
      </w:r>
      <w:r w:rsidRPr="002F2B71">
        <w:t>measures</w:t>
      </w:r>
      <w:r w:rsidRPr="00F9319E">
        <w:t xml:space="preserve"> the service provider's efficiency in restoring service </w:t>
      </w:r>
      <w:r w:rsidR="00267FEC">
        <w:t xml:space="preserve">following </w:t>
      </w:r>
      <w:r w:rsidRPr="00F9319E">
        <w:t>disruptions and the effectiveness of their escalation processes</w:t>
      </w:r>
      <w:r w:rsidR="00267FEC">
        <w:t xml:space="preserve">. </w:t>
      </w:r>
      <w:r>
        <w:t xml:space="preserve"> </w:t>
      </w:r>
      <w:r w:rsidR="00267FEC">
        <w:t xml:space="preserve">MTRS </w:t>
      </w:r>
      <w:r>
        <w:t>is measured against the service provider’s own production infrastructure.</w:t>
      </w:r>
    </w:p>
    <w:p w14:paraId="7E291808" w14:textId="77777777" w:rsidR="00F65CE2" w:rsidRPr="00157FD1" w:rsidRDefault="00F65CE2" w:rsidP="00F65CE2">
      <w:pPr>
        <w:pStyle w:val="ParSpacer"/>
        <w:rPr>
          <w:kern w:val="28"/>
        </w:rPr>
      </w:pPr>
    </w:p>
    <w:p w14:paraId="7E291809" w14:textId="77777777" w:rsidR="00F65CE2" w:rsidRPr="00157FD1" w:rsidRDefault="00F65CE2" w:rsidP="00F65CE2">
      <w:pPr>
        <w:pStyle w:val="berschrift3"/>
        <w:rPr>
          <w:rStyle w:val="StyleHeading3Kernat14ptChar"/>
        </w:rPr>
      </w:pPr>
      <w:r>
        <w:t>6.4</w:t>
      </w:r>
      <w:r w:rsidRPr="00157FD1">
        <w:t>.</w:t>
      </w:r>
      <w:r>
        <w:t>3</w:t>
      </w:r>
      <w:r w:rsidRPr="00157FD1">
        <w:rPr>
          <w:rStyle w:val="StyleHeading3Kernat14ptChar"/>
        </w:rPr>
        <w:tab/>
        <w:t>Applicable Product Categories</w:t>
      </w:r>
    </w:p>
    <w:p w14:paraId="7E29180A" w14:textId="4FBF8F54" w:rsidR="00F65CE2" w:rsidRPr="00157FD1" w:rsidRDefault="00F65CE2" w:rsidP="00F65CE2">
      <w:pPr>
        <w:pStyle w:val="BodyText"/>
        <w:rPr>
          <w:kern w:val="28"/>
        </w:rPr>
      </w:pPr>
      <w:r w:rsidRPr="002F2B71">
        <w:t>The</w:t>
      </w:r>
      <w:r w:rsidRPr="003502D5">
        <w:t xml:space="preserve"> measurement </w:t>
      </w:r>
      <w:r>
        <w:t>applies to product categories</w:t>
      </w:r>
      <w:r w:rsidRPr="003502D5">
        <w:t xml:space="preserve"> </w:t>
      </w:r>
      <w:r w:rsidR="008D1769">
        <w:t>as shown in the</w:t>
      </w:r>
      <w:r w:rsidRPr="003502D5">
        <w:t xml:space="preserve"> in the </w:t>
      </w:r>
      <w:r w:rsidRPr="0093611F">
        <w:t>Measurement Applicability Table (Normalization Units), Appendix A, Table A-2</w:t>
      </w:r>
      <w:r>
        <w:t>.</w:t>
      </w:r>
    </w:p>
    <w:p w14:paraId="7E29180B" w14:textId="77777777" w:rsidR="00F65CE2" w:rsidRPr="00157FD1" w:rsidRDefault="00F65CE2" w:rsidP="00F65CE2">
      <w:pPr>
        <w:pStyle w:val="ParSpacer"/>
        <w:rPr>
          <w:kern w:val="28"/>
        </w:rPr>
      </w:pPr>
    </w:p>
    <w:p w14:paraId="7E29180C" w14:textId="77777777" w:rsidR="00F65CE2" w:rsidRPr="00157FD1" w:rsidRDefault="00F65CE2" w:rsidP="00F65CE2">
      <w:pPr>
        <w:pStyle w:val="berschrift3"/>
      </w:pPr>
      <w:r>
        <w:t>6.4</w:t>
      </w:r>
      <w:r w:rsidRPr="00157FD1">
        <w:t>.4</w:t>
      </w:r>
      <w:r w:rsidRPr="00157FD1">
        <w:tab/>
      </w:r>
      <w:r w:rsidRPr="00B92FA0">
        <w:t>Detailed Description</w:t>
      </w:r>
    </w:p>
    <w:p w14:paraId="7E29180D" w14:textId="02EA5EB7" w:rsidR="00F65CE2" w:rsidRDefault="00F65CE2" w:rsidP="00D5601C">
      <w:pPr>
        <w:pStyle w:val="BodyTextTab0"/>
        <w:numPr>
          <w:ilvl w:val="0"/>
          <w:numId w:val="53"/>
        </w:numPr>
      </w:pPr>
      <w:r w:rsidRPr="00157FD1">
        <w:t>Terminology</w:t>
      </w:r>
    </w:p>
    <w:p w14:paraId="7E29180E" w14:textId="77777777" w:rsidR="003D5F3D" w:rsidRPr="00157FD1" w:rsidRDefault="003D5F3D" w:rsidP="00D5601C">
      <w:pPr>
        <w:pStyle w:val="BodyTextInd1"/>
      </w:pPr>
      <w:r w:rsidRPr="00157FD1">
        <w:t xml:space="preserve">The Glossary includes </w:t>
      </w:r>
      <w:r>
        <w:t xml:space="preserve">the </w:t>
      </w:r>
      <w:r w:rsidRPr="00157FD1">
        <w:t>definition for</w:t>
      </w:r>
    </w:p>
    <w:p w14:paraId="7E291819" w14:textId="6CA3F691" w:rsidR="00F65CE2" w:rsidRDefault="00C22EC4" w:rsidP="00D5601C">
      <w:pPr>
        <w:pStyle w:val="BodyTextTab1"/>
        <w:rPr>
          <w:rFonts w:cs="Arial"/>
          <w:szCs w:val="22"/>
        </w:rPr>
      </w:pPr>
      <w:r w:rsidRPr="00157FD1">
        <w:t>–</w:t>
      </w:r>
      <w:r w:rsidR="00F65CE2" w:rsidRPr="00157FD1">
        <w:tab/>
      </w:r>
      <w:r w:rsidR="00F65CE2" w:rsidRPr="0034394E">
        <w:rPr>
          <w:rFonts w:cs="Arial"/>
          <w:szCs w:val="22"/>
        </w:rPr>
        <w:t>Service Disruption – Critical</w:t>
      </w:r>
    </w:p>
    <w:p w14:paraId="7E29181A" w14:textId="0169256C" w:rsidR="00F65CE2" w:rsidRPr="002F2B71" w:rsidRDefault="00C22EC4" w:rsidP="00F65CE2">
      <w:pPr>
        <w:pStyle w:val="BodyTextTab1"/>
      </w:pPr>
      <w:r w:rsidRPr="00157FD1">
        <w:t>–</w:t>
      </w:r>
      <w:r w:rsidR="00F65CE2">
        <w:tab/>
      </w:r>
      <w:r w:rsidR="00F65CE2" w:rsidRPr="0034394E">
        <w:t>Service Disruption – Non-Critical –</w:t>
      </w:r>
      <w:r w:rsidR="003D5F3D">
        <w:t xml:space="preserve"> </w:t>
      </w:r>
      <w:r w:rsidR="00F65CE2" w:rsidRPr="0034394E">
        <w:t xml:space="preserve">An event that meets the ticketing criteria of an organization’s event management process and is resolved through established prioritization and resolution procedures that is not defined as a </w:t>
      </w:r>
      <w:r w:rsidR="00F65CE2">
        <w:t>Service Disruption - Critical. </w:t>
      </w:r>
      <w:r w:rsidR="00F65CE2" w:rsidRPr="0034394E">
        <w:t>Non-critical Service Disruptions are those events classified as major, minor and/or info</w:t>
      </w:r>
      <w:r w:rsidR="003438FF">
        <w:t>r</w:t>
      </w:r>
      <w:r w:rsidR="00F65CE2">
        <w:t>mational</w:t>
      </w:r>
      <w:r w:rsidR="00F65CE2" w:rsidRPr="0034394E">
        <w:t xml:space="preserve"> as defined by the organization’s ticketing criteria.</w:t>
      </w:r>
    </w:p>
    <w:p w14:paraId="7E29181C" w14:textId="77777777" w:rsidR="00F65CE2" w:rsidRPr="00157FD1" w:rsidRDefault="00F65CE2" w:rsidP="00F65CE2">
      <w:pPr>
        <w:pStyle w:val="BodyTextTab0"/>
      </w:pPr>
      <w:r w:rsidRPr="00157FD1">
        <w:t>b)</w:t>
      </w:r>
      <w:r w:rsidRPr="00157FD1">
        <w:tab/>
        <w:t>Counting Rules</w:t>
      </w:r>
    </w:p>
    <w:p w14:paraId="7E29181D" w14:textId="77777777" w:rsidR="00F65CE2" w:rsidRPr="00157FD1" w:rsidRDefault="00F65CE2" w:rsidP="00F65CE2">
      <w:pPr>
        <w:pStyle w:val="BodyTextTab1"/>
      </w:pPr>
      <w:r w:rsidRPr="00157FD1">
        <w:t>1)</w:t>
      </w:r>
      <w:r w:rsidRPr="00157FD1">
        <w:tab/>
      </w:r>
      <w:r w:rsidRPr="0034394E">
        <w:rPr>
          <w:rFonts w:cs="Arial"/>
          <w:szCs w:val="22"/>
        </w:rPr>
        <w:t>A</w:t>
      </w:r>
      <w:r>
        <w:rPr>
          <w:rFonts w:cs="Arial"/>
          <w:szCs w:val="22"/>
        </w:rPr>
        <w:t>cts of Nature and/or External Causes</w:t>
      </w:r>
      <w:r w:rsidRPr="0034394E">
        <w:rPr>
          <w:rFonts w:cs="Arial"/>
          <w:szCs w:val="22"/>
        </w:rPr>
        <w:t xml:space="preserve"> are counted</w:t>
      </w:r>
      <w:r w:rsidR="00916C62">
        <w:rPr>
          <w:rFonts w:cs="Arial"/>
          <w:szCs w:val="22"/>
        </w:rPr>
        <w:t>.</w:t>
      </w:r>
    </w:p>
    <w:p w14:paraId="7E29181E" w14:textId="77777777" w:rsidR="00F65CE2" w:rsidRPr="00157FD1" w:rsidRDefault="00F65CE2" w:rsidP="00F65CE2">
      <w:pPr>
        <w:pStyle w:val="BodyTextTab1"/>
      </w:pPr>
      <w:r w:rsidRPr="00157FD1">
        <w:rPr>
          <w:bCs/>
        </w:rPr>
        <w:t>2)</w:t>
      </w:r>
      <w:r w:rsidRPr="00157FD1">
        <w:rPr>
          <w:bCs/>
        </w:rPr>
        <w:tab/>
      </w:r>
      <w:r w:rsidRPr="0034394E">
        <w:rPr>
          <w:rFonts w:cs="Arial"/>
          <w:szCs w:val="22"/>
        </w:rPr>
        <w:t xml:space="preserve">Total duration shall be measured in minutes </w:t>
      </w:r>
      <w:r w:rsidRPr="00D5601C">
        <w:rPr>
          <w:rFonts w:cs="Arial"/>
          <w:szCs w:val="22"/>
        </w:rPr>
        <w:t>rounded up</w:t>
      </w:r>
      <w:r w:rsidRPr="0034394E">
        <w:rPr>
          <w:rFonts w:cs="Arial"/>
          <w:szCs w:val="22"/>
        </w:rPr>
        <w:t xml:space="preserve"> to </w:t>
      </w:r>
      <w:r w:rsidR="00A413A9">
        <w:rPr>
          <w:rFonts w:cs="Arial"/>
          <w:szCs w:val="22"/>
        </w:rPr>
        <w:t xml:space="preserve">the </w:t>
      </w:r>
      <w:r w:rsidRPr="0034394E">
        <w:rPr>
          <w:rFonts w:cs="Arial"/>
          <w:szCs w:val="22"/>
        </w:rPr>
        <w:t>next minute for each event</w:t>
      </w:r>
      <w:r w:rsidR="00916C62">
        <w:rPr>
          <w:rFonts w:cs="Arial"/>
          <w:szCs w:val="22"/>
        </w:rPr>
        <w:t>.</w:t>
      </w:r>
    </w:p>
    <w:p w14:paraId="7E29181F" w14:textId="39CD5FED" w:rsidR="00F65CE2" w:rsidRPr="00A22080" w:rsidRDefault="00F65CE2" w:rsidP="00F65CE2">
      <w:pPr>
        <w:pStyle w:val="BodyTextTab1"/>
      </w:pPr>
      <w:r w:rsidRPr="00157FD1">
        <w:t>3)</w:t>
      </w:r>
      <w:r w:rsidRPr="00157FD1">
        <w:tab/>
      </w:r>
      <w:r w:rsidRPr="0034394E">
        <w:t xml:space="preserve">Event start time </w:t>
      </w:r>
      <w:r w:rsidR="00A413A9">
        <w:t xml:space="preserve">is the time </w:t>
      </w:r>
      <w:r w:rsidRPr="0034394E">
        <w:t>recorded by an alarm, customer not</w:t>
      </w:r>
      <w:r>
        <w:t>ification, or any method (which</w:t>
      </w:r>
      <w:r w:rsidRPr="0034394E">
        <w:t xml:space="preserve">ever comes first) available to track the beginning of </w:t>
      </w:r>
      <w:r w:rsidR="00A413A9">
        <w:t xml:space="preserve">a </w:t>
      </w:r>
      <w:r w:rsidRPr="0034394E">
        <w:t>network element/service outage separated into the following scales of impact</w:t>
      </w:r>
      <w:r>
        <w:t xml:space="preserve">: </w:t>
      </w:r>
      <w:r w:rsidRPr="00A22080">
        <w:t>Critical or Non-critical</w:t>
      </w:r>
      <w:r w:rsidR="00916C62">
        <w:t>.</w:t>
      </w:r>
    </w:p>
    <w:p w14:paraId="7E291820" w14:textId="5758A545" w:rsidR="00F65CE2" w:rsidRDefault="00F65CE2" w:rsidP="00F65CE2">
      <w:pPr>
        <w:pStyle w:val="BodyTextTab1"/>
        <w:rPr>
          <w:rFonts w:cs="Arial"/>
          <w:szCs w:val="22"/>
        </w:rPr>
      </w:pPr>
      <w:r>
        <w:t>4)</w:t>
      </w:r>
      <w:r>
        <w:tab/>
      </w:r>
      <w:r w:rsidRPr="0034394E">
        <w:rPr>
          <w:rFonts w:cs="Arial"/>
          <w:szCs w:val="22"/>
        </w:rPr>
        <w:t xml:space="preserve">Service restoration time </w:t>
      </w:r>
      <w:r w:rsidR="00A413A9">
        <w:rPr>
          <w:rFonts w:cs="Arial"/>
          <w:szCs w:val="22"/>
        </w:rPr>
        <w:t xml:space="preserve">is the time </w:t>
      </w:r>
      <w:r w:rsidRPr="0034394E">
        <w:rPr>
          <w:rFonts w:cs="Arial"/>
          <w:szCs w:val="22"/>
        </w:rPr>
        <w:t xml:space="preserve">recorded when impact to </w:t>
      </w:r>
      <w:r w:rsidR="00A413A9">
        <w:rPr>
          <w:rFonts w:cs="Arial"/>
          <w:szCs w:val="22"/>
        </w:rPr>
        <w:t xml:space="preserve">all </w:t>
      </w:r>
      <w:r w:rsidRPr="0034394E">
        <w:rPr>
          <w:rFonts w:cs="Arial"/>
          <w:szCs w:val="22"/>
        </w:rPr>
        <w:t>customer</w:t>
      </w:r>
      <w:r w:rsidR="00A413A9">
        <w:rPr>
          <w:rFonts w:cs="Arial"/>
          <w:szCs w:val="22"/>
        </w:rPr>
        <w:t>s</w:t>
      </w:r>
      <w:r w:rsidRPr="0034394E">
        <w:rPr>
          <w:rFonts w:cs="Arial"/>
          <w:szCs w:val="22"/>
        </w:rPr>
        <w:t xml:space="preserve"> ends (</w:t>
      </w:r>
      <w:r w:rsidRPr="00D5601C">
        <w:rPr>
          <w:rFonts w:cs="Arial"/>
          <w:szCs w:val="22"/>
        </w:rPr>
        <w:t>service</w:t>
      </w:r>
      <w:r w:rsidRPr="0034394E">
        <w:rPr>
          <w:rFonts w:cs="Arial"/>
          <w:szCs w:val="22"/>
        </w:rPr>
        <w:t xml:space="preserve"> to customer</w:t>
      </w:r>
      <w:r w:rsidR="00A413A9">
        <w:rPr>
          <w:rFonts w:cs="Arial"/>
          <w:szCs w:val="22"/>
        </w:rPr>
        <w:t>s</w:t>
      </w:r>
      <w:r w:rsidRPr="0034394E">
        <w:rPr>
          <w:rFonts w:cs="Arial"/>
          <w:szCs w:val="22"/>
        </w:rPr>
        <w:t xml:space="preserve"> has been restored </w:t>
      </w:r>
      <w:r w:rsidR="00B26932">
        <w:rPr>
          <w:rFonts w:cs="Arial"/>
          <w:szCs w:val="22"/>
        </w:rPr>
        <w:t xml:space="preserve">with </w:t>
      </w:r>
      <w:r w:rsidRPr="0034394E">
        <w:rPr>
          <w:rFonts w:cs="Arial"/>
          <w:szCs w:val="22"/>
        </w:rPr>
        <w:t>simplex acceptable).</w:t>
      </w:r>
    </w:p>
    <w:p w14:paraId="7E291821" w14:textId="77777777" w:rsidR="00F65CE2" w:rsidRDefault="00F65CE2" w:rsidP="00F65CE2">
      <w:pPr>
        <w:pStyle w:val="BodyTextInd2"/>
        <w:tabs>
          <w:tab w:val="left" w:pos="3240"/>
        </w:tabs>
      </w:pPr>
      <w:r w:rsidRPr="0034394E">
        <w:rPr>
          <w:rFonts w:cs="Arial"/>
          <w:szCs w:val="22"/>
        </w:rPr>
        <w:t>NOTE: This includes elimination of backlog of traffic (streams).</w:t>
      </w:r>
    </w:p>
    <w:p w14:paraId="7E291822" w14:textId="7EC93CBA" w:rsidR="00F65CE2" w:rsidRDefault="00F65CE2" w:rsidP="00F65CE2">
      <w:pPr>
        <w:pStyle w:val="BodyTextTab1"/>
        <w:rPr>
          <w:rFonts w:cs="Arial"/>
          <w:szCs w:val="22"/>
        </w:rPr>
      </w:pPr>
      <w:r>
        <w:rPr>
          <w:rFonts w:cs="Arial"/>
          <w:szCs w:val="22"/>
        </w:rPr>
        <w:t>5)</w:t>
      </w:r>
      <w:r>
        <w:rPr>
          <w:rFonts w:cs="Arial"/>
          <w:szCs w:val="22"/>
        </w:rPr>
        <w:tab/>
      </w:r>
      <w:r w:rsidRPr="0034394E">
        <w:rPr>
          <w:rFonts w:cs="Arial"/>
          <w:szCs w:val="22"/>
        </w:rPr>
        <w:t xml:space="preserve">Event end time </w:t>
      </w:r>
      <w:r w:rsidR="00A413A9">
        <w:rPr>
          <w:rFonts w:cs="Arial"/>
          <w:szCs w:val="22"/>
        </w:rPr>
        <w:t xml:space="preserve">is the time </w:t>
      </w:r>
      <w:r w:rsidRPr="0034394E">
        <w:rPr>
          <w:rFonts w:cs="Arial"/>
          <w:szCs w:val="22"/>
        </w:rPr>
        <w:t>recorded when the equipment has been restored to the intended operational state as defined prior to event start.</w:t>
      </w:r>
    </w:p>
    <w:p w14:paraId="7E291823" w14:textId="77777777" w:rsidR="00F65CE2" w:rsidRDefault="00F65CE2" w:rsidP="00F65CE2">
      <w:pPr>
        <w:pStyle w:val="BodyTextInd2"/>
        <w:tabs>
          <w:tab w:val="left" w:pos="3240"/>
        </w:tabs>
      </w:pPr>
      <w:r w:rsidRPr="0034394E">
        <w:rPr>
          <w:rFonts w:cs="Arial"/>
          <w:szCs w:val="22"/>
        </w:rPr>
        <w:t>NOTE: E</w:t>
      </w:r>
      <w:r>
        <w:rPr>
          <w:rFonts w:cs="Arial"/>
          <w:szCs w:val="22"/>
        </w:rPr>
        <w:t>vent end is not used in the MT</w:t>
      </w:r>
      <w:r w:rsidRPr="0034394E">
        <w:rPr>
          <w:rFonts w:cs="Arial"/>
          <w:szCs w:val="22"/>
        </w:rPr>
        <w:t>R</w:t>
      </w:r>
      <w:r>
        <w:rPr>
          <w:rFonts w:cs="Arial"/>
          <w:szCs w:val="22"/>
        </w:rPr>
        <w:t>S</w:t>
      </w:r>
      <w:r w:rsidRPr="0034394E">
        <w:rPr>
          <w:rFonts w:cs="Arial"/>
          <w:szCs w:val="22"/>
        </w:rPr>
        <w:t xml:space="preserve"> measurement.</w:t>
      </w:r>
    </w:p>
    <w:p w14:paraId="7E291824" w14:textId="77777777" w:rsidR="00F65CE2" w:rsidRDefault="00F65CE2" w:rsidP="00F65CE2">
      <w:pPr>
        <w:pStyle w:val="BodyTextTab1"/>
        <w:rPr>
          <w:rFonts w:cs="Arial"/>
          <w:szCs w:val="22"/>
        </w:rPr>
      </w:pPr>
      <w:r>
        <w:rPr>
          <w:rFonts w:cs="Arial"/>
          <w:szCs w:val="22"/>
        </w:rPr>
        <w:t>6)</w:t>
      </w:r>
      <w:r>
        <w:rPr>
          <w:rFonts w:cs="Arial"/>
          <w:szCs w:val="22"/>
        </w:rPr>
        <w:tab/>
      </w:r>
      <w:r w:rsidRPr="0034394E">
        <w:rPr>
          <w:rFonts w:cs="Arial"/>
          <w:szCs w:val="22"/>
        </w:rPr>
        <w:t>Events in leased circuit</w:t>
      </w:r>
      <w:r>
        <w:rPr>
          <w:rFonts w:cs="Arial"/>
          <w:szCs w:val="22"/>
        </w:rPr>
        <w:t>s</w:t>
      </w:r>
      <w:r w:rsidRPr="0034394E">
        <w:rPr>
          <w:rFonts w:cs="Arial"/>
          <w:szCs w:val="22"/>
        </w:rPr>
        <w:t xml:space="preserve"> or facilities are included.</w:t>
      </w:r>
    </w:p>
    <w:p w14:paraId="7E291825" w14:textId="092BA4A8" w:rsidR="00F65CE2" w:rsidRPr="00157FD1" w:rsidRDefault="00F65CE2" w:rsidP="00F65CE2">
      <w:pPr>
        <w:pStyle w:val="BodyTextTab1"/>
      </w:pPr>
      <w:r>
        <w:rPr>
          <w:rFonts w:cs="Arial"/>
          <w:szCs w:val="22"/>
        </w:rPr>
        <w:t>7)</w:t>
      </w:r>
      <w:r>
        <w:rPr>
          <w:rFonts w:cs="Arial"/>
          <w:szCs w:val="22"/>
        </w:rPr>
        <w:tab/>
      </w:r>
      <w:r w:rsidRPr="0034394E">
        <w:rPr>
          <w:rFonts w:cs="Arial"/>
          <w:szCs w:val="22"/>
        </w:rPr>
        <w:t xml:space="preserve">Changes that exceed planned downtime in the maintenance window that affect service </w:t>
      </w:r>
      <w:r w:rsidR="003D5F3D">
        <w:rPr>
          <w:rFonts w:cs="Arial"/>
          <w:szCs w:val="22"/>
        </w:rPr>
        <w:t>shall</w:t>
      </w:r>
      <w:r w:rsidR="003D5F3D" w:rsidRPr="0034394E">
        <w:rPr>
          <w:rFonts w:cs="Arial"/>
          <w:szCs w:val="22"/>
        </w:rPr>
        <w:t xml:space="preserve"> </w:t>
      </w:r>
      <w:r w:rsidRPr="0034394E">
        <w:rPr>
          <w:rFonts w:cs="Arial"/>
          <w:szCs w:val="22"/>
        </w:rPr>
        <w:t>be counted.</w:t>
      </w:r>
    </w:p>
    <w:p w14:paraId="7E291826" w14:textId="77777777" w:rsidR="00F65CE2" w:rsidRDefault="00F65CE2" w:rsidP="00F65CE2">
      <w:pPr>
        <w:pStyle w:val="BodyTextTab0"/>
        <w:keepNext/>
      </w:pPr>
      <w:r w:rsidRPr="00157FD1">
        <w:t>c)</w:t>
      </w:r>
      <w:r w:rsidRPr="00157FD1">
        <w:tab/>
        <w:t>Counting Rule Exclusions</w:t>
      </w:r>
    </w:p>
    <w:p w14:paraId="7E291827" w14:textId="77777777" w:rsidR="00F65CE2" w:rsidRPr="00157FD1" w:rsidRDefault="00F65CE2" w:rsidP="00F65CE2">
      <w:pPr>
        <w:pStyle w:val="BodyTextTab1"/>
      </w:pPr>
      <w:r w:rsidRPr="00157FD1">
        <w:t>1)</w:t>
      </w:r>
      <w:r w:rsidRPr="00157FD1">
        <w:tab/>
      </w:r>
      <w:r>
        <w:rPr>
          <w:rFonts w:cs="Arial"/>
          <w:szCs w:val="22"/>
        </w:rPr>
        <w:t>Non-</w:t>
      </w:r>
      <w:r w:rsidRPr="0034394E">
        <w:rPr>
          <w:rFonts w:cs="Arial"/>
          <w:szCs w:val="22"/>
        </w:rPr>
        <w:t>production systems such as lab equipment are not counted as production infrastructure.</w:t>
      </w:r>
    </w:p>
    <w:p w14:paraId="7E291828" w14:textId="451A8334" w:rsidR="003D5F3D" w:rsidRDefault="00F65CE2" w:rsidP="00F65CE2">
      <w:pPr>
        <w:pStyle w:val="BodyTextTab1"/>
        <w:rPr>
          <w:rFonts w:cs="Arial"/>
          <w:szCs w:val="22"/>
        </w:rPr>
      </w:pPr>
      <w:r w:rsidRPr="00157FD1">
        <w:rPr>
          <w:bCs/>
        </w:rPr>
        <w:t>2)</w:t>
      </w:r>
      <w:r w:rsidRPr="00157FD1">
        <w:rPr>
          <w:bCs/>
        </w:rPr>
        <w:tab/>
      </w:r>
      <w:r w:rsidR="00B26932">
        <w:rPr>
          <w:bCs/>
        </w:rPr>
        <w:t xml:space="preserve">Events </w:t>
      </w:r>
      <w:r w:rsidR="00396913">
        <w:rPr>
          <w:rFonts w:cs="Arial"/>
          <w:szCs w:val="22"/>
        </w:rPr>
        <w:t xml:space="preserve">intentionally </w:t>
      </w:r>
      <w:r w:rsidR="00B26932">
        <w:rPr>
          <w:rFonts w:cs="Arial"/>
          <w:szCs w:val="22"/>
        </w:rPr>
        <w:t>caused or restorations delayed by the</w:t>
      </w:r>
      <w:r w:rsidR="00B26932" w:rsidRPr="0034394E">
        <w:rPr>
          <w:rFonts w:cs="Arial"/>
          <w:szCs w:val="22"/>
        </w:rPr>
        <w:t xml:space="preserve"> </w:t>
      </w:r>
      <w:r w:rsidRPr="0034394E">
        <w:rPr>
          <w:rFonts w:cs="Arial"/>
          <w:szCs w:val="22"/>
        </w:rPr>
        <w:t>custo</w:t>
      </w:r>
      <w:r>
        <w:rPr>
          <w:rFonts w:cs="Arial"/>
          <w:szCs w:val="22"/>
        </w:rPr>
        <w:t>mer</w:t>
      </w:r>
      <w:r w:rsidR="00B26932">
        <w:rPr>
          <w:rFonts w:cs="Arial"/>
          <w:szCs w:val="22"/>
        </w:rPr>
        <w:t xml:space="preserve"> are not counted</w:t>
      </w:r>
      <w:r>
        <w:rPr>
          <w:rFonts w:cs="Arial"/>
          <w:szCs w:val="22"/>
        </w:rPr>
        <w:t>.</w:t>
      </w:r>
    </w:p>
    <w:p w14:paraId="7E29182A" w14:textId="52B632F4" w:rsidR="00F65CE2" w:rsidRDefault="00F65CE2" w:rsidP="00F65CE2">
      <w:pPr>
        <w:pStyle w:val="BodyTextTab1"/>
        <w:rPr>
          <w:rFonts w:cs="Arial"/>
          <w:szCs w:val="22"/>
        </w:rPr>
      </w:pPr>
      <w:r>
        <w:rPr>
          <w:rFonts w:cs="Arial"/>
          <w:szCs w:val="22"/>
        </w:rPr>
        <w:lastRenderedPageBreak/>
        <w:t>3)</w:t>
      </w:r>
      <w:r>
        <w:rPr>
          <w:rFonts w:cs="Arial"/>
          <w:szCs w:val="22"/>
        </w:rPr>
        <w:tab/>
      </w:r>
      <w:r w:rsidRPr="0034394E">
        <w:rPr>
          <w:rFonts w:cs="Arial"/>
          <w:szCs w:val="22"/>
        </w:rPr>
        <w:t xml:space="preserve">Outages in </w:t>
      </w:r>
      <w:r w:rsidR="00396913">
        <w:rPr>
          <w:rFonts w:cs="Arial"/>
          <w:szCs w:val="22"/>
        </w:rPr>
        <w:t>an</w:t>
      </w:r>
      <w:r w:rsidRPr="0034394E">
        <w:rPr>
          <w:rFonts w:cs="Arial"/>
          <w:szCs w:val="22"/>
        </w:rPr>
        <w:t xml:space="preserve">other </w:t>
      </w:r>
      <w:r w:rsidR="00396913">
        <w:rPr>
          <w:rFonts w:cs="Arial"/>
          <w:szCs w:val="22"/>
        </w:rPr>
        <w:t>service provider</w:t>
      </w:r>
      <w:r w:rsidR="00396913" w:rsidRPr="0034394E">
        <w:rPr>
          <w:rFonts w:cs="Arial"/>
          <w:szCs w:val="22"/>
        </w:rPr>
        <w:t xml:space="preserve">’s </w:t>
      </w:r>
      <w:r w:rsidRPr="0034394E">
        <w:rPr>
          <w:rFonts w:cs="Arial"/>
          <w:szCs w:val="22"/>
        </w:rPr>
        <w:t>network are excluded</w:t>
      </w:r>
      <w:r>
        <w:rPr>
          <w:rFonts w:cs="Arial"/>
          <w:szCs w:val="22"/>
        </w:rPr>
        <w:t xml:space="preserve"> if service delivery to the end-</w:t>
      </w:r>
      <w:r w:rsidRPr="0034394E">
        <w:rPr>
          <w:rFonts w:cs="Arial"/>
          <w:szCs w:val="22"/>
        </w:rPr>
        <w:t xml:space="preserve">customer is supplied by </w:t>
      </w:r>
      <w:r w:rsidR="00396913">
        <w:rPr>
          <w:rFonts w:cs="Arial"/>
          <w:szCs w:val="22"/>
        </w:rPr>
        <w:t>that</w:t>
      </w:r>
      <w:r w:rsidR="00396913" w:rsidRPr="0034394E">
        <w:rPr>
          <w:rFonts w:cs="Arial"/>
          <w:szCs w:val="22"/>
        </w:rPr>
        <w:t xml:space="preserve"> </w:t>
      </w:r>
      <w:r w:rsidRPr="0034394E">
        <w:rPr>
          <w:rFonts w:cs="Arial"/>
          <w:szCs w:val="22"/>
        </w:rPr>
        <w:t>service provider</w:t>
      </w:r>
      <w:r w:rsidR="00396913">
        <w:rPr>
          <w:rFonts w:cs="Arial"/>
          <w:szCs w:val="22"/>
        </w:rPr>
        <w:t>.</w:t>
      </w:r>
    </w:p>
    <w:p w14:paraId="7E29182B" w14:textId="77777777" w:rsidR="00F65CE2" w:rsidRDefault="00F65CE2" w:rsidP="00F65CE2">
      <w:pPr>
        <w:pStyle w:val="BodyTextTab1"/>
        <w:rPr>
          <w:rFonts w:cs="Arial"/>
          <w:szCs w:val="22"/>
        </w:rPr>
      </w:pPr>
      <w:r>
        <w:rPr>
          <w:rFonts w:cs="Arial"/>
          <w:szCs w:val="22"/>
        </w:rPr>
        <w:t>4)</w:t>
      </w:r>
      <w:r>
        <w:rPr>
          <w:rFonts w:cs="Arial"/>
          <w:szCs w:val="22"/>
        </w:rPr>
        <w:tab/>
      </w:r>
      <w:r w:rsidRPr="0034394E">
        <w:rPr>
          <w:rFonts w:cs="Arial"/>
          <w:szCs w:val="22"/>
        </w:rPr>
        <w:t>Outages within a scheduled maintenance window shall be excluded.</w:t>
      </w:r>
    </w:p>
    <w:p w14:paraId="7E29182D" w14:textId="77777777" w:rsidR="00F65CE2" w:rsidRPr="00157FD1" w:rsidRDefault="00F65CE2" w:rsidP="00F65CE2">
      <w:pPr>
        <w:pStyle w:val="BodyTextTab0"/>
      </w:pPr>
      <w:r w:rsidRPr="00157FD1">
        <w:t>d)</w:t>
      </w:r>
      <w:r w:rsidRPr="00157FD1">
        <w:tab/>
        <w:t>Calculations and Formulas</w:t>
      </w:r>
    </w:p>
    <w:p w14:paraId="7E29182E" w14:textId="77777777" w:rsidR="00F65CE2" w:rsidRPr="00157FD1" w:rsidRDefault="00F65CE2" w:rsidP="00F65CE2">
      <w:pPr>
        <w:pStyle w:val="BodyTextInd1"/>
      </w:pPr>
      <w:r w:rsidRPr="0034394E">
        <w:rPr>
          <w:rFonts w:cs="Arial"/>
          <w:szCs w:val="22"/>
        </w:rPr>
        <w:t>The MTRS measurements shall be calculated monthly as shown in</w:t>
      </w:r>
      <w:r>
        <w:rPr>
          <w:rFonts w:cs="Arial"/>
          <w:szCs w:val="22"/>
        </w:rPr>
        <w:t xml:space="preserve"> Table 6.4-1</w:t>
      </w:r>
      <w:r w:rsidRPr="0034394E">
        <w:rPr>
          <w:rFonts w:cs="Arial"/>
          <w:szCs w:val="22"/>
        </w:rPr>
        <w:t xml:space="preserve"> using the formulas in</w:t>
      </w:r>
      <w:r>
        <w:rPr>
          <w:rFonts w:cs="Arial"/>
          <w:szCs w:val="22"/>
        </w:rPr>
        <w:t xml:space="preserve"> Table 6.4-2.</w:t>
      </w:r>
    </w:p>
    <w:p w14:paraId="7E29182F" w14:textId="77777777" w:rsidR="00F65CE2" w:rsidRPr="00157FD1" w:rsidRDefault="00F65CE2" w:rsidP="00F65CE2">
      <w:pPr>
        <w:pStyle w:val="ParSpacer"/>
      </w:pPr>
    </w:p>
    <w:p w14:paraId="7E291830" w14:textId="77777777" w:rsidR="00F65CE2" w:rsidRPr="00157FD1" w:rsidRDefault="00F65CE2" w:rsidP="00F65CE2">
      <w:pPr>
        <w:pStyle w:val="berschrift4"/>
      </w:pPr>
      <w:bookmarkStart w:id="323" w:name="_Toc200531256"/>
      <w:r>
        <w:t>Table 6.4</w:t>
      </w:r>
      <w:r>
        <w:noBreakHyphen/>
      </w:r>
      <w:r w:rsidRPr="00157FD1">
        <w:t>1</w:t>
      </w:r>
      <w:r w:rsidRPr="00157FD1">
        <w:tab/>
      </w:r>
      <w:r>
        <w:t>MTRS</w:t>
      </w:r>
      <w:r w:rsidRPr="00157FD1">
        <w:t xml:space="preserve"> Notation</w:t>
      </w:r>
      <w:bookmarkEnd w:id="323"/>
    </w:p>
    <w:p w14:paraId="7E291831" w14:textId="77777777" w:rsidR="00F65CE2" w:rsidRPr="00157FD1" w:rsidRDefault="00F65CE2" w:rsidP="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235"/>
        <w:gridCol w:w="5605"/>
      </w:tblGrid>
      <w:tr w:rsidR="00F65CE2" w:rsidRPr="00157FD1" w14:paraId="7E291834" w14:textId="77777777">
        <w:tc>
          <w:tcPr>
            <w:tcW w:w="1235" w:type="dxa"/>
            <w:tcBorders>
              <w:bottom w:val="single" w:sz="8" w:space="0" w:color="auto"/>
            </w:tcBorders>
          </w:tcPr>
          <w:p w14:paraId="7E291832"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605" w:type="dxa"/>
            <w:tcBorders>
              <w:bottom w:val="single" w:sz="8" w:space="0" w:color="auto"/>
            </w:tcBorders>
          </w:tcPr>
          <w:p w14:paraId="7E29183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74268B" w14:paraId="7E291837" w14:textId="77777777">
        <w:tc>
          <w:tcPr>
            <w:tcW w:w="1235" w:type="dxa"/>
            <w:tcBorders>
              <w:top w:val="single" w:sz="8" w:space="0" w:color="auto"/>
            </w:tcBorders>
          </w:tcPr>
          <w:p w14:paraId="7E291835" w14:textId="77777777" w:rsidR="00F65CE2" w:rsidRPr="0074268B" w:rsidRDefault="00F65CE2" w:rsidP="00F65CE2">
            <w:pPr>
              <w:pStyle w:val="TableText"/>
            </w:pPr>
            <w:r w:rsidRPr="0074268B">
              <w:t>TMc</w:t>
            </w:r>
          </w:p>
        </w:tc>
        <w:tc>
          <w:tcPr>
            <w:tcW w:w="5605" w:type="dxa"/>
            <w:tcBorders>
              <w:top w:val="single" w:sz="8" w:space="0" w:color="auto"/>
            </w:tcBorders>
          </w:tcPr>
          <w:p w14:paraId="7E291836" w14:textId="77777777" w:rsidR="00F65CE2" w:rsidRPr="0074268B" w:rsidRDefault="00F65CE2" w:rsidP="00F65CE2">
            <w:pPr>
              <w:pStyle w:val="TableText"/>
            </w:pPr>
            <w:r w:rsidRPr="0074268B">
              <w:t>Total outage minutes for all critical events in the reporting period</w:t>
            </w:r>
          </w:p>
        </w:tc>
      </w:tr>
      <w:tr w:rsidR="00F65CE2" w:rsidRPr="0074268B" w14:paraId="7E29183A" w14:textId="77777777">
        <w:tc>
          <w:tcPr>
            <w:tcW w:w="1235" w:type="dxa"/>
          </w:tcPr>
          <w:p w14:paraId="7E291838" w14:textId="77777777" w:rsidR="00F65CE2" w:rsidRPr="0074268B" w:rsidRDefault="00F65CE2" w:rsidP="00F65CE2">
            <w:pPr>
              <w:pStyle w:val="TableText"/>
            </w:pPr>
            <w:r w:rsidRPr="0074268B">
              <w:rPr>
                <w:szCs w:val="22"/>
              </w:rPr>
              <w:t>TEc</w:t>
            </w:r>
          </w:p>
        </w:tc>
        <w:tc>
          <w:tcPr>
            <w:tcW w:w="5605" w:type="dxa"/>
          </w:tcPr>
          <w:p w14:paraId="7E291839" w14:textId="77777777" w:rsidR="00F65CE2" w:rsidRPr="0074268B" w:rsidRDefault="00F65CE2" w:rsidP="00F65CE2">
            <w:pPr>
              <w:pStyle w:val="TableText"/>
            </w:pPr>
            <w:r w:rsidRPr="0074268B">
              <w:t>Total number of critical events in the reporting period</w:t>
            </w:r>
          </w:p>
        </w:tc>
      </w:tr>
      <w:tr w:rsidR="00F65CE2" w:rsidRPr="0074268B" w14:paraId="7E29183D" w14:textId="77777777">
        <w:tc>
          <w:tcPr>
            <w:tcW w:w="1235" w:type="dxa"/>
          </w:tcPr>
          <w:p w14:paraId="7E29183B" w14:textId="77777777" w:rsidR="00F65CE2" w:rsidRPr="0074268B" w:rsidRDefault="00F65CE2" w:rsidP="00F65CE2">
            <w:pPr>
              <w:pStyle w:val="TableText"/>
            </w:pPr>
            <w:r w:rsidRPr="0074268B">
              <w:t>TMnc</w:t>
            </w:r>
          </w:p>
        </w:tc>
        <w:tc>
          <w:tcPr>
            <w:tcW w:w="5605" w:type="dxa"/>
          </w:tcPr>
          <w:p w14:paraId="7E29183C" w14:textId="77777777" w:rsidR="00F65CE2" w:rsidRPr="0074268B" w:rsidRDefault="00F65CE2" w:rsidP="00F65CE2">
            <w:pPr>
              <w:pStyle w:val="TableText"/>
            </w:pPr>
            <w:r w:rsidRPr="0074268B">
              <w:t>Total outage minutes for all non-critical events in the reporting period</w:t>
            </w:r>
          </w:p>
        </w:tc>
      </w:tr>
      <w:tr w:rsidR="00F65CE2" w:rsidRPr="0074268B" w14:paraId="7E291840" w14:textId="77777777">
        <w:tc>
          <w:tcPr>
            <w:tcW w:w="1235" w:type="dxa"/>
          </w:tcPr>
          <w:p w14:paraId="7E29183E" w14:textId="77777777" w:rsidR="00F65CE2" w:rsidRPr="0074268B" w:rsidRDefault="00F65CE2" w:rsidP="00F65CE2">
            <w:pPr>
              <w:pStyle w:val="TableText"/>
            </w:pPr>
            <w:r w:rsidRPr="0074268B">
              <w:rPr>
                <w:szCs w:val="22"/>
              </w:rPr>
              <w:t>TEnc</w:t>
            </w:r>
          </w:p>
        </w:tc>
        <w:tc>
          <w:tcPr>
            <w:tcW w:w="5605" w:type="dxa"/>
          </w:tcPr>
          <w:p w14:paraId="7E29183F" w14:textId="77777777" w:rsidR="00F65CE2" w:rsidRPr="0074268B" w:rsidRDefault="00F65CE2" w:rsidP="00F65CE2">
            <w:pPr>
              <w:pStyle w:val="TableText"/>
            </w:pPr>
            <w:r w:rsidRPr="0074268B">
              <w:t>Total number of non-critical events in the reporting period</w:t>
            </w:r>
          </w:p>
        </w:tc>
      </w:tr>
    </w:tbl>
    <w:p w14:paraId="7E291841" w14:textId="77777777" w:rsidR="00F65CE2" w:rsidRPr="00157FD1" w:rsidRDefault="00F65CE2" w:rsidP="00F65CE2">
      <w:pPr>
        <w:pStyle w:val="ParSpacer"/>
      </w:pPr>
    </w:p>
    <w:p w14:paraId="7E291842" w14:textId="77777777" w:rsidR="00F65CE2" w:rsidRPr="00157FD1" w:rsidRDefault="00F65CE2" w:rsidP="00F65CE2">
      <w:pPr>
        <w:pStyle w:val="berschrift4"/>
      </w:pPr>
      <w:bookmarkStart w:id="324" w:name="_Toc200531257"/>
      <w:r>
        <w:t>Table 6.4</w:t>
      </w:r>
      <w:r>
        <w:noBreakHyphen/>
      </w:r>
      <w:r w:rsidRPr="00157FD1">
        <w:t>2</w:t>
      </w:r>
      <w:r w:rsidRPr="00157FD1">
        <w:tab/>
      </w:r>
      <w:r>
        <w:t>MTRS</w:t>
      </w:r>
      <w:r w:rsidRPr="00157FD1">
        <w:t xml:space="preserve"> Measurement Identifiers and Formulas</w:t>
      </w:r>
      <w:bookmarkEnd w:id="324"/>
    </w:p>
    <w:p w14:paraId="7E291843" w14:textId="77777777" w:rsidR="00F65CE2" w:rsidRPr="00157FD1" w:rsidRDefault="00F65CE2" w:rsidP="00F65CE2">
      <w:pPr>
        <w:pStyle w:val="ParSpacer"/>
      </w:pPr>
    </w:p>
    <w:tbl>
      <w:tblPr>
        <w:tblW w:w="6840" w:type="dxa"/>
        <w:tblInd w:w="2538" w:type="dxa"/>
        <w:tblLayout w:type="fixed"/>
        <w:tblCellMar>
          <w:left w:w="29" w:type="dxa"/>
          <w:right w:w="29" w:type="dxa"/>
        </w:tblCellMar>
        <w:tblLook w:val="0000" w:firstRow="0" w:lastRow="0" w:firstColumn="0" w:lastColumn="0" w:noHBand="0" w:noVBand="0"/>
      </w:tblPr>
      <w:tblGrid>
        <w:gridCol w:w="1481"/>
        <w:gridCol w:w="3276"/>
        <w:gridCol w:w="2083"/>
      </w:tblGrid>
      <w:tr w:rsidR="00F65CE2" w:rsidRPr="00157FD1" w14:paraId="7E291847" w14:textId="77777777" w:rsidTr="00D5601C">
        <w:tc>
          <w:tcPr>
            <w:tcW w:w="1229" w:type="dxa"/>
            <w:tcBorders>
              <w:bottom w:val="single" w:sz="8" w:space="0" w:color="auto"/>
            </w:tcBorders>
          </w:tcPr>
          <w:p w14:paraId="7E291844"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2718" w:type="dxa"/>
            <w:tcBorders>
              <w:bottom w:val="single" w:sz="8" w:space="0" w:color="auto"/>
            </w:tcBorders>
          </w:tcPr>
          <w:p w14:paraId="7E291845"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Title</w:t>
            </w:r>
          </w:p>
        </w:tc>
        <w:tc>
          <w:tcPr>
            <w:tcW w:w="1728" w:type="dxa"/>
            <w:tcBorders>
              <w:bottom w:val="single" w:sz="8" w:space="0" w:color="auto"/>
            </w:tcBorders>
          </w:tcPr>
          <w:p w14:paraId="7E291846"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Formula</w:t>
            </w:r>
          </w:p>
        </w:tc>
      </w:tr>
      <w:tr w:rsidR="00F65CE2" w:rsidRPr="0074268B" w14:paraId="7E29184B" w14:textId="77777777" w:rsidTr="00D5601C">
        <w:tc>
          <w:tcPr>
            <w:tcW w:w="1229" w:type="dxa"/>
            <w:tcBorders>
              <w:top w:val="single" w:sz="8" w:space="0" w:color="auto"/>
            </w:tcBorders>
          </w:tcPr>
          <w:p w14:paraId="7E291848" w14:textId="77777777" w:rsidR="00F65CE2" w:rsidRPr="0074268B" w:rsidRDefault="00F65CE2" w:rsidP="00F65CE2">
            <w:pPr>
              <w:pStyle w:val="TableText"/>
            </w:pPr>
            <w:r w:rsidRPr="0074268B">
              <w:t>MTRSc</w:t>
            </w:r>
          </w:p>
        </w:tc>
        <w:tc>
          <w:tcPr>
            <w:tcW w:w="2718" w:type="dxa"/>
            <w:tcBorders>
              <w:top w:val="single" w:sz="8" w:space="0" w:color="auto"/>
            </w:tcBorders>
          </w:tcPr>
          <w:p w14:paraId="7E291849" w14:textId="32CD9528" w:rsidR="00F65CE2" w:rsidRPr="0074268B" w:rsidRDefault="00F65CE2" w:rsidP="00F65CE2">
            <w:pPr>
              <w:pStyle w:val="TableText"/>
            </w:pPr>
            <w:r w:rsidRPr="0074268B">
              <w:t xml:space="preserve">Mean Time to Restore Service </w:t>
            </w:r>
            <w:r w:rsidR="00753C6E" w:rsidRPr="0074268B">
              <w:t>–</w:t>
            </w:r>
            <w:r w:rsidRPr="0074268B">
              <w:t xml:space="preserve"> Critical</w:t>
            </w:r>
          </w:p>
        </w:tc>
        <w:tc>
          <w:tcPr>
            <w:tcW w:w="1728" w:type="dxa"/>
            <w:tcBorders>
              <w:top w:val="single" w:sz="8" w:space="0" w:color="auto"/>
            </w:tcBorders>
          </w:tcPr>
          <w:p w14:paraId="7E29184A" w14:textId="77777777" w:rsidR="00F65CE2" w:rsidRPr="0074268B" w:rsidRDefault="00F65CE2" w:rsidP="00F65CE2">
            <w:pPr>
              <w:pStyle w:val="TableText"/>
            </w:pPr>
            <w:r w:rsidRPr="0074268B">
              <w:t>TMc/TEc</w:t>
            </w:r>
          </w:p>
        </w:tc>
      </w:tr>
      <w:tr w:rsidR="00F65CE2" w:rsidRPr="0074268B" w14:paraId="7E29184F" w14:textId="77777777" w:rsidTr="00D5601C">
        <w:tc>
          <w:tcPr>
            <w:tcW w:w="1229" w:type="dxa"/>
          </w:tcPr>
          <w:p w14:paraId="7E29184C" w14:textId="77777777" w:rsidR="00F65CE2" w:rsidRPr="0074268B" w:rsidRDefault="00F65CE2" w:rsidP="00F65CE2">
            <w:pPr>
              <w:pStyle w:val="TableText"/>
            </w:pPr>
            <w:r w:rsidRPr="0074268B">
              <w:t>MTRSnc</w:t>
            </w:r>
          </w:p>
        </w:tc>
        <w:tc>
          <w:tcPr>
            <w:tcW w:w="2718" w:type="dxa"/>
          </w:tcPr>
          <w:p w14:paraId="7E29184D" w14:textId="77777777" w:rsidR="00F65CE2" w:rsidRPr="0074268B" w:rsidRDefault="00F65CE2" w:rsidP="00F65CE2">
            <w:pPr>
              <w:pStyle w:val="TableText"/>
            </w:pPr>
            <w:r w:rsidRPr="0074268B">
              <w:t>Mean Time to Restore Service – Non-Critical</w:t>
            </w:r>
          </w:p>
        </w:tc>
        <w:tc>
          <w:tcPr>
            <w:tcW w:w="1728" w:type="dxa"/>
          </w:tcPr>
          <w:p w14:paraId="7E29184E" w14:textId="77777777" w:rsidR="00F65CE2" w:rsidRPr="0074268B" w:rsidRDefault="00F65CE2" w:rsidP="00F65CE2">
            <w:pPr>
              <w:pStyle w:val="TableText"/>
            </w:pPr>
            <w:r w:rsidRPr="0074268B">
              <w:t>TMnc/TEnc</w:t>
            </w:r>
          </w:p>
        </w:tc>
      </w:tr>
    </w:tbl>
    <w:p w14:paraId="7E291850" w14:textId="77777777" w:rsidR="00F65CE2" w:rsidRPr="00157FD1" w:rsidRDefault="00F65CE2" w:rsidP="00F65CE2">
      <w:pPr>
        <w:pStyle w:val="ParSpacer"/>
        <w:rPr>
          <w:kern w:val="28"/>
        </w:rPr>
      </w:pPr>
    </w:p>
    <w:p w14:paraId="7E291851" w14:textId="77777777" w:rsidR="00F65CE2" w:rsidRPr="00157FD1" w:rsidRDefault="00F65CE2" w:rsidP="00F65CE2">
      <w:pPr>
        <w:pStyle w:val="BodyTextTab0"/>
      </w:pPr>
      <w:r w:rsidRPr="00157FD1">
        <w:t>e)</w:t>
      </w:r>
      <w:r w:rsidRPr="00157FD1">
        <w:tab/>
        <w:t>Reported Data and Format</w:t>
      </w:r>
    </w:p>
    <w:p w14:paraId="7E291852" w14:textId="77777777" w:rsidR="00F65CE2" w:rsidRDefault="00F65CE2" w:rsidP="00F65CE2">
      <w:pPr>
        <w:pStyle w:val="BodyTextTab1"/>
        <w:ind w:right="-180"/>
      </w:pPr>
      <w:r w:rsidRPr="00157FD1">
        <w:t>1)</w:t>
      </w:r>
      <w:r w:rsidRPr="00157FD1">
        <w:tab/>
        <w:t>Monthly data shall be reported per the frequency and method noted in Sections 3.5.2 and 4.2.2 of this document.</w:t>
      </w:r>
    </w:p>
    <w:p w14:paraId="7E291853" w14:textId="77777777" w:rsidR="00F65CE2" w:rsidRPr="00157FD1" w:rsidRDefault="00F65CE2" w:rsidP="00F65CE2">
      <w:pPr>
        <w:pStyle w:val="BodyTextTab1"/>
        <w:ind w:right="-180"/>
      </w:pPr>
      <w:r w:rsidRPr="00157FD1">
        <w:t>2)</w:t>
      </w:r>
      <w:r w:rsidRPr="00157FD1">
        <w:tab/>
        <w:t xml:space="preserve">The </w:t>
      </w:r>
      <w:r>
        <w:t>MTRS</w:t>
      </w:r>
      <w:r w:rsidRPr="00157FD1">
        <w:t xml:space="preserve"> measurement shall be reported for each month and each product category with data elements, or equivalent as defined by the TL 9000 Administrator, shown in</w:t>
      </w:r>
      <w:r>
        <w:t xml:space="preserve"> Table 6.4</w:t>
      </w:r>
      <w:r>
        <w:noBreakHyphen/>
      </w:r>
      <w:r w:rsidRPr="00157FD1">
        <w:t>3.</w:t>
      </w:r>
    </w:p>
    <w:p w14:paraId="7E291854" w14:textId="77777777" w:rsidR="00F65CE2" w:rsidRPr="00157FD1" w:rsidRDefault="00F65CE2" w:rsidP="00F65CE2">
      <w:pPr>
        <w:pStyle w:val="ParSpacer"/>
        <w:rPr>
          <w:kern w:val="28"/>
        </w:rPr>
      </w:pPr>
    </w:p>
    <w:p w14:paraId="7E291855" w14:textId="77777777" w:rsidR="00F65CE2" w:rsidRPr="00157FD1" w:rsidRDefault="00F65CE2" w:rsidP="00F65CE2">
      <w:pPr>
        <w:pStyle w:val="berschrift4"/>
      </w:pPr>
      <w:bookmarkStart w:id="325" w:name="_Toc200531258"/>
      <w:r>
        <w:t>Table 6.4</w:t>
      </w:r>
      <w:r>
        <w:noBreakHyphen/>
      </w:r>
      <w:r w:rsidRPr="00157FD1">
        <w:t>3</w:t>
      </w:r>
      <w:r w:rsidRPr="00157FD1">
        <w:tab/>
      </w:r>
      <w:r>
        <w:t>MTRS</w:t>
      </w:r>
      <w:r w:rsidRPr="00157FD1">
        <w:t xml:space="preserve"> Data Table</w:t>
      </w:r>
      <w:bookmarkEnd w:id="325"/>
      <w:r w:rsidRPr="00157FD1">
        <w:t xml:space="preserve"> </w:t>
      </w:r>
    </w:p>
    <w:p w14:paraId="7E291856" w14:textId="77777777" w:rsidR="00F65CE2" w:rsidRPr="00157FD1" w:rsidRDefault="00F65CE2" w:rsidP="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639"/>
        <w:gridCol w:w="5201"/>
      </w:tblGrid>
      <w:tr w:rsidR="00F65CE2" w:rsidRPr="00157FD1" w14:paraId="7E291859" w14:textId="77777777">
        <w:tc>
          <w:tcPr>
            <w:tcW w:w="1639" w:type="dxa"/>
            <w:tcBorders>
              <w:bottom w:val="single" w:sz="8" w:space="0" w:color="auto"/>
            </w:tcBorders>
          </w:tcPr>
          <w:p w14:paraId="7E291857"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201" w:type="dxa"/>
            <w:tcBorders>
              <w:bottom w:val="single" w:sz="8" w:space="0" w:color="auto"/>
            </w:tcBorders>
          </w:tcPr>
          <w:p w14:paraId="7E291858"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85C" w14:textId="77777777">
        <w:tc>
          <w:tcPr>
            <w:tcW w:w="1639" w:type="dxa"/>
          </w:tcPr>
          <w:p w14:paraId="7E29185A" w14:textId="77777777" w:rsidR="00F65CE2" w:rsidRPr="00157FD1" w:rsidRDefault="00F65CE2">
            <w:pPr>
              <w:rPr>
                <w:kern w:val="28"/>
              </w:rPr>
            </w:pPr>
            <w:r w:rsidRPr="00157FD1">
              <w:rPr>
                <w:kern w:val="28"/>
              </w:rPr>
              <w:t>MeasurementID</w:t>
            </w:r>
          </w:p>
        </w:tc>
        <w:tc>
          <w:tcPr>
            <w:tcW w:w="5201" w:type="dxa"/>
          </w:tcPr>
          <w:p w14:paraId="7E29185B" w14:textId="77777777" w:rsidR="00F65CE2" w:rsidRPr="00157FD1" w:rsidRDefault="00F65CE2">
            <w:pPr>
              <w:rPr>
                <w:kern w:val="28"/>
              </w:rPr>
            </w:pPr>
            <w:r>
              <w:rPr>
                <w:kern w:val="28"/>
              </w:rPr>
              <w:t>MTRS</w:t>
            </w:r>
          </w:p>
        </w:tc>
      </w:tr>
      <w:tr w:rsidR="00F65CE2" w:rsidRPr="00157FD1" w14:paraId="7E29185F" w14:textId="77777777">
        <w:tc>
          <w:tcPr>
            <w:tcW w:w="1639" w:type="dxa"/>
          </w:tcPr>
          <w:p w14:paraId="7E29185D" w14:textId="77777777" w:rsidR="00F65CE2" w:rsidRPr="00157FD1" w:rsidRDefault="00F65CE2">
            <w:r w:rsidRPr="0074268B">
              <w:t>TMc</w:t>
            </w:r>
          </w:p>
        </w:tc>
        <w:tc>
          <w:tcPr>
            <w:tcW w:w="5201" w:type="dxa"/>
          </w:tcPr>
          <w:p w14:paraId="7E29185E" w14:textId="77777777" w:rsidR="00F65CE2" w:rsidRPr="00157FD1" w:rsidRDefault="00F65CE2" w:rsidP="00F65CE2">
            <w:r w:rsidRPr="0074268B">
              <w:t>Total outage minutes for all critical events in the reporting period</w:t>
            </w:r>
          </w:p>
        </w:tc>
      </w:tr>
      <w:tr w:rsidR="00F65CE2" w:rsidRPr="00157FD1" w14:paraId="7E291862" w14:textId="77777777">
        <w:tc>
          <w:tcPr>
            <w:tcW w:w="1639" w:type="dxa"/>
          </w:tcPr>
          <w:p w14:paraId="7E291860" w14:textId="77777777" w:rsidR="00F65CE2" w:rsidRPr="00157FD1" w:rsidRDefault="00F65CE2">
            <w:r w:rsidRPr="0074268B">
              <w:rPr>
                <w:szCs w:val="22"/>
              </w:rPr>
              <w:t>TEc</w:t>
            </w:r>
          </w:p>
        </w:tc>
        <w:tc>
          <w:tcPr>
            <w:tcW w:w="5201" w:type="dxa"/>
          </w:tcPr>
          <w:p w14:paraId="7E291861" w14:textId="77777777" w:rsidR="00F65CE2" w:rsidRPr="00157FD1" w:rsidRDefault="00F65CE2" w:rsidP="00F65CE2">
            <w:r w:rsidRPr="0074268B">
              <w:t>Total number of critical events in the reporting period</w:t>
            </w:r>
          </w:p>
        </w:tc>
      </w:tr>
      <w:tr w:rsidR="00F65CE2" w:rsidRPr="00157FD1" w14:paraId="7E291865" w14:textId="77777777">
        <w:tc>
          <w:tcPr>
            <w:tcW w:w="1639" w:type="dxa"/>
          </w:tcPr>
          <w:p w14:paraId="7E291863" w14:textId="77777777" w:rsidR="00F65CE2" w:rsidRPr="0074268B" w:rsidRDefault="00F65CE2">
            <w:pPr>
              <w:rPr>
                <w:szCs w:val="22"/>
              </w:rPr>
            </w:pPr>
            <w:r w:rsidRPr="0074268B">
              <w:t>TMnc</w:t>
            </w:r>
          </w:p>
        </w:tc>
        <w:tc>
          <w:tcPr>
            <w:tcW w:w="5201" w:type="dxa"/>
          </w:tcPr>
          <w:p w14:paraId="7E291864" w14:textId="77777777" w:rsidR="00F65CE2" w:rsidRPr="0074268B" w:rsidRDefault="00F65CE2" w:rsidP="00F65CE2">
            <w:r w:rsidRPr="0074268B">
              <w:t>Total outage minutes for all non-critical events in the reporting period</w:t>
            </w:r>
          </w:p>
        </w:tc>
      </w:tr>
      <w:tr w:rsidR="00F65CE2" w:rsidRPr="00157FD1" w14:paraId="7E291868" w14:textId="77777777">
        <w:tc>
          <w:tcPr>
            <w:tcW w:w="1639" w:type="dxa"/>
          </w:tcPr>
          <w:p w14:paraId="7E291866" w14:textId="77777777" w:rsidR="00F65CE2" w:rsidRPr="0074268B" w:rsidRDefault="00F65CE2">
            <w:pPr>
              <w:rPr>
                <w:szCs w:val="22"/>
              </w:rPr>
            </w:pPr>
            <w:r w:rsidRPr="0074268B">
              <w:rPr>
                <w:szCs w:val="22"/>
              </w:rPr>
              <w:t>TEnc</w:t>
            </w:r>
          </w:p>
        </w:tc>
        <w:tc>
          <w:tcPr>
            <w:tcW w:w="5201" w:type="dxa"/>
          </w:tcPr>
          <w:p w14:paraId="7E291867" w14:textId="77777777" w:rsidR="00F65CE2" w:rsidRPr="0074268B" w:rsidRDefault="00F65CE2" w:rsidP="00F65CE2">
            <w:r w:rsidRPr="0074268B">
              <w:t>Total number of non-critical events in the reporting period</w:t>
            </w:r>
          </w:p>
        </w:tc>
      </w:tr>
    </w:tbl>
    <w:p w14:paraId="7E291869" w14:textId="77777777" w:rsidR="00F65CE2" w:rsidRDefault="00F65CE2" w:rsidP="00F65CE2">
      <w:pPr>
        <w:pStyle w:val="ParSpacer"/>
        <w:rPr>
          <w:kern w:val="28"/>
        </w:rPr>
      </w:pPr>
    </w:p>
    <w:p w14:paraId="7E29186A" w14:textId="77777777" w:rsidR="00F65CE2" w:rsidRPr="00157FD1" w:rsidRDefault="00F65CE2" w:rsidP="00F65CE2">
      <w:pPr>
        <w:pStyle w:val="ParSpacer"/>
        <w:rPr>
          <w:kern w:val="28"/>
        </w:rPr>
      </w:pPr>
    </w:p>
    <w:p w14:paraId="7E29186B" w14:textId="77777777" w:rsidR="00F65CE2" w:rsidRPr="00157FD1" w:rsidRDefault="00F65CE2" w:rsidP="00F65CE2">
      <w:pPr>
        <w:pStyle w:val="berschrift3"/>
        <w:numPr>
          <w:ilvl w:val="0"/>
          <w:numId w:val="0"/>
        </w:numPr>
        <w:ind w:left="2160"/>
      </w:pPr>
      <w:r>
        <w:t>6.4</w:t>
      </w:r>
      <w:r w:rsidRPr="00157FD1">
        <w:t>.5</w:t>
      </w:r>
      <w:r w:rsidRPr="00157FD1">
        <w:tab/>
        <w:t>Sources of Data</w:t>
      </w:r>
    </w:p>
    <w:p w14:paraId="7E29186C" w14:textId="77777777" w:rsidR="00F65CE2" w:rsidRPr="00242AD2" w:rsidRDefault="00F65CE2" w:rsidP="00F65CE2">
      <w:pPr>
        <w:pStyle w:val="ParSpacer"/>
        <w:rPr>
          <w:kern w:val="28"/>
        </w:rPr>
      </w:pPr>
    </w:p>
    <w:p w14:paraId="7E29186D" w14:textId="77777777" w:rsidR="00F65CE2" w:rsidRPr="00157FD1" w:rsidRDefault="00F65CE2" w:rsidP="00F65CE2">
      <w:pPr>
        <w:pStyle w:val="BodyTextTab0"/>
      </w:pPr>
      <w:r w:rsidRPr="00157FD1">
        <w:t>a)</w:t>
      </w:r>
      <w:r w:rsidRPr="00157FD1">
        <w:tab/>
        <w:t xml:space="preserve">Customers </w:t>
      </w:r>
    </w:p>
    <w:p w14:paraId="7E29186E" w14:textId="616F966F" w:rsidR="00F65CE2" w:rsidRPr="00157FD1" w:rsidRDefault="00916C62" w:rsidP="00D5601C">
      <w:pPr>
        <w:pStyle w:val="BodyTextTab1"/>
      </w:pPr>
      <w:r>
        <w:t>1)</w:t>
      </w:r>
      <w:r>
        <w:tab/>
      </w:r>
      <w:r w:rsidR="00F65CE2" w:rsidRPr="0034394E">
        <w:t xml:space="preserve">shall report, via agreed methods, all outage data necessary to calculate the applicable outage </w:t>
      </w:r>
      <w:r w:rsidR="00F65CE2">
        <w:t>measurements</w:t>
      </w:r>
      <w:r w:rsidR="00F65CE2" w:rsidRPr="0034394E">
        <w:t>. A customer ticket (problem report) can be escalated or correlated to determine an outage situation exists.</w:t>
      </w:r>
    </w:p>
    <w:p w14:paraId="7E29186F" w14:textId="77777777" w:rsidR="00F65CE2" w:rsidRPr="00157FD1" w:rsidRDefault="00F65CE2" w:rsidP="00F65CE2">
      <w:pPr>
        <w:pStyle w:val="BodyTextTab0"/>
      </w:pPr>
      <w:r w:rsidRPr="00157FD1">
        <w:t>b)</w:t>
      </w:r>
      <w:r w:rsidRPr="00157FD1">
        <w:tab/>
        <w:t xml:space="preserve">Organizations </w:t>
      </w:r>
    </w:p>
    <w:p w14:paraId="7E291870" w14:textId="77777777" w:rsidR="00F65CE2" w:rsidRPr="00157FD1" w:rsidRDefault="00916C62" w:rsidP="00D5601C">
      <w:pPr>
        <w:pStyle w:val="BodyTextTab1"/>
      </w:pPr>
      <w:r>
        <w:t>1)</w:t>
      </w:r>
      <w:r>
        <w:tab/>
      </w:r>
      <w:r w:rsidR="00F65CE2" w:rsidRPr="0034394E">
        <w:t>Receive and record outage related data in accordance with ticketing criteria and escalation guidelines.</w:t>
      </w:r>
    </w:p>
    <w:p w14:paraId="7E291871" w14:textId="77777777" w:rsidR="00F65CE2" w:rsidRDefault="00F65CE2" w:rsidP="00F65CE2"/>
    <w:p w14:paraId="7E291872" w14:textId="77777777" w:rsidR="00F65CE2" w:rsidRPr="00157FD1" w:rsidRDefault="00F65CE2" w:rsidP="00F65CE2">
      <w:pPr>
        <w:pStyle w:val="berschrift3"/>
      </w:pPr>
      <w:r>
        <w:t>6.4</w:t>
      </w:r>
      <w:r w:rsidRPr="00157FD1">
        <w:t>.6</w:t>
      </w:r>
      <w:r w:rsidRPr="00157FD1">
        <w:tab/>
        <w:t>Examples</w:t>
      </w:r>
    </w:p>
    <w:p w14:paraId="7E291873" w14:textId="10EB1909" w:rsidR="00F65CE2" w:rsidRPr="00157FD1" w:rsidRDefault="00F65CE2" w:rsidP="00F65CE2">
      <w:pPr>
        <w:pStyle w:val="BodyText"/>
      </w:pPr>
      <w:r w:rsidRPr="00157FD1">
        <w:t xml:space="preserve">Examples for applying the </w:t>
      </w:r>
      <w:r>
        <w:t>MTRS</w:t>
      </w:r>
      <w:r w:rsidRPr="00157FD1">
        <w:t xml:space="preserve"> measurement are located on the TL 9000 website (</w:t>
      </w:r>
      <w:r>
        <w:t>tl9000.org/links.html</w:t>
      </w:r>
      <w:r w:rsidRPr="00157FD1">
        <w:t>).</w:t>
      </w:r>
    </w:p>
    <w:p w14:paraId="7E291874" w14:textId="77777777" w:rsidR="00F65CE2" w:rsidRDefault="00F65CE2" w:rsidP="00F65CE2"/>
    <w:p w14:paraId="7E291875" w14:textId="77777777" w:rsidR="00BC5C92" w:rsidRDefault="00BC5C92" w:rsidP="00F65CE2"/>
    <w:p w14:paraId="7E291876" w14:textId="262C39A6" w:rsidR="00BC5C92" w:rsidRPr="00157FD1" w:rsidRDefault="00BC5C92" w:rsidP="00BC5C92">
      <w:pPr>
        <w:pStyle w:val="berschrift2"/>
        <w:rPr>
          <w:noProof w:val="0"/>
        </w:rPr>
      </w:pPr>
      <w:r>
        <w:rPr>
          <w:noProof w:val="0"/>
        </w:rPr>
        <w:br w:type="page"/>
      </w:r>
      <w:bookmarkStart w:id="326" w:name="_Toc200530990"/>
      <w:r w:rsidR="00A12D55">
        <w:rPr>
          <w:noProof w:val="0"/>
        </w:rPr>
        <w:lastRenderedPageBreak/>
        <w:t>6.5</w:t>
      </w:r>
      <w:r w:rsidRPr="00157FD1">
        <w:rPr>
          <w:noProof w:val="0"/>
        </w:rPr>
        <w:tab/>
      </w:r>
      <w:r w:rsidRPr="005D3B25">
        <w:t xml:space="preserve">Global Service Impact </w:t>
      </w:r>
      <w:r w:rsidRPr="00D5601C">
        <w:rPr>
          <w:sz w:val="24"/>
          <w:szCs w:val="24"/>
        </w:rPr>
        <w:t>(GSI)</w:t>
      </w:r>
      <w:bookmarkEnd w:id="326"/>
    </w:p>
    <w:p w14:paraId="7E291877" w14:textId="77777777" w:rsidR="00BC5C92" w:rsidRPr="00157FD1" w:rsidRDefault="00BC5C92" w:rsidP="00BC5C92">
      <w:pPr>
        <w:pStyle w:val="ParSpacer"/>
      </w:pPr>
    </w:p>
    <w:p w14:paraId="7E291878" w14:textId="09AC64CF" w:rsidR="00BC5C92" w:rsidRPr="00157FD1" w:rsidRDefault="00A12D55" w:rsidP="00BC5C92">
      <w:pPr>
        <w:pStyle w:val="berschrift3"/>
        <w:rPr>
          <w:rStyle w:val="StyleHeading3Kernat14ptChar"/>
        </w:rPr>
      </w:pPr>
      <w:r>
        <w:t>6.5</w:t>
      </w:r>
      <w:r w:rsidR="00BC5C92" w:rsidRPr="00157FD1">
        <w:t>.1</w:t>
      </w:r>
      <w:r w:rsidR="00BC5C92" w:rsidRPr="00157FD1">
        <w:tab/>
        <w:t>Description and Title</w:t>
      </w:r>
    </w:p>
    <w:p w14:paraId="7E291879" w14:textId="77777777" w:rsidR="00BC5C92" w:rsidRPr="00157FD1" w:rsidRDefault="00BC5C92" w:rsidP="00BC5C92">
      <w:pPr>
        <w:pStyle w:val="BodyText"/>
        <w:rPr>
          <w:kern w:val="28"/>
        </w:rPr>
      </w:pPr>
      <w:r w:rsidRPr="005D3B25">
        <w:t>Global Service Impact (GSI) measures service performance from a customer perspective as delivered by the Service Provider.</w:t>
      </w:r>
    </w:p>
    <w:p w14:paraId="7E29187A" w14:textId="77777777" w:rsidR="00BC5C92" w:rsidRPr="00157FD1" w:rsidRDefault="00BC5C92" w:rsidP="00BC5C92">
      <w:pPr>
        <w:pStyle w:val="ParSpacer"/>
      </w:pPr>
    </w:p>
    <w:p w14:paraId="7E29187B" w14:textId="35A401F6" w:rsidR="00BC5C92" w:rsidRPr="00157FD1" w:rsidRDefault="00A12D55" w:rsidP="00BC5C92">
      <w:pPr>
        <w:pStyle w:val="berschrift3"/>
      </w:pPr>
      <w:r>
        <w:t>6.5</w:t>
      </w:r>
      <w:r w:rsidR="00BC5C92" w:rsidRPr="00157FD1">
        <w:t>.2</w:t>
      </w:r>
      <w:r w:rsidR="00BC5C92" w:rsidRPr="00157FD1">
        <w:tab/>
        <w:t>Purpose</w:t>
      </w:r>
    </w:p>
    <w:p w14:paraId="7E29187C" w14:textId="77777777" w:rsidR="00BC5C92" w:rsidRDefault="00BC5C92" w:rsidP="00BC5C92">
      <w:pPr>
        <w:pStyle w:val="BodyText"/>
      </w:pPr>
      <w:r>
        <w:t>GSI provides a measurement</w:t>
      </w:r>
      <w:r w:rsidRPr="005D3B25">
        <w:t xml:space="preserve"> focusing on the customer experience related to the performance of a service</w:t>
      </w:r>
      <w:r>
        <w:t>,</w:t>
      </w:r>
      <w:r w:rsidRPr="005D3B25">
        <w:t xml:space="preserve"> e.</w:t>
      </w:r>
      <w:r>
        <w:t>g.,</w:t>
      </w:r>
      <w:r w:rsidRPr="005D3B25">
        <w:t xml:space="preserve"> voice, high-speed access, video, E911, wireless.</w:t>
      </w:r>
    </w:p>
    <w:p w14:paraId="7E29187D" w14:textId="77777777" w:rsidR="00BC5C92" w:rsidRPr="00157FD1" w:rsidRDefault="00BC5C92" w:rsidP="00BC5C92">
      <w:pPr>
        <w:pStyle w:val="ParSpacer"/>
        <w:rPr>
          <w:b/>
          <w:bCs/>
        </w:rPr>
      </w:pPr>
    </w:p>
    <w:p w14:paraId="7E29187E" w14:textId="433ED622" w:rsidR="00BC5C92" w:rsidRDefault="00BC5C92" w:rsidP="00BC5C92">
      <w:pPr>
        <w:pStyle w:val="BodyText"/>
      </w:pPr>
      <w:r w:rsidRPr="005D3B25">
        <w:rPr>
          <w:rFonts w:cs="Arial"/>
          <w:szCs w:val="22"/>
        </w:rPr>
        <w:t>GSI takes into account the impact of an outage</w:t>
      </w:r>
      <w:r w:rsidR="00E929CB">
        <w:rPr>
          <w:rFonts w:cs="Arial"/>
          <w:szCs w:val="22"/>
        </w:rPr>
        <w:t>,</w:t>
      </w:r>
      <w:r w:rsidRPr="005D3B25">
        <w:rPr>
          <w:rFonts w:cs="Arial"/>
          <w:szCs w:val="22"/>
        </w:rPr>
        <w:t xml:space="preserve"> measures this against the total customer count using a particular service</w:t>
      </w:r>
      <w:r w:rsidR="00E929CB">
        <w:rPr>
          <w:rFonts w:cs="Arial"/>
          <w:szCs w:val="22"/>
        </w:rPr>
        <w:t>,</w:t>
      </w:r>
      <w:r>
        <w:rPr>
          <w:rFonts w:cs="Arial"/>
          <w:szCs w:val="22"/>
        </w:rPr>
        <w:t xml:space="preserve"> and</w:t>
      </w:r>
      <w:r w:rsidRPr="005D3B25">
        <w:rPr>
          <w:rFonts w:cs="Arial"/>
          <w:szCs w:val="22"/>
        </w:rPr>
        <w:t xml:space="preserve"> normalizes the measurement using a base of 1</w:t>
      </w:r>
      <w:r>
        <w:rPr>
          <w:rFonts w:cs="Arial"/>
          <w:szCs w:val="22"/>
        </w:rPr>
        <w:t xml:space="preserve"> million</w:t>
      </w:r>
      <w:r w:rsidRPr="005D3B25">
        <w:rPr>
          <w:rFonts w:cs="Arial"/>
          <w:szCs w:val="22"/>
        </w:rPr>
        <w:t xml:space="preserve"> minutes of service.</w:t>
      </w:r>
    </w:p>
    <w:p w14:paraId="7E29187F" w14:textId="77777777" w:rsidR="00BC5C92" w:rsidRPr="00157FD1" w:rsidRDefault="00BC5C92" w:rsidP="00BC5C92">
      <w:pPr>
        <w:pStyle w:val="ParSpacer"/>
        <w:rPr>
          <w:b/>
          <w:bCs/>
        </w:rPr>
      </w:pPr>
    </w:p>
    <w:p w14:paraId="7E291880" w14:textId="758E3152" w:rsidR="00BC5C92" w:rsidRDefault="00BC5C92" w:rsidP="00BC5C92">
      <w:pPr>
        <w:pStyle w:val="BodyText"/>
      </w:pPr>
      <w:r>
        <w:t>The measurement</w:t>
      </w:r>
      <w:r w:rsidRPr="005D3B25">
        <w:t xml:space="preserve"> has both a network and customer view. GSI performance measures the unavailable minutes per million minutes of use, based on the outage criteria, i.e.</w:t>
      </w:r>
      <w:r>
        <w:t>, Service Units (SU) a</w:t>
      </w:r>
      <w:r w:rsidRPr="005D3B25">
        <w:t>ffected by the outage (total number of customer accounts who lost service), total minutes of the outage (per the service being measured) and the ov</w:t>
      </w:r>
      <w:r>
        <w:t xml:space="preserve">erall inventory of the </w:t>
      </w:r>
      <w:r w:rsidR="00BD0D8F">
        <w:t>SUs</w:t>
      </w:r>
      <w:r>
        <w:t xml:space="preserve"> </w:t>
      </w:r>
      <w:r w:rsidRPr="005D3B25">
        <w:t>in the company (total customer accounts per the service being measured). This results in the number of unavailable minutes per million service minutes experienced by the Service Unit (customers) pool.</w:t>
      </w:r>
    </w:p>
    <w:p w14:paraId="7E291881" w14:textId="77777777" w:rsidR="00BC5C92" w:rsidRPr="00157FD1" w:rsidRDefault="00BC5C92" w:rsidP="00BC5C92">
      <w:pPr>
        <w:pStyle w:val="ParSpacer"/>
        <w:rPr>
          <w:b/>
          <w:bCs/>
        </w:rPr>
      </w:pPr>
    </w:p>
    <w:p w14:paraId="7E291882" w14:textId="6B071F75" w:rsidR="00BC5C92" w:rsidRPr="00157FD1" w:rsidRDefault="00A12D55" w:rsidP="00BC5C92">
      <w:pPr>
        <w:pStyle w:val="berschrift3"/>
      </w:pPr>
      <w:r>
        <w:t>6.5</w:t>
      </w:r>
      <w:r w:rsidR="00BC5C92" w:rsidRPr="00157FD1">
        <w:t>.3</w:t>
      </w:r>
      <w:r w:rsidR="00BC5C92" w:rsidRPr="00157FD1">
        <w:tab/>
        <w:t>Applicable Product Categories</w:t>
      </w:r>
    </w:p>
    <w:p w14:paraId="7E291883" w14:textId="47536558" w:rsidR="00BC5C92" w:rsidRPr="00157FD1" w:rsidRDefault="00BC5C92" w:rsidP="00BC5C92">
      <w:pPr>
        <w:pStyle w:val="BodyText"/>
        <w:rPr>
          <w:kern w:val="28"/>
        </w:rPr>
      </w:pPr>
      <w:r w:rsidRPr="005D3B25">
        <w:t xml:space="preserve">The measurement </w:t>
      </w:r>
      <w:r w:rsidR="00C22EC4">
        <w:t>applies to product categories</w:t>
      </w:r>
      <w:r w:rsidRPr="005D3B25">
        <w:t xml:space="preserve"> as </w:t>
      </w:r>
      <w:r>
        <w:t>shown</w:t>
      </w:r>
      <w:r w:rsidRPr="005D3B25">
        <w:t xml:space="preserve"> in the Measurement Applicab</w:t>
      </w:r>
      <w:r>
        <w:t>i</w:t>
      </w:r>
      <w:r w:rsidRPr="005D3B25">
        <w:t>lity Table (Normalization Units), Appendix A, Table A-2.</w:t>
      </w:r>
    </w:p>
    <w:p w14:paraId="7E291884" w14:textId="77777777" w:rsidR="00BC5C92" w:rsidRPr="00157FD1" w:rsidRDefault="00BC5C92" w:rsidP="00BC5C92">
      <w:pPr>
        <w:pStyle w:val="ParSpacer"/>
        <w:rPr>
          <w:kern w:val="28"/>
        </w:rPr>
      </w:pPr>
    </w:p>
    <w:p w14:paraId="7E291885" w14:textId="6563C0A6" w:rsidR="00BC5C92" w:rsidRPr="00157FD1" w:rsidRDefault="00A12D55" w:rsidP="00BC5C92">
      <w:pPr>
        <w:pStyle w:val="berschrift3"/>
      </w:pPr>
      <w:r>
        <w:t>6.5</w:t>
      </w:r>
      <w:r w:rsidR="00BC5C92" w:rsidRPr="00157FD1">
        <w:t>.4</w:t>
      </w:r>
      <w:r w:rsidR="00BC5C92" w:rsidRPr="00157FD1">
        <w:tab/>
        <w:t>Detailed Description</w:t>
      </w:r>
    </w:p>
    <w:p w14:paraId="7E29188E" w14:textId="14FCA9A3" w:rsidR="00BC5C92" w:rsidRDefault="00BC5C92" w:rsidP="00D5601C">
      <w:pPr>
        <w:pStyle w:val="BodyTextTab0"/>
      </w:pPr>
      <w:r w:rsidRPr="00157FD1">
        <w:rPr>
          <w:kern w:val="28"/>
        </w:rPr>
        <w:t>a)</w:t>
      </w:r>
      <w:r w:rsidRPr="00157FD1">
        <w:rPr>
          <w:kern w:val="28"/>
        </w:rPr>
        <w:tab/>
        <w:t>Terminology</w:t>
      </w:r>
    </w:p>
    <w:p w14:paraId="7E29188F" w14:textId="77777777" w:rsidR="00BC5C92" w:rsidRDefault="00E70A10" w:rsidP="00D5601C">
      <w:pPr>
        <w:pStyle w:val="BodyTextTab1"/>
      </w:pPr>
      <w:r w:rsidRPr="00157FD1">
        <w:t>–</w:t>
      </w:r>
      <w:r>
        <w:tab/>
      </w:r>
      <w:r w:rsidR="00BC5C92">
        <w:t xml:space="preserve">Service Unit: </w:t>
      </w:r>
      <w:r w:rsidR="00BC5C92" w:rsidRPr="005D3B25">
        <w:t>One count of one account of the</w:t>
      </w:r>
      <w:r w:rsidR="00BC5C92">
        <w:t xml:space="preserve"> service that is being measured, e.g., </w:t>
      </w:r>
      <w:r w:rsidR="00BC5C92" w:rsidRPr="005D3B25">
        <w:t>High Speed Internet Service</w:t>
      </w:r>
      <w:r w:rsidR="00BC5C92">
        <w:t>.</w:t>
      </w:r>
    </w:p>
    <w:p w14:paraId="7E291893" w14:textId="43571B5A" w:rsidR="00BC5C92" w:rsidRDefault="00D11FCA" w:rsidP="00D5601C">
      <w:pPr>
        <w:pStyle w:val="BodyTextInd2"/>
      </w:pPr>
      <w:r>
        <w:t>NOTE</w:t>
      </w:r>
      <w:r w:rsidR="00BC5C92">
        <w:t xml:space="preserve">: </w:t>
      </w:r>
      <w:r w:rsidR="00BC5C92" w:rsidRPr="005D3B25">
        <w:t>One residential</w:t>
      </w:r>
      <w:r w:rsidR="00BC5C92">
        <w:t xml:space="preserve"> or business</w:t>
      </w:r>
      <w:r w:rsidR="00BC5C92" w:rsidRPr="005D3B25">
        <w:t xml:space="preserve"> high-speed account counts as one SU for high-speed, regardless of the number of users within the house</w:t>
      </w:r>
      <w:r w:rsidR="00BC5C92">
        <w:t xml:space="preserve"> or business</w:t>
      </w:r>
      <w:r w:rsidR="00BC5C92" w:rsidRPr="005D3B25">
        <w:t>.</w:t>
      </w:r>
      <w:r w:rsidR="006D7DA3" w:rsidDel="006D7DA3">
        <w:t xml:space="preserve"> </w:t>
      </w:r>
      <w:r w:rsidR="00BC5C92">
        <w:t>The n</w:t>
      </w:r>
      <w:r w:rsidR="00BC5C92" w:rsidRPr="005D3B25">
        <w:t xml:space="preserve">umber of </w:t>
      </w:r>
      <w:r w:rsidR="00BD0D8F">
        <w:t>SUs</w:t>
      </w:r>
      <w:r w:rsidR="00BC5C92" w:rsidRPr="005D3B25">
        <w:t xml:space="preserve"> impacted is the number of </w:t>
      </w:r>
      <w:r w:rsidR="00BD0D8F">
        <w:t>SUs</w:t>
      </w:r>
      <w:r w:rsidR="00BC5C92" w:rsidRPr="005D3B25">
        <w:t xml:space="preserve"> that were without high-speed service.</w:t>
      </w:r>
    </w:p>
    <w:p w14:paraId="7E291896" w14:textId="7FC114BF" w:rsidR="00BC5C92" w:rsidRDefault="00E70A10" w:rsidP="00D5601C">
      <w:pPr>
        <w:pStyle w:val="BodyTextTab1"/>
      </w:pPr>
      <w:r w:rsidRPr="00157FD1">
        <w:t>–</w:t>
      </w:r>
      <w:r>
        <w:tab/>
      </w:r>
      <w:r w:rsidR="00BC5C92" w:rsidRPr="005D3B25">
        <w:t>Service Inventor</w:t>
      </w:r>
      <w:r w:rsidR="00BC5C92">
        <w:t xml:space="preserve">y: </w:t>
      </w:r>
      <w:r w:rsidR="00BC5C92" w:rsidRPr="005D3B25">
        <w:t>The total number of service units for which a service provider collects revenue.</w:t>
      </w:r>
    </w:p>
    <w:p w14:paraId="7E291898" w14:textId="77777777" w:rsidR="00BC5C92" w:rsidRPr="00157FD1" w:rsidRDefault="00BC5C92" w:rsidP="00BC5C92">
      <w:pPr>
        <w:pStyle w:val="BodyTextTab0"/>
        <w:rPr>
          <w:kern w:val="28"/>
        </w:rPr>
      </w:pPr>
      <w:r w:rsidRPr="00157FD1">
        <w:rPr>
          <w:kern w:val="28"/>
        </w:rPr>
        <w:t>b)</w:t>
      </w:r>
      <w:r w:rsidRPr="00157FD1">
        <w:rPr>
          <w:kern w:val="28"/>
        </w:rPr>
        <w:tab/>
        <w:t>Counting Rule</w:t>
      </w:r>
      <w:r>
        <w:rPr>
          <w:kern w:val="28"/>
        </w:rPr>
        <w:t>s</w:t>
      </w:r>
      <w:r w:rsidRPr="00157FD1">
        <w:rPr>
          <w:kern w:val="28"/>
        </w:rPr>
        <w:t xml:space="preserve"> </w:t>
      </w:r>
    </w:p>
    <w:p w14:paraId="7E291899" w14:textId="6DCB8314" w:rsidR="00BC5C92" w:rsidRDefault="00BC5C92" w:rsidP="00BC5C92">
      <w:pPr>
        <w:pStyle w:val="BodyTextTab1"/>
        <w:rPr>
          <w:rFonts w:cs="Arial"/>
          <w:szCs w:val="22"/>
        </w:rPr>
      </w:pPr>
      <w:r w:rsidRPr="00157FD1">
        <w:t>1)</w:t>
      </w:r>
      <w:r w:rsidRPr="00157FD1">
        <w:tab/>
      </w:r>
      <w:r w:rsidRPr="005D3B25">
        <w:rPr>
          <w:rFonts w:cs="Arial"/>
          <w:szCs w:val="22"/>
        </w:rPr>
        <w:t xml:space="preserve">All outages that meet the </w:t>
      </w:r>
      <w:r w:rsidR="00011979">
        <w:rPr>
          <w:rFonts w:cs="Arial"/>
          <w:szCs w:val="22"/>
        </w:rPr>
        <w:t>g</w:t>
      </w:r>
      <w:r w:rsidR="00011979" w:rsidRPr="005D3B25">
        <w:rPr>
          <w:rFonts w:cs="Arial"/>
          <w:szCs w:val="22"/>
        </w:rPr>
        <w:t xml:space="preserve">lossary </w:t>
      </w:r>
      <w:r w:rsidRPr="005D3B25">
        <w:rPr>
          <w:rFonts w:cs="Arial"/>
          <w:szCs w:val="22"/>
        </w:rPr>
        <w:t xml:space="preserve">definition of </w:t>
      </w:r>
      <w:r>
        <w:rPr>
          <w:rFonts w:cs="Arial"/>
          <w:szCs w:val="22"/>
        </w:rPr>
        <w:t xml:space="preserve">Service Disruption </w:t>
      </w:r>
      <w:r w:rsidR="00C22EC4" w:rsidRPr="00157FD1">
        <w:t>–</w:t>
      </w:r>
      <w:r w:rsidR="00C22EC4">
        <w:t xml:space="preserve"> Critical </w:t>
      </w:r>
      <w:r w:rsidRPr="005D3B25">
        <w:rPr>
          <w:rFonts w:cs="Arial"/>
          <w:szCs w:val="22"/>
        </w:rPr>
        <w:t>and meet ticket criteria of the service provider’s event management process are counted. This includes service disruptions caused by:</w:t>
      </w:r>
    </w:p>
    <w:p w14:paraId="7E29189A" w14:textId="77777777" w:rsidR="00BC5C92" w:rsidRDefault="00BC5C92" w:rsidP="00BC5C92">
      <w:pPr>
        <w:pStyle w:val="BodyTextInd2"/>
        <w:tabs>
          <w:tab w:val="left" w:pos="3240"/>
        </w:tabs>
        <w:rPr>
          <w:rFonts w:cs="Arial"/>
          <w:szCs w:val="22"/>
        </w:rPr>
      </w:pPr>
      <w:r w:rsidRPr="00157FD1">
        <w:t>–</w:t>
      </w:r>
      <w:r>
        <w:tab/>
      </w:r>
      <w:r w:rsidRPr="005D3B25">
        <w:rPr>
          <w:rFonts w:cs="Arial"/>
          <w:szCs w:val="22"/>
        </w:rPr>
        <w:t>Equipment failures within the service provider’s infrastructure</w:t>
      </w:r>
    </w:p>
    <w:p w14:paraId="7E29189B" w14:textId="77777777" w:rsidR="00BC5C92" w:rsidRDefault="00BC5C92" w:rsidP="00BC5C92">
      <w:pPr>
        <w:pStyle w:val="BodyTextInd2"/>
        <w:tabs>
          <w:tab w:val="left" w:pos="3240"/>
        </w:tabs>
      </w:pPr>
      <w:r w:rsidRPr="00157FD1">
        <w:t>–</w:t>
      </w:r>
      <w:r>
        <w:tab/>
      </w:r>
      <w:r w:rsidRPr="005D3B25">
        <w:rPr>
          <w:rFonts w:cs="Arial"/>
          <w:szCs w:val="22"/>
        </w:rPr>
        <w:t>Other service provider’s equipment failures</w:t>
      </w:r>
    </w:p>
    <w:p w14:paraId="7E29189D" w14:textId="33709199" w:rsidR="00BC5C92" w:rsidRPr="00157FD1" w:rsidRDefault="00BC5C92" w:rsidP="00D5601C">
      <w:pPr>
        <w:pStyle w:val="BodyTextInd2"/>
        <w:tabs>
          <w:tab w:val="left" w:pos="3240"/>
        </w:tabs>
      </w:pPr>
      <w:r w:rsidRPr="00157FD1">
        <w:t>–</w:t>
      </w:r>
      <w:r>
        <w:tab/>
      </w:r>
      <w:r w:rsidRPr="005D3B25">
        <w:rPr>
          <w:rFonts w:cs="Arial"/>
          <w:szCs w:val="22"/>
        </w:rPr>
        <w:t>Equipment and service failures caused by third party suppliers</w:t>
      </w:r>
    </w:p>
    <w:p w14:paraId="7E29189E" w14:textId="77777777" w:rsidR="00BC5C92" w:rsidRPr="00157FD1" w:rsidRDefault="00BC5C92" w:rsidP="00BC5C92">
      <w:pPr>
        <w:pStyle w:val="BodyTextTab0"/>
      </w:pPr>
      <w:r w:rsidRPr="00157FD1">
        <w:t>c)</w:t>
      </w:r>
      <w:r w:rsidRPr="00157FD1">
        <w:tab/>
        <w:t>Counting Rule Exclusions</w:t>
      </w:r>
    </w:p>
    <w:p w14:paraId="7E29189F" w14:textId="77777777" w:rsidR="00BC5C92" w:rsidRPr="00157FD1" w:rsidRDefault="00BC5C92" w:rsidP="00BC5C92">
      <w:pPr>
        <w:pStyle w:val="BodyTextTab1"/>
      </w:pPr>
      <w:r w:rsidRPr="00157FD1">
        <w:t>None</w:t>
      </w:r>
    </w:p>
    <w:p w14:paraId="7E2918A0" w14:textId="77777777" w:rsidR="00BC5C92" w:rsidRPr="00157FD1" w:rsidRDefault="00BC5C92" w:rsidP="00BC5C92">
      <w:pPr>
        <w:pStyle w:val="BodyTextTab0"/>
      </w:pPr>
      <w:r w:rsidRPr="00157FD1">
        <w:t>d)</w:t>
      </w:r>
      <w:r w:rsidRPr="00157FD1">
        <w:tab/>
        <w:t>Calculations and Formulas</w:t>
      </w:r>
    </w:p>
    <w:p w14:paraId="7E2918A1" w14:textId="7802628B" w:rsidR="00BC5C92" w:rsidRPr="00157FD1" w:rsidRDefault="00BC5C92" w:rsidP="00BC5C92">
      <w:pPr>
        <w:pStyle w:val="BodyTextInd1"/>
      </w:pPr>
      <w:r w:rsidRPr="005D3B25">
        <w:rPr>
          <w:rFonts w:cs="Arial"/>
          <w:szCs w:val="22"/>
        </w:rPr>
        <w:lastRenderedPageBreak/>
        <w:t>The GSI measurements shall be calculated monthly as show</w:t>
      </w:r>
      <w:r w:rsidR="00C22EC4">
        <w:rPr>
          <w:rFonts w:cs="Arial"/>
          <w:szCs w:val="22"/>
        </w:rPr>
        <w:t>n</w:t>
      </w:r>
      <w:r w:rsidRPr="005D3B25">
        <w:rPr>
          <w:rFonts w:cs="Arial"/>
          <w:szCs w:val="22"/>
        </w:rPr>
        <w:t xml:space="preserve"> in </w:t>
      </w:r>
      <w:r w:rsidRPr="00157FD1">
        <w:t>Table</w:t>
      </w:r>
      <w:r>
        <w:t> </w:t>
      </w:r>
      <w:r w:rsidR="00A12D55">
        <w:t>6.5</w:t>
      </w:r>
      <w:r>
        <w:t xml:space="preserve">-1 </w:t>
      </w:r>
      <w:r w:rsidRPr="005D3B25">
        <w:rPr>
          <w:rFonts w:cs="Arial"/>
          <w:szCs w:val="22"/>
        </w:rPr>
        <w:t>using the formulas in</w:t>
      </w:r>
      <w:r>
        <w:rPr>
          <w:rFonts w:cs="Arial"/>
          <w:szCs w:val="22"/>
        </w:rPr>
        <w:t xml:space="preserve"> Tables </w:t>
      </w:r>
      <w:r w:rsidR="00A12D55">
        <w:rPr>
          <w:rFonts w:cs="Arial"/>
          <w:szCs w:val="22"/>
        </w:rPr>
        <w:t>6.5</w:t>
      </w:r>
      <w:r>
        <w:rPr>
          <w:rFonts w:cs="Arial"/>
          <w:szCs w:val="22"/>
        </w:rPr>
        <w:t xml:space="preserve">-2 and </w:t>
      </w:r>
      <w:r w:rsidR="00A12D55">
        <w:rPr>
          <w:rFonts w:cs="Arial"/>
          <w:szCs w:val="22"/>
        </w:rPr>
        <w:t>6.5</w:t>
      </w:r>
      <w:r>
        <w:rPr>
          <w:rFonts w:cs="Arial"/>
          <w:szCs w:val="22"/>
        </w:rPr>
        <w:t>-3</w:t>
      </w:r>
      <w:r w:rsidRPr="00157FD1">
        <w:t xml:space="preserve">. </w:t>
      </w:r>
    </w:p>
    <w:p w14:paraId="7E2918A2" w14:textId="77777777" w:rsidR="00BC5C92" w:rsidRPr="00157FD1" w:rsidRDefault="00BC5C92" w:rsidP="00BC5C92">
      <w:pPr>
        <w:pStyle w:val="ParSpacer"/>
        <w:rPr>
          <w:kern w:val="28"/>
        </w:rPr>
      </w:pPr>
    </w:p>
    <w:p w14:paraId="7E2918A3" w14:textId="0E8B6BB4" w:rsidR="00BC5C92" w:rsidRPr="00157FD1" w:rsidRDefault="00BC5C92" w:rsidP="00BC5C92">
      <w:pPr>
        <w:pStyle w:val="berschrift4"/>
      </w:pPr>
      <w:bookmarkStart w:id="327" w:name="_Toc200531259"/>
      <w:r w:rsidRPr="00157FD1">
        <w:t>Table </w:t>
      </w:r>
      <w:r w:rsidR="00A12D55">
        <w:t>6.5</w:t>
      </w:r>
      <w:r w:rsidRPr="00157FD1">
        <w:noBreakHyphen/>
        <w:t>1</w:t>
      </w:r>
      <w:r w:rsidRPr="00157FD1">
        <w:tab/>
      </w:r>
      <w:r w:rsidRPr="003F4E5B">
        <w:rPr>
          <w:rFonts w:cs="Arial"/>
          <w:szCs w:val="22"/>
        </w:rPr>
        <w:t>GSI</w:t>
      </w:r>
      <w:r w:rsidRPr="00157FD1">
        <w:t xml:space="preserve"> Notation</w:t>
      </w:r>
      <w:bookmarkEnd w:id="327"/>
    </w:p>
    <w:p w14:paraId="7E2918A4" w14:textId="77777777" w:rsidR="00BC5C92" w:rsidRPr="00157FD1" w:rsidRDefault="00BC5C92" w:rsidP="00BC5C9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249"/>
        <w:gridCol w:w="5591"/>
      </w:tblGrid>
      <w:tr w:rsidR="00BC5C92" w:rsidRPr="00157FD1" w14:paraId="7E2918A7" w14:textId="77777777" w:rsidTr="00753D1C">
        <w:tc>
          <w:tcPr>
            <w:tcW w:w="1249" w:type="dxa"/>
            <w:tcBorders>
              <w:bottom w:val="single" w:sz="8" w:space="0" w:color="auto"/>
            </w:tcBorders>
          </w:tcPr>
          <w:p w14:paraId="7E2918A5" w14:textId="77777777" w:rsidR="00BC5C92" w:rsidRPr="00157FD1" w:rsidRDefault="00BC5C92" w:rsidP="00753D1C">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591" w:type="dxa"/>
            <w:tcBorders>
              <w:bottom w:val="single" w:sz="8" w:space="0" w:color="auto"/>
            </w:tcBorders>
          </w:tcPr>
          <w:p w14:paraId="7E2918A6" w14:textId="77777777" w:rsidR="00BC5C92" w:rsidRPr="00157FD1" w:rsidRDefault="00BC5C92" w:rsidP="00753D1C">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BC5C92" w:rsidRPr="00157FD1" w14:paraId="7E2918AA" w14:textId="77777777" w:rsidTr="00753D1C">
        <w:tc>
          <w:tcPr>
            <w:tcW w:w="1249" w:type="dxa"/>
          </w:tcPr>
          <w:p w14:paraId="7E2918A8" w14:textId="77777777" w:rsidR="00BC5C92" w:rsidRPr="000B1E6E" w:rsidRDefault="00BC5C92" w:rsidP="00753D1C">
            <w:pPr>
              <w:pStyle w:val="TableText"/>
            </w:pPr>
            <w:r w:rsidRPr="000B1E6E">
              <w:t>SMo</w:t>
            </w:r>
          </w:p>
        </w:tc>
        <w:tc>
          <w:tcPr>
            <w:tcW w:w="5591" w:type="dxa"/>
          </w:tcPr>
          <w:p w14:paraId="7E2918A9" w14:textId="77777777" w:rsidR="00BC5C92" w:rsidRPr="000B1E6E" w:rsidRDefault="00BC5C92" w:rsidP="00753D1C">
            <w:pPr>
              <w:pStyle w:val="TableText"/>
            </w:pPr>
            <w:r w:rsidRPr="000B1E6E">
              <w:t>Service Minutes of Outage</w:t>
            </w:r>
          </w:p>
        </w:tc>
      </w:tr>
      <w:tr w:rsidR="00BC5C92" w:rsidRPr="00157FD1" w14:paraId="7E2918AD" w14:textId="77777777" w:rsidTr="00753D1C">
        <w:tc>
          <w:tcPr>
            <w:tcW w:w="1249" w:type="dxa"/>
          </w:tcPr>
          <w:p w14:paraId="7E2918AB" w14:textId="77777777" w:rsidR="00BC5C92" w:rsidRPr="000B1E6E" w:rsidRDefault="00BC5C92" w:rsidP="00753D1C">
            <w:pPr>
              <w:pStyle w:val="TableText"/>
            </w:pPr>
            <w:r w:rsidRPr="000B1E6E">
              <w:t>SMt</w:t>
            </w:r>
          </w:p>
        </w:tc>
        <w:tc>
          <w:tcPr>
            <w:tcW w:w="5591" w:type="dxa"/>
          </w:tcPr>
          <w:p w14:paraId="7E2918AC" w14:textId="77777777" w:rsidR="00BC5C92" w:rsidRPr="000B1E6E" w:rsidRDefault="00BC5C92" w:rsidP="00753D1C">
            <w:pPr>
              <w:pStyle w:val="TableText"/>
            </w:pPr>
            <w:r w:rsidRPr="000B1E6E">
              <w:t>Total Service Minutes possible or Total Service Minutes of Availability</w:t>
            </w:r>
          </w:p>
        </w:tc>
      </w:tr>
      <w:tr w:rsidR="00BC5C92" w:rsidRPr="00157FD1" w14:paraId="7E2918B0" w14:textId="77777777" w:rsidTr="00753D1C">
        <w:tc>
          <w:tcPr>
            <w:tcW w:w="1249" w:type="dxa"/>
          </w:tcPr>
          <w:p w14:paraId="7E2918AE" w14:textId="77777777" w:rsidR="00BC5C92" w:rsidRPr="000B1E6E" w:rsidRDefault="00BC5C92" w:rsidP="00753D1C">
            <w:pPr>
              <w:pStyle w:val="TableText"/>
            </w:pPr>
            <w:r w:rsidRPr="000B1E6E">
              <w:t>Pi</w:t>
            </w:r>
          </w:p>
        </w:tc>
        <w:tc>
          <w:tcPr>
            <w:tcW w:w="5591" w:type="dxa"/>
          </w:tcPr>
          <w:p w14:paraId="7E2918AF" w14:textId="15AF9FF3" w:rsidR="00BC5C92" w:rsidRPr="000B1E6E" w:rsidRDefault="00BC5C92" w:rsidP="00753D1C">
            <w:pPr>
              <w:pStyle w:val="TableText"/>
            </w:pPr>
            <w:r w:rsidRPr="000B1E6E">
              <w:t>Duration of t</w:t>
            </w:r>
            <w:r>
              <w:t>he ith outage in minutes (i=1,…,</w:t>
            </w:r>
            <w:r w:rsidRPr="000B1E6E">
              <w:t xml:space="preserve"> </w:t>
            </w:r>
            <w:r>
              <w:t>m</w:t>
            </w:r>
            <w:r w:rsidRPr="000B1E6E">
              <w:t>)</w:t>
            </w:r>
          </w:p>
        </w:tc>
      </w:tr>
      <w:tr w:rsidR="00BC5C92" w:rsidRPr="00157FD1" w14:paraId="7E2918B3" w14:textId="77777777" w:rsidTr="00753D1C">
        <w:tc>
          <w:tcPr>
            <w:tcW w:w="1249" w:type="dxa"/>
          </w:tcPr>
          <w:p w14:paraId="7E2918B1" w14:textId="77777777" w:rsidR="00BC5C92" w:rsidRPr="000B1E6E" w:rsidRDefault="00BC5C92" w:rsidP="00753D1C">
            <w:pPr>
              <w:pStyle w:val="TableText"/>
            </w:pPr>
            <w:r w:rsidRPr="000B1E6E">
              <w:t>Ai</w:t>
            </w:r>
          </w:p>
        </w:tc>
        <w:tc>
          <w:tcPr>
            <w:tcW w:w="5591" w:type="dxa"/>
          </w:tcPr>
          <w:p w14:paraId="7E2918B2" w14:textId="77777777" w:rsidR="00BC5C92" w:rsidRPr="000B1E6E" w:rsidRDefault="00BC5C92" w:rsidP="00753D1C">
            <w:pPr>
              <w:pStyle w:val="TableText"/>
            </w:pPr>
            <w:r w:rsidRPr="000B1E6E">
              <w:t>Number of service units affected by Outage Pi</w:t>
            </w:r>
          </w:p>
        </w:tc>
      </w:tr>
      <w:tr w:rsidR="00BC5C92" w:rsidRPr="00157FD1" w14:paraId="7E2918B6" w14:textId="77777777" w:rsidTr="00753D1C">
        <w:tc>
          <w:tcPr>
            <w:tcW w:w="1249" w:type="dxa"/>
          </w:tcPr>
          <w:p w14:paraId="7E2918B4" w14:textId="77777777" w:rsidR="00BC5C92" w:rsidRPr="000B1E6E" w:rsidRDefault="00BC5C92" w:rsidP="00753D1C">
            <w:pPr>
              <w:pStyle w:val="TableText"/>
            </w:pPr>
            <w:r w:rsidRPr="000B1E6E">
              <w:t>SI</w:t>
            </w:r>
          </w:p>
        </w:tc>
        <w:tc>
          <w:tcPr>
            <w:tcW w:w="5591" w:type="dxa"/>
          </w:tcPr>
          <w:p w14:paraId="7E2918B5" w14:textId="77777777" w:rsidR="00BC5C92" w:rsidRPr="000B1E6E" w:rsidRDefault="00BC5C92" w:rsidP="00753D1C">
            <w:pPr>
              <w:pStyle w:val="TableText"/>
            </w:pPr>
            <w:r w:rsidRPr="000B1E6E">
              <w:t>Service Inventory as of the 1st day of the reporting period</w:t>
            </w:r>
          </w:p>
        </w:tc>
      </w:tr>
    </w:tbl>
    <w:p w14:paraId="7E2918B7" w14:textId="77777777" w:rsidR="00BC5C92" w:rsidRPr="00157FD1" w:rsidRDefault="00BC5C92" w:rsidP="00BC5C92">
      <w:pPr>
        <w:pStyle w:val="ParSpacer"/>
        <w:rPr>
          <w:kern w:val="28"/>
        </w:rPr>
      </w:pPr>
    </w:p>
    <w:p w14:paraId="7E2918B8" w14:textId="0D97F2AA" w:rsidR="00BC5C92" w:rsidRPr="00157FD1" w:rsidRDefault="00BC5C92" w:rsidP="00BC5C92">
      <w:pPr>
        <w:pStyle w:val="berschrift4"/>
      </w:pPr>
      <w:bookmarkStart w:id="328" w:name="_Toc200531260"/>
      <w:r w:rsidRPr="00157FD1">
        <w:t>Table </w:t>
      </w:r>
      <w:r w:rsidR="00A12D55">
        <w:t>6.5</w:t>
      </w:r>
      <w:r w:rsidRPr="00157FD1">
        <w:noBreakHyphen/>
        <w:t>2</w:t>
      </w:r>
      <w:r w:rsidRPr="00157FD1">
        <w:tab/>
      </w:r>
      <w:r>
        <w:t>GSI</w:t>
      </w:r>
      <w:r w:rsidRPr="00157FD1">
        <w:t xml:space="preserve"> Measurement Identifier</w:t>
      </w:r>
      <w:r>
        <w:t>s</w:t>
      </w:r>
      <w:r w:rsidRPr="00157FD1">
        <w:t xml:space="preserve"> and Formula</w:t>
      </w:r>
      <w:r>
        <w:t xml:space="preserve">s </w:t>
      </w:r>
      <w:r w:rsidRPr="000B1E6E">
        <w:rPr>
          <w:rFonts w:cs="Arial"/>
          <w:szCs w:val="22"/>
        </w:rPr>
        <w:t>– Input Measurements</w:t>
      </w:r>
      <w:bookmarkEnd w:id="328"/>
    </w:p>
    <w:p w14:paraId="7E2918B9" w14:textId="77777777" w:rsidR="00BC5C92" w:rsidRPr="00157FD1" w:rsidRDefault="00BC5C92" w:rsidP="00BC5C92">
      <w:pPr>
        <w:pStyle w:val="ParSpacer"/>
        <w:rPr>
          <w:kern w:val="28"/>
        </w:rPr>
      </w:pPr>
    </w:p>
    <w:tbl>
      <w:tblPr>
        <w:tblW w:w="6336" w:type="dxa"/>
        <w:tblInd w:w="2549" w:type="dxa"/>
        <w:tblLayout w:type="fixed"/>
        <w:tblCellMar>
          <w:left w:w="29" w:type="dxa"/>
          <w:right w:w="29" w:type="dxa"/>
        </w:tblCellMar>
        <w:tblLook w:val="0000" w:firstRow="0" w:lastRow="0" w:firstColumn="0" w:lastColumn="0" w:noHBand="0" w:noVBand="0"/>
      </w:tblPr>
      <w:tblGrid>
        <w:gridCol w:w="1380"/>
        <w:gridCol w:w="2655"/>
        <w:gridCol w:w="2301"/>
      </w:tblGrid>
      <w:tr w:rsidR="00BC5C92" w:rsidRPr="00157FD1" w14:paraId="7E2918BD" w14:textId="77777777" w:rsidTr="00753D1C">
        <w:tc>
          <w:tcPr>
            <w:tcW w:w="1380" w:type="dxa"/>
            <w:tcBorders>
              <w:bottom w:val="single" w:sz="8" w:space="0" w:color="auto"/>
            </w:tcBorders>
          </w:tcPr>
          <w:p w14:paraId="7E2918BA" w14:textId="77777777" w:rsidR="00BC5C92" w:rsidRPr="00157FD1" w:rsidRDefault="00BC5C92" w:rsidP="00753D1C">
            <w:pPr>
              <w:pStyle w:val="NormBold"/>
            </w:pPr>
            <w:r w:rsidRPr="00157FD1">
              <w:t>Identifier</w:t>
            </w:r>
          </w:p>
        </w:tc>
        <w:tc>
          <w:tcPr>
            <w:tcW w:w="2655" w:type="dxa"/>
            <w:tcBorders>
              <w:bottom w:val="single" w:sz="8" w:space="0" w:color="auto"/>
            </w:tcBorders>
          </w:tcPr>
          <w:p w14:paraId="7E2918BB" w14:textId="77777777" w:rsidR="00BC5C92" w:rsidRPr="00157FD1" w:rsidRDefault="00BC5C92" w:rsidP="00753D1C">
            <w:pPr>
              <w:pStyle w:val="NormBold"/>
            </w:pPr>
            <w:r w:rsidRPr="00157FD1">
              <w:t>Title</w:t>
            </w:r>
          </w:p>
        </w:tc>
        <w:tc>
          <w:tcPr>
            <w:tcW w:w="2301" w:type="dxa"/>
            <w:tcBorders>
              <w:bottom w:val="single" w:sz="8" w:space="0" w:color="auto"/>
            </w:tcBorders>
          </w:tcPr>
          <w:p w14:paraId="7E2918BC" w14:textId="77777777" w:rsidR="00BC5C92" w:rsidRPr="00157FD1" w:rsidRDefault="00BC5C92" w:rsidP="00753D1C">
            <w:pPr>
              <w:pStyle w:val="NormBold"/>
            </w:pPr>
            <w:r w:rsidRPr="00157FD1">
              <w:t>Formula</w:t>
            </w:r>
          </w:p>
        </w:tc>
      </w:tr>
      <w:tr w:rsidR="00BC5C92" w:rsidRPr="00157FD1" w14:paraId="7E2918C1" w14:textId="77777777" w:rsidTr="00753D1C">
        <w:trPr>
          <w:trHeight w:val="557"/>
        </w:trPr>
        <w:tc>
          <w:tcPr>
            <w:tcW w:w="1380" w:type="dxa"/>
            <w:tcBorders>
              <w:top w:val="single" w:sz="8" w:space="0" w:color="auto"/>
            </w:tcBorders>
          </w:tcPr>
          <w:p w14:paraId="7E2918BE" w14:textId="77777777" w:rsidR="00BC5C92" w:rsidRPr="00157FD1" w:rsidRDefault="00BC5C92" w:rsidP="00753D1C">
            <w:pPr>
              <w:pStyle w:val="TableText"/>
              <w:rPr>
                <w:b/>
                <w:bCs/>
              </w:rPr>
            </w:pPr>
            <w:r w:rsidRPr="005D3B25">
              <w:rPr>
                <w:rFonts w:cs="Arial"/>
                <w:szCs w:val="22"/>
              </w:rPr>
              <w:t>SMo</w:t>
            </w:r>
          </w:p>
        </w:tc>
        <w:tc>
          <w:tcPr>
            <w:tcW w:w="2655" w:type="dxa"/>
            <w:tcBorders>
              <w:top w:val="single" w:sz="8" w:space="0" w:color="auto"/>
            </w:tcBorders>
          </w:tcPr>
          <w:p w14:paraId="7E2918BF" w14:textId="0BBE5D48" w:rsidR="00BC5C92" w:rsidRPr="00157FD1" w:rsidRDefault="00BC5C92" w:rsidP="00753D1C">
            <w:pPr>
              <w:pStyle w:val="TableText"/>
              <w:rPr>
                <w:bCs/>
              </w:rPr>
            </w:pPr>
            <w:r w:rsidRPr="005D3B25">
              <w:rPr>
                <w:rFonts w:cs="Arial"/>
                <w:szCs w:val="22"/>
              </w:rPr>
              <w:t xml:space="preserve">Service Minutes </w:t>
            </w:r>
            <w:r>
              <w:rPr>
                <w:rFonts w:cs="Arial"/>
                <w:szCs w:val="22"/>
              </w:rPr>
              <w:t xml:space="preserve">of </w:t>
            </w:r>
            <w:r w:rsidRPr="005D3B25">
              <w:rPr>
                <w:rFonts w:cs="Arial"/>
                <w:szCs w:val="22"/>
              </w:rPr>
              <w:t>Outage</w:t>
            </w:r>
          </w:p>
        </w:tc>
        <w:tc>
          <w:tcPr>
            <w:tcW w:w="2301" w:type="dxa"/>
            <w:tcBorders>
              <w:top w:val="single" w:sz="8" w:space="0" w:color="auto"/>
            </w:tcBorders>
          </w:tcPr>
          <w:p w14:paraId="7E2918C0" w14:textId="77777777" w:rsidR="00BC5C92" w:rsidRPr="00157FD1" w:rsidRDefault="00BC5C92" w:rsidP="00753D1C">
            <w:pPr>
              <w:pStyle w:val="TableText"/>
              <w:rPr>
                <w:b/>
                <w:bCs/>
              </w:rPr>
            </w:pPr>
            <w:r w:rsidRPr="005D3B25">
              <w:rPr>
                <w:position w:val="-30"/>
              </w:rPr>
              <w:object w:dxaOrig="740" w:dyaOrig="720" w14:anchorId="7E29319F">
                <v:shape id="_x0000_i1031" type="#_x0000_t75" style="width:36.85pt;height:36pt" o:ole="" fillcolor="window">
                  <v:imagedata r:id="rId74" o:title=""/>
                </v:shape>
                <o:OLEObject Type="Embed" ProgID="Equation.3" ShapeID="_x0000_i1031" DrawAspect="Content" ObjectID="_1422959748" r:id="rId75"/>
              </w:object>
            </w:r>
          </w:p>
        </w:tc>
      </w:tr>
      <w:tr w:rsidR="00BC5C92" w:rsidRPr="00157FD1" w14:paraId="7E2918C5" w14:textId="77777777" w:rsidTr="00753D1C">
        <w:trPr>
          <w:trHeight w:val="557"/>
        </w:trPr>
        <w:tc>
          <w:tcPr>
            <w:tcW w:w="1380" w:type="dxa"/>
          </w:tcPr>
          <w:p w14:paraId="7E2918C2" w14:textId="77777777" w:rsidR="00BC5C92" w:rsidRPr="005D3B25" w:rsidRDefault="00BC5C92" w:rsidP="00753D1C">
            <w:pPr>
              <w:pStyle w:val="TableText"/>
              <w:rPr>
                <w:rFonts w:cs="Arial"/>
                <w:szCs w:val="22"/>
              </w:rPr>
            </w:pPr>
            <w:r w:rsidRPr="005D3B25">
              <w:rPr>
                <w:rFonts w:cs="Arial"/>
                <w:szCs w:val="22"/>
              </w:rPr>
              <w:t>SMt</w:t>
            </w:r>
          </w:p>
        </w:tc>
        <w:tc>
          <w:tcPr>
            <w:tcW w:w="2655" w:type="dxa"/>
          </w:tcPr>
          <w:p w14:paraId="7E2918C3" w14:textId="77777777" w:rsidR="00BC5C92" w:rsidRPr="005D3B25" w:rsidRDefault="00BC5C92" w:rsidP="00753D1C">
            <w:pPr>
              <w:pStyle w:val="TableText"/>
              <w:rPr>
                <w:rFonts w:cs="Arial"/>
                <w:szCs w:val="22"/>
              </w:rPr>
            </w:pPr>
            <w:r w:rsidRPr="005D3B25">
              <w:rPr>
                <w:rFonts w:cs="Arial"/>
                <w:szCs w:val="22"/>
              </w:rPr>
              <w:t>Service Minutes of Availability</w:t>
            </w:r>
          </w:p>
        </w:tc>
        <w:tc>
          <w:tcPr>
            <w:tcW w:w="2301" w:type="dxa"/>
          </w:tcPr>
          <w:p w14:paraId="7E2918C4" w14:textId="77777777" w:rsidR="00BC5C92" w:rsidRPr="005D3B25" w:rsidRDefault="00BC5C92" w:rsidP="00753D1C">
            <w:pPr>
              <w:pStyle w:val="TableText"/>
            </w:pPr>
            <w:r w:rsidRPr="005D3B25">
              <w:rPr>
                <w:rFonts w:cs="Arial"/>
                <w:szCs w:val="22"/>
              </w:rPr>
              <w:t>SI*(# of days * 24 * 60)</w:t>
            </w:r>
          </w:p>
        </w:tc>
      </w:tr>
    </w:tbl>
    <w:p w14:paraId="7E2918C6" w14:textId="210D47D5" w:rsidR="00BC5C92" w:rsidRPr="00157FD1" w:rsidRDefault="00BC5C92" w:rsidP="00BC5C92">
      <w:pPr>
        <w:pStyle w:val="berschrift4"/>
      </w:pPr>
      <w:bookmarkStart w:id="329" w:name="_Toc200531261"/>
      <w:r w:rsidRPr="00157FD1">
        <w:t>Table </w:t>
      </w:r>
      <w:r w:rsidR="00A12D55">
        <w:t>6.5</w:t>
      </w:r>
      <w:r>
        <w:noBreakHyphen/>
        <w:t>3</w:t>
      </w:r>
      <w:r w:rsidRPr="00157FD1">
        <w:tab/>
      </w:r>
      <w:r>
        <w:t>GSI</w:t>
      </w:r>
      <w:r w:rsidRPr="00157FD1">
        <w:t xml:space="preserve"> Measurement Identifier</w:t>
      </w:r>
      <w:r>
        <w:t>s</w:t>
      </w:r>
      <w:r w:rsidRPr="00157FD1">
        <w:t xml:space="preserve"> and Formula</w:t>
      </w:r>
      <w:r>
        <w:t xml:space="preserve">s </w:t>
      </w:r>
      <w:r>
        <w:rPr>
          <w:rFonts w:cs="Arial"/>
          <w:szCs w:val="22"/>
        </w:rPr>
        <w:t>– Out</w:t>
      </w:r>
      <w:r w:rsidRPr="000B1E6E">
        <w:rPr>
          <w:rFonts w:cs="Arial"/>
          <w:szCs w:val="22"/>
        </w:rPr>
        <w:t>put Measurements</w:t>
      </w:r>
      <w:bookmarkEnd w:id="329"/>
    </w:p>
    <w:p w14:paraId="7E2918C7" w14:textId="77777777" w:rsidR="00BC5C92" w:rsidRPr="00157FD1" w:rsidRDefault="00BC5C92" w:rsidP="00BC5C92">
      <w:pPr>
        <w:pStyle w:val="ParSpacer"/>
        <w:rPr>
          <w:kern w:val="28"/>
        </w:rPr>
      </w:pPr>
    </w:p>
    <w:tbl>
      <w:tblPr>
        <w:tblW w:w="6336" w:type="dxa"/>
        <w:tblInd w:w="2549" w:type="dxa"/>
        <w:tblLayout w:type="fixed"/>
        <w:tblCellMar>
          <w:left w:w="29" w:type="dxa"/>
          <w:right w:w="29" w:type="dxa"/>
        </w:tblCellMar>
        <w:tblLook w:val="0000" w:firstRow="0" w:lastRow="0" w:firstColumn="0" w:lastColumn="0" w:noHBand="0" w:noVBand="0"/>
      </w:tblPr>
      <w:tblGrid>
        <w:gridCol w:w="1380"/>
        <w:gridCol w:w="2655"/>
        <w:gridCol w:w="2301"/>
      </w:tblGrid>
      <w:tr w:rsidR="00BC5C92" w:rsidRPr="00157FD1" w14:paraId="7E2918CB" w14:textId="77777777" w:rsidTr="00753D1C">
        <w:tc>
          <w:tcPr>
            <w:tcW w:w="1380" w:type="dxa"/>
            <w:tcBorders>
              <w:bottom w:val="single" w:sz="8" w:space="0" w:color="auto"/>
            </w:tcBorders>
          </w:tcPr>
          <w:p w14:paraId="7E2918C8" w14:textId="77777777" w:rsidR="00BC5C92" w:rsidRPr="00157FD1" w:rsidRDefault="00BC5C92" w:rsidP="00753D1C">
            <w:pPr>
              <w:pStyle w:val="NormBold"/>
            </w:pPr>
            <w:r w:rsidRPr="00157FD1">
              <w:t>Identifier</w:t>
            </w:r>
          </w:p>
        </w:tc>
        <w:tc>
          <w:tcPr>
            <w:tcW w:w="2655" w:type="dxa"/>
            <w:tcBorders>
              <w:bottom w:val="single" w:sz="8" w:space="0" w:color="auto"/>
            </w:tcBorders>
          </w:tcPr>
          <w:p w14:paraId="7E2918C9" w14:textId="77777777" w:rsidR="00BC5C92" w:rsidRPr="00157FD1" w:rsidRDefault="00BC5C92" w:rsidP="00753D1C">
            <w:pPr>
              <w:pStyle w:val="NormBold"/>
            </w:pPr>
            <w:r w:rsidRPr="00157FD1">
              <w:t>Title</w:t>
            </w:r>
          </w:p>
        </w:tc>
        <w:tc>
          <w:tcPr>
            <w:tcW w:w="2301" w:type="dxa"/>
            <w:tcBorders>
              <w:bottom w:val="single" w:sz="8" w:space="0" w:color="auto"/>
            </w:tcBorders>
          </w:tcPr>
          <w:p w14:paraId="7E2918CA" w14:textId="77777777" w:rsidR="00BC5C92" w:rsidRPr="00157FD1" w:rsidRDefault="00BC5C92" w:rsidP="00753D1C">
            <w:pPr>
              <w:pStyle w:val="NormBold"/>
            </w:pPr>
            <w:r w:rsidRPr="00157FD1">
              <w:t>Formula</w:t>
            </w:r>
          </w:p>
        </w:tc>
      </w:tr>
      <w:tr w:rsidR="00BC5C92" w:rsidRPr="00157FD1" w14:paraId="7E2918CF" w14:textId="77777777" w:rsidTr="00753D1C">
        <w:trPr>
          <w:trHeight w:val="557"/>
        </w:trPr>
        <w:tc>
          <w:tcPr>
            <w:tcW w:w="1380" w:type="dxa"/>
            <w:tcBorders>
              <w:top w:val="single" w:sz="8" w:space="0" w:color="auto"/>
            </w:tcBorders>
          </w:tcPr>
          <w:p w14:paraId="7E2918CC" w14:textId="77777777" w:rsidR="00BC5C92" w:rsidRPr="000B1E6E" w:rsidRDefault="00BC5C92" w:rsidP="00753D1C">
            <w:pPr>
              <w:pStyle w:val="TableText"/>
            </w:pPr>
            <w:r w:rsidRPr="000B1E6E">
              <w:t>GSI</w:t>
            </w:r>
          </w:p>
        </w:tc>
        <w:tc>
          <w:tcPr>
            <w:tcW w:w="2655" w:type="dxa"/>
            <w:tcBorders>
              <w:top w:val="single" w:sz="8" w:space="0" w:color="auto"/>
            </w:tcBorders>
          </w:tcPr>
          <w:p w14:paraId="7E2918CD" w14:textId="77777777" w:rsidR="00BC5C92" w:rsidRPr="000B1E6E" w:rsidRDefault="00BC5C92" w:rsidP="00753D1C">
            <w:pPr>
              <w:pStyle w:val="TableText"/>
            </w:pPr>
            <w:r w:rsidRPr="000B1E6E">
              <w:t>Global Service Impact</w:t>
            </w:r>
          </w:p>
        </w:tc>
        <w:tc>
          <w:tcPr>
            <w:tcW w:w="2301" w:type="dxa"/>
            <w:tcBorders>
              <w:top w:val="single" w:sz="8" w:space="0" w:color="auto"/>
            </w:tcBorders>
          </w:tcPr>
          <w:p w14:paraId="7E2918CE" w14:textId="77777777" w:rsidR="00BC5C92" w:rsidRPr="000B1E6E" w:rsidRDefault="00BC5C92" w:rsidP="00753D1C">
            <w:pPr>
              <w:pStyle w:val="TableText"/>
            </w:pPr>
            <w:r w:rsidRPr="000B1E6E">
              <w:t>1000000*(SMo/SMt)</w:t>
            </w:r>
          </w:p>
        </w:tc>
      </w:tr>
    </w:tbl>
    <w:p w14:paraId="7E2918D0" w14:textId="1D1D3D13" w:rsidR="00BC5C92" w:rsidRDefault="00BC5C92" w:rsidP="00BC5C92">
      <w:pPr>
        <w:pStyle w:val="BodyTextTab1"/>
      </w:pPr>
      <w:r>
        <w:t>1)</w:t>
      </w:r>
      <w:r>
        <w:tab/>
      </w:r>
      <w:r w:rsidRPr="005D3B25">
        <w:t xml:space="preserve">Minutes of duration are the times between the outage start time and the time the service is restored to the </w:t>
      </w:r>
      <w:r w:rsidR="00BD0D8F">
        <w:t>SUs</w:t>
      </w:r>
      <w:r w:rsidRPr="005D3B25">
        <w:t xml:space="preserve">. </w:t>
      </w:r>
      <w:r w:rsidR="00A20759">
        <w:t>For example,</w:t>
      </w:r>
      <w:r w:rsidRPr="005D3B25">
        <w:t xml:space="preserve"> </w:t>
      </w:r>
      <w:r w:rsidR="00A20759">
        <w:t>an o</w:t>
      </w:r>
      <w:r w:rsidR="00A20759" w:rsidRPr="005D3B25">
        <w:t xml:space="preserve">utage </w:t>
      </w:r>
      <w:r w:rsidRPr="005D3B25">
        <w:t xml:space="preserve">starts at 1300 and service restored to the </w:t>
      </w:r>
      <w:r w:rsidR="00BD0D8F">
        <w:t>SUs</w:t>
      </w:r>
      <w:r w:rsidRPr="005D3B25">
        <w:t xml:space="preserve"> at 1600, total duration is 3 h</w:t>
      </w:r>
      <w:r w:rsidR="00A20759">
        <w:t>ou</w:t>
      </w:r>
      <w:r w:rsidRPr="005D3B25">
        <w:t>rs or 180 minutes.</w:t>
      </w:r>
    </w:p>
    <w:p w14:paraId="7E2918D1" w14:textId="1ABF096A" w:rsidR="00BC5C92" w:rsidRDefault="00BC5C92" w:rsidP="00BC5C92">
      <w:pPr>
        <w:pStyle w:val="BodyTextTab1"/>
      </w:pPr>
      <w:r>
        <w:t>2)</w:t>
      </w:r>
      <w:r>
        <w:tab/>
      </w:r>
      <w:r w:rsidRPr="005D3B25">
        <w:t xml:space="preserve">The service count </w:t>
      </w:r>
      <w:r>
        <w:t>at</w:t>
      </w:r>
      <w:r w:rsidRPr="005D3B25">
        <w:t xml:space="preserve"> the first </w:t>
      </w:r>
      <w:r>
        <w:t xml:space="preserve">day </w:t>
      </w:r>
      <w:r w:rsidRPr="005D3B25">
        <w:t>of each month is used.</w:t>
      </w:r>
      <w:r>
        <w:br/>
      </w:r>
      <w:r w:rsidR="00D11FCA">
        <w:rPr>
          <w:rFonts w:cs="Arial"/>
          <w:szCs w:val="22"/>
        </w:rPr>
        <w:t>NOTE</w:t>
      </w:r>
      <w:r>
        <w:rPr>
          <w:rFonts w:cs="Arial"/>
          <w:szCs w:val="22"/>
        </w:rPr>
        <w:t xml:space="preserve">: </w:t>
      </w:r>
      <w:r w:rsidRPr="005D3B25">
        <w:rPr>
          <w:rFonts w:cs="Arial"/>
          <w:szCs w:val="22"/>
        </w:rPr>
        <w:t xml:space="preserve">The SU inventory will be different each month due to new added </w:t>
      </w:r>
      <w:r>
        <w:rPr>
          <w:rFonts w:cs="Arial"/>
          <w:szCs w:val="22"/>
        </w:rPr>
        <w:t xml:space="preserve">accounts </w:t>
      </w:r>
      <w:r w:rsidRPr="005D3B25">
        <w:rPr>
          <w:rFonts w:cs="Arial"/>
          <w:szCs w:val="22"/>
        </w:rPr>
        <w:t>to the inventory and/or closed or lost accounts (churn) being deducted from the inventory.</w:t>
      </w:r>
    </w:p>
    <w:p w14:paraId="7E2918D2" w14:textId="77777777" w:rsidR="00BC5C92" w:rsidRDefault="00BC5C92" w:rsidP="00BC5C92">
      <w:pPr>
        <w:pStyle w:val="BodyText"/>
      </w:pPr>
    </w:p>
    <w:p w14:paraId="7E2918D3" w14:textId="77777777" w:rsidR="00BC5C92" w:rsidRPr="00157FD1" w:rsidRDefault="00BC5C92" w:rsidP="00BC5C92">
      <w:pPr>
        <w:pStyle w:val="BodyTextTab0"/>
      </w:pPr>
      <w:r>
        <w:t>e</w:t>
      </w:r>
      <w:r w:rsidRPr="00157FD1">
        <w:t>)</w:t>
      </w:r>
      <w:r w:rsidRPr="00157FD1">
        <w:tab/>
      </w:r>
      <w:r>
        <w:t>Reported Data and Format</w:t>
      </w:r>
    </w:p>
    <w:p w14:paraId="7E2918D4" w14:textId="77777777" w:rsidR="00BC5C92" w:rsidRDefault="00BC5C92" w:rsidP="00BC5C92">
      <w:pPr>
        <w:pStyle w:val="BodyTextTab1"/>
      </w:pPr>
      <w:r w:rsidRPr="00621A95">
        <w:rPr>
          <w:color w:val="000000"/>
          <w:kern w:val="28"/>
        </w:rPr>
        <w:t>1)</w:t>
      </w:r>
      <w:r w:rsidRPr="00621A95">
        <w:rPr>
          <w:color w:val="000000"/>
          <w:kern w:val="28"/>
        </w:rPr>
        <w:tab/>
      </w:r>
      <w:r>
        <w:t>Monthly data shall be reported per the frequency and method noted in Sections 3.5.2 and 4.2.2 of this document.</w:t>
      </w:r>
    </w:p>
    <w:p w14:paraId="7E2918D5" w14:textId="795F5A85" w:rsidR="00BC5C92" w:rsidRDefault="00BC5C92" w:rsidP="00BC5C92">
      <w:pPr>
        <w:pStyle w:val="BodyTextTab1"/>
        <w:rPr>
          <w:kern w:val="28"/>
        </w:rPr>
      </w:pPr>
      <w:r>
        <w:rPr>
          <w:color w:val="000000"/>
          <w:kern w:val="28"/>
        </w:rPr>
        <w:t>2)</w:t>
      </w:r>
      <w:r>
        <w:rPr>
          <w:color w:val="000000"/>
          <w:kern w:val="28"/>
        </w:rPr>
        <w:tab/>
      </w:r>
      <w:r w:rsidRPr="00621A95">
        <w:rPr>
          <w:color w:val="000000"/>
          <w:kern w:val="28"/>
        </w:rPr>
        <w:t xml:space="preserve">The </w:t>
      </w:r>
      <w:r>
        <w:rPr>
          <w:color w:val="000000"/>
          <w:kern w:val="28"/>
        </w:rPr>
        <w:t>GSI</w:t>
      </w:r>
      <w:r w:rsidRPr="00621A95">
        <w:rPr>
          <w:color w:val="000000"/>
          <w:kern w:val="28"/>
        </w:rPr>
        <w:t xml:space="preserve"> measurements shall be reported for each </w:t>
      </w:r>
      <w:r>
        <w:rPr>
          <w:color w:val="000000"/>
          <w:kern w:val="28"/>
        </w:rPr>
        <w:t>month</w:t>
      </w:r>
      <w:r w:rsidRPr="00621A95">
        <w:rPr>
          <w:color w:val="000000"/>
          <w:kern w:val="28"/>
        </w:rPr>
        <w:t xml:space="preserve"> and each service category with data elements, or equivalent as defined by the </w:t>
      </w:r>
      <w:r w:rsidR="00753C6E">
        <w:rPr>
          <w:color w:val="000000"/>
          <w:kern w:val="28"/>
        </w:rPr>
        <w:t>TL 9000 Administrator</w:t>
      </w:r>
      <w:r w:rsidRPr="00621A95">
        <w:rPr>
          <w:color w:val="000000"/>
          <w:kern w:val="28"/>
        </w:rPr>
        <w:t xml:space="preserve">, </w:t>
      </w:r>
      <w:r>
        <w:rPr>
          <w:color w:val="000000"/>
          <w:kern w:val="28"/>
        </w:rPr>
        <w:t xml:space="preserve">as </w:t>
      </w:r>
      <w:r w:rsidRPr="00621A95">
        <w:rPr>
          <w:color w:val="000000"/>
          <w:kern w:val="28"/>
        </w:rPr>
        <w:t xml:space="preserve">shown in </w:t>
      </w:r>
      <w:r w:rsidRPr="00327DE8">
        <w:rPr>
          <w:kern w:val="28"/>
        </w:rPr>
        <w:t>Table</w:t>
      </w:r>
      <w:r>
        <w:rPr>
          <w:kern w:val="28"/>
        </w:rPr>
        <w:t> </w:t>
      </w:r>
      <w:r w:rsidR="00A12D55">
        <w:rPr>
          <w:kern w:val="28"/>
        </w:rPr>
        <w:t>6.5</w:t>
      </w:r>
      <w:r>
        <w:rPr>
          <w:kern w:val="28"/>
        </w:rPr>
        <w:noBreakHyphen/>
      </w:r>
      <w:r w:rsidR="00E70A10">
        <w:rPr>
          <w:kern w:val="28"/>
        </w:rPr>
        <w:t>4</w:t>
      </w:r>
      <w:r>
        <w:rPr>
          <w:kern w:val="28"/>
        </w:rPr>
        <w:t>.</w:t>
      </w:r>
    </w:p>
    <w:p w14:paraId="7E2918D6" w14:textId="77777777" w:rsidR="00BC5C92" w:rsidRPr="00157FD1" w:rsidRDefault="00BC5C92" w:rsidP="00BC5C92">
      <w:pPr>
        <w:pStyle w:val="ParSpacer"/>
        <w:rPr>
          <w:kern w:val="28"/>
        </w:rPr>
      </w:pPr>
    </w:p>
    <w:p w14:paraId="7E2918D7" w14:textId="2BBBCD07" w:rsidR="00BC5C92" w:rsidRPr="00157FD1" w:rsidRDefault="00BC5C92" w:rsidP="00BC5C92">
      <w:pPr>
        <w:pStyle w:val="berschrift4"/>
      </w:pPr>
      <w:bookmarkStart w:id="330" w:name="_Toc200531262"/>
      <w:r>
        <w:t>Table </w:t>
      </w:r>
      <w:r w:rsidR="00BD0D8F">
        <w:t>6.5-4</w:t>
      </w:r>
      <w:r>
        <w:tab/>
        <w:t>GSI</w:t>
      </w:r>
      <w:r w:rsidRPr="00157FD1">
        <w:t xml:space="preserve"> Data Table</w:t>
      </w:r>
      <w:bookmarkEnd w:id="330"/>
    </w:p>
    <w:p w14:paraId="7E2918D8" w14:textId="77777777" w:rsidR="00BC5C92" w:rsidRPr="00157FD1" w:rsidRDefault="00BC5C92" w:rsidP="00BC5C9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703"/>
        <w:gridCol w:w="5137"/>
      </w:tblGrid>
      <w:tr w:rsidR="00BC5C92" w:rsidRPr="00157FD1" w14:paraId="7E2918DB" w14:textId="77777777" w:rsidTr="00753D1C">
        <w:tc>
          <w:tcPr>
            <w:tcW w:w="1703" w:type="dxa"/>
            <w:tcBorders>
              <w:bottom w:val="single" w:sz="8" w:space="0" w:color="auto"/>
            </w:tcBorders>
          </w:tcPr>
          <w:p w14:paraId="7E2918D9" w14:textId="77777777" w:rsidR="00BC5C92" w:rsidRPr="00157FD1" w:rsidRDefault="00BC5C92" w:rsidP="00753D1C">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37" w:type="dxa"/>
            <w:tcBorders>
              <w:bottom w:val="single" w:sz="8" w:space="0" w:color="auto"/>
            </w:tcBorders>
          </w:tcPr>
          <w:p w14:paraId="7E2918DA" w14:textId="77777777" w:rsidR="00BC5C92" w:rsidRPr="00157FD1" w:rsidRDefault="00BC5C92" w:rsidP="00753D1C">
            <w:pPr>
              <w:pStyle w:val="TableTextBold"/>
              <w:tabs>
                <w:tab w:val="clear" w:pos="360"/>
                <w:tab w:val="clear" w:pos="720"/>
              </w:tabs>
              <w:spacing w:before="0"/>
              <w:rPr>
                <w:bCs/>
                <w:snapToGrid/>
                <w:kern w:val="28"/>
                <w:szCs w:val="24"/>
              </w:rPr>
            </w:pPr>
            <w:r w:rsidRPr="00157FD1">
              <w:rPr>
                <w:bCs/>
                <w:snapToGrid/>
                <w:kern w:val="28"/>
                <w:szCs w:val="24"/>
              </w:rPr>
              <w:t>Value</w:t>
            </w:r>
          </w:p>
        </w:tc>
      </w:tr>
      <w:tr w:rsidR="00BC5C92" w:rsidRPr="00157FD1" w14:paraId="7E2918DE" w14:textId="77777777" w:rsidTr="00753D1C">
        <w:tc>
          <w:tcPr>
            <w:tcW w:w="1703" w:type="dxa"/>
          </w:tcPr>
          <w:p w14:paraId="7E2918DC" w14:textId="77777777" w:rsidR="00BC5C92" w:rsidRPr="00157FD1" w:rsidRDefault="00BC5C92" w:rsidP="00753D1C">
            <w:pPr>
              <w:pStyle w:val="TableText"/>
              <w:rPr>
                <w:kern w:val="28"/>
              </w:rPr>
            </w:pPr>
            <w:r w:rsidRPr="00157FD1">
              <w:rPr>
                <w:kern w:val="28"/>
              </w:rPr>
              <w:t>MeasurementID</w:t>
            </w:r>
          </w:p>
        </w:tc>
        <w:tc>
          <w:tcPr>
            <w:tcW w:w="5137" w:type="dxa"/>
          </w:tcPr>
          <w:p w14:paraId="7E2918DD" w14:textId="77777777" w:rsidR="00BC5C92" w:rsidRPr="00157FD1" w:rsidRDefault="00BC5C92" w:rsidP="00753D1C">
            <w:pPr>
              <w:pStyle w:val="TableText"/>
              <w:rPr>
                <w:kern w:val="28"/>
              </w:rPr>
            </w:pPr>
            <w:r>
              <w:rPr>
                <w:kern w:val="28"/>
              </w:rPr>
              <w:t>GSI</w:t>
            </w:r>
          </w:p>
        </w:tc>
      </w:tr>
      <w:tr w:rsidR="00BC5C92" w:rsidRPr="00157FD1" w14:paraId="7E2918E1" w14:textId="77777777" w:rsidTr="00753D1C">
        <w:tc>
          <w:tcPr>
            <w:tcW w:w="1703" w:type="dxa"/>
          </w:tcPr>
          <w:p w14:paraId="7E2918DF" w14:textId="77777777" w:rsidR="00BC5C92" w:rsidRPr="00157FD1" w:rsidRDefault="00BC5C92" w:rsidP="00753D1C">
            <w:pPr>
              <w:pStyle w:val="TableText"/>
              <w:rPr>
                <w:b/>
                <w:snapToGrid/>
                <w:kern w:val="28"/>
                <w:szCs w:val="24"/>
              </w:rPr>
            </w:pPr>
            <w:r w:rsidRPr="005D3B25">
              <w:rPr>
                <w:rFonts w:cs="Arial"/>
                <w:szCs w:val="22"/>
              </w:rPr>
              <w:t>SMo</w:t>
            </w:r>
          </w:p>
        </w:tc>
        <w:tc>
          <w:tcPr>
            <w:tcW w:w="5137" w:type="dxa"/>
          </w:tcPr>
          <w:p w14:paraId="7E2918E0" w14:textId="77777777" w:rsidR="00BC5C92" w:rsidRPr="00157FD1" w:rsidRDefault="00BC5C92" w:rsidP="00753D1C">
            <w:pPr>
              <w:pStyle w:val="TableText"/>
              <w:rPr>
                <w:kern w:val="28"/>
              </w:rPr>
            </w:pPr>
            <w:r w:rsidRPr="005D3B25">
              <w:rPr>
                <w:rFonts w:cs="Arial"/>
                <w:szCs w:val="22"/>
              </w:rPr>
              <w:t>Service Minutes Outage (Time)</w:t>
            </w:r>
          </w:p>
        </w:tc>
      </w:tr>
      <w:tr w:rsidR="00BC5C92" w:rsidRPr="00157FD1" w14:paraId="7E2918E4" w14:textId="77777777" w:rsidTr="00753D1C">
        <w:tc>
          <w:tcPr>
            <w:tcW w:w="1703" w:type="dxa"/>
          </w:tcPr>
          <w:p w14:paraId="7E2918E2" w14:textId="77777777" w:rsidR="00BC5C92" w:rsidRPr="00327DE8" w:rsidRDefault="00BC5C92" w:rsidP="00753D1C">
            <w:pPr>
              <w:pStyle w:val="TableText"/>
              <w:rPr>
                <w:b/>
                <w:kern w:val="28"/>
              </w:rPr>
            </w:pPr>
            <w:r w:rsidRPr="005D3B25">
              <w:rPr>
                <w:rFonts w:cs="Arial"/>
                <w:szCs w:val="22"/>
              </w:rPr>
              <w:t>SMt</w:t>
            </w:r>
          </w:p>
        </w:tc>
        <w:tc>
          <w:tcPr>
            <w:tcW w:w="5137" w:type="dxa"/>
          </w:tcPr>
          <w:p w14:paraId="7E2918E3" w14:textId="77777777" w:rsidR="00BC5C92" w:rsidRDefault="00BC5C92" w:rsidP="00753D1C">
            <w:pPr>
              <w:pStyle w:val="TableText"/>
              <w:rPr>
                <w:kern w:val="28"/>
              </w:rPr>
            </w:pPr>
            <w:r w:rsidRPr="005D3B25">
              <w:rPr>
                <w:rFonts w:cs="Arial"/>
                <w:szCs w:val="22"/>
              </w:rPr>
              <w:t>Service Minutes of Availability</w:t>
            </w:r>
          </w:p>
        </w:tc>
      </w:tr>
    </w:tbl>
    <w:p w14:paraId="7E2918E5" w14:textId="77777777" w:rsidR="00BC5C92" w:rsidRPr="00157FD1" w:rsidRDefault="00BC5C92" w:rsidP="00BC5C92">
      <w:pPr>
        <w:pStyle w:val="ParSpacer"/>
        <w:rPr>
          <w:kern w:val="28"/>
        </w:rPr>
      </w:pPr>
    </w:p>
    <w:p w14:paraId="7E2918E6" w14:textId="5EB54827" w:rsidR="00BC5C92" w:rsidRPr="00157FD1" w:rsidRDefault="00A12D55" w:rsidP="00BC5C92">
      <w:pPr>
        <w:pStyle w:val="berschrift3"/>
      </w:pPr>
      <w:r>
        <w:lastRenderedPageBreak/>
        <w:t>6.5</w:t>
      </w:r>
      <w:r w:rsidR="00BC5C92" w:rsidRPr="00157FD1">
        <w:t>.5</w:t>
      </w:r>
      <w:r w:rsidR="00BC5C92" w:rsidRPr="00157FD1">
        <w:tab/>
        <w:t>Sources of Data</w:t>
      </w:r>
    </w:p>
    <w:p w14:paraId="7E2918E7" w14:textId="3245AF30" w:rsidR="00BC5C92" w:rsidRPr="00157FD1" w:rsidRDefault="00BC5C92" w:rsidP="00BC5C92">
      <w:pPr>
        <w:pStyle w:val="BodyText"/>
        <w:rPr>
          <w:kern w:val="28"/>
        </w:rPr>
      </w:pPr>
      <w:r w:rsidRPr="005D3B25">
        <w:rPr>
          <w:rFonts w:cs="Arial"/>
          <w:szCs w:val="22"/>
        </w:rPr>
        <w:t xml:space="preserve">GSI data input shall be gathered from the service provider’s MTRS ticket data (Service Disruption – Critical only) in accordance with ticketing criteria and escalation guidelines, along with the standard reporting for </w:t>
      </w:r>
      <w:r w:rsidR="00BD0D8F">
        <w:rPr>
          <w:rFonts w:cs="Arial"/>
          <w:szCs w:val="22"/>
        </w:rPr>
        <w:t>SUs</w:t>
      </w:r>
      <w:r w:rsidRPr="005D3B25">
        <w:rPr>
          <w:rFonts w:cs="Arial"/>
          <w:szCs w:val="22"/>
        </w:rPr>
        <w:t xml:space="preserve"> within a</w:t>
      </w:r>
      <w:r w:rsidR="00DF4D98">
        <w:rPr>
          <w:rFonts w:cs="Arial"/>
          <w:szCs w:val="22"/>
        </w:rPr>
        <w:t>n</w:t>
      </w:r>
      <w:r w:rsidRPr="005D3B25">
        <w:rPr>
          <w:rFonts w:cs="Arial"/>
          <w:szCs w:val="22"/>
        </w:rPr>
        <w:t xml:space="preserve"> </w:t>
      </w:r>
      <w:r>
        <w:rPr>
          <w:rFonts w:cs="Arial"/>
          <w:szCs w:val="22"/>
        </w:rPr>
        <w:t>organization</w:t>
      </w:r>
      <w:r w:rsidRPr="005D3B25">
        <w:rPr>
          <w:rFonts w:cs="Arial"/>
          <w:szCs w:val="22"/>
        </w:rPr>
        <w:t>. The data should be available through standard network data and incident management processes.</w:t>
      </w:r>
    </w:p>
    <w:p w14:paraId="7E2918E8" w14:textId="77777777" w:rsidR="00BC5C92" w:rsidRDefault="00BC5C92" w:rsidP="00BC5C92">
      <w:pPr>
        <w:pStyle w:val="ParSpacer"/>
      </w:pPr>
    </w:p>
    <w:p w14:paraId="7E2918E9" w14:textId="365E9FA0" w:rsidR="00BC5C92" w:rsidRPr="00157FD1" w:rsidRDefault="00A12D55" w:rsidP="00BC5C92">
      <w:pPr>
        <w:pStyle w:val="berschrift3"/>
      </w:pPr>
      <w:r>
        <w:t>6.5</w:t>
      </w:r>
      <w:r w:rsidR="00BC5C92" w:rsidRPr="00157FD1">
        <w:t>.6</w:t>
      </w:r>
      <w:r w:rsidR="00BC5C92" w:rsidRPr="00157FD1">
        <w:tab/>
        <w:t>Examples</w:t>
      </w:r>
    </w:p>
    <w:p w14:paraId="7E2918EA" w14:textId="671E9923" w:rsidR="00BC5C92" w:rsidRPr="00157FD1" w:rsidRDefault="00BC5C92" w:rsidP="00BC5C92">
      <w:pPr>
        <w:pStyle w:val="BodyText"/>
      </w:pPr>
      <w:r w:rsidRPr="00157FD1">
        <w:t xml:space="preserve">Examples for applying the </w:t>
      </w:r>
      <w:r>
        <w:t>GSI</w:t>
      </w:r>
      <w:r w:rsidRPr="00157FD1">
        <w:t xml:space="preserve"> measurement are located on the TL 9000 website (</w:t>
      </w:r>
      <w:r>
        <w:t>tl9000.org/links.html</w:t>
      </w:r>
      <w:r w:rsidRPr="00157FD1">
        <w:t>).</w:t>
      </w:r>
    </w:p>
    <w:p w14:paraId="7E2918EB" w14:textId="77777777" w:rsidR="00F65CE2" w:rsidRDefault="00F65CE2" w:rsidP="00F65CE2"/>
    <w:p w14:paraId="7E2918EC" w14:textId="77777777" w:rsidR="00BC5C92" w:rsidRPr="00157FD1" w:rsidRDefault="00BC5C92" w:rsidP="00F65CE2">
      <w:pPr>
        <w:sectPr w:rsidR="00BC5C92" w:rsidRPr="00157FD1" w:rsidSect="00F65CE2">
          <w:headerReference w:type="even" r:id="rId76"/>
          <w:headerReference w:type="default" r:id="rId77"/>
          <w:footerReference w:type="even" r:id="rId78"/>
          <w:footerReference w:type="default" r:id="rId79"/>
          <w:pgSz w:w="12240" w:h="15840" w:code="1"/>
          <w:pgMar w:top="1440" w:right="1440" w:bottom="1440" w:left="1440" w:header="720" w:footer="720" w:gutter="0"/>
          <w:pgNumType w:start="1"/>
          <w:cols w:space="720"/>
          <w:docGrid w:linePitch="360"/>
        </w:sectPr>
      </w:pPr>
    </w:p>
    <w:p w14:paraId="7E2918ED" w14:textId="77777777" w:rsidR="00F65CE2" w:rsidRPr="00157FD1" w:rsidRDefault="00F65CE2">
      <w:pPr>
        <w:pStyle w:val="berschrift1"/>
        <w:rPr>
          <w:noProof w:val="0"/>
        </w:rPr>
      </w:pPr>
      <w:bookmarkStart w:id="331" w:name="_Toc504448533"/>
      <w:bookmarkStart w:id="332" w:name="_Toc505344089"/>
      <w:bookmarkStart w:id="333" w:name="_Toc137886243"/>
      <w:bookmarkStart w:id="334" w:name="_Toc200530991"/>
      <w:r w:rsidRPr="00157FD1">
        <w:rPr>
          <w:noProof w:val="0"/>
        </w:rPr>
        <w:lastRenderedPageBreak/>
        <w:t>Section 7</w:t>
      </w:r>
      <w:r w:rsidRPr="00157FD1">
        <w:rPr>
          <w:noProof w:val="0"/>
        </w:rPr>
        <w:tab/>
      </w:r>
      <w:bookmarkStart w:id="335" w:name="Section7ReturnRates"/>
      <w:bookmarkEnd w:id="335"/>
      <w:r w:rsidRPr="00157FD1">
        <w:rPr>
          <w:noProof w:val="0"/>
        </w:rPr>
        <w:t>Hardware Measurements</w:t>
      </w:r>
      <w:bookmarkEnd w:id="331"/>
      <w:bookmarkEnd w:id="332"/>
      <w:bookmarkEnd w:id="333"/>
      <w:bookmarkEnd w:id="334"/>
    </w:p>
    <w:p w14:paraId="7E2918EE" w14:textId="77777777" w:rsidR="00F65CE2" w:rsidRPr="00157FD1" w:rsidRDefault="00F65CE2" w:rsidP="00F65CE2">
      <w:pPr>
        <w:pStyle w:val="berschrift2"/>
        <w:rPr>
          <w:noProof w:val="0"/>
        </w:rPr>
      </w:pPr>
      <w:bookmarkStart w:id="336" w:name="_Toc200530992"/>
      <w:bookmarkStart w:id="337" w:name="_Toc504448534"/>
      <w:bookmarkStart w:id="338" w:name="_Toc505344090"/>
      <w:bookmarkStart w:id="339" w:name="_Toc505396862"/>
      <w:bookmarkStart w:id="340" w:name="_Toc137886244"/>
      <w:r>
        <w:rPr>
          <w:noProof w:val="0"/>
          <w:kern w:val="28"/>
        </w:rPr>
        <w:t>7.0</w:t>
      </w:r>
      <w:r w:rsidRPr="00157FD1">
        <w:rPr>
          <w:noProof w:val="0"/>
          <w:kern w:val="28"/>
        </w:rPr>
        <w:tab/>
      </w:r>
      <w:r>
        <w:rPr>
          <w:noProof w:val="0"/>
          <w:kern w:val="28"/>
        </w:rPr>
        <w:t>Return Rates</w:t>
      </w:r>
      <w:bookmarkEnd w:id="336"/>
    </w:p>
    <w:p w14:paraId="7E2918EF" w14:textId="77777777" w:rsidR="00F65CE2" w:rsidRPr="00084827" w:rsidRDefault="00F65CE2" w:rsidP="00F65CE2">
      <w:pPr>
        <w:pStyle w:val="berschrift3"/>
        <w:rPr>
          <w:bCs/>
          <w:kern w:val="28"/>
        </w:rPr>
      </w:pPr>
    </w:p>
    <w:p w14:paraId="7E2918F0" w14:textId="77777777" w:rsidR="00F65CE2" w:rsidRPr="00157FD1" w:rsidRDefault="00F65CE2" w:rsidP="00F65CE2">
      <w:pPr>
        <w:pStyle w:val="berschrift3"/>
        <w:rPr>
          <w:rStyle w:val="StyleHeading3Kernat14ptChar"/>
        </w:rPr>
      </w:pPr>
      <w:r>
        <w:t>7.0</w:t>
      </w:r>
      <w:r w:rsidRPr="00157FD1">
        <w:t>.</w:t>
      </w:r>
      <w:r w:rsidRPr="00157FD1">
        <w:rPr>
          <w:rStyle w:val="StyleHeading3Kernat14ptChar"/>
        </w:rPr>
        <w:t>1</w:t>
      </w:r>
      <w:r w:rsidRPr="00157FD1">
        <w:rPr>
          <w:rStyle w:val="StyleHeading3Kernat14ptChar"/>
        </w:rPr>
        <w:tab/>
      </w:r>
      <w:r>
        <w:rPr>
          <w:rStyle w:val="StyleHeading3Kernat14ptChar"/>
        </w:rPr>
        <w:t>Purpose</w:t>
      </w:r>
    </w:p>
    <w:p w14:paraId="7E2918F1" w14:textId="1BE5AFA8" w:rsidR="003438FF" w:rsidRDefault="00F65CE2" w:rsidP="00F65CE2">
      <w:pPr>
        <w:pStyle w:val="BodyText"/>
        <w:rPr>
          <w:kern w:val="28"/>
        </w:rPr>
      </w:pPr>
      <w:r>
        <w:rPr>
          <w:kern w:val="28"/>
        </w:rPr>
        <w:t xml:space="preserve">This section </w:t>
      </w:r>
      <w:r w:rsidRPr="00D5601C">
        <w:t>contains</w:t>
      </w:r>
      <w:r>
        <w:rPr>
          <w:kern w:val="28"/>
        </w:rPr>
        <w:t xml:space="preserve"> return rate measure</w:t>
      </w:r>
      <w:r w:rsidR="00662D22">
        <w:rPr>
          <w:kern w:val="28"/>
        </w:rPr>
        <w:t>ment</w:t>
      </w:r>
      <w:r>
        <w:rPr>
          <w:kern w:val="28"/>
        </w:rPr>
        <w:t xml:space="preserve">s for two types of products: </w:t>
      </w:r>
    </w:p>
    <w:p w14:paraId="7E2918F2" w14:textId="5202AFF5" w:rsidR="003438FF" w:rsidRDefault="00F65CE2" w:rsidP="00D5601C">
      <w:pPr>
        <w:pStyle w:val="BodyTextTab0"/>
      </w:pPr>
      <w:r>
        <w:t>1)</w:t>
      </w:r>
      <w:r w:rsidR="003438FF">
        <w:tab/>
      </w:r>
      <w:r>
        <w:t xml:space="preserve">products whose reliability is tracked throughout their life cycle </w:t>
      </w:r>
    </w:p>
    <w:p w14:paraId="7E2918F3" w14:textId="77777777" w:rsidR="00F65CE2" w:rsidRDefault="00F65CE2" w:rsidP="00D5601C">
      <w:pPr>
        <w:pStyle w:val="BodyTextTab0"/>
      </w:pPr>
      <w:r>
        <w:t>2</w:t>
      </w:r>
      <w:r w:rsidR="003438FF">
        <w:t>)</w:t>
      </w:r>
      <w:r w:rsidR="003438FF">
        <w:tab/>
      </w:r>
      <w:r>
        <w:t>products where returns or requests for replacements can only be tracked during the initial usage of the product.</w:t>
      </w:r>
    </w:p>
    <w:p w14:paraId="7E2918F4" w14:textId="77777777" w:rsidR="00F65CE2" w:rsidRPr="00157FD1" w:rsidRDefault="00F65CE2" w:rsidP="00F65CE2">
      <w:pPr>
        <w:pStyle w:val="berschrift2"/>
      </w:pPr>
      <w:bookmarkStart w:id="341" w:name="_Toc200530993"/>
      <w:r w:rsidRPr="00157FD1">
        <w:rPr>
          <w:kern w:val="28"/>
        </w:rPr>
        <w:t>7.1</w:t>
      </w:r>
      <w:r w:rsidRPr="00157FD1">
        <w:rPr>
          <w:kern w:val="28"/>
        </w:rPr>
        <w:tab/>
        <w:t xml:space="preserve">Field Replaceable Unit Returns </w:t>
      </w:r>
      <w:r w:rsidRPr="00403EAA">
        <w:rPr>
          <w:sz w:val="24"/>
        </w:rPr>
        <w:t>(FR)</w:t>
      </w:r>
      <w:bookmarkEnd w:id="337"/>
      <w:bookmarkEnd w:id="338"/>
      <w:bookmarkEnd w:id="339"/>
      <w:bookmarkEnd w:id="340"/>
      <w:bookmarkEnd w:id="341"/>
    </w:p>
    <w:p w14:paraId="7E2918F5" w14:textId="77777777" w:rsidR="00F65CE2" w:rsidRPr="00157FD1" w:rsidRDefault="00F65CE2" w:rsidP="00F65CE2">
      <w:pPr>
        <w:pStyle w:val="ParSpacer"/>
        <w:rPr>
          <w:kern w:val="28"/>
        </w:rPr>
      </w:pPr>
    </w:p>
    <w:p w14:paraId="7E2918F6" w14:textId="77777777" w:rsidR="00F65CE2" w:rsidRPr="00157FD1" w:rsidRDefault="00F65CE2" w:rsidP="00F65CE2">
      <w:pPr>
        <w:pStyle w:val="berschrift3"/>
        <w:rPr>
          <w:rStyle w:val="StyleHeading3Kernat14ptChar"/>
        </w:rPr>
      </w:pPr>
      <w:r w:rsidRPr="00157FD1">
        <w:t>7.1.</w:t>
      </w:r>
      <w:r w:rsidRPr="00157FD1">
        <w:rPr>
          <w:rStyle w:val="StyleHeading3Kernat14ptChar"/>
        </w:rPr>
        <w:t>1</w:t>
      </w:r>
      <w:r w:rsidRPr="00157FD1">
        <w:rPr>
          <w:rStyle w:val="StyleHeading3Kernat14ptChar"/>
        </w:rPr>
        <w:tab/>
        <w:t>General Description and Title</w:t>
      </w:r>
    </w:p>
    <w:p w14:paraId="7E2918F7" w14:textId="7364F94C" w:rsidR="00F65CE2" w:rsidRPr="00157FD1" w:rsidRDefault="00F65CE2">
      <w:pPr>
        <w:pStyle w:val="BodyText"/>
        <w:rPr>
          <w:kern w:val="28"/>
        </w:rPr>
      </w:pPr>
      <w:r>
        <w:rPr>
          <w:kern w:val="28"/>
        </w:rPr>
        <w:t xml:space="preserve">FR </w:t>
      </w:r>
      <w:r w:rsidR="00662D22">
        <w:rPr>
          <w:kern w:val="28"/>
        </w:rPr>
        <w:t xml:space="preserve">is </w:t>
      </w:r>
      <w:r>
        <w:rPr>
          <w:kern w:val="28"/>
        </w:rPr>
        <w:t>comprised of</w:t>
      </w:r>
      <w:r w:rsidRPr="00157FD1">
        <w:rPr>
          <w:kern w:val="28"/>
        </w:rPr>
        <w:t xml:space="preserve"> four return rate measurements</w:t>
      </w:r>
      <w:r>
        <w:rPr>
          <w:kern w:val="28"/>
        </w:rPr>
        <w:t xml:space="preserve"> that cover the full life cycle of a product. These are</w:t>
      </w:r>
      <w:r w:rsidRPr="00157FD1">
        <w:rPr>
          <w:kern w:val="28"/>
        </w:rPr>
        <w:t>:</w:t>
      </w:r>
    </w:p>
    <w:p w14:paraId="7E2918F8" w14:textId="77777777" w:rsidR="00F65CE2" w:rsidRPr="00157FD1" w:rsidRDefault="00F65CE2">
      <w:pPr>
        <w:pStyle w:val="BodyTextTab0"/>
      </w:pPr>
      <w:r w:rsidRPr="00157FD1">
        <w:t>1)</w:t>
      </w:r>
      <w:r w:rsidRPr="00157FD1">
        <w:tab/>
        <w:t>Early Return Index (ERI) – a measure of the returns of units during the first six months after initial shipment. This is not a true return rate; see note in 7.1.3 below.</w:t>
      </w:r>
    </w:p>
    <w:p w14:paraId="7E2918F9" w14:textId="77777777" w:rsidR="00F65CE2" w:rsidRPr="00157FD1" w:rsidRDefault="00F65CE2">
      <w:pPr>
        <w:pStyle w:val="BodyTextTab0"/>
      </w:pPr>
      <w:r w:rsidRPr="00157FD1">
        <w:t>2)</w:t>
      </w:r>
      <w:r w:rsidRPr="00157FD1">
        <w:tab/>
        <w:t xml:space="preserve">One-Year Return Rate (YRR) – return rate of units </w:t>
      </w:r>
      <w:r>
        <w:t>shipped seven to eighteen months prior to the reporting month</w:t>
      </w:r>
      <w:r w:rsidR="00BD0D8F">
        <w:t>.</w:t>
      </w:r>
    </w:p>
    <w:p w14:paraId="7E2918FA" w14:textId="77777777" w:rsidR="00F65CE2" w:rsidRPr="00157FD1" w:rsidRDefault="00F65CE2">
      <w:pPr>
        <w:pStyle w:val="BodyTextTab0"/>
      </w:pPr>
      <w:r w:rsidRPr="00157FD1">
        <w:t>3)</w:t>
      </w:r>
      <w:r w:rsidRPr="00157FD1">
        <w:tab/>
        <w:t xml:space="preserve">Long-Term Return Rate (LTR) – return rate of units </w:t>
      </w:r>
      <w:r>
        <w:t>shipped nineteen or more months prior to the reporting month.</w:t>
      </w:r>
    </w:p>
    <w:p w14:paraId="7E2918FB" w14:textId="77777777" w:rsidR="00F65CE2" w:rsidRDefault="00F65CE2">
      <w:pPr>
        <w:pStyle w:val="BodyTextTab0"/>
      </w:pPr>
      <w:r w:rsidRPr="00157FD1">
        <w:t>4)</w:t>
      </w:r>
      <w:r w:rsidRPr="00157FD1">
        <w:tab/>
        <w:t>Normalized One-Year Return Rate (NYR) – the normalized return rate of units during the One-Year Return Rate period</w:t>
      </w:r>
      <w:r w:rsidR="00BD0D8F">
        <w:t>.</w:t>
      </w:r>
    </w:p>
    <w:p w14:paraId="7E2918FD" w14:textId="77777777" w:rsidR="00F65CE2" w:rsidRPr="00157FD1" w:rsidRDefault="00F65CE2" w:rsidP="00F65CE2">
      <w:pPr>
        <w:pStyle w:val="ParSpacer"/>
        <w:rPr>
          <w:kern w:val="28"/>
        </w:rPr>
      </w:pPr>
    </w:p>
    <w:p w14:paraId="7E2918FE" w14:textId="77777777" w:rsidR="00F65CE2" w:rsidRPr="00157FD1" w:rsidRDefault="00F65CE2" w:rsidP="00F65CE2">
      <w:pPr>
        <w:pStyle w:val="berschrift3"/>
      </w:pPr>
      <w:r w:rsidRPr="00157FD1">
        <w:t>7.1.2</w:t>
      </w:r>
      <w:r w:rsidRPr="00157FD1">
        <w:tab/>
        <w:t>Purpose</w:t>
      </w:r>
    </w:p>
    <w:p w14:paraId="7E2918FF" w14:textId="77777777" w:rsidR="00F65CE2" w:rsidRPr="00157FD1" w:rsidRDefault="00F65CE2">
      <w:pPr>
        <w:pStyle w:val="BodyText"/>
      </w:pPr>
      <w:r w:rsidRPr="00157FD1">
        <w:t>The measurement</w:t>
      </w:r>
    </w:p>
    <w:p w14:paraId="7E291900" w14:textId="03BCC39C" w:rsidR="00F65CE2" w:rsidRPr="00157FD1" w:rsidRDefault="00F65CE2" w:rsidP="00F65CE2">
      <w:pPr>
        <w:pStyle w:val="BodyTextTab0"/>
      </w:pPr>
      <w:r w:rsidRPr="00157FD1">
        <w:t>–</w:t>
      </w:r>
      <w:r w:rsidRPr="00157FD1">
        <w:tab/>
        <w:t>provide</w:t>
      </w:r>
      <w:r>
        <w:t>s</w:t>
      </w:r>
      <w:r w:rsidRPr="00157FD1">
        <w:t xml:space="preserve"> a </w:t>
      </w:r>
      <w:r>
        <w:t>quantification</w:t>
      </w:r>
      <w:r w:rsidRPr="00157FD1">
        <w:t xml:space="preserve"> of the quality of the product as initially received by all customers including equipment manufacturers and/or end-customers, and during subsequent in-service operations,</w:t>
      </w:r>
    </w:p>
    <w:p w14:paraId="7E291901" w14:textId="77777777" w:rsidR="00F65CE2" w:rsidRPr="00157FD1" w:rsidRDefault="00F65CE2" w:rsidP="00F65CE2">
      <w:pPr>
        <w:pStyle w:val="BodyTextTab0"/>
      </w:pPr>
      <w:r w:rsidRPr="00157FD1">
        <w:t>–</w:t>
      </w:r>
      <w:r w:rsidRPr="00157FD1">
        <w:tab/>
        <w:t>determine</w:t>
      </w:r>
      <w:r>
        <w:t>s</w:t>
      </w:r>
      <w:r w:rsidRPr="00157FD1">
        <w:t xml:space="preserve"> areas needing corrective action or most likely benefiting from continual improvement activity, and</w:t>
      </w:r>
    </w:p>
    <w:p w14:paraId="7E291902" w14:textId="77777777" w:rsidR="00F65CE2" w:rsidRPr="00157FD1" w:rsidRDefault="00F65CE2" w:rsidP="00F65CE2">
      <w:pPr>
        <w:pStyle w:val="BodyTextTab0"/>
        <w:rPr>
          <w:kern w:val="28"/>
        </w:rPr>
      </w:pPr>
      <w:r w:rsidRPr="00157FD1">
        <w:t>–</w:t>
      </w:r>
      <w:r w:rsidRPr="00157FD1">
        <w:tab/>
        <w:t>p</w:t>
      </w:r>
      <w:r w:rsidRPr="00157FD1">
        <w:rPr>
          <w:kern w:val="28"/>
        </w:rPr>
        <w:t>rovide</w:t>
      </w:r>
      <w:r>
        <w:rPr>
          <w:kern w:val="28"/>
        </w:rPr>
        <w:t>s</w:t>
      </w:r>
      <w:r w:rsidRPr="00157FD1">
        <w:rPr>
          <w:kern w:val="28"/>
        </w:rPr>
        <w:t xml:space="preserve"> input data needed to calculate equipment life cycle costs.</w:t>
      </w:r>
    </w:p>
    <w:p w14:paraId="7E291903" w14:textId="77777777" w:rsidR="00F65CE2" w:rsidRPr="00157FD1" w:rsidRDefault="00F65CE2" w:rsidP="00F65CE2">
      <w:pPr>
        <w:pStyle w:val="ParSpacer"/>
        <w:rPr>
          <w:kern w:val="28"/>
        </w:rPr>
      </w:pPr>
    </w:p>
    <w:p w14:paraId="7E291904" w14:textId="77777777" w:rsidR="00F65CE2" w:rsidRPr="00157FD1" w:rsidRDefault="00F65CE2" w:rsidP="00F65CE2">
      <w:pPr>
        <w:pStyle w:val="berschrift3"/>
        <w:rPr>
          <w:rStyle w:val="StyleHeading3Kernat14ptChar"/>
        </w:rPr>
      </w:pPr>
      <w:r w:rsidRPr="00157FD1">
        <w:t>7.1.3</w:t>
      </w:r>
      <w:r w:rsidRPr="00157FD1">
        <w:rPr>
          <w:rStyle w:val="StyleHeading3Kernat14ptChar"/>
        </w:rPr>
        <w:tab/>
        <w:t>Applicable Product Categories</w:t>
      </w:r>
    </w:p>
    <w:p w14:paraId="7E291905" w14:textId="40534E6E" w:rsidR="00F65CE2" w:rsidRPr="00157FD1" w:rsidRDefault="00F65CE2">
      <w:pPr>
        <w:pStyle w:val="BodyText"/>
      </w:pPr>
      <w:r w:rsidRPr="00157FD1">
        <w:t xml:space="preserve">This measurement applies to product categories </w:t>
      </w:r>
      <w:r w:rsidR="006D7DA3">
        <w:t>as shown in</w:t>
      </w:r>
      <w:r w:rsidR="003653DC">
        <w:t xml:space="preserve"> </w:t>
      </w:r>
      <w:r w:rsidRPr="00157FD1">
        <w:t>the Measurement Applicability Table (</w:t>
      </w:r>
      <w:r>
        <w:t>Normalization Units</w:t>
      </w:r>
      <w:r w:rsidRPr="00157FD1">
        <w:t xml:space="preserve">), Appendix A, </w:t>
      </w:r>
      <w:r>
        <w:t>Table A</w:t>
      </w:r>
      <w:r>
        <w:noBreakHyphen/>
        <w:t>2</w:t>
      </w:r>
      <w:r w:rsidRPr="00157FD1">
        <w:t>. In general, these measurements apply to</w:t>
      </w:r>
    </w:p>
    <w:p w14:paraId="7E291906" w14:textId="77777777" w:rsidR="00F65CE2" w:rsidRPr="00157FD1" w:rsidRDefault="00F65CE2" w:rsidP="00F65CE2">
      <w:pPr>
        <w:pStyle w:val="BodyTextTab0"/>
      </w:pPr>
      <w:r w:rsidRPr="00157FD1">
        <w:t>–</w:t>
      </w:r>
      <w:r w:rsidRPr="00157FD1">
        <w:tab/>
        <w:t>any system comprised of field replaceable units (FRUs),</w:t>
      </w:r>
    </w:p>
    <w:p w14:paraId="7E291907" w14:textId="56F4AAD3" w:rsidR="00F65CE2" w:rsidRPr="00157FD1" w:rsidRDefault="00F65CE2" w:rsidP="00F65CE2">
      <w:pPr>
        <w:pStyle w:val="BodyTextTab0"/>
      </w:pPr>
      <w:r w:rsidRPr="00157FD1">
        <w:t>–</w:t>
      </w:r>
      <w:r w:rsidRPr="00157FD1">
        <w:tab/>
        <w:t>a system which is a FRU, or</w:t>
      </w:r>
    </w:p>
    <w:p w14:paraId="7E291908" w14:textId="77777777" w:rsidR="00F65CE2" w:rsidRPr="00157FD1" w:rsidRDefault="00F65CE2" w:rsidP="00F65CE2">
      <w:pPr>
        <w:pStyle w:val="BodyTextTab0"/>
      </w:pPr>
      <w:r w:rsidRPr="00157FD1">
        <w:t>–</w:t>
      </w:r>
      <w:r w:rsidRPr="00157FD1">
        <w:tab/>
        <w:t>the individual FRUs.</w:t>
      </w:r>
    </w:p>
    <w:p w14:paraId="7E291909" w14:textId="77777777" w:rsidR="00F65CE2" w:rsidRPr="00157FD1" w:rsidRDefault="00F65CE2">
      <w:pPr>
        <w:pStyle w:val="BodyText"/>
      </w:pPr>
      <w:r>
        <w:t xml:space="preserve">The FR measurements apply to equipment whose reliability needs to be tracked throughout its entire life cycle. </w:t>
      </w:r>
      <w:r w:rsidRPr="00157FD1">
        <w:t>These measurements apply equally to any FRU shipped either in a system or separately. These measurements are not intended for items shipped in bulk such as</w:t>
      </w:r>
    </w:p>
    <w:p w14:paraId="7E29190A" w14:textId="77777777" w:rsidR="00F65CE2" w:rsidRPr="00157FD1" w:rsidRDefault="00F65CE2" w:rsidP="00F65CE2">
      <w:pPr>
        <w:pStyle w:val="BodyTextTab0"/>
      </w:pPr>
      <w:r w:rsidRPr="00157FD1">
        <w:t>–</w:t>
      </w:r>
      <w:r w:rsidRPr="00157FD1">
        <w:tab/>
        <w:t>cable and optical fiber, or</w:t>
      </w:r>
    </w:p>
    <w:p w14:paraId="7E29190B" w14:textId="77777777" w:rsidR="00F65CE2" w:rsidRPr="00157FD1" w:rsidRDefault="00F65CE2" w:rsidP="00F65CE2">
      <w:pPr>
        <w:pStyle w:val="BodyTextTab0"/>
      </w:pPr>
      <w:r w:rsidRPr="00157FD1">
        <w:lastRenderedPageBreak/>
        <w:t>–</w:t>
      </w:r>
      <w:r w:rsidRPr="00157FD1">
        <w:tab/>
        <w:t>mechanical hardware such as metallic connectors, optical connectors, conduit, mounting hardware, labels, etc.</w:t>
      </w:r>
    </w:p>
    <w:p w14:paraId="7E29190C" w14:textId="77777777" w:rsidR="00F65CE2" w:rsidRPr="00157FD1" w:rsidRDefault="00F65CE2">
      <w:pPr>
        <w:pStyle w:val="ParSpacer"/>
        <w:rPr>
          <w:kern w:val="28"/>
        </w:rPr>
      </w:pPr>
    </w:p>
    <w:p w14:paraId="7E29190D" w14:textId="54256940" w:rsidR="00F65CE2" w:rsidRPr="00157FD1" w:rsidRDefault="00D11FCA">
      <w:pPr>
        <w:pStyle w:val="BodyText"/>
      </w:pPr>
      <w:r>
        <w:rPr>
          <w:bCs/>
        </w:rPr>
        <w:t>NOTE</w:t>
      </w:r>
      <w:r w:rsidR="00F65CE2" w:rsidRPr="00157FD1">
        <w:rPr>
          <w:bCs/>
        </w:rPr>
        <w:t>: Th</w:t>
      </w:r>
      <w:r w:rsidR="00F65CE2" w:rsidRPr="00157FD1">
        <w:t xml:space="preserve">e Early Return Index is used as a surrogate for the installation reject rate, including Dead On Arrivals (DOAs), because the quantity of units shipped is </w:t>
      </w:r>
      <w:r w:rsidR="003F1599">
        <w:t>known</w:t>
      </w:r>
      <w:r w:rsidR="00F65CE2" w:rsidRPr="00157FD1">
        <w:t xml:space="preserve"> </w:t>
      </w:r>
      <w:r w:rsidR="003F1599">
        <w:t>whereas</w:t>
      </w:r>
      <w:r w:rsidR="003F1599" w:rsidRPr="00157FD1">
        <w:t xml:space="preserve"> </w:t>
      </w:r>
      <w:r w:rsidR="00F65CE2" w:rsidRPr="00157FD1">
        <w:t>the number of units actually installed is not</w:t>
      </w:r>
      <w:r w:rsidR="003F1599">
        <w:t xml:space="preserve"> readily determined</w:t>
      </w:r>
      <w:r w:rsidR="00F65CE2" w:rsidRPr="00157FD1">
        <w:t>. The Early Return Index measurement for items warehoused outside of the organization’s control for an extended period before placement in service may not accurately reflect the actual returns for product in service. This may also be true of items sold through distributors.</w:t>
      </w:r>
    </w:p>
    <w:p w14:paraId="7E29190E" w14:textId="77777777" w:rsidR="00F65CE2" w:rsidRPr="00157FD1" w:rsidRDefault="00F65CE2">
      <w:pPr>
        <w:pStyle w:val="ParSpacer"/>
        <w:rPr>
          <w:kern w:val="28"/>
        </w:rPr>
      </w:pPr>
    </w:p>
    <w:p w14:paraId="7E29190F" w14:textId="77777777" w:rsidR="00F65CE2" w:rsidRPr="00157FD1" w:rsidRDefault="00D11FCA" w:rsidP="00F65CE2">
      <w:pPr>
        <w:pStyle w:val="BodyText"/>
      </w:pPr>
      <w:r>
        <w:t>NOTE</w:t>
      </w:r>
      <w:r w:rsidR="00F65CE2" w:rsidRPr="00157FD1">
        <w:t>: Early in a product's life, when shipments are low, the ERI may be unstable month-to-month and higher due to any returns against small volumes.</w:t>
      </w:r>
      <w:r w:rsidR="00F65CE2">
        <w:t xml:space="preserve"> </w:t>
      </w:r>
      <w:r w:rsidR="00F65CE2" w:rsidRPr="00A354F7">
        <w:rPr>
          <w:rStyle w:val="Fett"/>
          <w:rFonts w:cs="Arial"/>
          <w:b w:val="0"/>
          <w:szCs w:val="20"/>
        </w:rPr>
        <w:t xml:space="preserve">This may also occur as the product </w:t>
      </w:r>
      <w:r w:rsidR="00F65CE2">
        <w:rPr>
          <w:rStyle w:val="Fett"/>
          <w:rFonts w:cs="Arial"/>
          <w:b w:val="0"/>
          <w:szCs w:val="20"/>
        </w:rPr>
        <w:t>m</w:t>
      </w:r>
      <w:r w:rsidR="00F65CE2" w:rsidRPr="00A354F7">
        <w:rPr>
          <w:rStyle w:val="Fett"/>
          <w:rFonts w:cs="Arial"/>
          <w:b w:val="0"/>
          <w:szCs w:val="20"/>
        </w:rPr>
        <w:t>atures and shipments begin to decline</w:t>
      </w:r>
      <w:r w:rsidR="00F65CE2" w:rsidRPr="00A354F7">
        <w:rPr>
          <w:rFonts w:cs="Arial"/>
          <w:szCs w:val="20"/>
        </w:rPr>
        <w:t>.</w:t>
      </w:r>
    </w:p>
    <w:p w14:paraId="7E291910" w14:textId="77777777" w:rsidR="00F65CE2" w:rsidRPr="00157FD1" w:rsidRDefault="00F65CE2" w:rsidP="00F65CE2">
      <w:pPr>
        <w:pStyle w:val="ParSpacer"/>
      </w:pPr>
    </w:p>
    <w:p w14:paraId="7E291911" w14:textId="77777777" w:rsidR="00F65CE2" w:rsidRPr="00157FD1" w:rsidRDefault="00D11FCA">
      <w:pPr>
        <w:pStyle w:val="BodyText"/>
      </w:pPr>
      <w:r>
        <w:rPr>
          <w:bCs/>
        </w:rPr>
        <w:t>NOTE</w:t>
      </w:r>
      <w:r w:rsidR="00F65CE2" w:rsidRPr="00157FD1">
        <w:rPr>
          <w:bCs/>
        </w:rPr>
        <w:t>: Lon</w:t>
      </w:r>
      <w:r w:rsidR="00F65CE2" w:rsidRPr="00157FD1">
        <w:t>g-Term Return Rates may become inaccurate for older products as units are taken out of service</w:t>
      </w:r>
      <w:r w:rsidR="00F65CE2">
        <w:t xml:space="preserve"> </w:t>
      </w:r>
      <w:r w:rsidR="00F65CE2" w:rsidRPr="007C364D">
        <w:t>without the knowledge of the organization</w:t>
      </w:r>
      <w:r w:rsidR="00F65CE2" w:rsidRPr="00157FD1">
        <w:t>.</w:t>
      </w:r>
    </w:p>
    <w:p w14:paraId="7E291912" w14:textId="77777777" w:rsidR="00F65CE2" w:rsidRPr="00157FD1" w:rsidRDefault="00F65CE2">
      <w:pPr>
        <w:pStyle w:val="ParSpacer"/>
        <w:rPr>
          <w:kern w:val="28"/>
        </w:rPr>
      </w:pPr>
    </w:p>
    <w:p w14:paraId="7E291913" w14:textId="77777777" w:rsidR="00F65CE2" w:rsidRPr="00157FD1" w:rsidRDefault="00D11FCA">
      <w:pPr>
        <w:pStyle w:val="BodyText"/>
      </w:pPr>
      <w:r>
        <w:rPr>
          <w:bCs/>
        </w:rPr>
        <w:t>NOTE</w:t>
      </w:r>
      <w:r w:rsidR="00F65CE2" w:rsidRPr="00157FD1">
        <w:rPr>
          <w:bCs/>
        </w:rPr>
        <w:t>: Th</w:t>
      </w:r>
      <w:r w:rsidR="00F65CE2" w:rsidRPr="00157FD1">
        <w:t>e return rate for low cost items after the expiration of any warranty period is likely to be inaccurate if purchasing a new item is no more expensive than repairing the failed one.</w:t>
      </w:r>
    </w:p>
    <w:p w14:paraId="7E291914" w14:textId="77777777" w:rsidR="00F65CE2" w:rsidRPr="00157FD1" w:rsidRDefault="00F65CE2" w:rsidP="00F65CE2">
      <w:pPr>
        <w:pStyle w:val="ParSpacer"/>
        <w:rPr>
          <w:b/>
          <w:kern w:val="28"/>
        </w:rPr>
      </w:pPr>
    </w:p>
    <w:p w14:paraId="7E291915" w14:textId="77777777" w:rsidR="00F65CE2" w:rsidRPr="00157FD1" w:rsidRDefault="00F65CE2" w:rsidP="00F65CE2">
      <w:pPr>
        <w:pStyle w:val="berschrift3"/>
        <w:rPr>
          <w:rFonts w:ascii="Univers" w:hAnsi="Univers"/>
        </w:rPr>
      </w:pPr>
      <w:r w:rsidRPr="00157FD1">
        <w:t>7.1.4</w:t>
      </w:r>
      <w:r w:rsidRPr="00157FD1">
        <w:rPr>
          <w:rStyle w:val="StyleHeading3Kernat14ptChar"/>
        </w:rPr>
        <w:tab/>
        <w:t>Detailed Descriptions</w:t>
      </w:r>
    </w:p>
    <w:p w14:paraId="7E291916" w14:textId="77777777" w:rsidR="00F65CE2" w:rsidRPr="00157FD1" w:rsidRDefault="00F65CE2" w:rsidP="00F65CE2">
      <w:pPr>
        <w:pStyle w:val="BodyTextTab0"/>
        <w:ind w:left="2160" w:firstLine="0"/>
        <w:rPr>
          <w:kern w:val="28"/>
        </w:rPr>
      </w:pPr>
      <w:r w:rsidRPr="00157FD1">
        <w:rPr>
          <w:kern w:val="28"/>
        </w:rPr>
        <w:t>a)</w:t>
      </w:r>
      <w:r w:rsidRPr="00157FD1">
        <w:rPr>
          <w:kern w:val="28"/>
        </w:rPr>
        <w:tab/>
        <w:t>Terminology</w:t>
      </w:r>
    </w:p>
    <w:p w14:paraId="7E291917" w14:textId="77777777" w:rsidR="00F65CE2" w:rsidRPr="00157FD1" w:rsidRDefault="00F65CE2">
      <w:pPr>
        <w:pStyle w:val="BodyTextInd1"/>
      </w:pPr>
      <w:r w:rsidRPr="00157FD1">
        <w:t>The Glossary includes definitions for</w:t>
      </w:r>
    </w:p>
    <w:p w14:paraId="7E291918" w14:textId="3A43ABF9" w:rsidR="00F65CE2" w:rsidRPr="00157FD1" w:rsidRDefault="00F65CE2">
      <w:pPr>
        <w:pStyle w:val="BodyTextTab1"/>
      </w:pPr>
      <w:r w:rsidRPr="00157FD1">
        <w:t>–</w:t>
      </w:r>
      <w:r w:rsidRPr="00157FD1">
        <w:tab/>
      </w:r>
      <w:r>
        <w:t>Afactor (</w:t>
      </w:r>
      <w:r w:rsidRPr="00157FD1">
        <w:t>Annualization Factor)</w:t>
      </w:r>
    </w:p>
    <w:p w14:paraId="7E291919" w14:textId="77777777" w:rsidR="00F65CE2" w:rsidRPr="00157FD1" w:rsidRDefault="00F65CE2">
      <w:pPr>
        <w:pStyle w:val="BodyTextTab1"/>
      </w:pPr>
      <w:r w:rsidRPr="00157FD1">
        <w:t>–</w:t>
      </w:r>
      <w:r w:rsidRPr="00157FD1">
        <w:tab/>
        <w:t>Basis Shipping Period</w:t>
      </w:r>
    </w:p>
    <w:p w14:paraId="7E29191A" w14:textId="77777777" w:rsidR="00F65CE2" w:rsidRPr="00157FD1" w:rsidRDefault="00F65CE2">
      <w:pPr>
        <w:pStyle w:val="BodyTextTab1"/>
      </w:pPr>
      <w:r w:rsidRPr="00157FD1">
        <w:t>–</w:t>
      </w:r>
      <w:r w:rsidRPr="00157FD1">
        <w:tab/>
        <w:t>Field Replaceable Unit</w:t>
      </w:r>
    </w:p>
    <w:p w14:paraId="7E29191B" w14:textId="77777777" w:rsidR="00F65CE2" w:rsidRPr="00157FD1" w:rsidRDefault="00F65CE2">
      <w:pPr>
        <w:pStyle w:val="BodyTextTab1"/>
      </w:pPr>
      <w:r w:rsidRPr="00157FD1">
        <w:t>–</w:t>
      </w:r>
      <w:r w:rsidRPr="00157FD1">
        <w:tab/>
        <w:t>Return</w:t>
      </w:r>
    </w:p>
    <w:p w14:paraId="7E29191C" w14:textId="77777777" w:rsidR="00F65CE2" w:rsidRPr="00157FD1" w:rsidRDefault="00F65CE2">
      <w:pPr>
        <w:pStyle w:val="BodyTextTab0"/>
        <w:rPr>
          <w:kern w:val="28"/>
        </w:rPr>
      </w:pPr>
      <w:r w:rsidRPr="00157FD1">
        <w:rPr>
          <w:kern w:val="28"/>
        </w:rPr>
        <w:t>b)</w:t>
      </w:r>
      <w:r w:rsidRPr="00157FD1">
        <w:rPr>
          <w:kern w:val="28"/>
        </w:rPr>
        <w:tab/>
        <w:t>Coun</w:t>
      </w:r>
      <w:r w:rsidRPr="00157FD1">
        <w:t>t</w:t>
      </w:r>
      <w:r w:rsidRPr="00157FD1">
        <w:rPr>
          <w:kern w:val="28"/>
        </w:rPr>
        <w:t>ing Rules</w:t>
      </w:r>
    </w:p>
    <w:p w14:paraId="7E29191D" w14:textId="77777777" w:rsidR="00F65CE2" w:rsidRPr="00157FD1" w:rsidRDefault="00F65CE2">
      <w:pPr>
        <w:pStyle w:val="BodyTextInd1"/>
      </w:pPr>
      <w:r w:rsidRPr="00157FD1">
        <w:t>The following rules shall apply when counting returns and shipments for the return rate measurements:</w:t>
      </w:r>
    </w:p>
    <w:p w14:paraId="7E29191E" w14:textId="51293344" w:rsidR="00F65CE2" w:rsidRPr="00157FD1" w:rsidRDefault="00F65CE2">
      <w:pPr>
        <w:pStyle w:val="BodyTextTab1"/>
      </w:pPr>
      <w:r w:rsidRPr="00157FD1">
        <w:t>1)</w:t>
      </w:r>
      <w:r w:rsidRPr="00157FD1">
        <w:tab/>
        <w:t>All returns except as noted in 7.1.4 c), Counting Rule Exclusions, are counted.</w:t>
      </w:r>
    </w:p>
    <w:p w14:paraId="7E29191F" w14:textId="77777777" w:rsidR="00F65CE2" w:rsidRPr="00157FD1" w:rsidRDefault="00F65CE2">
      <w:pPr>
        <w:pStyle w:val="BodyTextTab1"/>
      </w:pPr>
      <w:r w:rsidRPr="00157FD1">
        <w:t>2)</w:t>
      </w:r>
      <w:r w:rsidRPr="00157FD1">
        <w:tab/>
        <w:t>Only returns from the basis shipping period corresponding to the specific measurement shall be counted.</w:t>
      </w:r>
    </w:p>
    <w:p w14:paraId="7E291920" w14:textId="77777777" w:rsidR="00F65CE2" w:rsidRPr="00157FD1" w:rsidRDefault="00F65CE2">
      <w:pPr>
        <w:pStyle w:val="BodyTextTab1"/>
      </w:pPr>
      <w:r w:rsidRPr="00157FD1">
        <w:t>3)</w:t>
      </w:r>
      <w:r w:rsidRPr="00157FD1">
        <w:tab/>
        <w:t>Customer returns are counted when received by the selling organization or third-party repair/logistics agency.</w:t>
      </w:r>
    </w:p>
    <w:p w14:paraId="7E291921" w14:textId="77777777" w:rsidR="00F65CE2" w:rsidRPr="00157FD1" w:rsidRDefault="00F65CE2">
      <w:pPr>
        <w:pStyle w:val="BodyTextTab1"/>
      </w:pPr>
      <w:r w:rsidRPr="00157FD1">
        <w:t>4)</w:t>
      </w:r>
      <w:r w:rsidRPr="00157FD1">
        <w:tab/>
        <w:t>The organization shall document the method of determining which of the returns are from which of the corresponding original basis shipping period. This determination shall be based on the initial shipment to the field of the individual returned unit. This may be determined by</w:t>
      </w:r>
    </w:p>
    <w:p w14:paraId="7E291922" w14:textId="77777777" w:rsidR="00F65CE2" w:rsidRPr="00157FD1" w:rsidRDefault="00F65CE2" w:rsidP="00F65CE2">
      <w:pPr>
        <w:pStyle w:val="BodyTextTab2"/>
      </w:pPr>
      <w:r w:rsidRPr="00157FD1">
        <w:t>–</w:t>
      </w:r>
      <w:r w:rsidRPr="00157FD1">
        <w:tab/>
        <w:t>serialized shipment records of the returned unit,</w:t>
      </w:r>
    </w:p>
    <w:p w14:paraId="7E291923" w14:textId="77777777" w:rsidR="00F65CE2" w:rsidRPr="00157FD1" w:rsidRDefault="00F65CE2" w:rsidP="00F65CE2">
      <w:pPr>
        <w:pStyle w:val="BodyTextTab2"/>
      </w:pPr>
      <w:r w:rsidRPr="00157FD1">
        <w:t>–</w:t>
      </w:r>
      <w:r w:rsidRPr="00157FD1">
        <w:tab/>
        <w:t>shipment or warranty start date code marked on the unit,</w:t>
      </w:r>
    </w:p>
    <w:p w14:paraId="7E291924" w14:textId="77777777" w:rsidR="00F65CE2" w:rsidRPr="00157FD1" w:rsidRDefault="00F65CE2" w:rsidP="00F65CE2">
      <w:pPr>
        <w:pStyle w:val="BodyTextTab2"/>
      </w:pPr>
      <w:r w:rsidRPr="00157FD1">
        <w:t>–</w:t>
      </w:r>
      <w:r w:rsidRPr="00157FD1">
        <w:tab/>
        <w:t>shipment date associated with a customer order, or</w:t>
      </w:r>
    </w:p>
    <w:p w14:paraId="7E291925" w14:textId="77777777" w:rsidR="00F65CE2" w:rsidRPr="00157FD1" w:rsidRDefault="00F65CE2" w:rsidP="00F65CE2">
      <w:pPr>
        <w:pStyle w:val="BodyTextTab2"/>
      </w:pPr>
      <w:r w:rsidRPr="00157FD1">
        <w:t>–</w:t>
      </w:r>
      <w:r w:rsidRPr="00157FD1">
        <w:tab/>
        <w:t>manufactured date associated with a lot number.</w:t>
      </w:r>
    </w:p>
    <w:p w14:paraId="7E291926" w14:textId="77777777" w:rsidR="00F65CE2" w:rsidRPr="00157FD1" w:rsidRDefault="00D11FCA">
      <w:pPr>
        <w:pStyle w:val="BodyTextInd2"/>
      </w:pPr>
      <w:r>
        <w:rPr>
          <w:bCs/>
        </w:rPr>
        <w:t>NOTE</w:t>
      </w:r>
      <w:r w:rsidR="00F65CE2">
        <w:rPr>
          <w:bCs/>
        </w:rPr>
        <w:t>:</w:t>
      </w:r>
      <w:r w:rsidR="00F65CE2" w:rsidRPr="00157FD1">
        <w:rPr>
          <w:bCs/>
        </w:rPr>
        <w:t xml:space="preserve"> </w:t>
      </w:r>
      <w:r w:rsidR="00F65CE2" w:rsidRPr="00157FD1">
        <w:t>The last method requires the determination of an accounting for a standard time delay between the date of manufacture and shipment.</w:t>
      </w:r>
    </w:p>
    <w:p w14:paraId="7E291928" w14:textId="77777777" w:rsidR="00F65CE2" w:rsidRPr="00157FD1" w:rsidRDefault="00F65CE2">
      <w:pPr>
        <w:pStyle w:val="BodyTextTab1"/>
      </w:pPr>
      <w:r w:rsidRPr="00157FD1">
        <w:t>5)</w:t>
      </w:r>
      <w:r w:rsidRPr="00157FD1">
        <w:tab/>
        <w:t>Units that fail due to a problem corrected by a recall before they can be rotated are counted as returns.</w:t>
      </w:r>
    </w:p>
    <w:p w14:paraId="7E291929" w14:textId="34A0A04E" w:rsidR="00F65CE2" w:rsidRPr="00157FD1" w:rsidRDefault="00F65CE2">
      <w:pPr>
        <w:pStyle w:val="BodyTextTab1"/>
      </w:pPr>
      <w:r w:rsidRPr="00157FD1">
        <w:lastRenderedPageBreak/>
        <w:t>6)</w:t>
      </w:r>
      <w:r w:rsidRPr="00157FD1">
        <w:tab/>
        <w:t>Units damaged during normal shipping or handling where the container is not damaged due to abnormal shipping conditions are counted as returns.</w:t>
      </w:r>
    </w:p>
    <w:p w14:paraId="7E29192A" w14:textId="77777777" w:rsidR="00F65CE2" w:rsidRPr="00157FD1" w:rsidRDefault="00F65CE2">
      <w:pPr>
        <w:pStyle w:val="BodyTextTab1"/>
      </w:pPr>
      <w:r w:rsidRPr="00157FD1">
        <w:t>7)</w:t>
      </w:r>
      <w:r w:rsidRPr="00157FD1">
        <w:tab/>
        <w:t>No trouble found units, that is, returned units determined by the organization to meet its specifications, are counted as returns.</w:t>
      </w:r>
    </w:p>
    <w:p w14:paraId="7E29192B" w14:textId="113299B2" w:rsidR="00F65CE2" w:rsidRDefault="00F65CE2" w:rsidP="00F65CE2">
      <w:pPr>
        <w:pStyle w:val="BodyTextTab1"/>
      </w:pPr>
      <w:r w:rsidRPr="00157FD1">
        <w:t>8)</w:t>
      </w:r>
      <w:r w:rsidRPr="00157FD1">
        <w:tab/>
        <w:t>The date of original shipment to the end customer shall be used for determining the basis shipping period.</w:t>
      </w:r>
    </w:p>
    <w:p w14:paraId="7E29192C" w14:textId="77777777" w:rsidR="00F65CE2" w:rsidRDefault="00F65CE2" w:rsidP="00F65CE2">
      <w:pPr>
        <w:pStyle w:val="BodyTextTab1"/>
      </w:pPr>
      <w:r w:rsidRPr="00157FD1">
        <w:t>9)</w:t>
      </w:r>
      <w:r w:rsidRPr="00157FD1">
        <w:tab/>
        <w:t xml:space="preserve">Returns and shipments should only be reported once when submitting data to the TL 9000 Administrator. When a unit </w:t>
      </w:r>
      <w:r>
        <w:t>is</w:t>
      </w:r>
      <w:r w:rsidRPr="00157FD1">
        <w:t xml:space="preserve"> used in more than one product</w:t>
      </w:r>
      <w:r>
        <w:t xml:space="preserve"> and those products span multiple product categories</w:t>
      </w:r>
      <w:r w:rsidRPr="00157FD1">
        <w:t>, it may not be practical or possible to identify with which product</w:t>
      </w:r>
      <w:r>
        <w:t>, and therefore which product category,</w:t>
      </w:r>
      <w:r w:rsidRPr="00157FD1">
        <w:t xml:space="preserve"> a return or shipment is associated. In such cases, the organization should</w:t>
      </w:r>
      <w:r>
        <w:t>, if possible,</w:t>
      </w:r>
      <w:r w:rsidRPr="00157FD1">
        <w:t xml:space="preserve"> apportion the returns and shipments appropriately among </w:t>
      </w:r>
      <w:r>
        <w:t>all product categories</w:t>
      </w:r>
      <w:r w:rsidRPr="00157FD1">
        <w:t xml:space="preserve"> in which the unit is used.</w:t>
      </w:r>
      <w:r>
        <w:t xml:space="preserve"> If accurate apportioning is not possible, the organization may apply all the data for that unit to the most appropriate product category.</w:t>
      </w:r>
    </w:p>
    <w:p w14:paraId="7E29192D" w14:textId="77777777" w:rsidR="00F65CE2" w:rsidRPr="00157FD1" w:rsidRDefault="00F65CE2" w:rsidP="00F65CE2">
      <w:pPr>
        <w:pStyle w:val="BodyTextTab1"/>
      </w:pPr>
      <w:r>
        <w:t>10)</w:t>
      </w:r>
      <w:r>
        <w:tab/>
        <w:t>If a returned product contains multiple FRUs, each individual FRU shall be counted separately.</w:t>
      </w:r>
    </w:p>
    <w:p w14:paraId="7E29192F" w14:textId="77777777" w:rsidR="00F65CE2" w:rsidRPr="00157FD1" w:rsidRDefault="00F65CE2">
      <w:pPr>
        <w:pStyle w:val="BodyTextTab0"/>
        <w:rPr>
          <w:kern w:val="28"/>
        </w:rPr>
      </w:pPr>
      <w:r w:rsidRPr="00157FD1">
        <w:rPr>
          <w:kern w:val="28"/>
        </w:rPr>
        <w:t>c)</w:t>
      </w:r>
      <w:r w:rsidRPr="00157FD1">
        <w:rPr>
          <w:kern w:val="28"/>
        </w:rPr>
        <w:tab/>
        <w:t>Counting Rule Exclusions</w:t>
      </w:r>
    </w:p>
    <w:p w14:paraId="7E291930" w14:textId="77777777" w:rsidR="00F65CE2" w:rsidRPr="00157FD1" w:rsidRDefault="00F65CE2">
      <w:pPr>
        <w:pStyle w:val="BodyTextInd1"/>
      </w:pPr>
      <w:r w:rsidRPr="00157FD1">
        <w:t>Exclude from the return and shipment counts</w:t>
      </w:r>
      <w:r w:rsidR="00E72F4C">
        <w:t>:</w:t>
      </w:r>
    </w:p>
    <w:p w14:paraId="7E291931" w14:textId="77777777" w:rsidR="00F65CE2" w:rsidRPr="00157FD1" w:rsidRDefault="00F65CE2">
      <w:pPr>
        <w:pStyle w:val="BodyTextTab1"/>
        <w:rPr>
          <w:kern w:val="28"/>
        </w:rPr>
      </w:pPr>
      <w:r w:rsidRPr="00157FD1">
        <w:t>1)</w:t>
      </w:r>
      <w:r w:rsidRPr="00157FD1">
        <w:tab/>
        <w:t>working or untested units returned as part of a formal rotation or recall program,</w:t>
      </w:r>
    </w:p>
    <w:p w14:paraId="7E291932" w14:textId="77777777" w:rsidR="00F65CE2" w:rsidRPr="00157FD1" w:rsidRDefault="00F65CE2">
      <w:pPr>
        <w:pStyle w:val="BodyTextTab1"/>
        <w:rPr>
          <w:kern w:val="28"/>
        </w:rPr>
      </w:pPr>
      <w:r w:rsidRPr="00157FD1">
        <w:t>2)</w:t>
      </w:r>
      <w:r w:rsidRPr="00157FD1">
        <w:tab/>
        <w:t>units damaged during shipping or while in service due to vehicular accidents, water leakage, electrical spikes outside of specified limits, misuse by the end user, or other environmental factors outside those conditions for which the equipment was designed,</w:t>
      </w:r>
    </w:p>
    <w:p w14:paraId="7E291933" w14:textId="77777777" w:rsidR="00F65CE2" w:rsidRPr="00157FD1" w:rsidRDefault="00F65CE2">
      <w:pPr>
        <w:pStyle w:val="BodyTextTab1"/>
        <w:rPr>
          <w:kern w:val="28"/>
        </w:rPr>
      </w:pPr>
      <w:r w:rsidRPr="00157FD1">
        <w:t>3)</w:t>
      </w:r>
      <w:r w:rsidRPr="00157FD1">
        <w:tab/>
        <w:t>items that were ordered in error, ordered in excess, consignment items, or canceled orders,</w:t>
      </w:r>
    </w:p>
    <w:p w14:paraId="7E291934" w14:textId="77777777" w:rsidR="00F65CE2" w:rsidRPr="00157FD1" w:rsidRDefault="00F65CE2">
      <w:pPr>
        <w:pStyle w:val="BodyTextTab1"/>
        <w:rPr>
          <w:kern w:val="28"/>
        </w:rPr>
      </w:pPr>
      <w:r w:rsidRPr="00157FD1">
        <w:rPr>
          <w:kern w:val="28"/>
        </w:rPr>
        <w:t>4)</w:t>
      </w:r>
      <w:r w:rsidRPr="00157FD1">
        <w:rPr>
          <w:kern w:val="28"/>
        </w:rPr>
        <w:tab/>
        <w:t>returns from laboratory systems or First Office Application (FOA) systems,</w:t>
      </w:r>
    </w:p>
    <w:p w14:paraId="7E291935" w14:textId="77777777" w:rsidR="00F65CE2" w:rsidRPr="00157FD1" w:rsidRDefault="00F65CE2">
      <w:pPr>
        <w:pStyle w:val="BodyTextTab1"/>
        <w:rPr>
          <w:kern w:val="28"/>
        </w:rPr>
      </w:pPr>
      <w:r w:rsidRPr="00157FD1">
        <w:rPr>
          <w:kern w:val="28"/>
        </w:rPr>
        <w:t>5)</w:t>
      </w:r>
      <w:r w:rsidRPr="00157FD1">
        <w:rPr>
          <w:kern w:val="28"/>
        </w:rPr>
        <w:tab/>
        <w:t>units returned voluntarily by the customer to install modifications to obtain optional features or functionality or to reconfigure the unit for another use, such as a change in operating frequency,</w:t>
      </w:r>
    </w:p>
    <w:p w14:paraId="7E291936" w14:textId="77777777" w:rsidR="00F65CE2" w:rsidRDefault="00F65CE2">
      <w:pPr>
        <w:pStyle w:val="BodyTextTab1"/>
        <w:rPr>
          <w:kern w:val="28"/>
        </w:rPr>
      </w:pPr>
      <w:r w:rsidRPr="00157FD1">
        <w:rPr>
          <w:kern w:val="28"/>
        </w:rPr>
        <w:t>6)</w:t>
      </w:r>
      <w:r w:rsidRPr="00157FD1">
        <w:rPr>
          <w:kern w:val="28"/>
        </w:rPr>
        <w:tab/>
        <w:t xml:space="preserve">units that have been </w:t>
      </w:r>
      <w:r>
        <w:rPr>
          <w:kern w:val="28"/>
        </w:rPr>
        <w:t>permanently removed from service by the customer,</w:t>
      </w:r>
      <w:r w:rsidRPr="00614968">
        <w:rPr>
          <w:kern w:val="28"/>
        </w:rPr>
        <w:t xml:space="preserve"> </w:t>
      </w:r>
      <w:r w:rsidRPr="00157FD1">
        <w:rPr>
          <w:kern w:val="28"/>
        </w:rPr>
        <w:t>and</w:t>
      </w:r>
    </w:p>
    <w:p w14:paraId="7E291937" w14:textId="77777777" w:rsidR="00F65CE2" w:rsidRDefault="00F65CE2" w:rsidP="00F65CE2">
      <w:pPr>
        <w:pStyle w:val="BodyTextTab1"/>
        <w:rPr>
          <w:rFonts w:eastAsia="Batang"/>
          <w:lang w:eastAsia="ko-KR"/>
        </w:rPr>
      </w:pPr>
      <w:r>
        <w:rPr>
          <w:kern w:val="28"/>
        </w:rPr>
        <w:t>7)</w:t>
      </w:r>
      <w:r>
        <w:rPr>
          <w:kern w:val="28"/>
        </w:rPr>
        <w:tab/>
      </w:r>
      <w:r w:rsidRPr="00A73853">
        <w:rPr>
          <w:rFonts w:eastAsia="Batang"/>
          <w:lang w:eastAsia="ko-KR"/>
        </w:rPr>
        <w:t xml:space="preserve">shipments to customers for products where </w:t>
      </w:r>
    </w:p>
    <w:p w14:paraId="7E291938" w14:textId="5D3EEE78" w:rsidR="00F65CE2" w:rsidRPr="00A73853" w:rsidRDefault="001B1159" w:rsidP="00F65CE2">
      <w:pPr>
        <w:pStyle w:val="BodyTextInd2"/>
        <w:tabs>
          <w:tab w:val="left" w:pos="3240"/>
        </w:tabs>
        <w:rPr>
          <w:rFonts w:eastAsia="Batang"/>
          <w:lang w:eastAsia="ko-KR"/>
        </w:rPr>
      </w:pPr>
      <w:r w:rsidRPr="00157FD1">
        <w:t>–</w:t>
      </w:r>
      <w:r w:rsidR="00F65CE2">
        <w:rPr>
          <w:rFonts w:eastAsia="Batang"/>
          <w:lang w:eastAsia="ko-KR"/>
        </w:rPr>
        <w:tab/>
      </w:r>
      <w:r w:rsidR="00F65CE2" w:rsidRPr="00A73853">
        <w:rPr>
          <w:rFonts w:eastAsia="Batang"/>
          <w:lang w:eastAsia="ko-KR"/>
        </w:rPr>
        <w:t xml:space="preserve">defective units are not </w:t>
      </w:r>
      <w:r w:rsidR="00F65CE2">
        <w:rPr>
          <w:rFonts w:eastAsia="Batang"/>
          <w:lang w:eastAsia="ko-KR"/>
        </w:rPr>
        <w:t xml:space="preserve">returned for </w:t>
      </w:r>
      <w:r w:rsidR="00F65CE2" w:rsidRPr="00A73853">
        <w:rPr>
          <w:rFonts w:eastAsia="Batang"/>
          <w:lang w:eastAsia="ko-KR"/>
        </w:rPr>
        <w:t>repair by the customer</w:t>
      </w:r>
      <w:r w:rsidR="00F65CE2">
        <w:rPr>
          <w:rFonts w:eastAsia="Batang"/>
          <w:lang w:eastAsia="ko-KR"/>
        </w:rPr>
        <w:t xml:space="preserve"> or</w:t>
      </w:r>
    </w:p>
    <w:p w14:paraId="7E291939" w14:textId="524F6342" w:rsidR="00F65CE2" w:rsidRPr="00242AD2" w:rsidRDefault="001B1159" w:rsidP="00F65CE2">
      <w:pPr>
        <w:tabs>
          <w:tab w:val="left" w:pos="3240"/>
        </w:tabs>
        <w:ind w:left="3240" w:hanging="360"/>
        <w:rPr>
          <w:rFonts w:eastAsia="Batang" w:cs="Arial"/>
          <w:szCs w:val="20"/>
          <w:lang w:eastAsia="ko-KR"/>
        </w:rPr>
      </w:pPr>
      <w:r w:rsidRPr="00157FD1">
        <w:t>–</w:t>
      </w:r>
      <w:r w:rsidR="00F65CE2" w:rsidRPr="00242AD2">
        <w:rPr>
          <w:rFonts w:eastAsia="Batang" w:cs="Arial"/>
          <w:szCs w:val="20"/>
          <w:lang w:eastAsia="ko-KR"/>
        </w:rPr>
        <w:tab/>
        <w:t xml:space="preserve">units are repaired by a </w:t>
      </w:r>
      <w:r w:rsidR="00F65CE2">
        <w:rPr>
          <w:rFonts w:eastAsia="Batang" w:cs="Arial"/>
          <w:szCs w:val="20"/>
          <w:lang w:eastAsia="ko-KR"/>
        </w:rPr>
        <w:t>third</w:t>
      </w:r>
      <w:r w:rsidR="00F65CE2" w:rsidRPr="00242AD2">
        <w:rPr>
          <w:rFonts w:eastAsia="Batang" w:cs="Arial"/>
          <w:szCs w:val="20"/>
          <w:lang w:eastAsia="ko-KR"/>
        </w:rPr>
        <w:t xml:space="preserve"> party or the customer and the return data is not made available after solicitation by the organization.</w:t>
      </w:r>
    </w:p>
    <w:p w14:paraId="7E29193B" w14:textId="77777777" w:rsidR="00F65CE2" w:rsidRPr="00157FD1" w:rsidRDefault="00F65CE2">
      <w:pPr>
        <w:pStyle w:val="BodyTextTab0"/>
        <w:rPr>
          <w:kern w:val="28"/>
        </w:rPr>
      </w:pPr>
      <w:r w:rsidRPr="00157FD1">
        <w:rPr>
          <w:kern w:val="28"/>
        </w:rPr>
        <w:t>d)</w:t>
      </w:r>
      <w:r w:rsidRPr="00157FD1">
        <w:rPr>
          <w:kern w:val="28"/>
        </w:rPr>
        <w:tab/>
        <w:t>Calculations and Formulas</w:t>
      </w:r>
    </w:p>
    <w:p w14:paraId="7E29193C" w14:textId="77777777" w:rsidR="00F65CE2" w:rsidRPr="00157FD1" w:rsidRDefault="00F65CE2">
      <w:pPr>
        <w:pStyle w:val="BodyTextTab1"/>
      </w:pPr>
      <w:r w:rsidRPr="00157FD1">
        <w:t>1)</w:t>
      </w:r>
      <w:r w:rsidRPr="00157FD1">
        <w:tab/>
        <w:t>The FR measurements are annualized and shall be calculated monthly as shown in Table 7.1</w:t>
      </w:r>
      <w:r w:rsidRPr="00157FD1">
        <w:noBreakHyphen/>
        <w:t>2.</w:t>
      </w:r>
    </w:p>
    <w:p w14:paraId="7E29193D" w14:textId="77777777" w:rsidR="00F65CE2" w:rsidRPr="00157FD1" w:rsidRDefault="00F65CE2">
      <w:pPr>
        <w:pStyle w:val="BodyTextTab1"/>
      </w:pPr>
      <w:r w:rsidRPr="00157FD1">
        <w:t>2)</w:t>
      </w:r>
      <w:r w:rsidRPr="00157FD1">
        <w:tab/>
        <w:t>Normalized One-Year Return Rate (NYR) – The NYR is normalized with units given in the Measurement Applicability Table (</w:t>
      </w:r>
      <w:r>
        <w:t>Normalization Units</w:t>
      </w:r>
      <w:r w:rsidRPr="00157FD1">
        <w:t xml:space="preserve">), Appendix A, </w:t>
      </w:r>
      <w:r>
        <w:t>Table A</w:t>
      </w:r>
      <w:r>
        <w:noBreakHyphen/>
        <w:t>2</w:t>
      </w:r>
      <w:r w:rsidRPr="00157FD1">
        <w:t>.</w:t>
      </w:r>
    </w:p>
    <w:p w14:paraId="7E29193E" w14:textId="77777777" w:rsidR="00F65CE2" w:rsidRPr="00157FD1" w:rsidRDefault="00F65CE2">
      <w:pPr>
        <w:pStyle w:val="BodyTextTab2"/>
      </w:pPr>
      <w:r w:rsidRPr="00157FD1">
        <w:t>–</w:t>
      </w:r>
      <w:r w:rsidRPr="00157FD1">
        <w:tab/>
        <w:t>A general formula for a normalized return rate is</w:t>
      </w:r>
    </w:p>
    <w:p w14:paraId="7E29193F" w14:textId="77777777" w:rsidR="00F65CE2" w:rsidRPr="00157FD1" w:rsidRDefault="00F65CE2">
      <w:pPr>
        <w:pStyle w:val="ParSpacer"/>
        <w:rPr>
          <w:kern w:val="28"/>
        </w:rPr>
      </w:pPr>
    </w:p>
    <w:p w14:paraId="7E291940" w14:textId="77777777" w:rsidR="00F65CE2" w:rsidRPr="00157FD1" w:rsidRDefault="00F65CE2">
      <w:pPr>
        <w:pStyle w:val="BodyTextBoldInd4"/>
        <w:rPr>
          <w:b w:val="0"/>
          <w:bCs/>
        </w:rPr>
      </w:pPr>
      <w:r w:rsidRPr="00157FD1">
        <w:rPr>
          <w:b w:val="0"/>
          <w:bCs/>
        </w:rPr>
        <w:t xml:space="preserve">Normalized return rate = </w:t>
      </w:r>
      <w:r w:rsidRPr="00157FD1">
        <w:rPr>
          <w:b w:val="0"/>
          <w:bCs/>
        </w:rPr>
        <w:br/>
        <w:t>Returns</w:t>
      </w:r>
      <w:r w:rsidRPr="00157FD1">
        <w:rPr>
          <w:b w:val="0"/>
          <w:bCs/>
          <w:sz w:val="16"/>
        </w:rPr>
        <w:t xml:space="preserve"> </w:t>
      </w:r>
      <w:r w:rsidRPr="00157FD1">
        <w:rPr>
          <w:b w:val="0"/>
          <w:bCs/>
        </w:rPr>
        <w:t>x Afactor / Normalization Factor</w:t>
      </w:r>
    </w:p>
    <w:p w14:paraId="7E291941" w14:textId="77777777" w:rsidR="00F65CE2" w:rsidRPr="00157FD1" w:rsidRDefault="00F65CE2">
      <w:pPr>
        <w:pStyle w:val="ParSpacer"/>
        <w:rPr>
          <w:kern w:val="28"/>
        </w:rPr>
      </w:pPr>
    </w:p>
    <w:p w14:paraId="7E291942" w14:textId="77777777" w:rsidR="00F65CE2" w:rsidRPr="00157FD1" w:rsidRDefault="00F65CE2" w:rsidP="00F65CE2">
      <w:pPr>
        <w:pStyle w:val="BodyTextTab2"/>
      </w:pPr>
      <w:r w:rsidRPr="00157FD1">
        <w:lastRenderedPageBreak/>
        <w:t>–</w:t>
      </w:r>
      <w:r w:rsidRPr="00157FD1">
        <w:tab/>
        <w:t>The normalization of the One-Year Return Rate allows this return measure</w:t>
      </w:r>
      <w:r>
        <w:t>ment</w:t>
      </w:r>
      <w:r w:rsidRPr="00157FD1">
        <w:t xml:space="preserve"> to be compared between like products with different architecture.</w:t>
      </w:r>
    </w:p>
    <w:p w14:paraId="7E291943" w14:textId="77777777" w:rsidR="00F65CE2" w:rsidRPr="00157FD1" w:rsidRDefault="00F65CE2" w:rsidP="00F65CE2">
      <w:pPr>
        <w:pStyle w:val="BodyTextTab2"/>
        <w:numPr>
          <w:ilvl w:val="0"/>
          <w:numId w:val="38"/>
        </w:numPr>
      </w:pPr>
      <w:r w:rsidRPr="00157FD1">
        <w:t>The basis shipping period covered by the NYR measurement is exactly the same as the YRR measurement, which is from 7 through 18 months prior to the month being reported.</w:t>
      </w:r>
    </w:p>
    <w:p w14:paraId="7E291944" w14:textId="77777777" w:rsidR="00F65CE2" w:rsidRPr="00157FD1" w:rsidRDefault="00F65CE2">
      <w:pPr>
        <w:pStyle w:val="BodyTextTab2"/>
      </w:pPr>
      <w:r w:rsidRPr="00157FD1">
        <w:t>–</w:t>
      </w:r>
      <w:r w:rsidRPr="00157FD1">
        <w:tab/>
      </w:r>
      <w:r>
        <w:t xml:space="preserve">A </w:t>
      </w:r>
      <w:r w:rsidRPr="00157FD1">
        <w:t xml:space="preserve">problem </w:t>
      </w:r>
      <w:r>
        <w:t>reporting the normalization factor</w:t>
      </w:r>
      <w:r w:rsidRPr="00157FD1">
        <w:t xml:space="preserve"> can occur with mature products. This problem occurs when the number of new </w:t>
      </w:r>
      <w:r>
        <w:t>normalization units</w:t>
      </w:r>
      <w:r w:rsidRPr="00157FD1">
        <w:t xml:space="preserve"> being shipped drops off, but the number of field replaceable units being shipped to fill out existing systems stays high. A method which may be used to estimate FRs when this problem occurs is included in the example calculations.</w:t>
      </w:r>
    </w:p>
    <w:p w14:paraId="7E291945" w14:textId="77777777" w:rsidR="00F65CE2" w:rsidRPr="00157FD1" w:rsidRDefault="00F65CE2">
      <w:pPr>
        <w:pStyle w:val="BodyTextTab2"/>
      </w:pPr>
      <w:r w:rsidRPr="00157FD1">
        <w:t>–</w:t>
      </w:r>
      <w:r w:rsidRPr="00157FD1">
        <w:tab/>
        <w:t>For those product categories where the Normalized One Year Return Rate normalization factor (FRs) is Unit, the value submitted for the total number of normalization units in the one-year basis shipping period (FRs) and the number of FRUs (units) shipped during the one-year basis shipping period (FRsy) should be equal.</w:t>
      </w:r>
    </w:p>
    <w:p w14:paraId="7E291946" w14:textId="77777777" w:rsidR="00F65CE2" w:rsidRPr="00157FD1" w:rsidRDefault="00F65CE2" w:rsidP="00F65CE2">
      <w:pPr>
        <w:pStyle w:val="BodyTextTab1"/>
      </w:pPr>
      <w:r w:rsidRPr="00157FD1">
        <w:t>3)</w:t>
      </w:r>
      <w:r w:rsidRPr="00157FD1">
        <w:tab/>
        <w:t>The formulas for ERI, YRR and LTR are not normalized but are expressed in percentage returns per year.</w:t>
      </w:r>
    </w:p>
    <w:p w14:paraId="7E291947" w14:textId="4A9FC9DF" w:rsidR="00F65CE2" w:rsidRPr="00157FD1" w:rsidRDefault="00F65CE2">
      <w:pPr>
        <w:pStyle w:val="BodyTextTab1"/>
      </w:pPr>
      <w:r w:rsidRPr="00157FD1">
        <w:t>4)</w:t>
      </w:r>
      <w:r w:rsidRPr="00157FD1">
        <w:tab/>
        <w:t xml:space="preserve">Early Return Index (ERI) – The </w:t>
      </w:r>
      <w:r>
        <w:t>ERI</w:t>
      </w:r>
      <w:r w:rsidRPr="00157FD1">
        <w:t xml:space="preserve"> in month n measures the rate of return of product during months n-6 through n-1. In addition to returns from months n-6 through n-1, returns from units shipped during the current month </w:t>
      </w:r>
      <w:r>
        <w:t xml:space="preserve">(n) </w:t>
      </w:r>
      <w:r w:rsidRPr="00157FD1">
        <w:t xml:space="preserve">are also included. This basis shipping period is assumed to represent the rate of return of the product during installation, turn-up, and testing. Any shipments in the month are </w:t>
      </w:r>
      <w:r>
        <w:t>deliberately</w:t>
      </w:r>
      <w:r w:rsidRPr="00157FD1">
        <w:t xml:space="preserve"> excluded as </w:t>
      </w:r>
      <w:r w:rsidR="003F1599">
        <w:t xml:space="preserve">only a </w:t>
      </w:r>
      <w:r w:rsidRPr="00157FD1">
        <w:t>few units are actually put into use during the month they are shipped.</w:t>
      </w:r>
    </w:p>
    <w:p w14:paraId="7E291948" w14:textId="5DF10D3F" w:rsidR="00F65CE2" w:rsidRPr="00157FD1" w:rsidRDefault="00F65CE2">
      <w:pPr>
        <w:pStyle w:val="BodyTextTab1"/>
      </w:pPr>
      <w:r w:rsidRPr="00157FD1">
        <w:t>5)</w:t>
      </w:r>
      <w:r w:rsidRPr="00157FD1">
        <w:tab/>
        <w:t xml:space="preserve">One-Year Return Rate (YRR) – The </w:t>
      </w:r>
      <w:r>
        <w:t>YRR</w:t>
      </w:r>
      <w:r w:rsidRPr="00157FD1">
        <w:t xml:space="preserve"> measures the rate of return of product </w:t>
      </w:r>
      <w:r>
        <w:t>shipped seven to eighteen months prior to the reporting month</w:t>
      </w:r>
      <w:r w:rsidRPr="00157FD1">
        <w:t>. It is based on the number of returns during the month from the population of units shipped seven to eighteen months prior to the month. This basis shipping period is assumed to represent the operation during the early life period.</w:t>
      </w:r>
    </w:p>
    <w:p w14:paraId="7E291949" w14:textId="2FA92AC2" w:rsidR="00F65CE2" w:rsidRPr="00157FD1" w:rsidRDefault="00F65CE2">
      <w:pPr>
        <w:pStyle w:val="BodyTextTab1"/>
        <w:rPr>
          <w:snapToGrid w:val="0"/>
        </w:rPr>
      </w:pPr>
      <w:r w:rsidRPr="00157FD1">
        <w:t>6)</w:t>
      </w:r>
      <w:r w:rsidRPr="00157FD1">
        <w:tab/>
        <w:t xml:space="preserve">Long-Term Return Rate (LTR) – The </w:t>
      </w:r>
      <w:r>
        <w:t>LTR</w:t>
      </w:r>
      <w:r w:rsidRPr="00157FD1">
        <w:t xml:space="preserve"> measures the rate of return of product </w:t>
      </w:r>
      <w:r>
        <w:t>shipped nineteen or more months prior to the reporting month</w:t>
      </w:r>
      <w:r w:rsidRPr="00157FD1">
        <w:t>. It is based on the number of returns during the month from the population of units shipped more than eighteen months prior to the month. This rate represents the mature return rate of the product.</w:t>
      </w:r>
    </w:p>
    <w:p w14:paraId="7E29194A" w14:textId="77777777" w:rsidR="00F65CE2" w:rsidRPr="00157FD1" w:rsidRDefault="00F65CE2" w:rsidP="00F65CE2">
      <w:pPr>
        <w:pStyle w:val="ParSpacer"/>
        <w:rPr>
          <w:kern w:val="28"/>
        </w:rPr>
      </w:pPr>
    </w:p>
    <w:p w14:paraId="7E29194B" w14:textId="77777777" w:rsidR="00F65CE2" w:rsidRPr="00157FD1" w:rsidRDefault="00F65CE2">
      <w:pPr>
        <w:pStyle w:val="berschrift4"/>
      </w:pPr>
      <w:bookmarkStart w:id="342" w:name="_Toc137886496"/>
      <w:bookmarkStart w:id="343" w:name="_Toc200531263"/>
      <w:r w:rsidRPr="00157FD1">
        <w:t>Table 7.1</w:t>
      </w:r>
      <w:r w:rsidRPr="00157FD1">
        <w:noBreakHyphen/>
        <w:t>1</w:t>
      </w:r>
      <w:r w:rsidRPr="00157FD1">
        <w:tab/>
        <w:t>FR Notation</w:t>
      </w:r>
      <w:bookmarkEnd w:id="342"/>
      <w:bookmarkEnd w:id="343"/>
    </w:p>
    <w:p w14:paraId="7E29194C" w14:textId="77777777" w:rsidR="00F65CE2" w:rsidRPr="00157FD1" w:rsidRDefault="00F65CE2" w:rsidP="00F65CE2">
      <w:pPr>
        <w:pStyle w:val="ParSpacer"/>
        <w:rPr>
          <w:kern w:val="28"/>
        </w:rPr>
      </w:pPr>
    </w:p>
    <w:tbl>
      <w:tblPr>
        <w:tblW w:w="6840" w:type="dxa"/>
        <w:tblInd w:w="2549" w:type="dxa"/>
        <w:tblBorders>
          <w:bottom w:val="single" w:sz="4" w:space="0" w:color="auto"/>
        </w:tblBorders>
        <w:tblLayout w:type="fixed"/>
        <w:tblCellMar>
          <w:left w:w="29" w:type="dxa"/>
          <w:right w:w="29" w:type="dxa"/>
        </w:tblCellMar>
        <w:tblLook w:val="0000" w:firstRow="0" w:lastRow="0" w:firstColumn="0" w:lastColumn="0" w:noHBand="0" w:noVBand="0"/>
      </w:tblPr>
      <w:tblGrid>
        <w:gridCol w:w="1251"/>
        <w:gridCol w:w="5589"/>
      </w:tblGrid>
      <w:tr w:rsidR="00F65CE2" w:rsidRPr="00157FD1" w14:paraId="7E29194F" w14:textId="77777777">
        <w:trPr>
          <w:cantSplit/>
        </w:trPr>
        <w:tc>
          <w:tcPr>
            <w:tcW w:w="1251" w:type="dxa"/>
          </w:tcPr>
          <w:p w14:paraId="7E29194D" w14:textId="77777777" w:rsidR="00F65CE2" w:rsidRPr="00157FD1" w:rsidRDefault="00F65CE2">
            <w:pPr>
              <w:pStyle w:val="TableTextBold"/>
              <w:pBdr>
                <w:bottom w:val="single" w:sz="8" w:space="1" w:color="auto"/>
              </w:pBdr>
              <w:tabs>
                <w:tab w:val="clear" w:pos="360"/>
                <w:tab w:val="clear" w:pos="720"/>
              </w:tabs>
              <w:spacing w:before="0"/>
              <w:rPr>
                <w:bCs/>
                <w:snapToGrid/>
                <w:kern w:val="28"/>
                <w:szCs w:val="24"/>
              </w:rPr>
            </w:pPr>
            <w:r w:rsidRPr="00157FD1">
              <w:rPr>
                <w:bCs/>
                <w:snapToGrid/>
                <w:kern w:val="28"/>
                <w:szCs w:val="24"/>
              </w:rPr>
              <w:t>Identifier</w:t>
            </w:r>
          </w:p>
        </w:tc>
        <w:tc>
          <w:tcPr>
            <w:tcW w:w="5589" w:type="dxa"/>
          </w:tcPr>
          <w:p w14:paraId="7E29194E" w14:textId="77777777" w:rsidR="00F65CE2" w:rsidRPr="00157FD1" w:rsidRDefault="00F65CE2">
            <w:pPr>
              <w:pStyle w:val="TableTextBold"/>
              <w:pBdr>
                <w:bottom w:val="single" w:sz="8" w:space="1" w:color="auto"/>
              </w:pBdr>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952" w14:textId="77777777">
        <w:tblPrEx>
          <w:tblBorders>
            <w:bottom w:val="none" w:sz="0" w:space="0" w:color="auto"/>
          </w:tblBorders>
        </w:tblPrEx>
        <w:tc>
          <w:tcPr>
            <w:tcW w:w="1251" w:type="dxa"/>
          </w:tcPr>
          <w:p w14:paraId="7E291950" w14:textId="77777777" w:rsidR="00F65CE2" w:rsidRPr="00157FD1" w:rsidRDefault="00F65CE2">
            <w:pPr>
              <w:pStyle w:val="NormBold"/>
              <w:rPr>
                <w:b w:val="0"/>
                <w:bCs/>
              </w:rPr>
            </w:pPr>
            <w:bookmarkStart w:id="344" w:name="_Toc463108023"/>
            <w:bookmarkStart w:id="345" w:name="_Toc503257512"/>
            <w:r w:rsidRPr="00157FD1">
              <w:rPr>
                <w:b w:val="0"/>
                <w:bCs/>
              </w:rPr>
              <w:t xml:space="preserve">NU </w:t>
            </w:r>
          </w:p>
        </w:tc>
        <w:tc>
          <w:tcPr>
            <w:tcW w:w="5589" w:type="dxa"/>
          </w:tcPr>
          <w:p w14:paraId="7E291951" w14:textId="77777777" w:rsidR="00F65CE2" w:rsidRPr="00157FD1" w:rsidRDefault="00F65CE2" w:rsidP="00F65CE2">
            <w:pPr>
              <w:rPr>
                <w:kern w:val="28"/>
              </w:rPr>
            </w:pPr>
            <w:r w:rsidRPr="00157FD1">
              <w:rPr>
                <w:kern w:val="28"/>
              </w:rPr>
              <w:t>Normalization Unit (NU) from the Measurement Applicability Table (</w:t>
            </w:r>
            <w:r>
              <w:rPr>
                <w:kern w:val="28"/>
              </w:rPr>
              <w:t>Normalization Units</w:t>
            </w:r>
            <w:r w:rsidRPr="00157FD1">
              <w:rPr>
                <w:kern w:val="28"/>
              </w:rPr>
              <w:t xml:space="preserve">), Appendix A, </w:t>
            </w:r>
            <w:r>
              <w:rPr>
                <w:kern w:val="28"/>
              </w:rPr>
              <w:t>Table A</w:t>
            </w:r>
            <w:r>
              <w:rPr>
                <w:kern w:val="28"/>
              </w:rPr>
              <w:noBreakHyphen/>
              <w:t>2</w:t>
            </w:r>
          </w:p>
        </w:tc>
      </w:tr>
      <w:tr w:rsidR="00F65CE2" w:rsidRPr="00157FD1" w14:paraId="7E291955" w14:textId="77777777">
        <w:tblPrEx>
          <w:tblBorders>
            <w:bottom w:val="none" w:sz="0" w:space="0" w:color="auto"/>
          </w:tblBorders>
        </w:tblPrEx>
        <w:tc>
          <w:tcPr>
            <w:tcW w:w="1251" w:type="dxa"/>
          </w:tcPr>
          <w:p w14:paraId="7E291953" w14:textId="77777777" w:rsidR="00F65CE2" w:rsidRPr="00157FD1" w:rsidRDefault="00F65CE2" w:rsidP="00F65CE2">
            <w:pPr>
              <w:pStyle w:val="NormBold"/>
              <w:rPr>
                <w:b w:val="0"/>
                <w:bCs/>
              </w:rPr>
            </w:pPr>
            <w:r w:rsidRPr="00157FD1">
              <w:rPr>
                <w:b w:val="0"/>
                <w:bCs/>
              </w:rPr>
              <w:t xml:space="preserve">Afactor </w:t>
            </w:r>
          </w:p>
        </w:tc>
        <w:tc>
          <w:tcPr>
            <w:tcW w:w="5589" w:type="dxa"/>
          </w:tcPr>
          <w:p w14:paraId="7E291954" w14:textId="77777777" w:rsidR="00F65CE2" w:rsidRPr="00157FD1" w:rsidRDefault="00F65CE2" w:rsidP="00F65CE2">
            <w:r w:rsidRPr="00157FD1">
              <w:t>Number of calculation periods in a year</w:t>
            </w:r>
          </w:p>
        </w:tc>
      </w:tr>
      <w:tr w:rsidR="00F65CE2" w:rsidRPr="00157FD1" w14:paraId="7E291958" w14:textId="77777777">
        <w:tblPrEx>
          <w:tblBorders>
            <w:bottom w:val="none" w:sz="0" w:space="0" w:color="auto"/>
          </w:tblBorders>
        </w:tblPrEx>
        <w:tc>
          <w:tcPr>
            <w:tcW w:w="1251" w:type="dxa"/>
          </w:tcPr>
          <w:p w14:paraId="7E291956" w14:textId="77777777" w:rsidR="00F65CE2" w:rsidRPr="00157FD1" w:rsidRDefault="00F65CE2" w:rsidP="00F65CE2">
            <w:pPr>
              <w:pStyle w:val="NormBold"/>
              <w:rPr>
                <w:b w:val="0"/>
                <w:bCs/>
              </w:rPr>
            </w:pPr>
            <w:r w:rsidRPr="00157FD1">
              <w:rPr>
                <w:b w:val="0"/>
                <w:bCs/>
              </w:rPr>
              <w:t>FR</w:t>
            </w:r>
            <w:r>
              <w:rPr>
                <w:b w:val="0"/>
                <w:bCs/>
              </w:rPr>
              <w:t>s</w:t>
            </w:r>
          </w:p>
        </w:tc>
        <w:tc>
          <w:tcPr>
            <w:tcW w:w="5589" w:type="dxa"/>
          </w:tcPr>
          <w:p w14:paraId="7E291957" w14:textId="77777777" w:rsidR="00F65CE2" w:rsidRPr="00157FD1" w:rsidRDefault="00F65CE2">
            <w:pPr>
              <w:rPr>
                <w:kern w:val="28"/>
              </w:rPr>
            </w:pPr>
            <w:r w:rsidRPr="00157FD1">
              <w:rPr>
                <w:kern w:val="28"/>
              </w:rPr>
              <w:t xml:space="preserve">Normalization </w:t>
            </w:r>
            <w:r>
              <w:rPr>
                <w:kern w:val="28"/>
              </w:rPr>
              <w:t>f</w:t>
            </w:r>
            <w:r w:rsidRPr="00157FD1">
              <w:rPr>
                <w:kern w:val="28"/>
              </w:rPr>
              <w:t>actor – the total number of NUs shipped in the one-year basis shipping period</w:t>
            </w:r>
          </w:p>
        </w:tc>
      </w:tr>
      <w:tr w:rsidR="00F65CE2" w:rsidRPr="00157FD1" w14:paraId="7E29195B" w14:textId="77777777">
        <w:tblPrEx>
          <w:tblBorders>
            <w:bottom w:val="none" w:sz="0" w:space="0" w:color="auto"/>
          </w:tblBorders>
        </w:tblPrEx>
        <w:tc>
          <w:tcPr>
            <w:tcW w:w="1251" w:type="dxa"/>
          </w:tcPr>
          <w:p w14:paraId="7E291959" w14:textId="77777777" w:rsidR="00F65CE2" w:rsidRPr="00157FD1" w:rsidRDefault="00F65CE2">
            <w:pPr>
              <w:pStyle w:val="NormBold"/>
              <w:rPr>
                <w:b w:val="0"/>
                <w:bCs/>
              </w:rPr>
            </w:pPr>
            <w:r w:rsidRPr="00157FD1">
              <w:rPr>
                <w:b w:val="0"/>
                <w:bCs/>
              </w:rPr>
              <w:t xml:space="preserve">FRri </w:t>
            </w:r>
          </w:p>
        </w:tc>
        <w:tc>
          <w:tcPr>
            <w:tcW w:w="5589" w:type="dxa"/>
          </w:tcPr>
          <w:p w14:paraId="7E29195A" w14:textId="77777777" w:rsidR="00F65CE2" w:rsidRPr="00157FD1" w:rsidRDefault="00F65CE2">
            <w:pPr>
              <w:rPr>
                <w:kern w:val="28"/>
              </w:rPr>
            </w:pPr>
            <w:r w:rsidRPr="00157FD1">
              <w:rPr>
                <w:kern w:val="28"/>
              </w:rPr>
              <w:t>Number of returns from the ERI basis shipping period</w:t>
            </w:r>
          </w:p>
        </w:tc>
      </w:tr>
      <w:tr w:rsidR="00F65CE2" w:rsidRPr="00157FD1" w14:paraId="7E29195E" w14:textId="77777777">
        <w:tblPrEx>
          <w:tblBorders>
            <w:bottom w:val="none" w:sz="0" w:space="0" w:color="auto"/>
          </w:tblBorders>
        </w:tblPrEx>
        <w:tc>
          <w:tcPr>
            <w:tcW w:w="1251" w:type="dxa"/>
          </w:tcPr>
          <w:p w14:paraId="7E29195C" w14:textId="77777777" w:rsidR="00F65CE2" w:rsidRPr="00157FD1" w:rsidRDefault="00F65CE2">
            <w:pPr>
              <w:pStyle w:val="NormBold"/>
              <w:rPr>
                <w:b w:val="0"/>
                <w:bCs/>
              </w:rPr>
            </w:pPr>
            <w:r w:rsidRPr="00157FD1">
              <w:rPr>
                <w:b w:val="0"/>
                <w:bCs/>
              </w:rPr>
              <w:t xml:space="preserve">FRry </w:t>
            </w:r>
          </w:p>
        </w:tc>
        <w:tc>
          <w:tcPr>
            <w:tcW w:w="5589" w:type="dxa"/>
          </w:tcPr>
          <w:p w14:paraId="7E29195D" w14:textId="77777777" w:rsidR="00F65CE2" w:rsidRPr="00157FD1" w:rsidRDefault="00F65CE2">
            <w:pPr>
              <w:rPr>
                <w:kern w:val="28"/>
              </w:rPr>
            </w:pPr>
            <w:r w:rsidRPr="00157FD1">
              <w:rPr>
                <w:kern w:val="28"/>
              </w:rPr>
              <w:t>Number of returns from the YRR basis shipping period</w:t>
            </w:r>
          </w:p>
        </w:tc>
      </w:tr>
      <w:tr w:rsidR="00F65CE2" w:rsidRPr="00157FD1" w14:paraId="7E291961" w14:textId="77777777">
        <w:tblPrEx>
          <w:tblBorders>
            <w:bottom w:val="none" w:sz="0" w:space="0" w:color="auto"/>
          </w:tblBorders>
        </w:tblPrEx>
        <w:tc>
          <w:tcPr>
            <w:tcW w:w="1251" w:type="dxa"/>
          </w:tcPr>
          <w:p w14:paraId="7E29195F" w14:textId="77777777" w:rsidR="00F65CE2" w:rsidRPr="00157FD1" w:rsidRDefault="00F65CE2">
            <w:pPr>
              <w:pStyle w:val="NormBold"/>
              <w:rPr>
                <w:b w:val="0"/>
                <w:bCs/>
              </w:rPr>
            </w:pPr>
            <w:r w:rsidRPr="00157FD1">
              <w:rPr>
                <w:b w:val="0"/>
                <w:bCs/>
              </w:rPr>
              <w:t>FRrt</w:t>
            </w:r>
          </w:p>
        </w:tc>
        <w:tc>
          <w:tcPr>
            <w:tcW w:w="5589" w:type="dxa"/>
          </w:tcPr>
          <w:p w14:paraId="7E291960" w14:textId="77777777" w:rsidR="00F65CE2" w:rsidRPr="00157FD1" w:rsidRDefault="00F65CE2">
            <w:pPr>
              <w:rPr>
                <w:kern w:val="28"/>
              </w:rPr>
            </w:pPr>
            <w:r w:rsidRPr="00157FD1">
              <w:rPr>
                <w:kern w:val="28"/>
              </w:rPr>
              <w:t>Number of returns from the LTR basis shipping period</w:t>
            </w:r>
          </w:p>
        </w:tc>
      </w:tr>
      <w:tr w:rsidR="00F65CE2" w:rsidRPr="00157FD1" w14:paraId="7E291964" w14:textId="77777777">
        <w:tblPrEx>
          <w:tblBorders>
            <w:bottom w:val="none" w:sz="0" w:space="0" w:color="auto"/>
          </w:tblBorders>
        </w:tblPrEx>
        <w:tc>
          <w:tcPr>
            <w:tcW w:w="1251" w:type="dxa"/>
          </w:tcPr>
          <w:p w14:paraId="7E291962" w14:textId="77777777" w:rsidR="00F65CE2" w:rsidRPr="00157FD1" w:rsidRDefault="00F65CE2">
            <w:pPr>
              <w:pStyle w:val="NormBold"/>
              <w:rPr>
                <w:b w:val="0"/>
                <w:bCs/>
              </w:rPr>
            </w:pPr>
            <w:r w:rsidRPr="00157FD1">
              <w:rPr>
                <w:b w:val="0"/>
                <w:bCs/>
              </w:rPr>
              <w:t>FRsi</w:t>
            </w:r>
          </w:p>
        </w:tc>
        <w:tc>
          <w:tcPr>
            <w:tcW w:w="5589" w:type="dxa"/>
          </w:tcPr>
          <w:p w14:paraId="7E291963" w14:textId="77777777" w:rsidR="00F65CE2" w:rsidRPr="00157FD1" w:rsidRDefault="00F65CE2">
            <w:pPr>
              <w:rPr>
                <w:kern w:val="28"/>
              </w:rPr>
            </w:pPr>
            <w:r w:rsidRPr="00157FD1">
              <w:t xml:space="preserve">Number of FRUs shipped during the ERI basis shipping period </w:t>
            </w:r>
          </w:p>
        </w:tc>
      </w:tr>
      <w:tr w:rsidR="00F65CE2" w:rsidRPr="00157FD1" w14:paraId="7E291967" w14:textId="77777777">
        <w:tblPrEx>
          <w:tblBorders>
            <w:bottom w:val="none" w:sz="0" w:space="0" w:color="auto"/>
          </w:tblBorders>
        </w:tblPrEx>
        <w:tc>
          <w:tcPr>
            <w:tcW w:w="1251" w:type="dxa"/>
          </w:tcPr>
          <w:p w14:paraId="7E291965" w14:textId="77777777" w:rsidR="00F65CE2" w:rsidRPr="00157FD1" w:rsidRDefault="00F65CE2">
            <w:pPr>
              <w:pStyle w:val="NormBold"/>
              <w:rPr>
                <w:b w:val="0"/>
                <w:bCs/>
              </w:rPr>
            </w:pPr>
            <w:r w:rsidRPr="00157FD1">
              <w:rPr>
                <w:b w:val="0"/>
                <w:bCs/>
              </w:rPr>
              <w:t>FRsy</w:t>
            </w:r>
          </w:p>
        </w:tc>
        <w:tc>
          <w:tcPr>
            <w:tcW w:w="5589" w:type="dxa"/>
          </w:tcPr>
          <w:p w14:paraId="7E291966" w14:textId="77777777" w:rsidR="00F65CE2" w:rsidRPr="00157FD1" w:rsidRDefault="00F65CE2">
            <w:r w:rsidRPr="00157FD1">
              <w:t>Number of FRUs shipped during the YRR basis shipping period</w:t>
            </w:r>
          </w:p>
        </w:tc>
      </w:tr>
      <w:tr w:rsidR="00F65CE2" w:rsidRPr="00157FD1" w14:paraId="7E29196A" w14:textId="77777777">
        <w:tblPrEx>
          <w:tblBorders>
            <w:bottom w:val="none" w:sz="0" w:space="0" w:color="auto"/>
          </w:tblBorders>
        </w:tblPrEx>
        <w:tc>
          <w:tcPr>
            <w:tcW w:w="1251" w:type="dxa"/>
          </w:tcPr>
          <w:p w14:paraId="7E291968" w14:textId="77777777" w:rsidR="00F65CE2" w:rsidRPr="00157FD1" w:rsidRDefault="00F65CE2">
            <w:pPr>
              <w:pStyle w:val="NormBold"/>
              <w:rPr>
                <w:b w:val="0"/>
                <w:bCs/>
              </w:rPr>
            </w:pPr>
            <w:r w:rsidRPr="00157FD1">
              <w:rPr>
                <w:b w:val="0"/>
                <w:bCs/>
              </w:rPr>
              <w:lastRenderedPageBreak/>
              <w:t>FRst</w:t>
            </w:r>
          </w:p>
        </w:tc>
        <w:tc>
          <w:tcPr>
            <w:tcW w:w="5589" w:type="dxa"/>
          </w:tcPr>
          <w:p w14:paraId="7E291969" w14:textId="77777777" w:rsidR="00F65CE2" w:rsidRPr="00157FD1" w:rsidRDefault="00F65CE2">
            <w:r w:rsidRPr="00157FD1">
              <w:t>Number of FRUs shipped during the LTR basis shipping period</w:t>
            </w:r>
          </w:p>
        </w:tc>
      </w:tr>
    </w:tbl>
    <w:p w14:paraId="7E29196B" w14:textId="77777777" w:rsidR="00F65CE2" w:rsidRPr="00157FD1" w:rsidRDefault="00F65CE2" w:rsidP="00F65CE2">
      <w:pPr>
        <w:pStyle w:val="ParSpacer"/>
      </w:pPr>
    </w:p>
    <w:p w14:paraId="7E29196C" w14:textId="77777777" w:rsidR="00F65CE2" w:rsidRPr="00157FD1" w:rsidRDefault="00F65CE2">
      <w:pPr>
        <w:pStyle w:val="berschrift4"/>
      </w:pPr>
      <w:bookmarkStart w:id="346" w:name="_Toc504275435"/>
      <w:bookmarkStart w:id="347" w:name="_Toc505002555"/>
      <w:bookmarkStart w:id="348" w:name="_Toc505339232"/>
      <w:bookmarkStart w:id="349" w:name="_Toc505344182"/>
      <w:bookmarkStart w:id="350" w:name="_Toc505402613"/>
      <w:bookmarkStart w:id="351" w:name="_Toc505493144"/>
      <w:bookmarkStart w:id="352" w:name="_Toc6987770"/>
      <w:bookmarkStart w:id="353" w:name="_Toc137886497"/>
      <w:bookmarkStart w:id="354" w:name="_Toc200531264"/>
      <w:r w:rsidRPr="00157FD1">
        <w:t>Table 7.1</w:t>
      </w:r>
      <w:r w:rsidRPr="00157FD1">
        <w:noBreakHyphen/>
        <w:t>2</w:t>
      </w:r>
      <w:r w:rsidRPr="00157FD1">
        <w:tab/>
        <w:t>FR Measurement Identifiers and Formulas</w:t>
      </w:r>
      <w:bookmarkEnd w:id="344"/>
      <w:bookmarkEnd w:id="345"/>
      <w:bookmarkEnd w:id="346"/>
      <w:bookmarkEnd w:id="347"/>
      <w:bookmarkEnd w:id="348"/>
      <w:bookmarkEnd w:id="349"/>
      <w:bookmarkEnd w:id="350"/>
      <w:bookmarkEnd w:id="351"/>
      <w:bookmarkEnd w:id="352"/>
      <w:bookmarkEnd w:id="353"/>
      <w:bookmarkEnd w:id="354"/>
    </w:p>
    <w:p w14:paraId="7E29196D"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115"/>
        <w:gridCol w:w="1810"/>
        <w:gridCol w:w="2680"/>
        <w:gridCol w:w="1235"/>
      </w:tblGrid>
      <w:tr w:rsidR="00F65CE2" w:rsidRPr="00157FD1" w14:paraId="7E291972" w14:textId="77777777">
        <w:tc>
          <w:tcPr>
            <w:tcW w:w="1128" w:type="dxa"/>
            <w:tcBorders>
              <w:bottom w:val="single" w:sz="8" w:space="0" w:color="auto"/>
            </w:tcBorders>
          </w:tcPr>
          <w:p w14:paraId="7E29196E" w14:textId="77777777" w:rsidR="00F65CE2" w:rsidRPr="00157FD1" w:rsidRDefault="00F65CE2">
            <w:pPr>
              <w:pStyle w:val="NormBold"/>
            </w:pPr>
            <w:r w:rsidRPr="00157FD1">
              <w:t>Identifier</w:t>
            </w:r>
          </w:p>
        </w:tc>
        <w:tc>
          <w:tcPr>
            <w:tcW w:w="1831" w:type="dxa"/>
            <w:tcBorders>
              <w:bottom w:val="single" w:sz="8" w:space="0" w:color="auto"/>
            </w:tcBorders>
          </w:tcPr>
          <w:p w14:paraId="7E29196F" w14:textId="77777777" w:rsidR="00F65CE2" w:rsidRPr="00157FD1" w:rsidRDefault="00F65CE2">
            <w:pPr>
              <w:pStyle w:val="NormBold"/>
            </w:pPr>
            <w:r w:rsidRPr="00157FD1">
              <w:t>Title</w:t>
            </w:r>
          </w:p>
        </w:tc>
        <w:tc>
          <w:tcPr>
            <w:tcW w:w="2711" w:type="dxa"/>
            <w:tcBorders>
              <w:bottom w:val="single" w:sz="8" w:space="0" w:color="auto"/>
            </w:tcBorders>
          </w:tcPr>
          <w:p w14:paraId="7E291970" w14:textId="77777777" w:rsidR="00F65CE2" w:rsidRPr="00157FD1" w:rsidRDefault="00F65CE2">
            <w:pPr>
              <w:pStyle w:val="NormBold"/>
            </w:pPr>
            <w:r w:rsidRPr="00157FD1">
              <w:t>Formula</w:t>
            </w:r>
          </w:p>
        </w:tc>
        <w:tc>
          <w:tcPr>
            <w:tcW w:w="1249" w:type="dxa"/>
            <w:tcBorders>
              <w:bottom w:val="single" w:sz="8" w:space="0" w:color="auto"/>
            </w:tcBorders>
          </w:tcPr>
          <w:p w14:paraId="7E291971" w14:textId="77777777" w:rsidR="00F65CE2" w:rsidRPr="00157FD1" w:rsidRDefault="00F65CE2">
            <w:pPr>
              <w:pStyle w:val="NormBold"/>
            </w:pPr>
            <w:r w:rsidRPr="00157FD1">
              <w:t>Note</w:t>
            </w:r>
          </w:p>
        </w:tc>
      </w:tr>
      <w:tr w:rsidR="00F65CE2" w:rsidRPr="00157FD1" w14:paraId="7E291977" w14:textId="77777777">
        <w:tc>
          <w:tcPr>
            <w:tcW w:w="1128" w:type="dxa"/>
            <w:tcBorders>
              <w:top w:val="single" w:sz="8" w:space="0" w:color="auto"/>
            </w:tcBorders>
          </w:tcPr>
          <w:p w14:paraId="7E291973" w14:textId="77777777" w:rsidR="00F65CE2" w:rsidRPr="00157FD1" w:rsidRDefault="00F65CE2">
            <w:pPr>
              <w:pStyle w:val="NormBold"/>
              <w:rPr>
                <w:b w:val="0"/>
                <w:bCs/>
              </w:rPr>
            </w:pPr>
            <w:r w:rsidRPr="00157FD1">
              <w:rPr>
                <w:b w:val="0"/>
                <w:bCs/>
              </w:rPr>
              <w:t>ERI</w:t>
            </w:r>
          </w:p>
        </w:tc>
        <w:tc>
          <w:tcPr>
            <w:tcW w:w="1831" w:type="dxa"/>
            <w:tcBorders>
              <w:top w:val="single" w:sz="8" w:space="0" w:color="auto"/>
            </w:tcBorders>
          </w:tcPr>
          <w:p w14:paraId="7E291974" w14:textId="77777777" w:rsidR="00F65CE2" w:rsidRPr="00157FD1" w:rsidRDefault="00F65CE2">
            <w:pPr>
              <w:rPr>
                <w:bCs/>
                <w:kern w:val="28"/>
              </w:rPr>
            </w:pPr>
            <w:r w:rsidRPr="00157FD1">
              <w:rPr>
                <w:bCs/>
              </w:rPr>
              <w:t xml:space="preserve">Early </w:t>
            </w:r>
            <w:r>
              <w:rPr>
                <w:bCs/>
              </w:rPr>
              <w:t>r</w:t>
            </w:r>
            <w:r w:rsidRPr="00157FD1">
              <w:rPr>
                <w:bCs/>
              </w:rPr>
              <w:t xml:space="preserve">eturn </w:t>
            </w:r>
            <w:r>
              <w:rPr>
                <w:bCs/>
              </w:rPr>
              <w:t>i</w:t>
            </w:r>
            <w:r w:rsidRPr="00157FD1">
              <w:rPr>
                <w:bCs/>
              </w:rPr>
              <w:t>ndex</w:t>
            </w:r>
          </w:p>
        </w:tc>
        <w:tc>
          <w:tcPr>
            <w:tcW w:w="2711" w:type="dxa"/>
            <w:tcBorders>
              <w:top w:val="single" w:sz="8" w:space="0" w:color="auto"/>
            </w:tcBorders>
          </w:tcPr>
          <w:p w14:paraId="7E291975" w14:textId="77777777" w:rsidR="00F65CE2" w:rsidRPr="00157FD1" w:rsidRDefault="00F65CE2">
            <w:pPr>
              <w:pStyle w:val="NormBold"/>
              <w:rPr>
                <w:b w:val="0"/>
                <w:bCs/>
              </w:rPr>
            </w:pPr>
            <w:r w:rsidRPr="00157FD1">
              <w:rPr>
                <w:b w:val="0"/>
                <w:bCs/>
              </w:rPr>
              <w:t>100 x Afactor x (FRri / FRsi)</w:t>
            </w:r>
          </w:p>
        </w:tc>
        <w:tc>
          <w:tcPr>
            <w:tcW w:w="1249" w:type="dxa"/>
            <w:tcBorders>
              <w:top w:val="single" w:sz="8" w:space="0" w:color="auto"/>
            </w:tcBorders>
          </w:tcPr>
          <w:p w14:paraId="7E291976" w14:textId="77777777" w:rsidR="00F65CE2" w:rsidRPr="00157FD1" w:rsidRDefault="00F65CE2">
            <w:pPr>
              <w:rPr>
                <w:bCs/>
                <w:kern w:val="28"/>
              </w:rPr>
            </w:pPr>
            <w:r w:rsidRPr="00157FD1">
              <w:rPr>
                <w:bCs/>
              </w:rPr>
              <w:t>% per year</w:t>
            </w:r>
          </w:p>
        </w:tc>
      </w:tr>
      <w:tr w:rsidR="00F65CE2" w:rsidRPr="00157FD1" w14:paraId="7E29197C" w14:textId="77777777">
        <w:tc>
          <w:tcPr>
            <w:tcW w:w="1128" w:type="dxa"/>
          </w:tcPr>
          <w:p w14:paraId="7E291978" w14:textId="77777777" w:rsidR="00F65CE2" w:rsidRPr="00157FD1" w:rsidRDefault="00F65CE2">
            <w:pPr>
              <w:pStyle w:val="NormBold"/>
              <w:rPr>
                <w:b w:val="0"/>
                <w:bCs/>
              </w:rPr>
            </w:pPr>
            <w:r w:rsidRPr="00157FD1">
              <w:rPr>
                <w:b w:val="0"/>
                <w:bCs/>
              </w:rPr>
              <w:t>YRR</w:t>
            </w:r>
          </w:p>
        </w:tc>
        <w:tc>
          <w:tcPr>
            <w:tcW w:w="1831" w:type="dxa"/>
          </w:tcPr>
          <w:p w14:paraId="7E291979" w14:textId="77777777" w:rsidR="00F65CE2" w:rsidRPr="00157FD1" w:rsidRDefault="00F65CE2">
            <w:pPr>
              <w:rPr>
                <w:bCs/>
                <w:kern w:val="28"/>
              </w:rPr>
            </w:pPr>
            <w:r w:rsidRPr="00157FD1">
              <w:rPr>
                <w:bCs/>
              </w:rPr>
              <w:t>One-</w:t>
            </w:r>
            <w:r>
              <w:rPr>
                <w:bCs/>
              </w:rPr>
              <w:t>y</w:t>
            </w:r>
            <w:r w:rsidRPr="00157FD1">
              <w:rPr>
                <w:bCs/>
              </w:rPr>
              <w:t xml:space="preserve">ear </w:t>
            </w:r>
            <w:r w:rsidRPr="00157FD1">
              <w:rPr>
                <w:bCs/>
              </w:rPr>
              <w:br/>
            </w:r>
            <w:r>
              <w:rPr>
                <w:bCs/>
              </w:rPr>
              <w:t>r</w:t>
            </w:r>
            <w:r w:rsidRPr="00157FD1">
              <w:rPr>
                <w:bCs/>
              </w:rPr>
              <w:t xml:space="preserve">eturn </w:t>
            </w:r>
            <w:r>
              <w:rPr>
                <w:bCs/>
              </w:rPr>
              <w:t>r</w:t>
            </w:r>
            <w:r w:rsidRPr="00157FD1">
              <w:rPr>
                <w:bCs/>
              </w:rPr>
              <w:t>ate</w:t>
            </w:r>
          </w:p>
        </w:tc>
        <w:tc>
          <w:tcPr>
            <w:tcW w:w="2711" w:type="dxa"/>
          </w:tcPr>
          <w:p w14:paraId="7E29197A" w14:textId="77777777" w:rsidR="00F65CE2" w:rsidRPr="00157FD1" w:rsidRDefault="00F65CE2">
            <w:pPr>
              <w:pStyle w:val="NormBold"/>
              <w:rPr>
                <w:b w:val="0"/>
                <w:bCs/>
              </w:rPr>
            </w:pPr>
            <w:r w:rsidRPr="00157FD1">
              <w:rPr>
                <w:b w:val="0"/>
                <w:bCs/>
              </w:rPr>
              <w:t>100 x Afactor x (FRry / FRsy)</w:t>
            </w:r>
          </w:p>
        </w:tc>
        <w:tc>
          <w:tcPr>
            <w:tcW w:w="1249" w:type="dxa"/>
          </w:tcPr>
          <w:p w14:paraId="7E29197B" w14:textId="77777777" w:rsidR="00F65CE2" w:rsidRPr="00157FD1" w:rsidRDefault="00F65CE2">
            <w:pPr>
              <w:rPr>
                <w:bCs/>
                <w:kern w:val="28"/>
              </w:rPr>
            </w:pPr>
            <w:r w:rsidRPr="00157FD1">
              <w:rPr>
                <w:bCs/>
              </w:rPr>
              <w:t>% per year</w:t>
            </w:r>
          </w:p>
        </w:tc>
      </w:tr>
      <w:tr w:rsidR="00F65CE2" w:rsidRPr="00157FD1" w14:paraId="7E291981" w14:textId="77777777">
        <w:tc>
          <w:tcPr>
            <w:tcW w:w="1128" w:type="dxa"/>
          </w:tcPr>
          <w:p w14:paraId="7E29197D" w14:textId="77777777" w:rsidR="00F65CE2" w:rsidRPr="00157FD1" w:rsidRDefault="00F65CE2">
            <w:pPr>
              <w:pStyle w:val="NormBold"/>
              <w:rPr>
                <w:b w:val="0"/>
                <w:bCs/>
              </w:rPr>
            </w:pPr>
            <w:r w:rsidRPr="00157FD1">
              <w:rPr>
                <w:b w:val="0"/>
                <w:bCs/>
              </w:rPr>
              <w:t>LTR</w:t>
            </w:r>
          </w:p>
        </w:tc>
        <w:tc>
          <w:tcPr>
            <w:tcW w:w="1831" w:type="dxa"/>
          </w:tcPr>
          <w:p w14:paraId="7E29197E" w14:textId="77777777" w:rsidR="00F65CE2" w:rsidRPr="00157FD1" w:rsidRDefault="00F65CE2">
            <w:pPr>
              <w:rPr>
                <w:bCs/>
                <w:kern w:val="28"/>
              </w:rPr>
            </w:pPr>
            <w:r w:rsidRPr="00157FD1">
              <w:rPr>
                <w:bCs/>
              </w:rPr>
              <w:t>Long-</w:t>
            </w:r>
            <w:r>
              <w:rPr>
                <w:bCs/>
              </w:rPr>
              <w:t>t</w:t>
            </w:r>
            <w:r w:rsidRPr="00157FD1">
              <w:rPr>
                <w:bCs/>
              </w:rPr>
              <w:t xml:space="preserve">erm </w:t>
            </w:r>
            <w:r w:rsidRPr="00157FD1">
              <w:rPr>
                <w:bCs/>
              </w:rPr>
              <w:br/>
            </w:r>
            <w:r>
              <w:rPr>
                <w:bCs/>
              </w:rPr>
              <w:t>r</w:t>
            </w:r>
            <w:r w:rsidRPr="00157FD1">
              <w:rPr>
                <w:bCs/>
              </w:rPr>
              <w:t xml:space="preserve">eturn </w:t>
            </w:r>
            <w:r>
              <w:rPr>
                <w:bCs/>
              </w:rPr>
              <w:t>r</w:t>
            </w:r>
            <w:r w:rsidRPr="00157FD1">
              <w:rPr>
                <w:bCs/>
              </w:rPr>
              <w:t>ate</w:t>
            </w:r>
          </w:p>
        </w:tc>
        <w:tc>
          <w:tcPr>
            <w:tcW w:w="2711" w:type="dxa"/>
          </w:tcPr>
          <w:p w14:paraId="7E29197F" w14:textId="77777777" w:rsidR="00F65CE2" w:rsidRPr="00157FD1" w:rsidRDefault="00F65CE2">
            <w:pPr>
              <w:pStyle w:val="NormBold"/>
              <w:rPr>
                <w:b w:val="0"/>
                <w:bCs/>
              </w:rPr>
            </w:pPr>
            <w:r w:rsidRPr="00157FD1">
              <w:rPr>
                <w:b w:val="0"/>
                <w:bCs/>
              </w:rPr>
              <w:t>100 x Afactor x (FRrt / FRst)</w:t>
            </w:r>
          </w:p>
        </w:tc>
        <w:tc>
          <w:tcPr>
            <w:tcW w:w="1249" w:type="dxa"/>
          </w:tcPr>
          <w:p w14:paraId="7E291980" w14:textId="77777777" w:rsidR="00F65CE2" w:rsidRPr="00157FD1" w:rsidRDefault="00F65CE2">
            <w:pPr>
              <w:rPr>
                <w:bCs/>
                <w:kern w:val="28"/>
              </w:rPr>
            </w:pPr>
            <w:r w:rsidRPr="00157FD1">
              <w:rPr>
                <w:bCs/>
              </w:rPr>
              <w:t>% per year</w:t>
            </w:r>
          </w:p>
        </w:tc>
      </w:tr>
      <w:tr w:rsidR="00F65CE2" w:rsidRPr="00157FD1" w14:paraId="7E291986" w14:textId="77777777">
        <w:tc>
          <w:tcPr>
            <w:tcW w:w="1128" w:type="dxa"/>
          </w:tcPr>
          <w:p w14:paraId="7E291982" w14:textId="77777777" w:rsidR="00F65CE2" w:rsidRPr="00157FD1" w:rsidRDefault="00F65CE2">
            <w:pPr>
              <w:pStyle w:val="NormBold"/>
              <w:rPr>
                <w:b w:val="0"/>
                <w:bCs/>
              </w:rPr>
            </w:pPr>
            <w:r w:rsidRPr="00157FD1">
              <w:rPr>
                <w:b w:val="0"/>
                <w:bCs/>
              </w:rPr>
              <w:t>NYR</w:t>
            </w:r>
          </w:p>
        </w:tc>
        <w:tc>
          <w:tcPr>
            <w:tcW w:w="1831" w:type="dxa"/>
          </w:tcPr>
          <w:p w14:paraId="7E291983" w14:textId="77777777" w:rsidR="00F65CE2" w:rsidRPr="00157FD1" w:rsidRDefault="00F65CE2">
            <w:pPr>
              <w:rPr>
                <w:bCs/>
              </w:rPr>
            </w:pPr>
            <w:r w:rsidRPr="00157FD1">
              <w:rPr>
                <w:bCs/>
              </w:rPr>
              <w:t xml:space="preserve">Normalized </w:t>
            </w:r>
            <w:r>
              <w:rPr>
                <w:bCs/>
              </w:rPr>
              <w:t>o</w:t>
            </w:r>
            <w:r w:rsidRPr="00157FD1">
              <w:rPr>
                <w:bCs/>
              </w:rPr>
              <w:t>ne-</w:t>
            </w:r>
            <w:r>
              <w:rPr>
                <w:bCs/>
              </w:rPr>
              <w:t>y</w:t>
            </w:r>
            <w:r w:rsidRPr="00157FD1">
              <w:rPr>
                <w:bCs/>
              </w:rPr>
              <w:t xml:space="preserve">ear </w:t>
            </w:r>
            <w:r>
              <w:rPr>
                <w:bCs/>
              </w:rPr>
              <w:t>r</w:t>
            </w:r>
            <w:r w:rsidRPr="00157FD1">
              <w:rPr>
                <w:bCs/>
              </w:rPr>
              <w:t xml:space="preserve">eturn </w:t>
            </w:r>
            <w:r>
              <w:rPr>
                <w:bCs/>
              </w:rPr>
              <w:t>r</w:t>
            </w:r>
            <w:r w:rsidRPr="00157FD1">
              <w:rPr>
                <w:bCs/>
              </w:rPr>
              <w:t>ate</w:t>
            </w:r>
          </w:p>
        </w:tc>
        <w:tc>
          <w:tcPr>
            <w:tcW w:w="2711" w:type="dxa"/>
          </w:tcPr>
          <w:p w14:paraId="7E291984" w14:textId="77777777" w:rsidR="00F65CE2" w:rsidRPr="00157FD1" w:rsidRDefault="00F65CE2" w:rsidP="00F65CE2">
            <w:pPr>
              <w:pStyle w:val="NormBold"/>
              <w:rPr>
                <w:b w:val="0"/>
                <w:bCs/>
              </w:rPr>
            </w:pPr>
            <w:r w:rsidRPr="00157FD1">
              <w:rPr>
                <w:b w:val="0"/>
                <w:bCs/>
              </w:rPr>
              <w:t>Afactor x (FRry / FR</w:t>
            </w:r>
            <w:r>
              <w:rPr>
                <w:b w:val="0"/>
                <w:bCs/>
              </w:rPr>
              <w:t>s</w:t>
            </w:r>
            <w:r w:rsidRPr="00157FD1">
              <w:rPr>
                <w:b w:val="0"/>
                <w:bCs/>
              </w:rPr>
              <w:t>)</w:t>
            </w:r>
          </w:p>
        </w:tc>
        <w:tc>
          <w:tcPr>
            <w:tcW w:w="1249" w:type="dxa"/>
          </w:tcPr>
          <w:p w14:paraId="7E291985" w14:textId="77777777" w:rsidR="00F65CE2" w:rsidRPr="00157FD1" w:rsidRDefault="00F65CE2">
            <w:pPr>
              <w:rPr>
                <w:bCs/>
              </w:rPr>
            </w:pPr>
            <w:r w:rsidRPr="00157FD1">
              <w:rPr>
                <w:bCs/>
              </w:rPr>
              <w:t>Returns per NU</w:t>
            </w:r>
          </w:p>
        </w:tc>
      </w:tr>
    </w:tbl>
    <w:p w14:paraId="7E291987" w14:textId="77777777" w:rsidR="00F65CE2" w:rsidRPr="00157FD1" w:rsidRDefault="00F65CE2" w:rsidP="00F65CE2">
      <w:pPr>
        <w:pStyle w:val="ParSpacer"/>
        <w:rPr>
          <w:kern w:val="28"/>
        </w:rPr>
      </w:pPr>
    </w:p>
    <w:p w14:paraId="7E291988" w14:textId="77777777" w:rsidR="00F65CE2" w:rsidRPr="00157FD1" w:rsidRDefault="00F65CE2">
      <w:pPr>
        <w:pStyle w:val="BodyTextTab0"/>
        <w:rPr>
          <w:kern w:val="28"/>
        </w:rPr>
      </w:pPr>
      <w:r w:rsidRPr="00157FD1">
        <w:rPr>
          <w:kern w:val="28"/>
        </w:rPr>
        <w:t>e)</w:t>
      </w:r>
      <w:r w:rsidRPr="00157FD1">
        <w:rPr>
          <w:kern w:val="28"/>
        </w:rPr>
        <w:tab/>
        <w:t>Reported Data and Format</w:t>
      </w:r>
    </w:p>
    <w:p w14:paraId="7E291989"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98A" w14:textId="77777777" w:rsidR="00F65CE2" w:rsidRPr="00157FD1" w:rsidRDefault="00F65CE2">
      <w:pPr>
        <w:pStyle w:val="BodyTextTab1"/>
      </w:pPr>
      <w:r w:rsidRPr="00157FD1">
        <w:t>2)</w:t>
      </w:r>
      <w:r w:rsidRPr="00157FD1">
        <w:tab/>
        <w:t>The FR measurement shall be reported for each month and each product category with data elements, or equivalent as defined by the TL 9000 Administrator, shown in Table</w:t>
      </w:r>
      <w:r>
        <w:t> </w:t>
      </w:r>
      <w:r w:rsidRPr="00157FD1">
        <w:t>7.1</w:t>
      </w:r>
      <w:r>
        <w:noBreakHyphen/>
      </w:r>
      <w:r w:rsidRPr="00157FD1">
        <w:t>3.</w:t>
      </w:r>
    </w:p>
    <w:p w14:paraId="7E29198B" w14:textId="77777777" w:rsidR="00F65CE2" w:rsidRPr="00157FD1" w:rsidRDefault="00F65CE2">
      <w:pPr>
        <w:pStyle w:val="ParSpacer"/>
        <w:rPr>
          <w:kern w:val="28"/>
        </w:rPr>
      </w:pPr>
    </w:p>
    <w:p w14:paraId="7E29198C" w14:textId="77777777" w:rsidR="00F65CE2" w:rsidRPr="00157FD1" w:rsidRDefault="00F65CE2">
      <w:pPr>
        <w:pStyle w:val="berschrift4"/>
      </w:pPr>
      <w:bookmarkStart w:id="355" w:name="_Toc463108024"/>
      <w:bookmarkStart w:id="356" w:name="_Toc503257513"/>
      <w:bookmarkStart w:id="357" w:name="_Toc504275436"/>
      <w:bookmarkStart w:id="358" w:name="_Toc505002556"/>
      <w:bookmarkStart w:id="359" w:name="_Toc505339233"/>
      <w:bookmarkStart w:id="360" w:name="_Toc505344183"/>
      <w:bookmarkStart w:id="361" w:name="_Toc505402614"/>
      <w:bookmarkStart w:id="362" w:name="_Toc505493145"/>
      <w:bookmarkStart w:id="363" w:name="_Toc6987771"/>
      <w:bookmarkStart w:id="364" w:name="_Toc137886498"/>
      <w:bookmarkStart w:id="365" w:name="_Toc200531265"/>
      <w:r w:rsidRPr="00157FD1">
        <w:t>Table 7.1</w:t>
      </w:r>
      <w:r w:rsidRPr="00157FD1">
        <w:noBreakHyphen/>
        <w:t>3</w:t>
      </w:r>
      <w:r w:rsidRPr="00157FD1">
        <w:tab/>
        <w:t>FR Data Table</w:t>
      </w:r>
      <w:bookmarkEnd w:id="355"/>
      <w:bookmarkEnd w:id="356"/>
      <w:bookmarkEnd w:id="357"/>
      <w:bookmarkEnd w:id="358"/>
      <w:bookmarkEnd w:id="359"/>
      <w:bookmarkEnd w:id="360"/>
      <w:bookmarkEnd w:id="361"/>
      <w:bookmarkEnd w:id="362"/>
      <w:bookmarkEnd w:id="363"/>
      <w:bookmarkEnd w:id="364"/>
      <w:bookmarkEnd w:id="365"/>
    </w:p>
    <w:p w14:paraId="7E29198D"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699"/>
        <w:gridCol w:w="5141"/>
      </w:tblGrid>
      <w:tr w:rsidR="00F65CE2" w:rsidRPr="00157FD1" w14:paraId="7E291990" w14:textId="77777777">
        <w:tc>
          <w:tcPr>
            <w:tcW w:w="1699" w:type="dxa"/>
            <w:tcBorders>
              <w:bottom w:val="single" w:sz="8" w:space="0" w:color="auto"/>
            </w:tcBorders>
          </w:tcPr>
          <w:p w14:paraId="7E29198E"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41" w:type="dxa"/>
            <w:tcBorders>
              <w:bottom w:val="single" w:sz="8" w:space="0" w:color="auto"/>
            </w:tcBorders>
          </w:tcPr>
          <w:p w14:paraId="7E29198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993" w14:textId="77777777">
        <w:tc>
          <w:tcPr>
            <w:tcW w:w="1699" w:type="dxa"/>
          </w:tcPr>
          <w:p w14:paraId="7E291991" w14:textId="77777777" w:rsidR="00F65CE2" w:rsidRPr="00157FD1" w:rsidRDefault="00F65CE2">
            <w:pPr>
              <w:rPr>
                <w:kern w:val="28"/>
              </w:rPr>
            </w:pPr>
            <w:r w:rsidRPr="00157FD1">
              <w:rPr>
                <w:kern w:val="28"/>
              </w:rPr>
              <w:t>MeasurementID</w:t>
            </w:r>
          </w:p>
        </w:tc>
        <w:tc>
          <w:tcPr>
            <w:tcW w:w="5141" w:type="dxa"/>
          </w:tcPr>
          <w:p w14:paraId="7E291992" w14:textId="77777777" w:rsidR="00F65CE2" w:rsidRPr="00157FD1" w:rsidRDefault="00F65CE2">
            <w:pPr>
              <w:rPr>
                <w:b/>
                <w:kern w:val="28"/>
              </w:rPr>
            </w:pPr>
            <w:r w:rsidRPr="00157FD1">
              <w:rPr>
                <w:kern w:val="28"/>
              </w:rPr>
              <w:t>FR</w:t>
            </w:r>
          </w:p>
        </w:tc>
      </w:tr>
      <w:tr w:rsidR="00F65CE2" w:rsidRPr="00157FD1" w14:paraId="7E291996" w14:textId="77777777">
        <w:tc>
          <w:tcPr>
            <w:tcW w:w="1699" w:type="dxa"/>
          </w:tcPr>
          <w:p w14:paraId="7E291994" w14:textId="77777777" w:rsidR="00F65CE2" w:rsidRPr="00157FD1" w:rsidRDefault="00F65CE2" w:rsidP="00F65CE2">
            <w:pPr>
              <w:pStyle w:val="TableTextBold"/>
              <w:tabs>
                <w:tab w:val="clear" w:pos="360"/>
                <w:tab w:val="clear" w:pos="720"/>
              </w:tabs>
              <w:spacing w:before="0"/>
              <w:rPr>
                <w:b w:val="0"/>
                <w:snapToGrid/>
                <w:kern w:val="28"/>
                <w:szCs w:val="24"/>
              </w:rPr>
            </w:pPr>
            <w:r w:rsidRPr="00157FD1">
              <w:rPr>
                <w:b w:val="0"/>
                <w:snapToGrid/>
                <w:kern w:val="28"/>
                <w:szCs w:val="24"/>
              </w:rPr>
              <w:t>FRa</w:t>
            </w:r>
          </w:p>
        </w:tc>
        <w:tc>
          <w:tcPr>
            <w:tcW w:w="5141" w:type="dxa"/>
          </w:tcPr>
          <w:p w14:paraId="7E291995" w14:textId="77777777" w:rsidR="00F65CE2" w:rsidRPr="00157FD1" w:rsidRDefault="00F65CE2" w:rsidP="00F65CE2">
            <w:pPr>
              <w:rPr>
                <w:kern w:val="28"/>
              </w:rPr>
            </w:pPr>
            <w:r w:rsidRPr="00157FD1">
              <w:rPr>
                <w:kern w:val="28"/>
              </w:rPr>
              <w:t>Afactor</w:t>
            </w:r>
          </w:p>
        </w:tc>
      </w:tr>
      <w:tr w:rsidR="00F65CE2" w:rsidRPr="00157FD1" w14:paraId="7E291999" w14:textId="77777777">
        <w:trPr>
          <w:trHeight w:val="207"/>
        </w:trPr>
        <w:tc>
          <w:tcPr>
            <w:tcW w:w="1699" w:type="dxa"/>
          </w:tcPr>
          <w:p w14:paraId="7E291997" w14:textId="77777777" w:rsidR="00F65CE2" w:rsidRPr="00157FD1" w:rsidRDefault="00F65CE2">
            <w:pPr>
              <w:pStyle w:val="TableTextBold"/>
              <w:tabs>
                <w:tab w:val="clear" w:pos="360"/>
                <w:tab w:val="clear" w:pos="720"/>
              </w:tabs>
              <w:spacing w:before="0"/>
              <w:rPr>
                <w:b w:val="0"/>
                <w:snapToGrid/>
                <w:kern w:val="28"/>
                <w:szCs w:val="24"/>
              </w:rPr>
            </w:pPr>
            <w:r w:rsidRPr="00157FD1">
              <w:rPr>
                <w:b w:val="0"/>
                <w:snapToGrid/>
                <w:kern w:val="28"/>
                <w:szCs w:val="24"/>
              </w:rPr>
              <w:t>FRs</w:t>
            </w:r>
          </w:p>
        </w:tc>
        <w:tc>
          <w:tcPr>
            <w:tcW w:w="5141" w:type="dxa"/>
          </w:tcPr>
          <w:p w14:paraId="7E291998" w14:textId="715AE421" w:rsidR="00F65CE2" w:rsidRPr="00157FD1" w:rsidRDefault="003F1599" w:rsidP="003F1599">
            <w:pPr>
              <w:rPr>
                <w:kern w:val="28"/>
              </w:rPr>
            </w:pPr>
            <w:r>
              <w:rPr>
                <w:kern w:val="28"/>
              </w:rPr>
              <w:t>N</w:t>
            </w:r>
            <w:r w:rsidR="00F65CE2">
              <w:rPr>
                <w:kern w:val="28"/>
              </w:rPr>
              <w:t xml:space="preserve">ormalization </w:t>
            </w:r>
            <w:r>
              <w:rPr>
                <w:kern w:val="28"/>
              </w:rPr>
              <w:t>Factor</w:t>
            </w:r>
          </w:p>
        </w:tc>
      </w:tr>
      <w:tr w:rsidR="00F65CE2" w:rsidRPr="00157FD1" w14:paraId="7E29199C" w14:textId="77777777">
        <w:tc>
          <w:tcPr>
            <w:tcW w:w="1699" w:type="dxa"/>
          </w:tcPr>
          <w:p w14:paraId="7E29199A" w14:textId="77777777" w:rsidR="00F65CE2" w:rsidRPr="00157FD1" w:rsidRDefault="00F65CE2">
            <w:pPr>
              <w:rPr>
                <w:kern w:val="28"/>
              </w:rPr>
            </w:pPr>
            <w:r w:rsidRPr="00157FD1">
              <w:rPr>
                <w:kern w:val="28"/>
              </w:rPr>
              <w:t>FRri</w:t>
            </w:r>
          </w:p>
        </w:tc>
        <w:tc>
          <w:tcPr>
            <w:tcW w:w="5141" w:type="dxa"/>
          </w:tcPr>
          <w:p w14:paraId="7E29199B" w14:textId="77777777" w:rsidR="00F65CE2" w:rsidRPr="00157FD1" w:rsidRDefault="00F65CE2">
            <w:pPr>
              <w:rPr>
                <w:kern w:val="28"/>
              </w:rPr>
            </w:pPr>
            <w:r w:rsidRPr="00157FD1">
              <w:rPr>
                <w:kern w:val="28"/>
              </w:rPr>
              <w:t>Number of returns from the ERI basis shipping period</w:t>
            </w:r>
          </w:p>
        </w:tc>
      </w:tr>
      <w:tr w:rsidR="00F65CE2" w:rsidRPr="00157FD1" w14:paraId="7E29199F" w14:textId="77777777">
        <w:tc>
          <w:tcPr>
            <w:tcW w:w="1699" w:type="dxa"/>
          </w:tcPr>
          <w:p w14:paraId="7E29199D" w14:textId="77777777" w:rsidR="00F65CE2" w:rsidRPr="00157FD1" w:rsidRDefault="00F65CE2">
            <w:pPr>
              <w:rPr>
                <w:kern w:val="28"/>
              </w:rPr>
            </w:pPr>
            <w:r w:rsidRPr="00157FD1">
              <w:rPr>
                <w:kern w:val="28"/>
              </w:rPr>
              <w:t>FRry</w:t>
            </w:r>
          </w:p>
        </w:tc>
        <w:tc>
          <w:tcPr>
            <w:tcW w:w="5141" w:type="dxa"/>
          </w:tcPr>
          <w:p w14:paraId="7E29199E" w14:textId="77777777" w:rsidR="00F65CE2" w:rsidRPr="00157FD1" w:rsidRDefault="00F65CE2">
            <w:pPr>
              <w:rPr>
                <w:kern w:val="28"/>
              </w:rPr>
            </w:pPr>
            <w:r w:rsidRPr="00157FD1">
              <w:rPr>
                <w:kern w:val="28"/>
              </w:rPr>
              <w:t>Number of returns from the YRR basis shipping period</w:t>
            </w:r>
          </w:p>
        </w:tc>
      </w:tr>
      <w:tr w:rsidR="00F65CE2" w:rsidRPr="00157FD1" w14:paraId="7E2919A2" w14:textId="77777777">
        <w:tc>
          <w:tcPr>
            <w:tcW w:w="1699" w:type="dxa"/>
          </w:tcPr>
          <w:p w14:paraId="7E2919A0" w14:textId="77777777" w:rsidR="00F65CE2" w:rsidRPr="00157FD1" w:rsidRDefault="00F65CE2">
            <w:pPr>
              <w:rPr>
                <w:kern w:val="28"/>
              </w:rPr>
            </w:pPr>
            <w:r w:rsidRPr="00157FD1">
              <w:rPr>
                <w:kern w:val="28"/>
              </w:rPr>
              <w:t>FRrt</w:t>
            </w:r>
          </w:p>
        </w:tc>
        <w:tc>
          <w:tcPr>
            <w:tcW w:w="5141" w:type="dxa"/>
          </w:tcPr>
          <w:p w14:paraId="7E2919A1" w14:textId="77777777" w:rsidR="00F65CE2" w:rsidRPr="00157FD1" w:rsidRDefault="00F65CE2">
            <w:pPr>
              <w:rPr>
                <w:kern w:val="28"/>
              </w:rPr>
            </w:pPr>
            <w:r w:rsidRPr="00157FD1">
              <w:rPr>
                <w:kern w:val="28"/>
              </w:rPr>
              <w:t>Number of returns from the LTR basis shipping period</w:t>
            </w:r>
          </w:p>
        </w:tc>
      </w:tr>
      <w:tr w:rsidR="00F65CE2" w:rsidRPr="00157FD1" w14:paraId="7E2919A5" w14:textId="77777777">
        <w:tc>
          <w:tcPr>
            <w:tcW w:w="1699" w:type="dxa"/>
          </w:tcPr>
          <w:p w14:paraId="7E2919A3" w14:textId="77777777" w:rsidR="00F65CE2" w:rsidRPr="00157FD1" w:rsidRDefault="00F65CE2">
            <w:pPr>
              <w:rPr>
                <w:kern w:val="28"/>
              </w:rPr>
            </w:pPr>
            <w:r w:rsidRPr="00157FD1">
              <w:rPr>
                <w:kern w:val="28"/>
              </w:rPr>
              <w:t>FRsi</w:t>
            </w:r>
          </w:p>
        </w:tc>
        <w:tc>
          <w:tcPr>
            <w:tcW w:w="5141" w:type="dxa"/>
          </w:tcPr>
          <w:p w14:paraId="7E2919A4" w14:textId="77777777" w:rsidR="00F65CE2" w:rsidRPr="00157FD1" w:rsidRDefault="00F65CE2">
            <w:pPr>
              <w:rPr>
                <w:kern w:val="28"/>
              </w:rPr>
            </w:pPr>
            <w:r w:rsidRPr="00157FD1">
              <w:t>Number of FRUs shipped during the ERI basis shipping period</w:t>
            </w:r>
          </w:p>
        </w:tc>
      </w:tr>
      <w:tr w:rsidR="00F65CE2" w:rsidRPr="00157FD1" w14:paraId="7E2919A8" w14:textId="77777777">
        <w:tc>
          <w:tcPr>
            <w:tcW w:w="1699" w:type="dxa"/>
          </w:tcPr>
          <w:p w14:paraId="7E2919A6" w14:textId="77777777" w:rsidR="00F65CE2" w:rsidRPr="00157FD1" w:rsidRDefault="00F65CE2">
            <w:pPr>
              <w:rPr>
                <w:kern w:val="28"/>
              </w:rPr>
            </w:pPr>
            <w:r w:rsidRPr="00157FD1">
              <w:rPr>
                <w:kern w:val="28"/>
              </w:rPr>
              <w:t>FRsy</w:t>
            </w:r>
          </w:p>
        </w:tc>
        <w:tc>
          <w:tcPr>
            <w:tcW w:w="5141" w:type="dxa"/>
          </w:tcPr>
          <w:p w14:paraId="7E2919A7" w14:textId="77777777" w:rsidR="00F65CE2" w:rsidRPr="00157FD1" w:rsidRDefault="00F65CE2">
            <w:pPr>
              <w:rPr>
                <w:kern w:val="28"/>
              </w:rPr>
            </w:pPr>
            <w:r w:rsidRPr="00157FD1">
              <w:t>Number of FRUs shipped during the YRR basis shipping period</w:t>
            </w:r>
          </w:p>
        </w:tc>
      </w:tr>
      <w:tr w:rsidR="00F65CE2" w:rsidRPr="00157FD1" w14:paraId="7E2919AB" w14:textId="77777777">
        <w:tc>
          <w:tcPr>
            <w:tcW w:w="1699" w:type="dxa"/>
          </w:tcPr>
          <w:p w14:paraId="7E2919A9" w14:textId="77777777" w:rsidR="00F65CE2" w:rsidRPr="00157FD1" w:rsidRDefault="00F65CE2">
            <w:pPr>
              <w:rPr>
                <w:kern w:val="28"/>
              </w:rPr>
            </w:pPr>
            <w:r w:rsidRPr="00157FD1">
              <w:rPr>
                <w:kern w:val="28"/>
              </w:rPr>
              <w:t>FRst</w:t>
            </w:r>
          </w:p>
        </w:tc>
        <w:tc>
          <w:tcPr>
            <w:tcW w:w="5141" w:type="dxa"/>
          </w:tcPr>
          <w:p w14:paraId="7E2919AA" w14:textId="77777777" w:rsidR="00F65CE2" w:rsidRPr="00157FD1" w:rsidRDefault="00F65CE2">
            <w:pPr>
              <w:rPr>
                <w:kern w:val="28"/>
              </w:rPr>
            </w:pPr>
            <w:r w:rsidRPr="00157FD1">
              <w:t>Number of FRUs shipped during the LTR basis shipping period</w:t>
            </w:r>
          </w:p>
        </w:tc>
      </w:tr>
    </w:tbl>
    <w:p w14:paraId="7E2919AC" w14:textId="77777777" w:rsidR="00F65CE2" w:rsidRPr="00157FD1" w:rsidRDefault="00F65CE2" w:rsidP="00F65CE2">
      <w:pPr>
        <w:pStyle w:val="ParSpacer"/>
      </w:pPr>
    </w:p>
    <w:p w14:paraId="7E2919AD" w14:textId="77777777" w:rsidR="00F65CE2" w:rsidRPr="00157FD1" w:rsidRDefault="00F65CE2" w:rsidP="00F65CE2">
      <w:pPr>
        <w:pStyle w:val="berschrift3"/>
      </w:pPr>
      <w:r w:rsidRPr="00157FD1">
        <w:t>7.1.5</w:t>
      </w:r>
      <w:r w:rsidRPr="00157FD1">
        <w:tab/>
        <w:t>Sources of Data</w:t>
      </w:r>
    </w:p>
    <w:p w14:paraId="7E2919AE" w14:textId="77777777" w:rsidR="00F65CE2" w:rsidRPr="00157FD1" w:rsidRDefault="00F65CE2">
      <w:pPr>
        <w:pStyle w:val="BodyText"/>
        <w:rPr>
          <w:kern w:val="28"/>
        </w:rPr>
      </w:pPr>
      <w:r w:rsidRPr="00157FD1">
        <w:rPr>
          <w:kern w:val="28"/>
        </w:rPr>
        <w:t>As a part of its data systems, the organization should have available the information listed above needed to calculate these measurements. This includes:</w:t>
      </w:r>
    </w:p>
    <w:p w14:paraId="7E2919AF" w14:textId="77777777" w:rsidR="00F65CE2" w:rsidRPr="00157FD1" w:rsidRDefault="00F65CE2">
      <w:pPr>
        <w:pStyle w:val="BodyTextTab0"/>
      </w:pPr>
      <w:r w:rsidRPr="00157FD1">
        <w:t>a)</w:t>
      </w:r>
      <w:r w:rsidRPr="00157FD1">
        <w:tab/>
        <w:t>FRU shipping records – These are required to determine which units received for repair are early returns, one-year returns, or long-term returns and to determine the respective populations.</w:t>
      </w:r>
    </w:p>
    <w:p w14:paraId="7E2919B0" w14:textId="77777777" w:rsidR="00F65CE2" w:rsidRPr="00157FD1" w:rsidRDefault="00F65CE2" w:rsidP="00F65CE2">
      <w:pPr>
        <w:pStyle w:val="BodyTextTab0"/>
      </w:pPr>
      <w:r w:rsidRPr="00157FD1">
        <w:t>b)</w:t>
      </w:r>
      <w:r w:rsidRPr="00157FD1">
        <w:tab/>
        <w:t xml:space="preserve">FRU return records – The organization’s return records shall include the identifiers necessary to match returns with shipment records. </w:t>
      </w:r>
    </w:p>
    <w:p w14:paraId="7E2919B1" w14:textId="77777777" w:rsidR="00F65CE2" w:rsidRPr="00157FD1" w:rsidRDefault="00F65CE2">
      <w:pPr>
        <w:pStyle w:val="BodyTextTab0"/>
      </w:pPr>
      <w:r w:rsidRPr="00157FD1">
        <w:t>c)</w:t>
      </w:r>
      <w:r w:rsidRPr="00157FD1">
        <w:tab/>
        <w:t>Third-party return records – Units returned to a third-party repair agency by the customer or repaired by the customer itself shall be included in the return counts when available. To have accurate measurements, it is necessary for the customer to include a contractual requirement of their third-party repair agencies to supply this data to the original equipment manufacturers.</w:t>
      </w:r>
    </w:p>
    <w:p w14:paraId="7E2919B2" w14:textId="77777777" w:rsidR="00F65CE2" w:rsidRPr="00157FD1" w:rsidRDefault="00F65CE2" w:rsidP="00F65CE2">
      <w:pPr>
        <w:pStyle w:val="ParSpacer"/>
        <w:rPr>
          <w:kern w:val="28"/>
        </w:rPr>
      </w:pPr>
    </w:p>
    <w:p w14:paraId="7E2919B3" w14:textId="77777777" w:rsidR="00F65CE2" w:rsidRPr="00157FD1" w:rsidRDefault="00F65CE2" w:rsidP="00F65CE2">
      <w:pPr>
        <w:pStyle w:val="berschrift3"/>
        <w:rPr>
          <w:rStyle w:val="StyleHeading3Kernat14ptChar"/>
        </w:rPr>
      </w:pPr>
      <w:r w:rsidRPr="00157FD1">
        <w:t>7.1.6</w:t>
      </w:r>
      <w:r w:rsidRPr="00157FD1">
        <w:rPr>
          <w:rStyle w:val="StyleHeading3Kernat14ptChar"/>
        </w:rPr>
        <w:tab/>
        <w:t>Examples</w:t>
      </w:r>
    </w:p>
    <w:p w14:paraId="7E2919B4" w14:textId="46EEB64E" w:rsidR="00F65CE2" w:rsidRDefault="00F65CE2" w:rsidP="00F65CE2">
      <w:pPr>
        <w:pStyle w:val="BodyText"/>
      </w:pPr>
      <w:r w:rsidRPr="00157FD1">
        <w:t>Examples for applying the FR measurement are located on the TL 9000 website (</w:t>
      </w:r>
      <w:r>
        <w:t>tl9000.org/links.html</w:t>
      </w:r>
      <w:r w:rsidRPr="00157FD1">
        <w:t>).</w:t>
      </w:r>
    </w:p>
    <w:p w14:paraId="7E2919B5" w14:textId="77777777" w:rsidR="00F65CE2" w:rsidRPr="00157FD1" w:rsidRDefault="00F65CE2" w:rsidP="00F65CE2">
      <w:pPr>
        <w:pStyle w:val="berschrift2"/>
        <w:rPr>
          <w:noProof w:val="0"/>
        </w:rPr>
      </w:pPr>
      <w:r>
        <w:rPr>
          <w:kern w:val="28"/>
        </w:rPr>
        <w:br w:type="page"/>
      </w:r>
      <w:bookmarkStart w:id="366" w:name="_Toc200530994"/>
      <w:r w:rsidRPr="00157FD1">
        <w:rPr>
          <w:noProof w:val="0"/>
          <w:kern w:val="28"/>
        </w:rPr>
        <w:lastRenderedPageBreak/>
        <w:t>7.</w:t>
      </w:r>
      <w:r>
        <w:rPr>
          <w:noProof w:val="0"/>
          <w:kern w:val="28"/>
        </w:rPr>
        <w:t>2</w:t>
      </w:r>
      <w:r w:rsidRPr="00157FD1">
        <w:rPr>
          <w:noProof w:val="0"/>
          <w:kern w:val="28"/>
        </w:rPr>
        <w:tab/>
      </w:r>
      <w:r>
        <w:rPr>
          <w:noProof w:val="0"/>
          <w:kern w:val="28"/>
        </w:rPr>
        <w:t>Basic Return Rate</w:t>
      </w:r>
      <w:r w:rsidRPr="00157FD1">
        <w:rPr>
          <w:noProof w:val="0"/>
          <w:kern w:val="28"/>
        </w:rPr>
        <w:t xml:space="preserve"> </w:t>
      </w:r>
      <w:r w:rsidRPr="00403EAA">
        <w:rPr>
          <w:noProof w:val="0"/>
          <w:sz w:val="24"/>
          <w:szCs w:val="24"/>
        </w:rPr>
        <w:t>(</w:t>
      </w:r>
      <w:r>
        <w:rPr>
          <w:noProof w:val="0"/>
          <w:sz w:val="24"/>
          <w:szCs w:val="24"/>
        </w:rPr>
        <w:t>BR</w:t>
      </w:r>
      <w:r w:rsidRPr="00403EAA">
        <w:rPr>
          <w:noProof w:val="0"/>
          <w:sz w:val="24"/>
          <w:szCs w:val="24"/>
        </w:rPr>
        <w:t>R)</w:t>
      </w:r>
      <w:bookmarkEnd w:id="366"/>
    </w:p>
    <w:p w14:paraId="7E2919B6" w14:textId="77777777" w:rsidR="00F65CE2" w:rsidRPr="00157FD1" w:rsidRDefault="00F65CE2" w:rsidP="00F65CE2">
      <w:pPr>
        <w:pStyle w:val="ParSpacer"/>
        <w:rPr>
          <w:kern w:val="28"/>
        </w:rPr>
      </w:pPr>
    </w:p>
    <w:p w14:paraId="7E2919B7" w14:textId="77777777" w:rsidR="00F65CE2" w:rsidRPr="00157FD1" w:rsidRDefault="00F65CE2" w:rsidP="00F65CE2">
      <w:pPr>
        <w:pStyle w:val="berschrift3"/>
        <w:rPr>
          <w:rStyle w:val="StyleHeading3Kernat14ptChar"/>
        </w:rPr>
      </w:pPr>
      <w:r w:rsidRPr="00157FD1">
        <w:t>7.</w:t>
      </w:r>
      <w:r>
        <w:t>2</w:t>
      </w:r>
      <w:r w:rsidRPr="00157FD1">
        <w:t>.</w:t>
      </w:r>
      <w:r w:rsidRPr="00157FD1">
        <w:rPr>
          <w:rStyle w:val="StyleHeading3Kernat14ptChar"/>
        </w:rPr>
        <w:t>1</w:t>
      </w:r>
      <w:r w:rsidRPr="00157FD1">
        <w:rPr>
          <w:rStyle w:val="StyleHeading3Kernat14ptChar"/>
        </w:rPr>
        <w:tab/>
        <w:t>General Description and Title</w:t>
      </w:r>
    </w:p>
    <w:p w14:paraId="7E2919B9" w14:textId="1A34DB93" w:rsidR="00AF254F" w:rsidRPr="00D5601C" w:rsidRDefault="00F65CE2" w:rsidP="00F65CE2">
      <w:pPr>
        <w:pStyle w:val="BodyText"/>
      </w:pPr>
      <w:r w:rsidRPr="00157FD1">
        <w:rPr>
          <w:kern w:val="28"/>
        </w:rPr>
        <w:t xml:space="preserve">This section defines </w:t>
      </w:r>
      <w:r>
        <w:rPr>
          <w:kern w:val="28"/>
        </w:rPr>
        <w:t xml:space="preserve">the </w:t>
      </w:r>
      <w:r w:rsidRPr="00157FD1">
        <w:rPr>
          <w:kern w:val="28"/>
        </w:rPr>
        <w:t>return rate measurement</w:t>
      </w:r>
      <w:r>
        <w:rPr>
          <w:kern w:val="28"/>
        </w:rPr>
        <w:t xml:space="preserve"> used for equipment and services where returns and/or replacements are not tracked past the initial usage of the item. The </w:t>
      </w:r>
      <w:r w:rsidRPr="00D5601C">
        <w:t xml:space="preserve">Basic Return Rate (BRR) is measured for identified product categories where normal FRU returns over the full product life cycle do not apply. </w:t>
      </w:r>
      <w:r w:rsidR="00BD0D8F">
        <w:t>T</w:t>
      </w:r>
      <w:r w:rsidR="00BD0D8F" w:rsidRPr="00D5601C">
        <w:t xml:space="preserve">he </w:t>
      </w:r>
      <w:r>
        <w:t xml:space="preserve">measurement </w:t>
      </w:r>
      <w:r w:rsidRPr="00D5601C">
        <w:t xml:space="preserve">tracks returns during the first </w:t>
      </w:r>
      <w:r w:rsidR="00BD0D8F">
        <w:t>eighteen (</w:t>
      </w:r>
      <w:r w:rsidRPr="00D5601C">
        <w:t>18</w:t>
      </w:r>
      <w:r w:rsidR="00BD0D8F">
        <w:t>)</w:t>
      </w:r>
      <w:r w:rsidRPr="00D5601C">
        <w:t xml:space="preserve"> months after shipment from the organization.</w:t>
      </w:r>
    </w:p>
    <w:p w14:paraId="7E2919BA" w14:textId="77777777" w:rsidR="00F65CE2" w:rsidRDefault="00F65CE2" w:rsidP="00BD0D8F">
      <w:pPr>
        <w:pStyle w:val="ParSpacer"/>
      </w:pPr>
    </w:p>
    <w:p w14:paraId="7E2919BB" w14:textId="77777777" w:rsidR="00F65CE2" w:rsidRPr="00157FD1" w:rsidRDefault="00F65CE2" w:rsidP="00F65CE2">
      <w:pPr>
        <w:pStyle w:val="berschrift3"/>
      </w:pPr>
      <w:r w:rsidRPr="00157FD1">
        <w:t>7.</w:t>
      </w:r>
      <w:r>
        <w:t>2</w:t>
      </w:r>
      <w:r w:rsidRPr="00157FD1">
        <w:t>.2</w:t>
      </w:r>
      <w:r w:rsidRPr="00157FD1">
        <w:tab/>
        <w:t>Purpose</w:t>
      </w:r>
    </w:p>
    <w:p w14:paraId="7E2919BC" w14:textId="77777777" w:rsidR="00F65CE2" w:rsidRPr="00157FD1" w:rsidRDefault="00F65CE2" w:rsidP="00F65CE2">
      <w:pPr>
        <w:pStyle w:val="BodyText"/>
      </w:pPr>
      <w:r>
        <w:t>This</w:t>
      </w:r>
      <w:r w:rsidRPr="00157FD1">
        <w:t xml:space="preserve"> measurement</w:t>
      </w:r>
      <w:r>
        <w:t xml:space="preserve"> provides insight into the quality and reliability of equipment and services where long-term tracking is not practical or expected.</w:t>
      </w:r>
    </w:p>
    <w:p w14:paraId="7E2919BD" w14:textId="77777777" w:rsidR="00F65CE2" w:rsidRPr="00D5601C" w:rsidRDefault="00F65CE2" w:rsidP="00D5601C">
      <w:pPr>
        <w:pStyle w:val="ParSpacer"/>
      </w:pPr>
    </w:p>
    <w:p w14:paraId="7E2919BE" w14:textId="77777777" w:rsidR="00F65CE2" w:rsidRPr="00157FD1" w:rsidRDefault="00F65CE2" w:rsidP="00F65CE2">
      <w:pPr>
        <w:pStyle w:val="berschrift3"/>
        <w:rPr>
          <w:rStyle w:val="StyleHeading3Kernat14ptChar"/>
        </w:rPr>
      </w:pPr>
      <w:r w:rsidRPr="00157FD1">
        <w:t>7.</w:t>
      </w:r>
      <w:r>
        <w:t>2</w:t>
      </w:r>
      <w:r w:rsidRPr="00157FD1">
        <w:t>.3</w:t>
      </w:r>
      <w:r w:rsidRPr="00157FD1">
        <w:rPr>
          <w:rStyle w:val="StyleHeading3Kernat14ptChar"/>
        </w:rPr>
        <w:tab/>
        <w:t>Applicable Product Categories</w:t>
      </w:r>
    </w:p>
    <w:p w14:paraId="7E2919BF" w14:textId="0E97A37D" w:rsidR="00F65CE2" w:rsidRPr="00157FD1" w:rsidRDefault="00F65CE2" w:rsidP="00F65CE2">
      <w:pPr>
        <w:pStyle w:val="BodyText"/>
      </w:pPr>
      <w:r w:rsidRPr="00157FD1">
        <w:t xml:space="preserve">This measurement applies to product categories </w:t>
      </w:r>
      <w:r w:rsidR="008D1769">
        <w:t>as shown in the</w:t>
      </w:r>
      <w:r w:rsidRPr="00157FD1">
        <w:t xml:space="preserve"> Measurement Applicability Table (</w:t>
      </w:r>
      <w:r>
        <w:t>Normalization Units</w:t>
      </w:r>
      <w:r w:rsidRPr="00157FD1">
        <w:t xml:space="preserve">), Appendix A, </w:t>
      </w:r>
      <w:r>
        <w:t>Table A</w:t>
      </w:r>
      <w:r>
        <w:noBreakHyphen/>
        <w:t>2</w:t>
      </w:r>
      <w:r w:rsidRPr="00157FD1">
        <w:t>.</w:t>
      </w:r>
    </w:p>
    <w:p w14:paraId="7E2919C0" w14:textId="77777777" w:rsidR="00F65CE2" w:rsidRPr="00157FD1" w:rsidRDefault="00F65CE2" w:rsidP="00F65CE2">
      <w:pPr>
        <w:pStyle w:val="ParSpacer"/>
      </w:pPr>
    </w:p>
    <w:p w14:paraId="7E2919C1" w14:textId="77777777" w:rsidR="00F65CE2" w:rsidRPr="00157FD1" w:rsidRDefault="00F65CE2" w:rsidP="00F65CE2">
      <w:pPr>
        <w:pStyle w:val="berschrift3"/>
        <w:rPr>
          <w:rFonts w:ascii="Univers" w:hAnsi="Univers"/>
        </w:rPr>
      </w:pPr>
      <w:r w:rsidRPr="00157FD1">
        <w:t>7.</w:t>
      </w:r>
      <w:r>
        <w:t>2</w:t>
      </w:r>
      <w:r w:rsidRPr="00157FD1">
        <w:t>.4</w:t>
      </w:r>
      <w:r w:rsidRPr="00157FD1">
        <w:rPr>
          <w:rStyle w:val="StyleHeading3Kernat14ptChar"/>
        </w:rPr>
        <w:tab/>
        <w:t>Detailed Descriptions</w:t>
      </w:r>
    </w:p>
    <w:p w14:paraId="7E2919C2" w14:textId="77777777" w:rsidR="00F65CE2" w:rsidRPr="00157FD1" w:rsidRDefault="00F65CE2" w:rsidP="00F65CE2">
      <w:pPr>
        <w:pStyle w:val="BodyTextTab0"/>
        <w:ind w:left="2160" w:firstLine="0"/>
        <w:rPr>
          <w:kern w:val="28"/>
        </w:rPr>
      </w:pPr>
      <w:r w:rsidRPr="00157FD1">
        <w:rPr>
          <w:kern w:val="28"/>
        </w:rPr>
        <w:t>a)</w:t>
      </w:r>
      <w:r w:rsidRPr="00157FD1">
        <w:rPr>
          <w:kern w:val="28"/>
        </w:rPr>
        <w:tab/>
        <w:t>Terminology</w:t>
      </w:r>
    </w:p>
    <w:p w14:paraId="7E2919C3" w14:textId="77777777" w:rsidR="00F65CE2" w:rsidRPr="00157FD1" w:rsidRDefault="00F65CE2" w:rsidP="00F65CE2">
      <w:pPr>
        <w:pStyle w:val="BodyTextInd1"/>
      </w:pPr>
      <w:r w:rsidRPr="00157FD1">
        <w:t>The Glossary includes definitions for</w:t>
      </w:r>
    </w:p>
    <w:p w14:paraId="7E2919C4" w14:textId="6A6798FF" w:rsidR="00F65CE2" w:rsidRPr="00157FD1" w:rsidRDefault="00F65CE2" w:rsidP="00F65CE2">
      <w:pPr>
        <w:pStyle w:val="BodyTextTab1"/>
      </w:pPr>
      <w:r w:rsidRPr="00157FD1">
        <w:t>–</w:t>
      </w:r>
      <w:r w:rsidRPr="00157FD1">
        <w:tab/>
      </w:r>
      <w:r>
        <w:t>Afactor (</w:t>
      </w:r>
      <w:r w:rsidRPr="00157FD1">
        <w:t>Annualization Factor</w:t>
      </w:r>
      <w:r>
        <w:t>)</w:t>
      </w:r>
    </w:p>
    <w:p w14:paraId="7E2919C5" w14:textId="77777777" w:rsidR="00F65CE2" w:rsidRPr="00157FD1" w:rsidRDefault="00F65CE2" w:rsidP="00F65CE2">
      <w:pPr>
        <w:pStyle w:val="BodyTextTab1"/>
      </w:pPr>
      <w:r w:rsidRPr="00157FD1">
        <w:t>–</w:t>
      </w:r>
      <w:r w:rsidRPr="00157FD1">
        <w:tab/>
        <w:t>Basis Shipping Period</w:t>
      </w:r>
    </w:p>
    <w:p w14:paraId="7E2919C6" w14:textId="77777777" w:rsidR="00F65CE2" w:rsidRPr="00157FD1" w:rsidRDefault="00F65CE2" w:rsidP="00F65CE2">
      <w:pPr>
        <w:pStyle w:val="BodyTextTab1"/>
      </w:pPr>
      <w:r w:rsidRPr="00157FD1">
        <w:t>–</w:t>
      </w:r>
      <w:r w:rsidRPr="00157FD1">
        <w:tab/>
        <w:t>Field Replaceable Unit</w:t>
      </w:r>
    </w:p>
    <w:p w14:paraId="7E2919C7" w14:textId="77777777" w:rsidR="00F65CE2" w:rsidRPr="00157FD1" w:rsidRDefault="00F65CE2" w:rsidP="00F65CE2">
      <w:pPr>
        <w:pStyle w:val="BodyTextTab1"/>
      </w:pPr>
      <w:r w:rsidRPr="00157FD1">
        <w:t>–</w:t>
      </w:r>
      <w:r w:rsidRPr="00157FD1">
        <w:tab/>
        <w:t>Return</w:t>
      </w:r>
    </w:p>
    <w:p w14:paraId="7E2919C8" w14:textId="77777777" w:rsidR="00F65CE2" w:rsidRPr="00157FD1" w:rsidRDefault="00F65CE2" w:rsidP="00F65CE2">
      <w:pPr>
        <w:pStyle w:val="BodyTextTab0"/>
        <w:rPr>
          <w:kern w:val="28"/>
        </w:rPr>
      </w:pPr>
      <w:r w:rsidRPr="00157FD1">
        <w:rPr>
          <w:kern w:val="28"/>
        </w:rPr>
        <w:t>b)</w:t>
      </w:r>
      <w:r w:rsidRPr="00157FD1">
        <w:rPr>
          <w:kern w:val="28"/>
        </w:rPr>
        <w:tab/>
        <w:t>Coun</w:t>
      </w:r>
      <w:r w:rsidRPr="00157FD1">
        <w:t>t</w:t>
      </w:r>
      <w:r w:rsidRPr="00157FD1">
        <w:rPr>
          <w:kern w:val="28"/>
        </w:rPr>
        <w:t>ing Rules</w:t>
      </w:r>
    </w:p>
    <w:p w14:paraId="7E2919C9" w14:textId="77777777" w:rsidR="00F65CE2" w:rsidRPr="00157FD1" w:rsidRDefault="00F65CE2" w:rsidP="00F65CE2">
      <w:pPr>
        <w:pStyle w:val="BodyTextInd1"/>
      </w:pPr>
      <w:r w:rsidRPr="00157FD1">
        <w:t>The following rules shall apply when counting returns and shipments for the return rate measurements:</w:t>
      </w:r>
    </w:p>
    <w:p w14:paraId="7E2919CA" w14:textId="77777777" w:rsidR="00F65CE2" w:rsidRDefault="00F65CE2" w:rsidP="00F65CE2">
      <w:pPr>
        <w:pStyle w:val="BodyTextTab1"/>
      </w:pPr>
      <w:r w:rsidRPr="00157FD1">
        <w:t>1)</w:t>
      </w:r>
      <w:r w:rsidRPr="00157FD1">
        <w:tab/>
      </w:r>
      <w:r>
        <w:t>Counting rules 1, 2, 3, 5, 6, 7, 9, and 10 in Section 7.1.4 b) shall be applied.</w:t>
      </w:r>
    </w:p>
    <w:p w14:paraId="7E2919CB" w14:textId="77777777" w:rsidR="00F65CE2" w:rsidRPr="00157FD1" w:rsidRDefault="00F65CE2" w:rsidP="00F65CE2">
      <w:pPr>
        <w:pStyle w:val="BodyTextTab1"/>
      </w:pPr>
      <w:r>
        <w:t>2</w:t>
      </w:r>
      <w:r w:rsidRPr="00157FD1">
        <w:t>)</w:t>
      </w:r>
      <w:r w:rsidRPr="00157FD1">
        <w:tab/>
        <w:t xml:space="preserve">The organization shall document the method of determining which of the returns are </w:t>
      </w:r>
      <w:r>
        <w:t>within the eighteen-month bas</w:t>
      </w:r>
      <w:r w:rsidRPr="00157FD1">
        <w:t xml:space="preserve">is shipping period. This determination shall be based on shipment </w:t>
      </w:r>
      <w:r>
        <w:t xml:space="preserve">of the FRU </w:t>
      </w:r>
      <w:r w:rsidRPr="00157FD1">
        <w:t xml:space="preserve">to the </w:t>
      </w:r>
      <w:r>
        <w:t>customer</w:t>
      </w:r>
      <w:r w:rsidRPr="00157FD1">
        <w:t>. This may be determined by</w:t>
      </w:r>
    </w:p>
    <w:p w14:paraId="7E2919CC" w14:textId="77777777" w:rsidR="00F65CE2" w:rsidRPr="00157FD1" w:rsidRDefault="00F65CE2" w:rsidP="00F65CE2">
      <w:pPr>
        <w:pStyle w:val="BodyTextTab2"/>
      </w:pPr>
      <w:r w:rsidRPr="00157FD1">
        <w:t>–</w:t>
      </w:r>
      <w:r w:rsidRPr="00157FD1">
        <w:tab/>
        <w:t>serialized shipment records of the returned unit,</w:t>
      </w:r>
    </w:p>
    <w:p w14:paraId="7E2919CD" w14:textId="77777777" w:rsidR="00F65CE2" w:rsidRPr="00157FD1" w:rsidRDefault="00F65CE2" w:rsidP="00F65CE2">
      <w:pPr>
        <w:pStyle w:val="BodyTextTab2"/>
      </w:pPr>
      <w:r w:rsidRPr="00157FD1">
        <w:t>–</w:t>
      </w:r>
      <w:r w:rsidRPr="00157FD1">
        <w:tab/>
        <w:t>shipment or warranty start date code marked on the unit,</w:t>
      </w:r>
    </w:p>
    <w:p w14:paraId="7E2919CE" w14:textId="77777777" w:rsidR="00F65CE2" w:rsidRPr="00157FD1" w:rsidRDefault="00F65CE2" w:rsidP="00F65CE2">
      <w:pPr>
        <w:pStyle w:val="BodyTextTab2"/>
      </w:pPr>
      <w:r w:rsidRPr="00157FD1">
        <w:t>–</w:t>
      </w:r>
      <w:r w:rsidRPr="00157FD1">
        <w:tab/>
        <w:t>shipment date associated with a customer order, or</w:t>
      </w:r>
    </w:p>
    <w:p w14:paraId="7E2919CF" w14:textId="77777777" w:rsidR="00F65CE2" w:rsidRPr="00157FD1" w:rsidRDefault="00F65CE2" w:rsidP="00F65CE2">
      <w:pPr>
        <w:pStyle w:val="BodyTextTab2"/>
      </w:pPr>
      <w:r w:rsidRPr="00157FD1">
        <w:t>–</w:t>
      </w:r>
      <w:r w:rsidRPr="00157FD1">
        <w:tab/>
        <w:t>manufactured date associated with a lot number.</w:t>
      </w:r>
    </w:p>
    <w:p w14:paraId="7E2919D0" w14:textId="77777777" w:rsidR="00F65CE2" w:rsidRPr="00157FD1" w:rsidRDefault="00D11FCA" w:rsidP="00F65CE2">
      <w:pPr>
        <w:pStyle w:val="BodyTextInd2"/>
      </w:pPr>
      <w:r>
        <w:rPr>
          <w:bCs/>
        </w:rPr>
        <w:t>NOTE</w:t>
      </w:r>
      <w:r w:rsidR="00F65CE2">
        <w:rPr>
          <w:bCs/>
        </w:rPr>
        <w:t>:</w:t>
      </w:r>
      <w:r w:rsidR="00F65CE2" w:rsidRPr="00157FD1">
        <w:rPr>
          <w:bCs/>
        </w:rPr>
        <w:t xml:space="preserve"> </w:t>
      </w:r>
      <w:r w:rsidR="00F65CE2" w:rsidRPr="00157FD1">
        <w:t>The last method requires the determination of an accounting for a standard time delay between the date of manufacture and shipment.</w:t>
      </w:r>
    </w:p>
    <w:p w14:paraId="7E2919D1" w14:textId="77777777" w:rsidR="00F65CE2" w:rsidRDefault="00F65CE2" w:rsidP="00F65CE2">
      <w:pPr>
        <w:pStyle w:val="BodyTextTab1"/>
      </w:pPr>
      <w:r>
        <w:t>3</w:t>
      </w:r>
      <w:r w:rsidRPr="00157FD1">
        <w:t>)</w:t>
      </w:r>
      <w:r w:rsidRPr="00157FD1">
        <w:tab/>
        <w:t>The date of shipment to the customer shall be</w:t>
      </w:r>
      <w:r>
        <w:t xml:space="preserve"> used for determining the basis-</w:t>
      </w:r>
      <w:r w:rsidRPr="00157FD1">
        <w:t xml:space="preserve">shipping period. </w:t>
      </w:r>
    </w:p>
    <w:p w14:paraId="7E2919D2" w14:textId="77777777" w:rsidR="00F65CE2" w:rsidRDefault="00F65CE2" w:rsidP="00F65CE2">
      <w:pPr>
        <w:pStyle w:val="BodyTextTab1"/>
      </w:pPr>
      <w:r>
        <w:t>4)</w:t>
      </w:r>
      <w:r>
        <w:tab/>
        <w:t>Units which are replaced in the field rather than returned shall be counted in the month the replacement request is received.</w:t>
      </w:r>
    </w:p>
    <w:p w14:paraId="7E2919D4" w14:textId="77777777" w:rsidR="00F65CE2" w:rsidRPr="00157FD1" w:rsidRDefault="00F65CE2" w:rsidP="00F65CE2">
      <w:pPr>
        <w:pStyle w:val="BodyTextTab0"/>
        <w:rPr>
          <w:kern w:val="28"/>
        </w:rPr>
      </w:pPr>
      <w:r w:rsidRPr="00157FD1">
        <w:rPr>
          <w:kern w:val="28"/>
        </w:rPr>
        <w:t>c)</w:t>
      </w:r>
      <w:r w:rsidRPr="00157FD1">
        <w:rPr>
          <w:kern w:val="28"/>
        </w:rPr>
        <w:tab/>
        <w:t>Counting Rule Exclusions</w:t>
      </w:r>
    </w:p>
    <w:p w14:paraId="7E2919D5" w14:textId="02BC3DEA" w:rsidR="00F65CE2" w:rsidRPr="00242AD2" w:rsidRDefault="00F65CE2" w:rsidP="00F65CE2">
      <w:pPr>
        <w:tabs>
          <w:tab w:val="left" w:pos="3240"/>
        </w:tabs>
        <w:ind w:left="3240" w:hanging="360"/>
        <w:rPr>
          <w:rFonts w:eastAsia="Batang" w:cs="Arial"/>
          <w:szCs w:val="20"/>
          <w:lang w:eastAsia="ko-KR"/>
        </w:rPr>
      </w:pPr>
      <w:r w:rsidRPr="00157FD1">
        <w:t>1)</w:t>
      </w:r>
      <w:r w:rsidRPr="00157FD1">
        <w:tab/>
      </w:r>
      <w:r>
        <w:t>All of the counting rule</w:t>
      </w:r>
      <w:r w:rsidR="00DF4D98">
        <w:t xml:space="preserve"> exclusions </w:t>
      </w:r>
      <w:r>
        <w:t xml:space="preserve">s in Section 7.1.4 c) shall </w:t>
      </w:r>
      <w:r w:rsidR="00DF4D98">
        <w:t>apply</w:t>
      </w:r>
      <w:r>
        <w:t>.</w:t>
      </w:r>
    </w:p>
    <w:p w14:paraId="7E2919D7" w14:textId="77777777" w:rsidR="00F65CE2" w:rsidRPr="00157FD1" w:rsidRDefault="00F65CE2" w:rsidP="00F65CE2">
      <w:pPr>
        <w:pStyle w:val="BodyTextTab0"/>
        <w:rPr>
          <w:kern w:val="28"/>
        </w:rPr>
      </w:pPr>
      <w:r w:rsidRPr="00157FD1">
        <w:rPr>
          <w:kern w:val="28"/>
        </w:rPr>
        <w:t>d)</w:t>
      </w:r>
      <w:r w:rsidRPr="00157FD1">
        <w:rPr>
          <w:kern w:val="28"/>
        </w:rPr>
        <w:tab/>
        <w:t>Calculations and Formulas</w:t>
      </w:r>
    </w:p>
    <w:p w14:paraId="7E2919D8" w14:textId="77777777" w:rsidR="00F65CE2" w:rsidRPr="00157FD1" w:rsidRDefault="00F65CE2" w:rsidP="00F65CE2">
      <w:pPr>
        <w:pStyle w:val="BodyTextTab1"/>
      </w:pPr>
      <w:r w:rsidRPr="00157FD1">
        <w:lastRenderedPageBreak/>
        <w:t>1)</w:t>
      </w:r>
      <w:r w:rsidRPr="00157FD1">
        <w:tab/>
        <w:t xml:space="preserve">The </w:t>
      </w:r>
      <w:r>
        <w:t>BR</w:t>
      </w:r>
      <w:r w:rsidRPr="00157FD1">
        <w:t xml:space="preserve">R measurement </w:t>
      </w:r>
      <w:r>
        <w:t>is</w:t>
      </w:r>
      <w:r w:rsidRPr="00157FD1">
        <w:t xml:space="preserve"> annualized and shall be calculated monthly as shown in Table 7.</w:t>
      </w:r>
      <w:r>
        <w:t>2</w:t>
      </w:r>
      <w:r w:rsidRPr="00157FD1">
        <w:noBreakHyphen/>
        <w:t>2.</w:t>
      </w:r>
    </w:p>
    <w:p w14:paraId="7E2919D9" w14:textId="2B2AAD2C" w:rsidR="00F65CE2" w:rsidRPr="00157FD1" w:rsidRDefault="00F65CE2" w:rsidP="00F65CE2">
      <w:pPr>
        <w:pStyle w:val="BodyTextTab1"/>
      </w:pPr>
      <w:r>
        <w:t>2</w:t>
      </w:r>
      <w:r w:rsidRPr="00157FD1">
        <w:t>)</w:t>
      </w:r>
      <w:r w:rsidRPr="00157FD1">
        <w:tab/>
      </w:r>
      <w:r>
        <w:t>BRR is</w:t>
      </w:r>
      <w:r w:rsidRPr="00157FD1">
        <w:t xml:space="preserve"> expressed in percentage returns per year.</w:t>
      </w:r>
    </w:p>
    <w:p w14:paraId="7E2919DA" w14:textId="1F423279" w:rsidR="00F65CE2" w:rsidRPr="00FE2F46" w:rsidRDefault="00F65CE2" w:rsidP="00F65CE2">
      <w:pPr>
        <w:pStyle w:val="BodyTextTab1"/>
      </w:pPr>
      <w:r>
        <w:t>3</w:t>
      </w:r>
      <w:r w:rsidRPr="00157FD1">
        <w:t>)</w:t>
      </w:r>
      <w:r w:rsidRPr="00157FD1">
        <w:tab/>
      </w:r>
      <w:r>
        <w:t>Basic Return</w:t>
      </w:r>
      <w:r w:rsidRPr="00FE2F46">
        <w:t xml:space="preserve"> </w:t>
      </w:r>
      <w:r>
        <w:t>Rate</w:t>
      </w:r>
      <w:r w:rsidRPr="00FE2F46">
        <w:t xml:space="preserve"> (</w:t>
      </w:r>
      <w:r>
        <w:t>BRR</w:t>
      </w:r>
      <w:r w:rsidRPr="00FE2F46">
        <w:t xml:space="preserve">) – The </w:t>
      </w:r>
      <w:r>
        <w:t>BRR</w:t>
      </w:r>
      <w:r w:rsidRPr="00FE2F46">
        <w:t xml:space="preserve"> in month n measures the rate of return of </w:t>
      </w:r>
      <w:r>
        <w:t>units</w:t>
      </w:r>
      <w:r w:rsidRPr="00FE2F46">
        <w:t xml:space="preserve"> during months n-</w:t>
      </w:r>
      <w:r>
        <w:t>18</w:t>
      </w:r>
      <w:r w:rsidRPr="00FE2F46">
        <w:t xml:space="preserve"> through n-1. In addition to returns from months n-</w:t>
      </w:r>
      <w:r>
        <w:t>18</w:t>
      </w:r>
      <w:r w:rsidRPr="00FE2F46">
        <w:t xml:space="preserve"> through n-1, returns from units shipped during the current month (n) are also included. Any shipments in the month are deliberately excluded as </w:t>
      </w:r>
      <w:r w:rsidR="003F1599">
        <w:t xml:space="preserve">only a </w:t>
      </w:r>
      <w:r w:rsidRPr="00FE2F46">
        <w:t>few units are actually put into use during the month they are shipped.</w:t>
      </w:r>
    </w:p>
    <w:p w14:paraId="7E2919DB" w14:textId="77777777" w:rsidR="00F65CE2" w:rsidRPr="00157FD1" w:rsidRDefault="00F65CE2" w:rsidP="00F65CE2">
      <w:pPr>
        <w:pStyle w:val="BodyTextTab1"/>
        <w:ind w:left="0" w:firstLine="0"/>
        <w:rPr>
          <w:snapToGrid w:val="0"/>
        </w:rPr>
      </w:pPr>
    </w:p>
    <w:p w14:paraId="7E2919DC" w14:textId="77777777" w:rsidR="00F65CE2" w:rsidRPr="00157FD1" w:rsidRDefault="00F65CE2" w:rsidP="00F65CE2">
      <w:pPr>
        <w:pStyle w:val="berschrift4"/>
      </w:pPr>
      <w:bookmarkStart w:id="367" w:name="_Toc200531266"/>
      <w:r w:rsidRPr="00157FD1">
        <w:t>Table 7.</w:t>
      </w:r>
      <w:r>
        <w:t>2</w:t>
      </w:r>
      <w:r w:rsidRPr="00157FD1">
        <w:noBreakHyphen/>
        <w:t>1</w:t>
      </w:r>
      <w:r w:rsidRPr="00157FD1">
        <w:tab/>
      </w:r>
      <w:r>
        <w:t>BR</w:t>
      </w:r>
      <w:r w:rsidRPr="00157FD1">
        <w:t>R Notation</w:t>
      </w:r>
      <w:bookmarkEnd w:id="367"/>
    </w:p>
    <w:p w14:paraId="7E2919DD" w14:textId="77777777" w:rsidR="00F65CE2" w:rsidRPr="00157FD1" w:rsidRDefault="00F65CE2" w:rsidP="00F65CE2">
      <w:pPr>
        <w:pStyle w:val="ParSpacer"/>
        <w:rPr>
          <w:kern w:val="28"/>
        </w:rPr>
      </w:pPr>
    </w:p>
    <w:tbl>
      <w:tblPr>
        <w:tblW w:w="6840" w:type="dxa"/>
        <w:tblInd w:w="2549" w:type="dxa"/>
        <w:tblBorders>
          <w:bottom w:val="single" w:sz="4" w:space="0" w:color="auto"/>
        </w:tblBorders>
        <w:tblLayout w:type="fixed"/>
        <w:tblCellMar>
          <w:left w:w="29" w:type="dxa"/>
          <w:right w:w="29" w:type="dxa"/>
        </w:tblCellMar>
        <w:tblLook w:val="0000" w:firstRow="0" w:lastRow="0" w:firstColumn="0" w:lastColumn="0" w:noHBand="0" w:noVBand="0"/>
      </w:tblPr>
      <w:tblGrid>
        <w:gridCol w:w="1251"/>
        <w:gridCol w:w="5589"/>
      </w:tblGrid>
      <w:tr w:rsidR="00F65CE2" w:rsidRPr="00157FD1" w14:paraId="7E2919E0" w14:textId="77777777">
        <w:trPr>
          <w:cantSplit/>
        </w:trPr>
        <w:tc>
          <w:tcPr>
            <w:tcW w:w="1251" w:type="dxa"/>
          </w:tcPr>
          <w:p w14:paraId="7E2919DE" w14:textId="77777777" w:rsidR="00F65CE2" w:rsidRPr="00157FD1" w:rsidRDefault="00F65CE2" w:rsidP="00F65CE2">
            <w:pPr>
              <w:pStyle w:val="TableTextBold"/>
              <w:pBdr>
                <w:bottom w:val="single" w:sz="8" w:space="1" w:color="auto"/>
              </w:pBdr>
              <w:tabs>
                <w:tab w:val="clear" w:pos="360"/>
                <w:tab w:val="clear" w:pos="720"/>
              </w:tabs>
              <w:spacing w:before="0"/>
              <w:rPr>
                <w:bCs/>
                <w:snapToGrid/>
                <w:kern w:val="28"/>
                <w:szCs w:val="24"/>
              </w:rPr>
            </w:pPr>
            <w:r w:rsidRPr="00157FD1">
              <w:rPr>
                <w:bCs/>
                <w:snapToGrid/>
                <w:kern w:val="28"/>
                <w:szCs w:val="24"/>
              </w:rPr>
              <w:t>Identifier</w:t>
            </w:r>
          </w:p>
        </w:tc>
        <w:tc>
          <w:tcPr>
            <w:tcW w:w="5589" w:type="dxa"/>
          </w:tcPr>
          <w:p w14:paraId="7E2919DF" w14:textId="77777777" w:rsidR="00F65CE2" w:rsidRPr="00157FD1" w:rsidRDefault="00F65CE2" w:rsidP="00F65CE2">
            <w:pPr>
              <w:pStyle w:val="TableTextBold"/>
              <w:pBdr>
                <w:bottom w:val="single" w:sz="8" w:space="1" w:color="auto"/>
              </w:pBdr>
              <w:tabs>
                <w:tab w:val="clear" w:pos="360"/>
                <w:tab w:val="clear" w:pos="720"/>
              </w:tabs>
              <w:spacing w:before="0"/>
              <w:rPr>
                <w:bCs/>
                <w:snapToGrid/>
                <w:kern w:val="28"/>
                <w:szCs w:val="24"/>
              </w:rPr>
            </w:pPr>
            <w:r w:rsidRPr="00157FD1">
              <w:rPr>
                <w:bCs/>
                <w:snapToGrid/>
                <w:kern w:val="28"/>
                <w:szCs w:val="24"/>
              </w:rPr>
              <w:t>Definition</w:t>
            </w:r>
          </w:p>
        </w:tc>
      </w:tr>
      <w:tr w:rsidR="00F65CE2" w:rsidRPr="008E2C5E" w14:paraId="7E2919E6" w14:textId="77777777">
        <w:tblPrEx>
          <w:tblBorders>
            <w:bottom w:val="none" w:sz="0" w:space="0" w:color="auto"/>
          </w:tblBorders>
        </w:tblPrEx>
        <w:tc>
          <w:tcPr>
            <w:tcW w:w="1251" w:type="dxa"/>
          </w:tcPr>
          <w:p w14:paraId="7E2919E4" w14:textId="77777777" w:rsidR="00F65CE2" w:rsidRPr="00D5601C" w:rsidRDefault="00F65CE2" w:rsidP="00D5601C">
            <w:pPr>
              <w:pStyle w:val="TableText"/>
              <w:rPr>
                <w:color w:val="000000"/>
              </w:rPr>
            </w:pPr>
            <w:r w:rsidRPr="00D5601C">
              <w:rPr>
                <w:color w:val="000000"/>
              </w:rPr>
              <w:t xml:space="preserve">Afactor </w:t>
            </w:r>
          </w:p>
        </w:tc>
        <w:tc>
          <w:tcPr>
            <w:tcW w:w="5589" w:type="dxa"/>
          </w:tcPr>
          <w:p w14:paraId="7E2919E5" w14:textId="77777777" w:rsidR="00F65CE2" w:rsidRPr="00D5601C" w:rsidRDefault="00F65CE2" w:rsidP="00D5601C">
            <w:pPr>
              <w:pStyle w:val="TableText"/>
              <w:rPr>
                <w:color w:val="000000"/>
              </w:rPr>
            </w:pPr>
            <w:r w:rsidRPr="00D5601C">
              <w:rPr>
                <w:color w:val="000000"/>
              </w:rPr>
              <w:t>Number of calculation periods in a year</w:t>
            </w:r>
          </w:p>
        </w:tc>
      </w:tr>
      <w:tr w:rsidR="00F65CE2" w:rsidRPr="00BD3A90" w14:paraId="7E2919E9" w14:textId="77777777">
        <w:tblPrEx>
          <w:tblBorders>
            <w:bottom w:val="none" w:sz="0" w:space="0" w:color="auto"/>
          </w:tblBorders>
        </w:tblPrEx>
        <w:tc>
          <w:tcPr>
            <w:tcW w:w="1251" w:type="dxa"/>
          </w:tcPr>
          <w:p w14:paraId="7E2919E7" w14:textId="77777777" w:rsidR="00F65CE2" w:rsidRPr="00D5601C" w:rsidRDefault="00F65CE2" w:rsidP="00D5601C">
            <w:pPr>
              <w:pStyle w:val="TableText"/>
            </w:pPr>
            <w:r w:rsidRPr="00D5601C">
              <w:t>FRrb</w:t>
            </w:r>
          </w:p>
        </w:tc>
        <w:tc>
          <w:tcPr>
            <w:tcW w:w="5589" w:type="dxa"/>
          </w:tcPr>
          <w:p w14:paraId="7E2919E8" w14:textId="77777777" w:rsidR="00F65CE2" w:rsidRPr="00D5601C" w:rsidRDefault="00F65CE2" w:rsidP="00D5601C">
            <w:pPr>
              <w:pStyle w:val="TableText"/>
            </w:pPr>
            <w:r w:rsidRPr="00D5601C">
              <w:t>Number of unit returns from the BRR basis shipping period</w:t>
            </w:r>
          </w:p>
        </w:tc>
      </w:tr>
      <w:tr w:rsidR="00F65CE2" w:rsidRPr="00BD3A90" w14:paraId="7E2919EC" w14:textId="77777777">
        <w:tblPrEx>
          <w:tblBorders>
            <w:bottom w:val="none" w:sz="0" w:space="0" w:color="auto"/>
          </w:tblBorders>
        </w:tblPrEx>
        <w:tc>
          <w:tcPr>
            <w:tcW w:w="1251" w:type="dxa"/>
          </w:tcPr>
          <w:p w14:paraId="7E2919EA" w14:textId="77777777" w:rsidR="00F65CE2" w:rsidRPr="00D5601C" w:rsidRDefault="00F65CE2" w:rsidP="00D5601C">
            <w:pPr>
              <w:pStyle w:val="TableText"/>
            </w:pPr>
            <w:r w:rsidRPr="00D5601C">
              <w:t>FRsb</w:t>
            </w:r>
          </w:p>
        </w:tc>
        <w:tc>
          <w:tcPr>
            <w:tcW w:w="5589" w:type="dxa"/>
          </w:tcPr>
          <w:p w14:paraId="7E2919EB" w14:textId="77777777" w:rsidR="00F65CE2" w:rsidRPr="00D5601C" w:rsidRDefault="00F65CE2" w:rsidP="00D5601C">
            <w:pPr>
              <w:pStyle w:val="TableText"/>
            </w:pPr>
            <w:r w:rsidRPr="00D5601C">
              <w:t>Number of units shipped during BRR basis shipping period</w:t>
            </w:r>
          </w:p>
        </w:tc>
      </w:tr>
    </w:tbl>
    <w:p w14:paraId="7E2919ED" w14:textId="77777777" w:rsidR="00F65CE2" w:rsidRPr="00157FD1" w:rsidRDefault="00F65CE2" w:rsidP="00F65CE2">
      <w:pPr>
        <w:pStyle w:val="ParSpacer"/>
      </w:pPr>
    </w:p>
    <w:p w14:paraId="7E2919EE" w14:textId="77777777" w:rsidR="00F65CE2" w:rsidRPr="00157FD1" w:rsidRDefault="00F65CE2" w:rsidP="00F65CE2">
      <w:pPr>
        <w:pStyle w:val="berschrift4"/>
      </w:pPr>
      <w:bookmarkStart w:id="368" w:name="_Toc200531267"/>
      <w:r w:rsidRPr="00157FD1">
        <w:t>Table 7.</w:t>
      </w:r>
      <w:r>
        <w:t>2</w:t>
      </w:r>
      <w:r w:rsidRPr="00157FD1">
        <w:noBreakHyphen/>
        <w:t>2</w:t>
      </w:r>
      <w:r w:rsidRPr="00157FD1">
        <w:tab/>
      </w:r>
      <w:r>
        <w:t xml:space="preserve">BRR </w:t>
      </w:r>
      <w:r w:rsidRPr="00157FD1">
        <w:t>Measurement Identifiers and Formulas</w:t>
      </w:r>
      <w:bookmarkEnd w:id="368"/>
    </w:p>
    <w:p w14:paraId="7E2919EF" w14:textId="77777777" w:rsidR="00F65CE2" w:rsidRPr="00157FD1" w:rsidRDefault="00F65CE2" w:rsidP="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115"/>
        <w:gridCol w:w="1810"/>
        <w:gridCol w:w="2680"/>
        <w:gridCol w:w="1235"/>
      </w:tblGrid>
      <w:tr w:rsidR="00F65CE2" w:rsidRPr="00157FD1" w14:paraId="7E2919F4" w14:textId="77777777">
        <w:tc>
          <w:tcPr>
            <w:tcW w:w="1115" w:type="dxa"/>
            <w:tcBorders>
              <w:bottom w:val="single" w:sz="8" w:space="0" w:color="auto"/>
            </w:tcBorders>
          </w:tcPr>
          <w:p w14:paraId="7E2919F0" w14:textId="77777777" w:rsidR="00F65CE2" w:rsidRPr="00157FD1" w:rsidRDefault="00F65CE2" w:rsidP="00F65CE2">
            <w:pPr>
              <w:pStyle w:val="NormBold"/>
            </w:pPr>
            <w:r w:rsidRPr="00157FD1">
              <w:t>Identifier</w:t>
            </w:r>
          </w:p>
        </w:tc>
        <w:tc>
          <w:tcPr>
            <w:tcW w:w="1810" w:type="dxa"/>
            <w:tcBorders>
              <w:bottom w:val="single" w:sz="8" w:space="0" w:color="auto"/>
            </w:tcBorders>
          </w:tcPr>
          <w:p w14:paraId="7E2919F1" w14:textId="77777777" w:rsidR="00F65CE2" w:rsidRPr="00157FD1" w:rsidRDefault="00F65CE2" w:rsidP="00F65CE2">
            <w:pPr>
              <w:pStyle w:val="NormBold"/>
            </w:pPr>
            <w:r w:rsidRPr="00157FD1">
              <w:t>Title</w:t>
            </w:r>
          </w:p>
        </w:tc>
        <w:tc>
          <w:tcPr>
            <w:tcW w:w="2680" w:type="dxa"/>
            <w:tcBorders>
              <w:bottom w:val="single" w:sz="8" w:space="0" w:color="auto"/>
            </w:tcBorders>
          </w:tcPr>
          <w:p w14:paraId="7E2919F2" w14:textId="77777777" w:rsidR="00F65CE2" w:rsidRPr="00157FD1" w:rsidRDefault="00F65CE2" w:rsidP="00F65CE2">
            <w:pPr>
              <w:pStyle w:val="NormBold"/>
            </w:pPr>
            <w:r w:rsidRPr="00157FD1">
              <w:t>Formula</w:t>
            </w:r>
          </w:p>
        </w:tc>
        <w:tc>
          <w:tcPr>
            <w:tcW w:w="1235" w:type="dxa"/>
            <w:tcBorders>
              <w:bottom w:val="single" w:sz="8" w:space="0" w:color="auto"/>
            </w:tcBorders>
          </w:tcPr>
          <w:p w14:paraId="7E2919F3" w14:textId="77777777" w:rsidR="00F65CE2" w:rsidRPr="00157FD1" w:rsidRDefault="00F65CE2" w:rsidP="00F65CE2">
            <w:pPr>
              <w:pStyle w:val="NormBold"/>
            </w:pPr>
            <w:r w:rsidRPr="00157FD1">
              <w:t>Note</w:t>
            </w:r>
          </w:p>
        </w:tc>
      </w:tr>
      <w:tr w:rsidR="00F65CE2" w:rsidRPr="00157FD1" w14:paraId="7E2919FB" w14:textId="77777777">
        <w:tc>
          <w:tcPr>
            <w:tcW w:w="1115" w:type="dxa"/>
          </w:tcPr>
          <w:p w14:paraId="7E2919F5" w14:textId="77777777" w:rsidR="00F65CE2" w:rsidRPr="00157FD1" w:rsidRDefault="00F65CE2" w:rsidP="00D5601C">
            <w:pPr>
              <w:pStyle w:val="TableText"/>
            </w:pPr>
            <w:r>
              <w:t>BR</w:t>
            </w:r>
            <w:r w:rsidRPr="006D0439">
              <w:t>R</w:t>
            </w:r>
          </w:p>
        </w:tc>
        <w:tc>
          <w:tcPr>
            <w:tcW w:w="1810" w:type="dxa"/>
          </w:tcPr>
          <w:p w14:paraId="7E2919F6" w14:textId="77777777" w:rsidR="00F65CE2" w:rsidRPr="00157FD1" w:rsidRDefault="00F65CE2" w:rsidP="00D5601C">
            <w:pPr>
              <w:pStyle w:val="TableText"/>
              <w:rPr>
                <w:kern w:val="28"/>
              </w:rPr>
            </w:pPr>
            <w:r>
              <w:t>Basic</w:t>
            </w:r>
            <w:r w:rsidRPr="006D0439">
              <w:t xml:space="preserve"> return rate</w:t>
            </w:r>
          </w:p>
        </w:tc>
        <w:tc>
          <w:tcPr>
            <w:tcW w:w="2680" w:type="dxa"/>
          </w:tcPr>
          <w:p w14:paraId="7E2919F7" w14:textId="77777777" w:rsidR="00F65CE2" w:rsidRPr="006D0439" w:rsidRDefault="00F65CE2" w:rsidP="00D5601C">
            <w:pPr>
              <w:pStyle w:val="TableText"/>
            </w:pPr>
            <w:r w:rsidRPr="006D0439">
              <w:t>100 x Afactor x (FRr</w:t>
            </w:r>
            <w:r>
              <w:t>b</w:t>
            </w:r>
            <w:r w:rsidRPr="006D0439">
              <w:t xml:space="preserve"> / FRs</w:t>
            </w:r>
            <w:r>
              <w:t>b</w:t>
            </w:r>
            <w:r w:rsidRPr="006D0439">
              <w:t>)</w:t>
            </w:r>
          </w:p>
          <w:p w14:paraId="7E2919F8" w14:textId="77777777" w:rsidR="00F65CE2" w:rsidRPr="00157FD1" w:rsidRDefault="00F65CE2" w:rsidP="00D5601C">
            <w:pPr>
              <w:pStyle w:val="TableText"/>
            </w:pPr>
          </w:p>
        </w:tc>
        <w:tc>
          <w:tcPr>
            <w:tcW w:w="1235" w:type="dxa"/>
          </w:tcPr>
          <w:p w14:paraId="7E2919F9" w14:textId="77777777" w:rsidR="00F65CE2" w:rsidRPr="006D0439" w:rsidRDefault="00F65CE2" w:rsidP="00D5601C">
            <w:pPr>
              <w:pStyle w:val="TableText"/>
            </w:pPr>
            <w:r w:rsidRPr="006D0439">
              <w:t>% per year</w:t>
            </w:r>
          </w:p>
          <w:p w14:paraId="7E2919FA" w14:textId="77777777" w:rsidR="00F65CE2" w:rsidRPr="00157FD1" w:rsidRDefault="00F65CE2" w:rsidP="00D5601C">
            <w:pPr>
              <w:pStyle w:val="TableText"/>
              <w:rPr>
                <w:kern w:val="28"/>
              </w:rPr>
            </w:pPr>
          </w:p>
        </w:tc>
      </w:tr>
    </w:tbl>
    <w:p w14:paraId="7E2919FC" w14:textId="77777777" w:rsidR="00F65CE2" w:rsidRPr="00157FD1" w:rsidRDefault="00F65CE2" w:rsidP="00F65CE2">
      <w:pPr>
        <w:pStyle w:val="ParSpacer"/>
        <w:rPr>
          <w:kern w:val="28"/>
        </w:rPr>
      </w:pPr>
    </w:p>
    <w:p w14:paraId="7E2919FD" w14:textId="77777777" w:rsidR="00F65CE2" w:rsidRPr="00157FD1" w:rsidRDefault="00F65CE2" w:rsidP="00F65CE2">
      <w:pPr>
        <w:pStyle w:val="BodyTextTab0"/>
        <w:rPr>
          <w:kern w:val="28"/>
        </w:rPr>
      </w:pPr>
      <w:r w:rsidRPr="00157FD1">
        <w:rPr>
          <w:kern w:val="28"/>
        </w:rPr>
        <w:t>e)</w:t>
      </w:r>
      <w:r w:rsidRPr="00157FD1">
        <w:rPr>
          <w:kern w:val="28"/>
        </w:rPr>
        <w:tab/>
        <w:t>Reported Data and Format</w:t>
      </w:r>
    </w:p>
    <w:p w14:paraId="7E2919FE" w14:textId="77777777" w:rsidR="00F65CE2" w:rsidRPr="00157FD1" w:rsidRDefault="00F65CE2" w:rsidP="00F65CE2">
      <w:pPr>
        <w:pStyle w:val="BodyTextTab1"/>
      </w:pPr>
      <w:r w:rsidRPr="00157FD1">
        <w:t>1)</w:t>
      </w:r>
      <w:r w:rsidRPr="00157FD1">
        <w:tab/>
        <w:t>Monthly data shall be reported per the frequency and method noted in Sections 3.5.2 and 4.2.2 of this document.</w:t>
      </w:r>
    </w:p>
    <w:p w14:paraId="7E2919FF" w14:textId="77777777" w:rsidR="00F65CE2" w:rsidRPr="00157FD1" w:rsidRDefault="00F65CE2" w:rsidP="00F65CE2">
      <w:pPr>
        <w:pStyle w:val="BodyTextTab1"/>
      </w:pPr>
      <w:r w:rsidRPr="00157FD1">
        <w:t>2)</w:t>
      </w:r>
      <w:r w:rsidRPr="00157FD1">
        <w:tab/>
        <w:t xml:space="preserve">The </w:t>
      </w:r>
      <w:r>
        <w:t>BR</w:t>
      </w:r>
      <w:r w:rsidRPr="00157FD1">
        <w:t>R measurement shall be reported for each month and each product category with data elements, or equivalent as defined by the TL 9000 Administrator, shown in Table</w:t>
      </w:r>
      <w:r>
        <w:t> </w:t>
      </w:r>
      <w:r w:rsidRPr="00157FD1">
        <w:t>7.1</w:t>
      </w:r>
      <w:r>
        <w:noBreakHyphen/>
      </w:r>
      <w:r w:rsidRPr="00157FD1">
        <w:t>3.</w:t>
      </w:r>
    </w:p>
    <w:p w14:paraId="7E291A00" w14:textId="77777777" w:rsidR="00F65CE2" w:rsidRPr="00157FD1" w:rsidRDefault="00F65CE2" w:rsidP="00F65CE2">
      <w:pPr>
        <w:pStyle w:val="ParSpacer"/>
        <w:rPr>
          <w:kern w:val="28"/>
        </w:rPr>
      </w:pPr>
    </w:p>
    <w:p w14:paraId="7E291A01" w14:textId="77777777" w:rsidR="00F65CE2" w:rsidRPr="00157FD1" w:rsidRDefault="00F65CE2" w:rsidP="00F65CE2">
      <w:pPr>
        <w:pStyle w:val="berschrift4"/>
      </w:pPr>
      <w:bookmarkStart w:id="369" w:name="_Toc200531268"/>
      <w:r w:rsidRPr="00157FD1">
        <w:t>Table 7.</w:t>
      </w:r>
      <w:r>
        <w:t>2</w:t>
      </w:r>
      <w:r w:rsidRPr="00157FD1">
        <w:noBreakHyphen/>
        <w:t>3</w:t>
      </w:r>
      <w:r w:rsidRPr="00157FD1">
        <w:tab/>
      </w:r>
      <w:r>
        <w:t xml:space="preserve">BRR </w:t>
      </w:r>
      <w:r w:rsidRPr="00157FD1">
        <w:t>Data Table</w:t>
      </w:r>
      <w:bookmarkEnd w:id="369"/>
    </w:p>
    <w:p w14:paraId="7E291A02" w14:textId="77777777" w:rsidR="00F65CE2" w:rsidRPr="00157FD1" w:rsidRDefault="00F65CE2" w:rsidP="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699"/>
        <w:gridCol w:w="5141"/>
      </w:tblGrid>
      <w:tr w:rsidR="00F65CE2" w:rsidRPr="00157FD1" w14:paraId="7E291A05" w14:textId="77777777">
        <w:tc>
          <w:tcPr>
            <w:tcW w:w="1699" w:type="dxa"/>
            <w:tcBorders>
              <w:bottom w:val="single" w:sz="8" w:space="0" w:color="auto"/>
            </w:tcBorders>
          </w:tcPr>
          <w:p w14:paraId="7E291A03"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41" w:type="dxa"/>
            <w:tcBorders>
              <w:bottom w:val="single" w:sz="8" w:space="0" w:color="auto"/>
            </w:tcBorders>
          </w:tcPr>
          <w:p w14:paraId="7E291A04"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A08" w14:textId="77777777">
        <w:tc>
          <w:tcPr>
            <w:tcW w:w="1699" w:type="dxa"/>
          </w:tcPr>
          <w:p w14:paraId="7E291A06" w14:textId="77777777" w:rsidR="00F65CE2" w:rsidRPr="00157FD1" w:rsidRDefault="00F65CE2" w:rsidP="00F65CE2">
            <w:pPr>
              <w:rPr>
                <w:kern w:val="28"/>
              </w:rPr>
            </w:pPr>
            <w:r w:rsidRPr="00157FD1">
              <w:rPr>
                <w:kern w:val="28"/>
              </w:rPr>
              <w:t>MeasurementID</w:t>
            </w:r>
          </w:p>
        </w:tc>
        <w:tc>
          <w:tcPr>
            <w:tcW w:w="5141" w:type="dxa"/>
          </w:tcPr>
          <w:p w14:paraId="7E291A07" w14:textId="77777777" w:rsidR="00F65CE2" w:rsidRPr="00157FD1" w:rsidRDefault="00F65CE2" w:rsidP="00F65CE2">
            <w:pPr>
              <w:rPr>
                <w:b/>
                <w:kern w:val="28"/>
              </w:rPr>
            </w:pPr>
            <w:r>
              <w:rPr>
                <w:kern w:val="28"/>
              </w:rPr>
              <w:t>BRR</w:t>
            </w:r>
          </w:p>
        </w:tc>
      </w:tr>
      <w:tr w:rsidR="00F65CE2" w:rsidRPr="00157FD1" w14:paraId="7E291A0B" w14:textId="77777777">
        <w:tc>
          <w:tcPr>
            <w:tcW w:w="1699" w:type="dxa"/>
          </w:tcPr>
          <w:p w14:paraId="7E291A09" w14:textId="77777777" w:rsidR="00F65CE2" w:rsidRPr="00157FD1" w:rsidRDefault="00F65CE2" w:rsidP="00D5601C">
            <w:pPr>
              <w:pStyle w:val="TableText"/>
              <w:rPr>
                <w:snapToGrid/>
                <w:kern w:val="28"/>
              </w:rPr>
            </w:pPr>
            <w:r w:rsidRPr="00157FD1">
              <w:rPr>
                <w:snapToGrid/>
                <w:kern w:val="28"/>
              </w:rPr>
              <w:t>FRa</w:t>
            </w:r>
            <w:r>
              <w:rPr>
                <w:snapToGrid/>
                <w:kern w:val="28"/>
              </w:rPr>
              <w:t>b</w:t>
            </w:r>
          </w:p>
        </w:tc>
        <w:tc>
          <w:tcPr>
            <w:tcW w:w="5141" w:type="dxa"/>
          </w:tcPr>
          <w:p w14:paraId="7E291A0A" w14:textId="77777777" w:rsidR="00F65CE2" w:rsidRPr="00157FD1" w:rsidRDefault="00F65CE2" w:rsidP="00D5601C">
            <w:pPr>
              <w:pStyle w:val="TableText"/>
              <w:rPr>
                <w:kern w:val="28"/>
              </w:rPr>
            </w:pPr>
            <w:r w:rsidRPr="00157FD1">
              <w:rPr>
                <w:kern w:val="28"/>
              </w:rPr>
              <w:t>Afactor</w:t>
            </w:r>
          </w:p>
        </w:tc>
      </w:tr>
      <w:tr w:rsidR="00F65CE2" w:rsidRPr="00157FD1" w14:paraId="7E291A0E" w14:textId="77777777">
        <w:tc>
          <w:tcPr>
            <w:tcW w:w="1699" w:type="dxa"/>
          </w:tcPr>
          <w:p w14:paraId="7E291A0C" w14:textId="77777777" w:rsidR="00F65CE2" w:rsidRPr="00F150D9" w:rsidRDefault="00F65CE2" w:rsidP="00D5601C">
            <w:pPr>
              <w:pStyle w:val="TableText"/>
              <w:rPr>
                <w:bCs/>
                <w:color w:val="FF0000"/>
              </w:rPr>
            </w:pPr>
            <w:r w:rsidRPr="006D0439">
              <w:t>FR</w:t>
            </w:r>
            <w:r>
              <w:t>rb</w:t>
            </w:r>
          </w:p>
        </w:tc>
        <w:tc>
          <w:tcPr>
            <w:tcW w:w="5141" w:type="dxa"/>
          </w:tcPr>
          <w:p w14:paraId="7E291A0D" w14:textId="77777777" w:rsidR="00F65CE2" w:rsidRPr="00EC5111" w:rsidRDefault="00F65CE2" w:rsidP="00D5601C">
            <w:pPr>
              <w:pStyle w:val="TableText"/>
              <w:rPr>
                <w:color w:val="000000"/>
                <w:kern w:val="28"/>
              </w:rPr>
            </w:pPr>
            <w:r w:rsidRPr="00EC5111">
              <w:rPr>
                <w:color w:val="000000"/>
                <w:kern w:val="28"/>
              </w:rPr>
              <w:t>Number of unit returns from the BRR basis shipping period</w:t>
            </w:r>
          </w:p>
        </w:tc>
      </w:tr>
      <w:tr w:rsidR="00F65CE2" w:rsidRPr="00157FD1" w14:paraId="7E291A11" w14:textId="77777777">
        <w:tc>
          <w:tcPr>
            <w:tcW w:w="1699" w:type="dxa"/>
          </w:tcPr>
          <w:p w14:paraId="7E291A0F" w14:textId="77777777" w:rsidR="00F65CE2" w:rsidRPr="00EC5111" w:rsidRDefault="00F65CE2" w:rsidP="00D5601C">
            <w:pPr>
              <w:pStyle w:val="TableText"/>
              <w:rPr>
                <w:color w:val="000000"/>
                <w:kern w:val="28"/>
              </w:rPr>
            </w:pPr>
            <w:r w:rsidRPr="00EC5111">
              <w:rPr>
                <w:color w:val="000000"/>
              </w:rPr>
              <w:t>FRsb</w:t>
            </w:r>
          </w:p>
        </w:tc>
        <w:tc>
          <w:tcPr>
            <w:tcW w:w="5141" w:type="dxa"/>
          </w:tcPr>
          <w:p w14:paraId="7E291A10" w14:textId="77777777" w:rsidR="00F65CE2" w:rsidRPr="00EC5111" w:rsidRDefault="00F65CE2" w:rsidP="00D5601C">
            <w:pPr>
              <w:pStyle w:val="TableText"/>
              <w:rPr>
                <w:color w:val="000000"/>
                <w:kern w:val="28"/>
              </w:rPr>
            </w:pPr>
            <w:r w:rsidRPr="00EC5111">
              <w:rPr>
                <w:color w:val="000000"/>
              </w:rPr>
              <w:t>Number of units shipped during BRR basis shipping period</w:t>
            </w:r>
          </w:p>
        </w:tc>
      </w:tr>
    </w:tbl>
    <w:p w14:paraId="7E291A12" w14:textId="77777777" w:rsidR="00F65CE2" w:rsidRPr="00157FD1" w:rsidRDefault="00F65CE2" w:rsidP="00F65CE2">
      <w:pPr>
        <w:pStyle w:val="ParSpacer"/>
      </w:pPr>
    </w:p>
    <w:p w14:paraId="7E291A13" w14:textId="77777777" w:rsidR="00F65CE2" w:rsidRPr="00157FD1" w:rsidRDefault="00F65CE2" w:rsidP="00F65CE2">
      <w:pPr>
        <w:pStyle w:val="berschrift3"/>
      </w:pPr>
      <w:r w:rsidRPr="00157FD1">
        <w:t>7.</w:t>
      </w:r>
      <w:r>
        <w:t>2</w:t>
      </w:r>
      <w:r w:rsidRPr="00157FD1">
        <w:t>.5</w:t>
      </w:r>
      <w:r w:rsidRPr="00157FD1">
        <w:tab/>
        <w:t>Sources of Data</w:t>
      </w:r>
    </w:p>
    <w:p w14:paraId="7E291A14" w14:textId="77777777" w:rsidR="00F65CE2" w:rsidRPr="00157FD1" w:rsidRDefault="00F65CE2" w:rsidP="00F65CE2">
      <w:pPr>
        <w:pStyle w:val="BodyText"/>
        <w:rPr>
          <w:kern w:val="28"/>
        </w:rPr>
      </w:pPr>
      <w:r w:rsidRPr="00157FD1">
        <w:rPr>
          <w:kern w:val="28"/>
        </w:rPr>
        <w:t>As a part of its data systems, the organization should have available the information listed above needed to calculate these measurements. This includes:</w:t>
      </w:r>
    </w:p>
    <w:p w14:paraId="7E291A15" w14:textId="77777777" w:rsidR="00F65CE2" w:rsidRPr="00157FD1" w:rsidRDefault="00F65CE2" w:rsidP="00F65CE2">
      <w:pPr>
        <w:pStyle w:val="BodyTextTab0"/>
      </w:pPr>
      <w:r w:rsidRPr="00157FD1">
        <w:t>a)</w:t>
      </w:r>
      <w:r w:rsidRPr="00157FD1">
        <w:tab/>
        <w:t>FRU shipping records – These are required to determine which units received for repair</w:t>
      </w:r>
      <w:r>
        <w:t xml:space="preserve"> or replaced</w:t>
      </w:r>
      <w:r w:rsidRPr="00157FD1">
        <w:t xml:space="preserve"> are </w:t>
      </w:r>
      <w:r>
        <w:t>within eighteen months since shipment.</w:t>
      </w:r>
    </w:p>
    <w:p w14:paraId="7E291A16" w14:textId="77777777" w:rsidR="00F65CE2" w:rsidRPr="00157FD1" w:rsidRDefault="00F65CE2" w:rsidP="00F65CE2">
      <w:pPr>
        <w:pStyle w:val="BodyTextTab0"/>
      </w:pPr>
      <w:r w:rsidRPr="00157FD1">
        <w:t>b)</w:t>
      </w:r>
      <w:r w:rsidRPr="00157FD1">
        <w:tab/>
        <w:t xml:space="preserve">FRU return records – The organization’s return records shall include the identifiers necessary to match returns with shipment records. </w:t>
      </w:r>
    </w:p>
    <w:p w14:paraId="7E291A17" w14:textId="77777777" w:rsidR="00F65CE2" w:rsidRPr="00157FD1" w:rsidRDefault="00F65CE2" w:rsidP="00F65CE2">
      <w:pPr>
        <w:pStyle w:val="BodyTextTab0"/>
      </w:pPr>
      <w:r w:rsidRPr="00157FD1">
        <w:t>c)</w:t>
      </w:r>
      <w:r w:rsidRPr="00157FD1">
        <w:tab/>
        <w:t>Third-party return records – Units returned to a third-party repair agency by the customer or repaired</w:t>
      </w:r>
      <w:r>
        <w:t>/replaced</w:t>
      </w:r>
      <w:r w:rsidRPr="00157FD1">
        <w:t xml:space="preserve"> by the customer itself shall be included in the return counts when available. To have accurate measurements, it is necessary for the customer to include a contractual requirement of their third-</w:t>
      </w:r>
      <w:r w:rsidRPr="00157FD1">
        <w:lastRenderedPageBreak/>
        <w:t>party repair agencies to supply this data to the original equipment manufacturers.</w:t>
      </w:r>
    </w:p>
    <w:p w14:paraId="7E291A18" w14:textId="77777777" w:rsidR="00F65CE2" w:rsidRPr="00157FD1" w:rsidRDefault="00F65CE2" w:rsidP="00F65CE2">
      <w:pPr>
        <w:pStyle w:val="ParSpacer"/>
        <w:rPr>
          <w:kern w:val="28"/>
        </w:rPr>
      </w:pPr>
    </w:p>
    <w:p w14:paraId="7E291A19" w14:textId="77777777" w:rsidR="00F65CE2" w:rsidRPr="00157FD1" w:rsidRDefault="00F65CE2" w:rsidP="00F65CE2">
      <w:pPr>
        <w:pStyle w:val="berschrift3"/>
        <w:rPr>
          <w:rStyle w:val="StyleHeading3Kernat14ptChar"/>
        </w:rPr>
      </w:pPr>
      <w:r w:rsidRPr="00157FD1">
        <w:t>7.</w:t>
      </w:r>
      <w:r>
        <w:t>2</w:t>
      </w:r>
      <w:r w:rsidRPr="00157FD1">
        <w:t>.6</w:t>
      </w:r>
      <w:r w:rsidRPr="00157FD1">
        <w:rPr>
          <w:rStyle w:val="StyleHeading3Kernat14ptChar"/>
        </w:rPr>
        <w:tab/>
        <w:t>Examples</w:t>
      </w:r>
    </w:p>
    <w:p w14:paraId="7E291A1A" w14:textId="49971C5B" w:rsidR="00F65CE2" w:rsidRPr="00157FD1" w:rsidRDefault="00F65CE2" w:rsidP="00F65CE2">
      <w:pPr>
        <w:pStyle w:val="BodyText"/>
        <w:rPr>
          <w:kern w:val="28"/>
        </w:rPr>
      </w:pPr>
      <w:r w:rsidRPr="00157FD1">
        <w:t xml:space="preserve">Examples for applying the </w:t>
      </w:r>
      <w:r>
        <w:t>BR</w:t>
      </w:r>
      <w:r w:rsidRPr="00157FD1">
        <w:t>R measurement are located on the TL 9000 website (</w:t>
      </w:r>
      <w:r>
        <w:t>tl9000.org/links.html</w:t>
      </w:r>
      <w:r w:rsidRPr="00157FD1">
        <w:t>).</w:t>
      </w:r>
    </w:p>
    <w:p w14:paraId="7E291A1D" w14:textId="77777777" w:rsidR="00F65CE2" w:rsidRPr="00157FD1" w:rsidRDefault="00F65CE2">
      <w:pPr>
        <w:pStyle w:val="ParSpacer"/>
        <w:rPr>
          <w:kern w:val="28"/>
        </w:rPr>
      </w:pPr>
    </w:p>
    <w:p w14:paraId="7E291A1E" w14:textId="77777777" w:rsidR="00F65CE2" w:rsidRPr="00157FD1" w:rsidRDefault="00F65CE2" w:rsidP="00F65CE2">
      <w:pPr>
        <w:pStyle w:val="BodyText"/>
        <w:ind w:left="0"/>
        <w:jc w:val="center"/>
        <w:sectPr w:rsidR="00F65CE2" w:rsidRPr="00157FD1" w:rsidSect="00F65CE2">
          <w:headerReference w:type="even" r:id="rId80"/>
          <w:headerReference w:type="default" r:id="rId81"/>
          <w:footerReference w:type="even" r:id="rId82"/>
          <w:footerReference w:type="default" r:id="rId83"/>
          <w:pgSz w:w="12240" w:h="15840" w:code="1"/>
          <w:pgMar w:top="1440" w:right="1440" w:bottom="1440" w:left="1440" w:header="720" w:footer="720" w:gutter="0"/>
          <w:pgNumType w:start="1"/>
          <w:cols w:space="720"/>
          <w:docGrid w:linePitch="360"/>
        </w:sectPr>
      </w:pPr>
      <w:r>
        <w:br w:type="page"/>
      </w:r>
      <w:r>
        <w:lastRenderedPageBreak/>
        <w:t>This page intentionally blank.</w:t>
      </w:r>
    </w:p>
    <w:p w14:paraId="7E291A1F" w14:textId="77777777" w:rsidR="00F65CE2" w:rsidRPr="00157FD1" w:rsidRDefault="00F65CE2">
      <w:pPr>
        <w:pStyle w:val="berschrift1"/>
        <w:rPr>
          <w:noProof w:val="0"/>
          <w:kern w:val="28"/>
        </w:rPr>
      </w:pPr>
      <w:bookmarkStart w:id="370" w:name="_Toc504448535"/>
      <w:bookmarkStart w:id="371" w:name="_Toc505344091"/>
      <w:bookmarkStart w:id="372" w:name="_Toc137886245"/>
      <w:bookmarkStart w:id="373" w:name="_Toc200530995"/>
      <w:r w:rsidRPr="00157FD1">
        <w:rPr>
          <w:noProof w:val="0"/>
          <w:kern w:val="28"/>
        </w:rPr>
        <w:lastRenderedPageBreak/>
        <w:t>Section 8</w:t>
      </w:r>
      <w:r w:rsidRPr="00157FD1">
        <w:rPr>
          <w:noProof w:val="0"/>
          <w:kern w:val="28"/>
        </w:rPr>
        <w:tab/>
      </w:r>
      <w:bookmarkStart w:id="374" w:name="Section8Software"/>
      <w:bookmarkEnd w:id="374"/>
      <w:r w:rsidRPr="00157FD1">
        <w:rPr>
          <w:noProof w:val="0"/>
          <w:kern w:val="28"/>
        </w:rPr>
        <w:t>Software Measurements</w:t>
      </w:r>
      <w:bookmarkEnd w:id="370"/>
      <w:bookmarkEnd w:id="371"/>
      <w:bookmarkEnd w:id="372"/>
      <w:bookmarkEnd w:id="373"/>
    </w:p>
    <w:p w14:paraId="7E291A20" w14:textId="77777777" w:rsidR="00F65CE2" w:rsidRPr="00157FD1" w:rsidRDefault="00F65CE2" w:rsidP="00F65CE2">
      <w:pPr>
        <w:pStyle w:val="ParSpacer"/>
      </w:pPr>
    </w:p>
    <w:p w14:paraId="7E291A21" w14:textId="77777777" w:rsidR="00F65CE2" w:rsidRPr="00157FD1" w:rsidRDefault="00F65CE2" w:rsidP="00F65CE2">
      <w:pPr>
        <w:pStyle w:val="berschrift3"/>
      </w:pPr>
      <w:r w:rsidRPr="00157FD1">
        <w:t>8.0.1</w:t>
      </w:r>
      <w:r w:rsidRPr="00157FD1">
        <w:tab/>
        <w:t>Purpose</w:t>
      </w:r>
    </w:p>
    <w:p w14:paraId="7E291A22" w14:textId="77777777" w:rsidR="00F65CE2" w:rsidRPr="00157FD1" w:rsidRDefault="00F65CE2" w:rsidP="00F65CE2">
      <w:pPr>
        <w:pStyle w:val="BodyText"/>
      </w:pPr>
      <w:r w:rsidRPr="00157FD1">
        <w:t xml:space="preserve">Software measurements track </w:t>
      </w:r>
    </w:p>
    <w:p w14:paraId="7E291A23" w14:textId="77777777" w:rsidR="00F65CE2" w:rsidRPr="00157FD1" w:rsidRDefault="00F65CE2" w:rsidP="00F65CE2">
      <w:pPr>
        <w:pStyle w:val="BodyTextTab0"/>
      </w:pPr>
      <w:r w:rsidRPr="00157FD1">
        <w:t>–</w:t>
      </w:r>
      <w:r w:rsidRPr="00157FD1">
        <w:tab/>
        <w:t>the effectiveness of an organization’s software fix process by measuring the ratio of defective fixes to the number of fixes delivered, and</w:t>
      </w:r>
    </w:p>
    <w:p w14:paraId="7E291A24" w14:textId="77777777" w:rsidR="00F65CE2" w:rsidRPr="00157FD1" w:rsidRDefault="00F65CE2" w:rsidP="00F65CE2">
      <w:pPr>
        <w:pStyle w:val="BodyTextTab0"/>
      </w:pPr>
      <w:r w:rsidRPr="00157FD1">
        <w:t>–</w:t>
      </w:r>
      <w:r w:rsidRPr="00157FD1">
        <w:tab/>
        <w:t>the maintenance effort associated</w:t>
      </w:r>
      <w:r>
        <w:t xml:space="preserve"> with the deployed software by </w:t>
      </w:r>
      <w:r w:rsidRPr="00157FD1">
        <w:t>measuring the incidence of customer found software problems associated with the products developed by the organization</w:t>
      </w:r>
      <w:r>
        <w:t>.</w:t>
      </w:r>
    </w:p>
    <w:p w14:paraId="7E291A25" w14:textId="77777777" w:rsidR="00F65CE2" w:rsidRDefault="00F65CE2" w:rsidP="00F65CE2">
      <w:pPr>
        <w:pStyle w:val="ParSpacer"/>
      </w:pPr>
    </w:p>
    <w:p w14:paraId="7E291A26" w14:textId="4527A514" w:rsidR="00F65CE2" w:rsidRPr="00157FD1" w:rsidRDefault="00F65CE2" w:rsidP="00F65CE2">
      <w:pPr>
        <w:pStyle w:val="BodyText"/>
      </w:pPr>
      <w:r w:rsidRPr="00157FD1">
        <w:t>The measurements in this section are provided to aid the customer and the organization in understanding the quality of software releases</w:t>
      </w:r>
      <w:r w:rsidRPr="00157FD1">
        <w:rPr>
          <w:color w:val="000000"/>
        </w:rPr>
        <w:t>, the</w:t>
      </w:r>
      <w:r w:rsidRPr="00157FD1">
        <w:rPr>
          <w:color w:val="FF0000"/>
        </w:rPr>
        <w:t xml:space="preserve"> </w:t>
      </w:r>
      <w:r w:rsidRPr="00157FD1">
        <w:t xml:space="preserve">quality of software fixes, the efforts involved in the installation and maintenance of the software release, and the risk of introducing a software fault, for example, a defective fix, into their network. For the purpose of these measurements, maintenance covers the activities to correct defects to </w:t>
      </w:r>
      <w:r>
        <w:t>a</w:t>
      </w:r>
      <w:r w:rsidRPr="00157FD1">
        <w:t xml:space="preserve"> generally available release.</w:t>
      </w:r>
    </w:p>
    <w:p w14:paraId="7E291A27" w14:textId="77777777" w:rsidR="00F65CE2" w:rsidRPr="00157FD1" w:rsidRDefault="00F65CE2" w:rsidP="00F65CE2">
      <w:pPr>
        <w:pStyle w:val="ParSpacer"/>
        <w:rPr>
          <w:b/>
          <w:bCs/>
        </w:rPr>
      </w:pPr>
    </w:p>
    <w:p w14:paraId="7E291A28" w14:textId="168F9430" w:rsidR="00F65CE2" w:rsidRPr="00157FD1" w:rsidRDefault="00F65CE2" w:rsidP="00F65CE2">
      <w:pPr>
        <w:pStyle w:val="BodyText"/>
      </w:pPr>
      <w:r w:rsidRPr="00157FD1">
        <w:t>The treatment of firmware for use in software measurements is based on how the firmware is maintained in the field. If the firmware can be changed by means of a download</w:t>
      </w:r>
      <w:r>
        <w:t xml:space="preserve"> without returning to the factory/repair facility for such download, </w:t>
      </w:r>
      <w:r w:rsidRPr="00157FD1">
        <w:t xml:space="preserve">then the firmware is to be treated as software and all applicable software measurements apply. If changes require rotation/replacement of hardware, specialized equipment for field installation of the new firmware, or </w:t>
      </w:r>
      <w:r>
        <w:t xml:space="preserve">a return to factory/supplier/repair facility, </w:t>
      </w:r>
      <w:r w:rsidRPr="00157FD1">
        <w:t xml:space="preserve">the firmware is treated as hardware for the purpose of </w:t>
      </w:r>
      <w:r w:rsidR="00FF40EA" w:rsidRPr="00157FD1">
        <w:t>measurement</w:t>
      </w:r>
      <w:r w:rsidR="00FF40EA">
        <w:t xml:space="preserve"> reporting</w:t>
      </w:r>
      <w:r w:rsidR="00FF40EA" w:rsidRPr="00157FD1">
        <w:t xml:space="preserve"> </w:t>
      </w:r>
      <w:r w:rsidRPr="00157FD1">
        <w:t xml:space="preserve">and </w:t>
      </w:r>
      <w:r w:rsidR="00FF40EA">
        <w:t xml:space="preserve">therefore </w:t>
      </w:r>
      <w:r w:rsidRPr="00157FD1">
        <w:t xml:space="preserve">the software measurements do not apply. Please note the above has no bearing on the applicability of any requirement in the </w:t>
      </w:r>
      <w:r w:rsidRPr="00157FD1">
        <w:rPr>
          <w:i/>
        </w:rPr>
        <w:t xml:space="preserve"> </w:t>
      </w:r>
      <w:r w:rsidRPr="00D5601C">
        <w:t>Requirements Handbook</w:t>
      </w:r>
      <w:r w:rsidRPr="00157FD1">
        <w:t xml:space="preserve"> applicable to the process used to develop the firmware.</w:t>
      </w:r>
    </w:p>
    <w:p w14:paraId="7E291A2A" w14:textId="77777777" w:rsidR="00F65CE2" w:rsidRPr="00157FD1" w:rsidRDefault="00F65CE2" w:rsidP="00F65CE2">
      <w:pPr>
        <w:pStyle w:val="berschrift2"/>
        <w:rPr>
          <w:noProof w:val="0"/>
        </w:rPr>
      </w:pPr>
      <w:bookmarkStart w:id="375" w:name="_Toc137886246"/>
      <w:bookmarkStart w:id="376" w:name="_Toc200530996"/>
      <w:r w:rsidRPr="00157FD1">
        <w:rPr>
          <w:noProof w:val="0"/>
        </w:rPr>
        <w:t>8.1</w:t>
      </w:r>
      <w:r w:rsidRPr="00157FD1">
        <w:rPr>
          <w:noProof w:val="0"/>
        </w:rPr>
        <w:tab/>
        <w:t xml:space="preserve">Software Fix Quality Measurement </w:t>
      </w:r>
      <w:r w:rsidRPr="00403EAA">
        <w:rPr>
          <w:noProof w:val="0"/>
          <w:sz w:val="24"/>
          <w:szCs w:val="24"/>
        </w:rPr>
        <w:t>(SFQ)</w:t>
      </w:r>
      <w:bookmarkEnd w:id="375"/>
      <w:bookmarkEnd w:id="376"/>
    </w:p>
    <w:p w14:paraId="7E291A2B" w14:textId="77777777" w:rsidR="00F65CE2" w:rsidRPr="00157FD1" w:rsidRDefault="00F65CE2" w:rsidP="00F65CE2">
      <w:pPr>
        <w:pStyle w:val="ParSpacer"/>
      </w:pPr>
    </w:p>
    <w:p w14:paraId="7E291A2C" w14:textId="77777777" w:rsidR="00F65CE2" w:rsidRPr="00157FD1" w:rsidRDefault="00F65CE2" w:rsidP="00F65CE2">
      <w:pPr>
        <w:pStyle w:val="berschrift3"/>
      </w:pPr>
      <w:r w:rsidRPr="00157FD1">
        <w:t>8.1.1</w:t>
      </w:r>
      <w:r w:rsidRPr="00157FD1">
        <w:tab/>
        <w:t>General Description and Title</w:t>
      </w:r>
    </w:p>
    <w:p w14:paraId="7E291A2D" w14:textId="77777777" w:rsidR="00F65CE2" w:rsidRPr="00157FD1" w:rsidRDefault="00F65CE2" w:rsidP="00F65CE2">
      <w:pPr>
        <w:pStyle w:val="BodyText"/>
      </w:pPr>
      <w:r w:rsidRPr="00157FD1">
        <w:t>The Software Fix Quality (SFQ) measurement is used to assess the effectiveness of an organization’s software fix processes.</w:t>
      </w:r>
    </w:p>
    <w:p w14:paraId="7E291A2E" w14:textId="77777777" w:rsidR="00F65CE2" w:rsidRPr="00157FD1" w:rsidRDefault="00F65CE2" w:rsidP="00F65CE2">
      <w:pPr>
        <w:pStyle w:val="ParSpacer"/>
        <w:rPr>
          <w:kern w:val="28"/>
        </w:rPr>
      </w:pPr>
    </w:p>
    <w:p w14:paraId="7E291A2F" w14:textId="77777777" w:rsidR="00F65CE2" w:rsidRPr="00157FD1" w:rsidRDefault="00F65CE2" w:rsidP="00F65CE2">
      <w:pPr>
        <w:pStyle w:val="BodyText"/>
      </w:pPr>
      <w:r w:rsidRPr="00157FD1">
        <w:t>This measurement is used to evaluate the defective fix percentage with a goal of minimizing customer risk of failure when introducing fixes to an in-service software release.</w:t>
      </w:r>
    </w:p>
    <w:p w14:paraId="7E291A30" w14:textId="77777777" w:rsidR="00F65CE2" w:rsidRPr="00157FD1" w:rsidRDefault="00F65CE2" w:rsidP="00F65CE2">
      <w:pPr>
        <w:pStyle w:val="ParSpacer"/>
        <w:rPr>
          <w:kern w:val="28"/>
        </w:rPr>
      </w:pPr>
    </w:p>
    <w:p w14:paraId="7E291A31" w14:textId="77777777" w:rsidR="00F65CE2" w:rsidRPr="00157FD1" w:rsidRDefault="00F65CE2" w:rsidP="00F65CE2">
      <w:pPr>
        <w:pStyle w:val="berschrift3"/>
      </w:pPr>
      <w:r w:rsidRPr="00157FD1">
        <w:t>8.1.2</w:t>
      </w:r>
      <w:r w:rsidRPr="00157FD1">
        <w:tab/>
        <w:t>Purpose</w:t>
      </w:r>
    </w:p>
    <w:p w14:paraId="7E291A32" w14:textId="08A86607" w:rsidR="00F65CE2" w:rsidRPr="00157FD1" w:rsidRDefault="00F65CE2" w:rsidP="00F65CE2">
      <w:pPr>
        <w:pStyle w:val="BodyText"/>
      </w:pPr>
      <w:r w:rsidRPr="00157FD1">
        <w:t xml:space="preserve">Software Fix Quality </w:t>
      </w:r>
      <w:r w:rsidR="00AF6B66">
        <w:t>measures</w:t>
      </w:r>
      <w:r w:rsidR="00AF6B66" w:rsidRPr="00157FD1">
        <w:t xml:space="preserve"> </w:t>
      </w:r>
      <w:r w:rsidRPr="00157FD1">
        <w:t>the percentage of software fixes that are determined to be defective. Customers are concerned with the quality of the software fixes and the number of changes the organization makes during the product lifecycle.</w:t>
      </w:r>
      <w:r w:rsidRPr="002B5030">
        <w:t xml:space="preserve"> </w:t>
      </w:r>
      <w:r>
        <w:t>When using the SFQ measurement to set goals and drive continuous improvement, it is important to consider the TL 9000 Performance Data Reports smoothing rules (see Section 4.2.10 TL 9000 Performance Data Reports) and the use of smoothed averages. Monthly snapshots may demonstrate too much variability to provide an accurate representation of the software fix quality trend.</w:t>
      </w:r>
    </w:p>
    <w:p w14:paraId="7E291A33" w14:textId="77777777" w:rsidR="00F65CE2" w:rsidRPr="00157FD1" w:rsidRDefault="00F65CE2" w:rsidP="00F65CE2">
      <w:pPr>
        <w:pStyle w:val="ParSpacer"/>
        <w:rPr>
          <w:kern w:val="28"/>
        </w:rPr>
      </w:pPr>
    </w:p>
    <w:p w14:paraId="7E291A34" w14:textId="77777777" w:rsidR="00F65CE2" w:rsidRPr="00157FD1" w:rsidRDefault="00F65CE2">
      <w:pPr>
        <w:pStyle w:val="berschrift3"/>
      </w:pPr>
      <w:r w:rsidRPr="00157FD1">
        <w:lastRenderedPageBreak/>
        <w:t>8.1.3</w:t>
      </w:r>
      <w:r w:rsidRPr="00157FD1">
        <w:tab/>
        <w:t>Applicable Product Categories</w:t>
      </w:r>
    </w:p>
    <w:p w14:paraId="7E291A35" w14:textId="33C49F79" w:rsidR="00F65CE2" w:rsidRPr="00157FD1" w:rsidRDefault="00F65CE2">
      <w:pPr>
        <w:pStyle w:val="BodyText"/>
      </w:pPr>
      <w:r w:rsidRPr="00157FD1">
        <w:t xml:space="preserve">This measurement applies to product categories </w:t>
      </w:r>
      <w:r w:rsidR="008D1769">
        <w:t>as shown in the</w:t>
      </w:r>
      <w:r w:rsidRPr="00157FD1">
        <w:t xml:space="preserve"> </w:t>
      </w:r>
      <w:r w:rsidRPr="00157FD1">
        <w:rPr>
          <w:kern w:val="28"/>
        </w:rPr>
        <w:t>Measurement Applicability Table (</w:t>
      </w:r>
      <w:r>
        <w:rPr>
          <w:kern w:val="28"/>
        </w:rPr>
        <w:t>Normalization Units</w:t>
      </w:r>
      <w:r w:rsidRPr="00157FD1">
        <w:rPr>
          <w:kern w:val="28"/>
        </w:rPr>
        <w:t xml:space="preserve">), Appendix A, </w:t>
      </w:r>
      <w:r>
        <w:rPr>
          <w:kern w:val="28"/>
        </w:rPr>
        <w:t>Table A</w:t>
      </w:r>
      <w:r>
        <w:rPr>
          <w:kern w:val="28"/>
        </w:rPr>
        <w:noBreakHyphen/>
        <w:t>2</w:t>
      </w:r>
      <w:r w:rsidRPr="00157FD1">
        <w:t>.</w:t>
      </w:r>
    </w:p>
    <w:p w14:paraId="7E291A36" w14:textId="77777777" w:rsidR="00F65CE2" w:rsidRPr="00157FD1" w:rsidRDefault="00F65CE2" w:rsidP="00F65CE2">
      <w:pPr>
        <w:pStyle w:val="ParSpacer"/>
        <w:rPr>
          <w:kern w:val="28"/>
        </w:rPr>
      </w:pPr>
    </w:p>
    <w:p w14:paraId="7E291A37" w14:textId="77777777" w:rsidR="00F65CE2" w:rsidRPr="00157FD1" w:rsidRDefault="00F65CE2" w:rsidP="00F65CE2">
      <w:pPr>
        <w:pStyle w:val="berschrift3"/>
      </w:pPr>
      <w:r w:rsidRPr="00157FD1">
        <w:t>8.1.4</w:t>
      </w:r>
      <w:r w:rsidRPr="00157FD1">
        <w:tab/>
        <w:t>Detailed Description</w:t>
      </w:r>
    </w:p>
    <w:p w14:paraId="7E291A38" w14:textId="77777777" w:rsidR="00F65CE2" w:rsidRPr="00157FD1" w:rsidRDefault="00F65CE2">
      <w:pPr>
        <w:pStyle w:val="BodyTextTab0"/>
        <w:rPr>
          <w:kern w:val="28"/>
        </w:rPr>
      </w:pPr>
      <w:r w:rsidRPr="00157FD1">
        <w:rPr>
          <w:kern w:val="28"/>
        </w:rPr>
        <w:t>a)</w:t>
      </w:r>
      <w:r w:rsidRPr="00157FD1">
        <w:rPr>
          <w:kern w:val="28"/>
        </w:rPr>
        <w:tab/>
        <w:t>Terminology</w:t>
      </w:r>
    </w:p>
    <w:p w14:paraId="7E291A39" w14:textId="77777777" w:rsidR="00F65CE2" w:rsidRPr="00157FD1" w:rsidRDefault="00F65CE2">
      <w:pPr>
        <w:pStyle w:val="BodyTextInd1"/>
      </w:pPr>
      <w:r w:rsidRPr="00157FD1">
        <w:t>The Glossary includes definitions for</w:t>
      </w:r>
    </w:p>
    <w:p w14:paraId="7E291A3A" w14:textId="77777777" w:rsidR="00F65CE2" w:rsidRPr="00157FD1" w:rsidRDefault="00F65CE2" w:rsidP="00F65CE2">
      <w:pPr>
        <w:pStyle w:val="BodyTextTab1"/>
      </w:pPr>
      <w:r w:rsidRPr="00157FD1">
        <w:t>–</w:t>
      </w:r>
      <w:r w:rsidRPr="00157FD1">
        <w:tab/>
        <w:t>General Availability Phase</w:t>
      </w:r>
    </w:p>
    <w:p w14:paraId="7E291A3B" w14:textId="77777777" w:rsidR="00F65CE2" w:rsidRPr="00157FD1" w:rsidRDefault="00F65CE2" w:rsidP="00F65CE2">
      <w:pPr>
        <w:pStyle w:val="BodyTextTab1"/>
      </w:pPr>
      <w:bookmarkStart w:id="377" w:name="OLE_LINK11"/>
      <w:bookmarkStart w:id="378" w:name="OLE_LINK12"/>
      <w:r w:rsidRPr="00157FD1">
        <w:t>–</w:t>
      </w:r>
      <w:r w:rsidRPr="00157FD1">
        <w:tab/>
      </w:r>
      <w:bookmarkEnd w:id="377"/>
      <w:bookmarkEnd w:id="378"/>
      <w:r w:rsidRPr="00157FD1">
        <w:t>Official Fix</w:t>
      </w:r>
    </w:p>
    <w:p w14:paraId="7E291A3C" w14:textId="77777777" w:rsidR="00F65CE2" w:rsidRPr="00157FD1" w:rsidRDefault="00F65CE2" w:rsidP="00F65CE2">
      <w:pPr>
        <w:pStyle w:val="BodyTextTab1"/>
        <w:ind w:left="2520" w:firstLine="0"/>
      </w:pPr>
      <w:r w:rsidRPr="00157FD1">
        <w:t>–</w:t>
      </w:r>
      <w:r w:rsidRPr="00157FD1">
        <w:tab/>
        <w:t xml:space="preserve">Retirement Phase </w:t>
      </w:r>
    </w:p>
    <w:p w14:paraId="7E291A3D" w14:textId="77777777" w:rsidR="00F65CE2" w:rsidRPr="00157FD1" w:rsidRDefault="00F65CE2" w:rsidP="00F65CE2">
      <w:pPr>
        <w:pStyle w:val="BodyTextTab1"/>
        <w:ind w:left="2520" w:firstLine="0"/>
      </w:pPr>
      <w:r w:rsidRPr="00157FD1">
        <w:t>–</w:t>
      </w:r>
      <w:r w:rsidRPr="00157FD1">
        <w:tab/>
        <w:t>Software Fix</w:t>
      </w:r>
    </w:p>
    <w:p w14:paraId="7E291A3E" w14:textId="77777777" w:rsidR="00F65CE2" w:rsidRPr="00157FD1" w:rsidRDefault="00F65CE2" w:rsidP="00F65CE2">
      <w:pPr>
        <w:pStyle w:val="BodyTextTab0"/>
        <w:rPr>
          <w:kern w:val="28"/>
        </w:rPr>
      </w:pPr>
      <w:r w:rsidRPr="00157FD1">
        <w:rPr>
          <w:kern w:val="28"/>
        </w:rPr>
        <w:t>b)</w:t>
      </w:r>
      <w:r w:rsidRPr="00157FD1">
        <w:rPr>
          <w:kern w:val="28"/>
        </w:rPr>
        <w:tab/>
        <w:t>Counting Rules</w:t>
      </w:r>
    </w:p>
    <w:p w14:paraId="7E291A3F" w14:textId="77777777" w:rsidR="00F65CE2" w:rsidRPr="00157FD1" w:rsidRDefault="00F65CE2" w:rsidP="00F65CE2">
      <w:pPr>
        <w:pStyle w:val="BodyTextTab1"/>
      </w:pPr>
      <w:r w:rsidRPr="00157FD1">
        <w:t>1)</w:t>
      </w:r>
      <w:r w:rsidRPr="00157FD1">
        <w:tab/>
      </w:r>
      <w:r w:rsidRPr="003D1DE3">
        <w:rPr>
          <w:color w:val="000000"/>
        </w:rPr>
        <w:t>Each individual fix delivered through software shall be counted whether delivered individually or in a package</w:t>
      </w:r>
      <w:r>
        <w:rPr>
          <w:color w:val="000000"/>
        </w:rPr>
        <w:t>.</w:t>
      </w:r>
    </w:p>
    <w:p w14:paraId="7E291A40" w14:textId="77777777" w:rsidR="00F65CE2" w:rsidRPr="00157FD1" w:rsidRDefault="00F65CE2" w:rsidP="00F65CE2">
      <w:pPr>
        <w:pStyle w:val="BodyTextTab1"/>
      </w:pPr>
      <w:r w:rsidRPr="00157FD1">
        <w:t>2</w:t>
      </w:r>
      <w:r>
        <w:t>)</w:t>
      </w:r>
      <w:r>
        <w:tab/>
      </w:r>
      <w:r w:rsidRPr="00157FD1">
        <w:t xml:space="preserve">Fixes to correct defects </w:t>
      </w:r>
      <w:r>
        <w:t>found</w:t>
      </w:r>
      <w:r w:rsidRPr="00157FD1">
        <w:t xml:space="preserve"> </w:t>
      </w:r>
      <w:r>
        <w:t xml:space="preserve">in any software release that is </w:t>
      </w:r>
      <w:r w:rsidRPr="00157FD1">
        <w:t>generally available, whether found internally or externally in a production or test environment, are counted.</w:t>
      </w:r>
    </w:p>
    <w:p w14:paraId="7E291A41" w14:textId="77777777" w:rsidR="00F65CE2" w:rsidRPr="00157FD1" w:rsidRDefault="00F65CE2">
      <w:pPr>
        <w:pStyle w:val="BodyTextTab1"/>
      </w:pPr>
      <w:r w:rsidRPr="00157FD1">
        <w:t>3)</w:t>
      </w:r>
      <w:r w:rsidRPr="00157FD1">
        <w:tab/>
        <w:t xml:space="preserve">When fixes are packaged together, only the fixes that are identified as defective shall be counted </w:t>
      </w:r>
      <w:r>
        <w:t>as defective</w:t>
      </w:r>
      <w:r w:rsidRPr="00157FD1">
        <w:t>.</w:t>
      </w:r>
    </w:p>
    <w:p w14:paraId="7E291A42" w14:textId="77777777" w:rsidR="00F65CE2" w:rsidRPr="00157FD1" w:rsidRDefault="00F65CE2">
      <w:pPr>
        <w:pStyle w:val="BodyTextTab1"/>
      </w:pPr>
      <w:r w:rsidRPr="00157FD1">
        <w:t>4)</w:t>
      </w:r>
      <w:r w:rsidRPr="00157FD1">
        <w:tab/>
      </w:r>
      <w:r>
        <w:t>Each individual fix is counted once regardless of the number of times that fix is replicated across machines/processors at customer site(s).</w:t>
      </w:r>
    </w:p>
    <w:p w14:paraId="7E291A43" w14:textId="77777777" w:rsidR="00F65CE2" w:rsidRPr="00157FD1" w:rsidRDefault="00F65CE2">
      <w:pPr>
        <w:pStyle w:val="BodyTextTab1"/>
      </w:pPr>
      <w:r w:rsidRPr="00157FD1">
        <w:t>5)</w:t>
      </w:r>
      <w:r w:rsidRPr="00157FD1">
        <w:tab/>
        <w:t>If several separate fixes are provided to effect a single change, such as covering different parts of the code, and these fixes are separately identifiable to the customer, they shall each be counted separately.</w:t>
      </w:r>
    </w:p>
    <w:p w14:paraId="7E291A44" w14:textId="77777777" w:rsidR="00F65CE2" w:rsidRPr="00157FD1" w:rsidRDefault="00F65CE2">
      <w:pPr>
        <w:pStyle w:val="BodyTextTab1"/>
      </w:pPr>
      <w:r w:rsidRPr="00157FD1">
        <w:t>6)</w:t>
      </w:r>
      <w:r w:rsidRPr="00157FD1">
        <w:tab/>
        <w:t xml:space="preserve">Fixes addressing </w:t>
      </w:r>
      <w:r>
        <w:t xml:space="preserve">the same or </w:t>
      </w:r>
      <w:r w:rsidRPr="00157FD1">
        <w:t>similar defects across multiple releases are counted separately.</w:t>
      </w:r>
    </w:p>
    <w:p w14:paraId="7E291A45" w14:textId="77777777" w:rsidR="00F65CE2" w:rsidRPr="00157FD1" w:rsidRDefault="00F65CE2">
      <w:pPr>
        <w:pStyle w:val="BodyTextTab1"/>
      </w:pPr>
      <w:r w:rsidRPr="00157FD1">
        <w:t>7)</w:t>
      </w:r>
      <w:r w:rsidRPr="00157FD1">
        <w:tab/>
        <w:t xml:space="preserve">A fix is counted on General Availability of the fix. For example, fixes are counted when </w:t>
      </w:r>
    </w:p>
    <w:p w14:paraId="7E291A46" w14:textId="77777777" w:rsidR="00F65CE2" w:rsidRPr="00157FD1" w:rsidRDefault="00F65CE2" w:rsidP="00F65CE2">
      <w:pPr>
        <w:pStyle w:val="BodyTextTab2"/>
      </w:pPr>
      <w:r w:rsidRPr="00157FD1">
        <w:t>–</w:t>
      </w:r>
      <w:r w:rsidRPr="00157FD1">
        <w:tab/>
        <w:t>on-site and</w:t>
      </w:r>
      <w:r>
        <w:t xml:space="preserve"> ready for system installation,</w:t>
      </w:r>
    </w:p>
    <w:p w14:paraId="7E291A47" w14:textId="77777777" w:rsidR="00F65CE2" w:rsidRPr="00157FD1" w:rsidRDefault="00F65CE2" w:rsidP="00F65CE2">
      <w:pPr>
        <w:pStyle w:val="BodyTextTab2"/>
      </w:pPr>
      <w:r w:rsidRPr="00157FD1">
        <w:t>–</w:t>
      </w:r>
      <w:r w:rsidRPr="00157FD1">
        <w:tab/>
        <w:t>available for downloading by the customer to the site, or</w:t>
      </w:r>
    </w:p>
    <w:p w14:paraId="7E291A48" w14:textId="77777777" w:rsidR="00F65CE2" w:rsidRPr="00157FD1" w:rsidRDefault="00F65CE2" w:rsidP="00F65CE2">
      <w:pPr>
        <w:pStyle w:val="BodyTextTab2"/>
      </w:pPr>
      <w:r w:rsidRPr="00157FD1">
        <w:t>–</w:t>
      </w:r>
      <w:r w:rsidRPr="00157FD1">
        <w:tab/>
        <w:t>shipped to the customer.</w:t>
      </w:r>
    </w:p>
    <w:p w14:paraId="7E291A49" w14:textId="77777777" w:rsidR="00F65CE2" w:rsidRPr="00B04D7F" w:rsidRDefault="00F65CE2" w:rsidP="00F65CE2">
      <w:pPr>
        <w:pStyle w:val="BodyTextTab1"/>
      </w:pPr>
      <w:r w:rsidRPr="00B04D7F">
        <w:t>8)</w:t>
      </w:r>
      <w:r>
        <w:tab/>
        <w:t>A defective Fix</w:t>
      </w:r>
      <w:r w:rsidRPr="00B04D7F">
        <w:t xml:space="preserve"> meets one </w:t>
      </w:r>
      <w:r>
        <w:t xml:space="preserve">or more of the following </w:t>
      </w:r>
      <w:r w:rsidRPr="00B04D7F">
        <w:t>criteria.</w:t>
      </w:r>
    </w:p>
    <w:p w14:paraId="7E291A4A" w14:textId="77777777" w:rsidR="00F65CE2" w:rsidRDefault="00F65CE2" w:rsidP="00F65CE2">
      <w:pPr>
        <w:pStyle w:val="BodyTextTab2"/>
        <w:ind w:left="2880" w:firstLine="0"/>
      </w:pPr>
      <w:r w:rsidRPr="00157FD1">
        <w:t>–</w:t>
      </w:r>
      <w:r>
        <w:tab/>
        <w:t>cannot be installed</w:t>
      </w:r>
    </w:p>
    <w:p w14:paraId="7E291A4B" w14:textId="77777777" w:rsidR="00F65CE2" w:rsidRDefault="00F65CE2" w:rsidP="00F65CE2">
      <w:pPr>
        <w:pStyle w:val="BodyTextTab2"/>
        <w:ind w:left="2880" w:firstLine="0"/>
      </w:pPr>
      <w:r w:rsidRPr="00157FD1">
        <w:t>–</w:t>
      </w:r>
      <w:r w:rsidRPr="00B04D7F">
        <w:tab/>
        <w:t xml:space="preserve">does not </w:t>
      </w:r>
      <w:r>
        <w:t>correct the intended problem</w:t>
      </w:r>
    </w:p>
    <w:p w14:paraId="7E291A4C" w14:textId="77777777" w:rsidR="00F65CE2" w:rsidRDefault="00F65CE2" w:rsidP="00F65CE2">
      <w:pPr>
        <w:pStyle w:val="BodyTextTab2"/>
        <w:ind w:left="2880" w:firstLine="0"/>
      </w:pPr>
      <w:r w:rsidRPr="00157FD1">
        <w:t>–</w:t>
      </w:r>
      <w:r w:rsidRPr="00B04D7F">
        <w:tab/>
        <w:t xml:space="preserve">is withdrawn because of </w:t>
      </w:r>
      <w:r>
        <w:t>potential or actual problems, or</w:t>
      </w:r>
    </w:p>
    <w:p w14:paraId="7E291A4D" w14:textId="77777777" w:rsidR="00F65CE2" w:rsidRDefault="00F65CE2" w:rsidP="00F65CE2">
      <w:pPr>
        <w:pStyle w:val="BodyTextTab2"/>
      </w:pPr>
      <w:r w:rsidRPr="00157FD1">
        <w:t>–</w:t>
      </w:r>
      <w:r w:rsidRPr="00B04D7F">
        <w:tab/>
        <w:t>causes a critical or major problem, attributable to the fix,</w:t>
      </w:r>
      <w:r>
        <w:t xml:space="preserve"> </w:t>
      </w:r>
      <w:r w:rsidRPr="00B04D7F">
        <w:t>within the first 6</w:t>
      </w:r>
      <w:r>
        <w:t xml:space="preserve"> months of the fix release date.</w:t>
      </w:r>
    </w:p>
    <w:p w14:paraId="7E291A4E" w14:textId="77777777" w:rsidR="00F65CE2" w:rsidRPr="00157FD1" w:rsidRDefault="00F65CE2">
      <w:pPr>
        <w:pStyle w:val="BodyTextTab1"/>
      </w:pPr>
      <w:r w:rsidRPr="00157FD1">
        <w:t>9)</w:t>
      </w:r>
      <w:r w:rsidRPr="00157FD1">
        <w:tab/>
        <w:t>A defective fix shall be counted in the month during which the fix was found defective</w:t>
      </w:r>
      <w:r w:rsidRPr="00A67DA1">
        <w:t xml:space="preserve"> </w:t>
      </w:r>
      <w:r>
        <w:t>by the organization</w:t>
      </w:r>
      <w:r w:rsidRPr="00157FD1">
        <w:t>.</w:t>
      </w:r>
    </w:p>
    <w:p w14:paraId="7E291A4F" w14:textId="77777777" w:rsidR="00F65CE2" w:rsidRPr="00157FD1" w:rsidRDefault="00F65CE2">
      <w:pPr>
        <w:pStyle w:val="BodyTextTab1"/>
      </w:pPr>
      <w:r w:rsidRPr="00157FD1">
        <w:t>10)</w:t>
      </w:r>
      <w:r w:rsidRPr="00157FD1">
        <w:tab/>
        <w:t>If one or more defective fixes are found during a month when no fixes are released, the corresponding SFQ will be considered to be 100%.</w:t>
      </w:r>
    </w:p>
    <w:p w14:paraId="7E291A50" w14:textId="77777777" w:rsidR="00F65CE2" w:rsidRPr="00157FD1" w:rsidRDefault="00F65CE2" w:rsidP="00F65CE2">
      <w:pPr>
        <w:pStyle w:val="BodyTextTab0"/>
        <w:keepNext/>
        <w:rPr>
          <w:kern w:val="28"/>
        </w:rPr>
      </w:pPr>
      <w:r w:rsidRPr="00157FD1">
        <w:rPr>
          <w:kern w:val="28"/>
        </w:rPr>
        <w:t>c)</w:t>
      </w:r>
      <w:r w:rsidRPr="00157FD1">
        <w:rPr>
          <w:kern w:val="28"/>
        </w:rPr>
        <w:tab/>
        <w:t>Counting Rule Exclusions</w:t>
      </w:r>
    </w:p>
    <w:p w14:paraId="7E291A51" w14:textId="77777777" w:rsidR="00F65CE2" w:rsidRPr="00157FD1" w:rsidRDefault="00F65CE2">
      <w:pPr>
        <w:pStyle w:val="BodyTextTab1"/>
      </w:pPr>
      <w:r w:rsidRPr="00157FD1">
        <w:t>1)</w:t>
      </w:r>
      <w:r w:rsidRPr="00157FD1">
        <w:tab/>
        <w:t xml:space="preserve">Fixes </w:t>
      </w:r>
      <w:r>
        <w:t xml:space="preserve">associated with problems found in software </w:t>
      </w:r>
      <w:r>
        <w:rPr>
          <w:kern w:val="28"/>
        </w:rPr>
        <w:t>that is not yet available in any generally available release are not counted</w:t>
      </w:r>
      <w:r w:rsidRPr="00157FD1">
        <w:t>.</w:t>
      </w:r>
    </w:p>
    <w:p w14:paraId="7E291A53" w14:textId="77777777" w:rsidR="00F65CE2" w:rsidRPr="00157FD1" w:rsidRDefault="00F65CE2">
      <w:pPr>
        <w:pStyle w:val="BodyTextTab0"/>
        <w:rPr>
          <w:kern w:val="28"/>
        </w:rPr>
      </w:pPr>
      <w:r w:rsidRPr="00157FD1">
        <w:rPr>
          <w:kern w:val="28"/>
        </w:rPr>
        <w:t>d)</w:t>
      </w:r>
      <w:r w:rsidRPr="00157FD1">
        <w:rPr>
          <w:kern w:val="28"/>
        </w:rPr>
        <w:tab/>
        <w:t>Calculations and Formulas</w:t>
      </w:r>
    </w:p>
    <w:p w14:paraId="7E291A54" w14:textId="77777777" w:rsidR="00F65CE2" w:rsidRPr="00157FD1" w:rsidRDefault="00F65CE2" w:rsidP="00F65CE2">
      <w:pPr>
        <w:pStyle w:val="BodyTextTab1"/>
      </w:pPr>
      <w:r w:rsidRPr="00157FD1">
        <w:t>1)</w:t>
      </w:r>
      <w:r w:rsidRPr="00157FD1">
        <w:tab/>
        <w:t>The SFQ measurement is calculated monthly as shown in Table 8.1</w:t>
      </w:r>
      <w:r>
        <w:noBreakHyphen/>
      </w:r>
      <w:r w:rsidRPr="00157FD1">
        <w:t>2.</w:t>
      </w:r>
    </w:p>
    <w:p w14:paraId="7E291A55" w14:textId="77777777" w:rsidR="00F65CE2" w:rsidRPr="00157FD1" w:rsidRDefault="00F65CE2" w:rsidP="00F65CE2">
      <w:pPr>
        <w:pStyle w:val="BodyTextTab1"/>
      </w:pPr>
      <w:r w:rsidRPr="00157FD1">
        <w:lastRenderedPageBreak/>
        <w:t>2)</w:t>
      </w:r>
      <w:r w:rsidRPr="00157FD1">
        <w:tab/>
        <w:t>For SFQ, the organization shall provide the total monthly number of official software fixes delivered and the number of official software fixes identified as defective.</w:t>
      </w:r>
    </w:p>
    <w:p w14:paraId="7E291A56" w14:textId="77777777" w:rsidR="00F65CE2" w:rsidRPr="00157FD1" w:rsidRDefault="00F65CE2" w:rsidP="00F65CE2">
      <w:pPr>
        <w:pStyle w:val="ParSpacer"/>
        <w:rPr>
          <w:kern w:val="28"/>
        </w:rPr>
      </w:pPr>
    </w:p>
    <w:p w14:paraId="7E291A57" w14:textId="77777777" w:rsidR="00F65CE2" w:rsidRPr="00157FD1" w:rsidRDefault="00F65CE2">
      <w:pPr>
        <w:pStyle w:val="berschrift4"/>
      </w:pPr>
      <w:bookmarkStart w:id="379" w:name="_Toc137886499"/>
      <w:bookmarkStart w:id="380" w:name="_Toc200531269"/>
      <w:r w:rsidRPr="00157FD1">
        <w:t>Table 8.1</w:t>
      </w:r>
      <w:r w:rsidRPr="00157FD1">
        <w:noBreakHyphen/>
        <w:t>1</w:t>
      </w:r>
      <w:r w:rsidRPr="00157FD1">
        <w:tab/>
        <w:t>SFQ Notation</w:t>
      </w:r>
      <w:bookmarkEnd w:id="379"/>
      <w:bookmarkEnd w:id="380"/>
    </w:p>
    <w:p w14:paraId="7E291A58" w14:textId="77777777" w:rsidR="00F65CE2" w:rsidRPr="00157FD1" w:rsidRDefault="00F65CE2">
      <w:pPr>
        <w:pStyle w:val="ParSpacer"/>
      </w:pPr>
    </w:p>
    <w:tbl>
      <w:tblPr>
        <w:tblW w:w="6840" w:type="dxa"/>
        <w:tblInd w:w="2549" w:type="dxa"/>
        <w:tblLayout w:type="fixed"/>
        <w:tblCellMar>
          <w:left w:w="29" w:type="dxa"/>
          <w:right w:w="29" w:type="dxa"/>
        </w:tblCellMar>
        <w:tblLook w:val="0000" w:firstRow="0" w:lastRow="0" w:firstColumn="0" w:lastColumn="0" w:noHBand="0" w:noVBand="0"/>
      </w:tblPr>
      <w:tblGrid>
        <w:gridCol w:w="1335"/>
        <w:gridCol w:w="5505"/>
      </w:tblGrid>
      <w:tr w:rsidR="00F65CE2" w:rsidRPr="00157FD1" w14:paraId="7E291A5B" w14:textId="77777777">
        <w:tc>
          <w:tcPr>
            <w:tcW w:w="1335" w:type="dxa"/>
            <w:tcBorders>
              <w:bottom w:val="single" w:sz="8" w:space="0" w:color="auto"/>
            </w:tcBorders>
          </w:tcPr>
          <w:p w14:paraId="7E291A59"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505" w:type="dxa"/>
            <w:tcBorders>
              <w:bottom w:val="single" w:sz="8" w:space="0" w:color="auto"/>
            </w:tcBorders>
          </w:tcPr>
          <w:p w14:paraId="7E291A5A"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A5E" w14:textId="77777777">
        <w:tc>
          <w:tcPr>
            <w:tcW w:w="1335" w:type="dxa"/>
            <w:tcBorders>
              <w:top w:val="single" w:sz="8" w:space="0" w:color="auto"/>
            </w:tcBorders>
          </w:tcPr>
          <w:p w14:paraId="7E291A5C" w14:textId="77777777" w:rsidR="00F65CE2" w:rsidRPr="00157FD1" w:rsidRDefault="00F65CE2">
            <w:pPr>
              <w:pStyle w:val="NormBold"/>
              <w:rPr>
                <w:b w:val="0"/>
                <w:bCs/>
              </w:rPr>
            </w:pPr>
            <w:r w:rsidRPr="00157FD1">
              <w:rPr>
                <w:b w:val="0"/>
              </w:rPr>
              <w:t>DFc</w:t>
            </w:r>
          </w:p>
        </w:tc>
        <w:tc>
          <w:tcPr>
            <w:tcW w:w="5505" w:type="dxa"/>
            <w:tcBorders>
              <w:top w:val="single" w:sz="8" w:space="0" w:color="auto"/>
            </w:tcBorders>
          </w:tcPr>
          <w:p w14:paraId="7E291A5D" w14:textId="77777777" w:rsidR="00F65CE2" w:rsidRPr="00157FD1" w:rsidRDefault="00F65CE2">
            <w:r w:rsidRPr="00157FD1">
              <w:t xml:space="preserve">Number of defective software fixes for the month </w:t>
            </w:r>
          </w:p>
        </w:tc>
      </w:tr>
      <w:tr w:rsidR="00F65CE2" w:rsidRPr="00157FD1" w14:paraId="7E291A61" w14:textId="77777777">
        <w:tc>
          <w:tcPr>
            <w:tcW w:w="1335" w:type="dxa"/>
          </w:tcPr>
          <w:p w14:paraId="7E291A5F" w14:textId="77777777" w:rsidR="00F65CE2" w:rsidRPr="00157FD1" w:rsidRDefault="00F65CE2">
            <w:pPr>
              <w:pStyle w:val="NormBold"/>
              <w:rPr>
                <w:b w:val="0"/>
                <w:bCs/>
              </w:rPr>
            </w:pPr>
            <w:r w:rsidRPr="00157FD1">
              <w:rPr>
                <w:b w:val="0"/>
              </w:rPr>
              <w:t>Fc</w:t>
            </w:r>
          </w:p>
        </w:tc>
        <w:tc>
          <w:tcPr>
            <w:tcW w:w="5505" w:type="dxa"/>
          </w:tcPr>
          <w:p w14:paraId="7E291A60" w14:textId="77777777" w:rsidR="00F65CE2" w:rsidRPr="00157FD1" w:rsidRDefault="00F65CE2">
            <w:r w:rsidRPr="00157FD1">
              <w:t xml:space="preserve">Total number of software fixes that became available </w:t>
            </w:r>
            <w:r w:rsidRPr="00157FD1">
              <w:br/>
              <w:t xml:space="preserve">for general release during the month </w:t>
            </w:r>
          </w:p>
        </w:tc>
      </w:tr>
    </w:tbl>
    <w:p w14:paraId="7E291A62" w14:textId="77777777" w:rsidR="00F65CE2" w:rsidRPr="00157FD1" w:rsidRDefault="00F65CE2" w:rsidP="00F65CE2">
      <w:pPr>
        <w:pStyle w:val="ParSpacer"/>
      </w:pPr>
    </w:p>
    <w:p w14:paraId="7E291A63" w14:textId="77777777" w:rsidR="00F65CE2" w:rsidRPr="00157FD1" w:rsidRDefault="00F65CE2">
      <w:pPr>
        <w:pStyle w:val="berschrift4"/>
      </w:pPr>
      <w:bookmarkStart w:id="381" w:name="_Toc463108033"/>
      <w:bookmarkStart w:id="382" w:name="_Toc503257516"/>
      <w:bookmarkStart w:id="383" w:name="_Toc504275439"/>
      <w:bookmarkStart w:id="384" w:name="_Toc505002559"/>
      <w:bookmarkStart w:id="385" w:name="_Toc505339236"/>
      <w:bookmarkStart w:id="386" w:name="_Toc505344186"/>
      <w:bookmarkStart w:id="387" w:name="_Toc505402617"/>
      <w:bookmarkStart w:id="388" w:name="_Toc505493148"/>
      <w:bookmarkStart w:id="389" w:name="_Toc6987773"/>
      <w:bookmarkStart w:id="390" w:name="_Toc137886500"/>
      <w:bookmarkStart w:id="391" w:name="_Toc200531270"/>
      <w:r w:rsidRPr="00157FD1">
        <w:t>Table 8.1</w:t>
      </w:r>
      <w:r w:rsidRPr="00157FD1">
        <w:noBreakHyphen/>
        <w:t>2</w:t>
      </w:r>
      <w:r w:rsidRPr="00157FD1">
        <w:tab/>
      </w:r>
      <w:bookmarkEnd w:id="381"/>
      <w:bookmarkEnd w:id="382"/>
      <w:bookmarkEnd w:id="383"/>
      <w:bookmarkEnd w:id="384"/>
      <w:bookmarkEnd w:id="385"/>
      <w:bookmarkEnd w:id="386"/>
      <w:bookmarkEnd w:id="387"/>
      <w:bookmarkEnd w:id="388"/>
      <w:bookmarkEnd w:id="389"/>
      <w:r w:rsidRPr="00157FD1">
        <w:t>SFQ Measurement Identifiers and Formulas</w:t>
      </w:r>
      <w:bookmarkEnd w:id="390"/>
      <w:bookmarkEnd w:id="391"/>
    </w:p>
    <w:p w14:paraId="7E291A64"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114"/>
        <w:gridCol w:w="2444"/>
        <w:gridCol w:w="1855"/>
        <w:gridCol w:w="1427"/>
      </w:tblGrid>
      <w:tr w:rsidR="00F65CE2" w:rsidRPr="00157FD1" w14:paraId="7E291A69" w14:textId="77777777">
        <w:tc>
          <w:tcPr>
            <w:tcW w:w="1114" w:type="dxa"/>
            <w:tcBorders>
              <w:bottom w:val="single" w:sz="8" w:space="0" w:color="auto"/>
            </w:tcBorders>
          </w:tcPr>
          <w:p w14:paraId="7E291A65" w14:textId="77777777" w:rsidR="00F65CE2" w:rsidRPr="00157FD1" w:rsidRDefault="00F65CE2">
            <w:pPr>
              <w:pStyle w:val="NormBold"/>
            </w:pPr>
            <w:r w:rsidRPr="00157FD1">
              <w:t>Identifier</w:t>
            </w:r>
          </w:p>
        </w:tc>
        <w:tc>
          <w:tcPr>
            <w:tcW w:w="2444" w:type="dxa"/>
            <w:tcBorders>
              <w:bottom w:val="single" w:sz="8" w:space="0" w:color="auto"/>
            </w:tcBorders>
          </w:tcPr>
          <w:p w14:paraId="7E291A66" w14:textId="77777777" w:rsidR="00F65CE2" w:rsidRPr="00157FD1" w:rsidRDefault="00F65CE2">
            <w:pPr>
              <w:pStyle w:val="NormBold"/>
            </w:pPr>
            <w:r w:rsidRPr="00157FD1">
              <w:t>Title</w:t>
            </w:r>
          </w:p>
        </w:tc>
        <w:tc>
          <w:tcPr>
            <w:tcW w:w="1855" w:type="dxa"/>
            <w:tcBorders>
              <w:bottom w:val="single" w:sz="8" w:space="0" w:color="auto"/>
            </w:tcBorders>
          </w:tcPr>
          <w:p w14:paraId="7E291A67" w14:textId="77777777" w:rsidR="00F65CE2" w:rsidRPr="00157FD1" w:rsidRDefault="00F65CE2">
            <w:pPr>
              <w:pStyle w:val="NormBold"/>
            </w:pPr>
            <w:r w:rsidRPr="00157FD1">
              <w:t>Formula</w:t>
            </w:r>
          </w:p>
        </w:tc>
        <w:tc>
          <w:tcPr>
            <w:tcW w:w="1427" w:type="dxa"/>
            <w:tcBorders>
              <w:bottom w:val="single" w:sz="8" w:space="0" w:color="auto"/>
            </w:tcBorders>
          </w:tcPr>
          <w:p w14:paraId="7E291A68" w14:textId="77777777" w:rsidR="00F65CE2" w:rsidRPr="00157FD1" w:rsidRDefault="00F65CE2">
            <w:pPr>
              <w:pStyle w:val="NormBold"/>
            </w:pPr>
            <w:r w:rsidRPr="00157FD1">
              <w:t>Note</w:t>
            </w:r>
          </w:p>
        </w:tc>
      </w:tr>
      <w:tr w:rsidR="00F65CE2" w:rsidRPr="00157FD1" w14:paraId="7E291A6E" w14:textId="77777777">
        <w:tc>
          <w:tcPr>
            <w:tcW w:w="1114" w:type="dxa"/>
            <w:tcBorders>
              <w:top w:val="single" w:sz="8" w:space="0" w:color="auto"/>
            </w:tcBorders>
          </w:tcPr>
          <w:p w14:paraId="7E291A6A" w14:textId="77777777" w:rsidR="00F65CE2" w:rsidRPr="00157FD1" w:rsidRDefault="00F65CE2">
            <w:pPr>
              <w:pStyle w:val="NormBold"/>
              <w:rPr>
                <w:b w:val="0"/>
                <w:bCs/>
              </w:rPr>
            </w:pPr>
            <w:r w:rsidRPr="00157FD1">
              <w:rPr>
                <w:b w:val="0"/>
              </w:rPr>
              <w:t>SFQ</w:t>
            </w:r>
          </w:p>
        </w:tc>
        <w:tc>
          <w:tcPr>
            <w:tcW w:w="2444" w:type="dxa"/>
            <w:tcBorders>
              <w:top w:val="single" w:sz="8" w:space="0" w:color="auto"/>
            </w:tcBorders>
          </w:tcPr>
          <w:p w14:paraId="7E291A6B" w14:textId="77777777" w:rsidR="00F65CE2" w:rsidRPr="00157FD1" w:rsidRDefault="00F65CE2">
            <w:pPr>
              <w:rPr>
                <w:bCs/>
              </w:rPr>
            </w:pPr>
            <w:r w:rsidRPr="00157FD1">
              <w:t xml:space="preserve">Software </w:t>
            </w:r>
            <w:r>
              <w:t>f</w:t>
            </w:r>
            <w:r w:rsidRPr="00157FD1">
              <w:t xml:space="preserve">ix </w:t>
            </w:r>
            <w:r>
              <w:t>q</w:t>
            </w:r>
            <w:r w:rsidRPr="00157FD1">
              <w:t>uality</w:t>
            </w:r>
          </w:p>
        </w:tc>
        <w:tc>
          <w:tcPr>
            <w:tcW w:w="1855" w:type="dxa"/>
            <w:tcBorders>
              <w:top w:val="single" w:sz="8" w:space="0" w:color="auto"/>
            </w:tcBorders>
          </w:tcPr>
          <w:p w14:paraId="7E291A6C" w14:textId="77777777" w:rsidR="00F65CE2" w:rsidRPr="00157FD1" w:rsidRDefault="00F65CE2">
            <w:pPr>
              <w:pStyle w:val="NormBold"/>
              <w:rPr>
                <w:b w:val="0"/>
                <w:bCs/>
              </w:rPr>
            </w:pPr>
            <w:r w:rsidRPr="00157FD1">
              <w:rPr>
                <w:b w:val="0"/>
                <w:bCs/>
              </w:rPr>
              <w:t xml:space="preserve">100 x </w:t>
            </w:r>
            <w:r w:rsidRPr="00157FD1">
              <w:rPr>
                <w:b w:val="0"/>
              </w:rPr>
              <w:t>(DFc / Fc)</w:t>
            </w:r>
          </w:p>
        </w:tc>
        <w:tc>
          <w:tcPr>
            <w:tcW w:w="1427" w:type="dxa"/>
            <w:tcBorders>
              <w:top w:val="single" w:sz="8" w:space="0" w:color="auto"/>
            </w:tcBorders>
          </w:tcPr>
          <w:p w14:paraId="7E291A6D" w14:textId="77777777" w:rsidR="00F65CE2" w:rsidRPr="00157FD1" w:rsidRDefault="00F65CE2">
            <w:pPr>
              <w:rPr>
                <w:bCs/>
              </w:rPr>
            </w:pPr>
            <w:r w:rsidRPr="00157FD1">
              <w:t>% Defective per month</w:t>
            </w:r>
          </w:p>
        </w:tc>
      </w:tr>
    </w:tbl>
    <w:p w14:paraId="7E291A6F" w14:textId="77777777" w:rsidR="00F65CE2" w:rsidRPr="00157FD1" w:rsidRDefault="00F65CE2" w:rsidP="00F65CE2">
      <w:pPr>
        <w:pStyle w:val="ParSpacer"/>
        <w:rPr>
          <w:kern w:val="28"/>
        </w:rPr>
      </w:pPr>
    </w:p>
    <w:p w14:paraId="7E291A70" w14:textId="77777777" w:rsidR="00F65CE2" w:rsidRPr="00157FD1" w:rsidRDefault="00F65CE2">
      <w:pPr>
        <w:pStyle w:val="BodyTextTab0"/>
        <w:rPr>
          <w:kern w:val="28"/>
        </w:rPr>
      </w:pPr>
      <w:r w:rsidRPr="00157FD1">
        <w:rPr>
          <w:kern w:val="28"/>
        </w:rPr>
        <w:t>e)</w:t>
      </w:r>
      <w:r w:rsidRPr="00157FD1">
        <w:rPr>
          <w:kern w:val="28"/>
        </w:rPr>
        <w:tab/>
        <w:t>Reported Data and Format</w:t>
      </w:r>
    </w:p>
    <w:p w14:paraId="7E291A71" w14:textId="77777777" w:rsidR="00F65CE2" w:rsidRPr="00157FD1" w:rsidRDefault="00F65CE2">
      <w:pPr>
        <w:pStyle w:val="BodyTextTab1"/>
      </w:pPr>
      <w:r w:rsidRPr="00157FD1">
        <w:t>1)</w:t>
      </w:r>
      <w:r w:rsidRPr="00157FD1">
        <w:tab/>
      </w:r>
      <w:bookmarkStart w:id="392" w:name="OLE_LINK3"/>
      <w:bookmarkStart w:id="393" w:name="OLE_LINK4"/>
      <w:r w:rsidRPr="00157FD1">
        <w:t>Monthly data shall be reported</w:t>
      </w:r>
      <w:bookmarkEnd w:id="392"/>
      <w:bookmarkEnd w:id="393"/>
      <w:r w:rsidRPr="00157FD1">
        <w:t xml:space="preserve"> per the frequency and method noted in Sections 3.5.2 and 4.2.2 of this document.</w:t>
      </w:r>
    </w:p>
    <w:p w14:paraId="7E291A72" w14:textId="77777777" w:rsidR="00F65CE2" w:rsidRPr="00157FD1" w:rsidRDefault="00F65CE2">
      <w:pPr>
        <w:pStyle w:val="BodyTextTab1"/>
      </w:pPr>
      <w:r w:rsidRPr="00157FD1">
        <w:t>2)</w:t>
      </w:r>
      <w:r w:rsidRPr="00157FD1">
        <w:tab/>
        <w:t>The SFQ measurements shall be reported for each month and each product category with data elements, or equivalent as defined by the TL 9000 Administrator, shown in Table 8.1</w:t>
      </w:r>
      <w:r w:rsidRPr="00157FD1">
        <w:noBreakHyphen/>
        <w:t>3.</w:t>
      </w:r>
    </w:p>
    <w:p w14:paraId="7E291A73" w14:textId="77777777" w:rsidR="00F65CE2" w:rsidRPr="00157FD1" w:rsidRDefault="00F65CE2" w:rsidP="00F65CE2">
      <w:pPr>
        <w:pStyle w:val="ParSpacer"/>
        <w:rPr>
          <w:kern w:val="28"/>
        </w:rPr>
      </w:pPr>
    </w:p>
    <w:p w14:paraId="7E291A74" w14:textId="77777777" w:rsidR="00F65CE2" w:rsidRPr="00157FD1" w:rsidRDefault="00F65CE2">
      <w:pPr>
        <w:pStyle w:val="berschrift4"/>
      </w:pPr>
      <w:bookmarkStart w:id="394" w:name="_Toc463108035"/>
      <w:bookmarkStart w:id="395" w:name="_Toc503257518"/>
      <w:bookmarkStart w:id="396" w:name="_Toc504275441"/>
      <w:bookmarkStart w:id="397" w:name="_Toc505002561"/>
      <w:bookmarkStart w:id="398" w:name="_Toc505339238"/>
      <w:bookmarkStart w:id="399" w:name="_Toc505344188"/>
      <w:bookmarkStart w:id="400" w:name="_Toc505402619"/>
      <w:bookmarkStart w:id="401" w:name="_Toc505493150"/>
      <w:bookmarkStart w:id="402" w:name="_Toc6987774"/>
      <w:bookmarkStart w:id="403" w:name="_Toc137886501"/>
      <w:bookmarkStart w:id="404" w:name="_Toc200531271"/>
      <w:r w:rsidRPr="00157FD1">
        <w:t>Table 8.1</w:t>
      </w:r>
      <w:r w:rsidRPr="00157FD1">
        <w:noBreakHyphen/>
        <w:t>3</w:t>
      </w:r>
      <w:r w:rsidRPr="00157FD1">
        <w:tab/>
      </w:r>
      <w:bookmarkEnd w:id="394"/>
      <w:bookmarkEnd w:id="395"/>
      <w:bookmarkEnd w:id="396"/>
      <w:bookmarkEnd w:id="397"/>
      <w:bookmarkEnd w:id="398"/>
      <w:bookmarkEnd w:id="399"/>
      <w:bookmarkEnd w:id="400"/>
      <w:bookmarkEnd w:id="401"/>
      <w:bookmarkEnd w:id="402"/>
      <w:r w:rsidRPr="00157FD1">
        <w:t>SFQ Data Table</w:t>
      </w:r>
      <w:bookmarkEnd w:id="403"/>
      <w:bookmarkEnd w:id="404"/>
    </w:p>
    <w:p w14:paraId="7E291A75"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769"/>
        <w:gridCol w:w="5071"/>
      </w:tblGrid>
      <w:tr w:rsidR="00F65CE2" w:rsidRPr="00157FD1" w14:paraId="7E291A78" w14:textId="77777777">
        <w:tc>
          <w:tcPr>
            <w:tcW w:w="1769" w:type="dxa"/>
            <w:tcBorders>
              <w:bottom w:val="single" w:sz="8" w:space="0" w:color="auto"/>
            </w:tcBorders>
          </w:tcPr>
          <w:p w14:paraId="7E291A76"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071" w:type="dxa"/>
            <w:tcBorders>
              <w:bottom w:val="single" w:sz="8" w:space="0" w:color="auto"/>
            </w:tcBorders>
          </w:tcPr>
          <w:p w14:paraId="7E291A77"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A7B" w14:textId="77777777">
        <w:tc>
          <w:tcPr>
            <w:tcW w:w="1769" w:type="dxa"/>
          </w:tcPr>
          <w:p w14:paraId="7E291A79" w14:textId="77777777" w:rsidR="00F65CE2" w:rsidRPr="00157FD1" w:rsidRDefault="00F65CE2">
            <w:r w:rsidRPr="00157FD1">
              <w:t>MeasurementID</w:t>
            </w:r>
          </w:p>
        </w:tc>
        <w:tc>
          <w:tcPr>
            <w:tcW w:w="5071" w:type="dxa"/>
          </w:tcPr>
          <w:p w14:paraId="7E291A7A" w14:textId="77777777" w:rsidR="00F65CE2" w:rsidRPr="00157FD1" w:rsidRDefault="00F65CE2">
            <w:r w:rsidRPr="00157FD1">
              <w:t>SFQ</w:t>
            </w:r>
          </w:p>
        </w:tc>
      </w:tr>
      <w:tr w:rsidR="00F65CE2" w:rsidRPr="00157FD1" w14:paraId="7E291A7E" w14:textId="77777777">
        <w:tc>
          <w:tcPr>
            <w:tcW w:w="1769" w:type="dxa"/>
          </w:tcPr>
          <w:p w14:paraId="7E291A7C" w14:textId="77777777" w:rsidR="00F65CE2" w:rsidRPr="00157FD1" w:rsidRDefault="00F65CE2">
            <w:pPr>
              <w:pStyle w:val="TableTextBold"/>
              <w:tabs>
                <w:tab w:val="clear" w:pos="360"/>
                <w:tab w:val="clear" w:pos="720"/>
              </w:tabs>
              <w:spacing w:before="0"/>
              <w:rPr>
                <w:b w:val="0"/>
                <w:snapToGrid/>
                <w:szCs w:val="24"/>
              </w:rPr>
            </w:pPr>
            <w:r w:rsidRPr="00157FD1">
              <w:rPr>
                <w:b w:val="0"/>
              </w:rPr>
              <w:t>DFc</w:t>
            </w:r>
          </w:p>
        </w:tc>
        <w:tc>
          <w:tcPr>
            <w:tcW w:w="5071" w:type="dxa"/>
          </w:tcPr>
          <w:p w14:paraId="7E291A7D" w14:textId="77777777" w:rsidR="00F65CE2" w:rsidRPr="00157FD1" w:rsidRDefault="00F65CE2">
            <w:r w:rsidRPr="00157FD1">
              <w:t>Number of defective software fixes for the month</w:t>
            </w:r>
          </w:p>
        </w:tc>
      </w:tr>
      <w:tr w:rsidR="00F65CE2" w:rsidRPr="00157FD1" w14:paraId="7E291A81" w14:textId="77777777">
        <w:tc>
          <w:tcPr>
            <w:tcW w:w="1769" w:type="dxa"/>
          </w:tcPr>
          <w:p w14:paraId="7E291A7F" w14:textId="77777777" w:rsidR="00F65CE2" w:rsidRPr="00157FD1" w:rsidRDefault="00F65CE2">
            <w:r w:rsidRPr="00157FD1">
              <w:t>Fc</w:t>
            </w:r>
          </w:p>
        </w:tc>
        <w:tc>
          <w:tcPr>
            <w:tcW w:w="5071" w:type="dxa"/>
          </w:tcPr>
          <w:p w14:paraId="7E291A80" w14:textId="77777777" w:rsidR="00F65CE2" w:rsidRPr="00157FD1" w:rsidRDefault="00F65CE2">
            <w:r w:rsidRPr="00157FD1">
              <w:t>Total number of software fixes that became available for general release during the month</w:t>
            </w:r>
          </w:p>
        </w:tc>
      </w:tr>
    </w:tbl>
    <w:p w14:paraId="7E291A82" w14:textId="77777777" w:rsidR="00F65CE2" w:rsidRPr="00157FD1" w:rsidRDefault="00F65CE2" w:rsidP="00F65CE2">
      <w:pPr>
        <w:pStyle w:val="ParSpacer"/>
        <w:rPr>
          <w:kern w:val="28"/>
        </w:rPr>
      </w:pPr>
    </w:p>
    <w:p w14:paraId="7E291A83" w14:textId="1926A506" w:rsidR="00F65CE2" w:rsidRPr="00157FD1" w:rsidRDefault="00F65CE2" w:rsidP="00F65CE2">
      <w:pPr>
        <w:pStyle w:val="BodyTextTab1"/>
        <w:numPr>
          <w:ilvl w:val="0"/>
          <w:numId w:val="39"/>
        </w:numPr>
      </w:pPr>
      <w:r w:rsidRPr="00157FD1">
        <w:t xml:space="preserve">The organization shall have the capability to provide cumulative number of software fixes by release. These data are not reported to the </w:t>
      </w:r>
      <w:r>
        <w:t>TL 9000 Administrator</w:t>
      </w:r>
      <w:r w:rsidRPr="00157FD1">
        <w:t>.</w:t>
      </w:r>
    </w:p>
    <w:p w14:paraId="7E291A84" w14:textId="77777777" w:rsidR="00F65CE2" w:rsidRDefault="00F65CE2" w:rsidP="00F65CE2">
      <w:pPr>
        <w:pStyle w:val="BodyTextTab1"/>
        <w:numPr>
          <w:ilvl w:val="0"/>
          <w:numId w:val="39"/>
        </w:numPr>
      </w:pPr>
      <w:r w:rsidRPr="00157FD1">
        <w:t>The SFQ measurements shall be reported by summing defective/available software fixes of all in-service software releases.</w:t>
      </w:r>
    </w:p>
    <w:p w14:paraId="7E291A85" w14:textId="7A959644" w:rsidR="00F65CE2" w:rsidRPr="00157FD1" w:rsidRDefault="00F65CE2" w:rsidP="00F65CE2">
      <w:pPr>
        <w:pStyle w:val="BodyTextTab1"/>
        <w:numPr>
          <w:ilvl w:val="0"/>
          <w:numId w:val="39"/>
        </w:numPr>
      </w:pPr>
      <w:r w:rsidRPr="00A45142">
        <w:t xml:space="preserve">The SFQ measurement is unique because when fixes are declared generally available, it is up to the customer to choose whether or not to install the fix. Therefore, there is no customer specific reporting required due to </w:t>
      </w:r>
      <w:r w:rsidR="00AF6B66" w:rsidRPr="00A45142">
        <w:t>th</w:t>
      </w:r>
      <w:r w:rsidR="00AF6B66">
        <w:t>is</w:t>
      </w:r>
      <w:r w:rsidR="00AF6B66" w:rsidRPr="00A45142">
        <w:t xml:space="preserve"> </w:t>
      </w:r>
      <w:r w:rsidRPr="00A45142">
        <w:t>complexity of the SFQ measurement</w:t>
      </w:r>
      <w:r>
        <w:t>.</w:t>
      </w:r>
    </w:p>
    <w:p w14:paraId="7E291A86" w14:textId="77777777" w:rsidR="00F65CE2" w:rsidRPr="00157FD1" w:rsidRDefault="00F65CE2" w:rsidP="00F65CE2">
      <w:pPr>
        <w:pStyle w:val="ParSpacer"/>
        <w:rPr>
          <w:kern w:val="28"/>
        </w:rPr>
      </w:pPr>
    </w:p>
    <w:p w14:paraId="7E291A87" w14:textId="77777777" w:rsidR="00F65CE2" w:rsidRPr="00157FD1" w:rsidRDefault="00F65CE2">
      <w:pPr>
        <w:pStyle w:val="berschrift3"/>
      </w:pPr>
      <w:r w:rsidRPr="00157FD1">
        <w:t>8.1.5</w:t>
      </w:r>
      <w:r w:rsidRPr="00157FD1">
        <w:tab/>
        <w:t>Sources of Data</w:t>
      </w:r>
    </w:p>
    <w:p w14:paraId="7E291A88" w14:textId="77777777" w:rsidR="00F65CE2" w:rsidRPr="00157FD1" w:rsidRDefault="00F65CE2">
      <w:pPr>
        <w:pStyle w:val="BodyText"/>
      </w:pPr>
      <w:r w:rsidRPr="00157FD1">
        <w:t>Customers shall provide feedback to the organization on unsuccessful results of any customer installed software fixes. Organizations shall collect all data necessary to report these measurements to the TL 9000 Administrator.</w:t>
      </w:r>
    </w:p>
    <w:p w14:paraId="7E291A89" w14:textId="77777777" w:rsidR="00F65CE2" w:rsidRPr="00157FD1" w:rsidRDefault="00F65CE2" w:rsidP="00F65CE2">
      <w:pPr>
        <w:pStyle w:val="ParSpacer"/>
        <w:rPr>
          <w:kern w:val="28"/>
        </w:rPr>
      </w:pPr>
    </w:p>
    <w:p w14:paraId="7E291A8A" w14:textId="77777777" w:rsidR="00F65CE2" w:rsidRPr="00157FD1" w:rsidRDefault="00F65CE2">
      <w:pPr>
        <w:pStyle w:val="berschrift3"/>
      </w:pPr>
      <w:r w:rsidRPr="00157FD1">
        <w:t>8.1.6</w:t>
      </w:r>
      <w:r w:rsidRPr="00157FD1">
        <w:tab/>
        <w:t>Examples</w:t>
      </w:r>
    </w:p>
    <w:p w14:paraId="7E291A8B" w14:textId="57B2ACA8" w:rsidR="00F65CE2" w:rsidRPr="00157FD1" w:rsidRDefault="00F65CE2" w:rsidP="00F65CE2">
      <w:pPr>
        <w:pStyle w:val="BodyText"/>
        <w:rPr>
          <w:kern w:val="28"/>
        </w:rPr>
      </w:pPr>
      <w:r w:rsidRPr="00157FD1">
        <w:t>Examples for applying the SFQ measurement are located on the TL 9000 website (</w:t>
      </w:r>
      <w:r>
        <w:t>tl9000.org/links.html</w:t>
      </w:r>
      <w:r w:rsidRPr="00157FD1">
        <w:t>).</w:t>
      </w:r>
    </w:p>
    <w:p w14:paraId="7E291A8C" w14:textId="77777777" w:rsidR="00F65CE2" w:rsidRPr="00157FD1" w:rsidRDefault="00F65CE2">
      <w:pPr>
        <w:pStyle w:val="ParSpacer"/>
        <w:rPr>
          <w:kern w:val="28"/>
        </w:rPr>
      </w:pPr>
    </w:p>
    <w:p w14:paraId="7E291A8D" w14:textId="77777777" w:rsidR="00F65CE2" w:rsidRPr="00157FD1" w:rsidRDefault="00F65CE2" w:rsidP="00F65CE2">
      <w:pPr>
        <w:pStyle w:val="berschrift2"/>
        <w:rPr>
          <w:noProof w:val="0"/>
        </w:rPr>
      </w:pPr>
      <w:bookmarkStart w:id="405" w:name="_Toc451158374"/>
      <w:bookmarkStart w:id="406" w:name="_Toc504448538"/>
      <w:bookmarkStart w:id="407" w:name="_Toc505344094"/>
      <w:r w:rsidRPr="00157FD1">
        <w:rPr>
          <w:noProof w:val="0"/>
        </w:rPr>
        <w:br w:type="page"/>
      </w:r>
      <w:bookmarkStart w:id="408" w:name="_Toc137886247"/>
      <w:bookmarkStart w:id="409" w:name="_Toc200530997"/>
      <w:r w:rsidRPr="00157FD1">
        <w:rPr>
          <w:noProof w:val="0"/>
        </w:rPr>
        <w:lastRenderedPageBreak/>
        <w:t>8.2</w:t>
      </w:r>
      <w:r w:rsidRPr="00157FD1">
        <w:rPr>
          <w:noProof w:val="0"/>
        </w:rPr>
        <w:tab/>
      </w:r>
      <w:bookmarkEnd w:id="405"/>
      <w:bookmarkEnd w:id="406"/>
      <w:bookmarkEnd w:id="407"/>
      <w:r w:rsidRPr="00157FD1">
        <w:rPr>
          <w:noProof w:val="0"/>
        </w:rPr>
        <w:t xml:space="preserve">Software Problem Report Measurement </w:t>
      </w:r>
      <w:r w:rsidRPr="00403EAA">
        <w:rPr>
          <w:noProof w:val="0"/>
          <w:sz w:val="24"/>
          <w:szCs w:val="24"/>
        </w:rPr>
        <w:t>(SPR)</w:t>
      </w:r>
      <w:bookmarkEnd w:id="408"/>
      <w:bookmarkEnd w:id="409"/>
    </w:p>
    <w:p w14:paraId="7E291A8E" w14:textId="77777777" w:rsidR="00F65CE2" w:rsidRPr="00157FD1" w:rsidRDefault="00F65CE2" w:rsidP="00F65CE2">
      <w:pPr>
        <w:pStyle w:val="ParSpacer"/>
        <w:rPr>
          <w:kern w:val="28"/>
        </w:rPr>
      </w:pPr>
    </w:p>
    <w:p w14:paraId="7E291A8F" w14:textId="77777777" w:rsidR="00F65CE2" w:rsidRPr="00157FD1" w:rsidRDefault="00F65CE2">
      <w:pPr>
        <w:pStyle w:val="berschrift3"/>
      </w:pPr>
      <w:r w:rsidRPr="00157FD1">
        <w:t>8.2.1</w:t>
      </w:r>
      <w:r w:rsidRPr="00157FD1">
        <w:tab/>
        <w:t>General Description and Title</w:t>
      </w:r>
    </w:p>
    <w:p w14:paraId="7E291A90" w14:textId="77777777" w:rsidR="00F65CE2" w:rsidRPr="00157FD1" w:rsidRDefault="00F65CE2">
      <w:pPr>
        <w:pStyle w:val="BodyText"/>
      </w:pPr>
      <w:r w:rsidRPr="00157FD1">
        <w:t>The Software Problem Report (SPR) measurement tracks the software problems that are found and reported by customers. The problem reports included in SPR are a proper subset of those in NPR (see Section 5.1) but the problem reports shall be counted, tracked, and reported separately in order to focus effort on addressing the software component of these problem reports.</w:t>
      </w:r>
    </w:p>
    <w:p w14:paraId="7E291A91" w14:textId="77777777" w:rsidR="00F65CE2" w:rsidRPr="00157FD1" w:rsidRDefault="00F65CE2">
      <w:pPr>
        <w:pStyle w:val="ParSpacer"/>
        <w:rPr>
          <w:kern w:val="28"/>
        </w:rPr>
      </w:pPr>
    </w:p>
    <w:p w14:paraId="7E291A92" w14:textId="77777777" w:rsidR="00F65CE2" w:rsidRPr="00157FD1" w:rsidRDefault="00F65CE2">
      <w:pPr>
        <w:pStyle w:val="berschrift3"/>
      </w:pPr>
      <w:r w:rsidRPr="00157FD1">
        <w:t>8.2.2</w:t>
      </w:r>
      <w:r w:rsidRPr="00157FD1">
        <w:tab/>
        <w:t>Purpose</w:t>
      </w:r>
    </w:p>
    <w:p w14:paraId="7E291A93" w14:textId="77777777" w:rsidR="00F65CE2" w:rsidRPr="00157FD1" w:rsidRDefault="00F65CE2">
      <w:pPr>
        <w:pStyle w:val="BodyText"/>
      </w:pPr>
      <w:r w:rsidRPr="00157FD1">
        <w:t>The measurements in this section are provided to aid the customer and the organization in understanding the quality of software that is deployed in the field and the risk of introducing a software fault into their network.</w:t>
      </w:r>
    </w:p>
    <w:p w14:paraId="7E291A94" w14:textId="371BA02F" w:rsidR="00F65CE2" w:rsidRPr="00157FD1" w:rsidRDefault="00F65CE2">
      <w:pPr>
        <w:pStyle w:val="BodyText"/>
      </w:pPr>
      <w:r w:rsidRPr="00157FD1">
        <w:rPr>
          <w:kern w:val="28"/>
        </w:rPr>
        <w:t xml:space="preserve">This measurement is used to evaluate the number of </w:t>
      </w:r>
      <w:r w:rsidR="001B4F38">
        <w:rPr>
          <w:kern w:val="28"/>
        </w:rPr>
        <w:t>customer-originated</w:t>
      </w:r>
      <w:r w:rsidRPr="00157FD1">
        <w:t xml:space="preserve"> software </w:t>
      </w:r>
      <w:r w:rsidRPr="00157FD1">
        <w:rPr>
          <w:kern w:val="28"/>
        </w:rPr>
        <w:t xml:space="preserve">problem reports that are indicative of the software quality of the product delivered during the operating life cycle of that product. Software problem reports </w:t>
      </w:r>
      <w:r w:rsidRPr="00157FD1">
        <w:t>may have a negative impact on the organization (such as rework), on the customer (such as scheduling repeat site visits), and may reduce end-user loyalty. This measurement is intended to stimulate ongoing improvements resulting in a reduction of the number of software problem reports, associated costs, and potential revenue losses.</w:t>
      </w:r>
    </w:p>
    <w:p w14:paraId="7E291A95" w14:textId="77777777" w:rsidR="00F65CE2" w:rsidRPr="00157FD1" w:rsidRDefault="00F65CE2" w:rsidP="00F65CE2">
      <w:pPr>
        <w:pStyle w:val="ParSpacer"/>
        <w:rPr>
          <w:kern w:val="28"/>
        </w:rPr>
      </w:pPr>
    </w:p>
    <w:p w14:paraId="7E291A96" w14:textId="77777777" w:rsidR="00F65CE2" w:rsidRPr="00157FD1" w:rsidRDefault="00F65CE2" w:rsidP="00F65CE2">
      <w:pPr>
        <w:pStyle w:val="berschrift3"/>
        <w:rPr>
          <w:rStyle w:val="StyleHeading3Kernat14ptChar"/>
        </w:rPr>
      </w:pPr>
      <w:r w:rsidRPr="00157FD1">
        <w:rPr>
          <w:rStyle w:val="StyleHeading3Kernat14ptChar"/>
        </w:rPr>
        <w:t>8.2.3</w:t>
      </w:r>
      <w:r w:rsidRPr="00157FD1">
        <w:rPr>
          <w:rStyle w:val="StyleHeading3Kernat14ptChar"/>
        </w:rPr>
        <w:tab/>
      </w:r>
      <w:r w:rsidRPr="00157FD1">
        <w:t>Applicable</w:t>
      </w:r>
      <w:r w:rsidRPr="00157FD1">
        <w:rPr>
          <w:rStyle w:val="StyleHeading3Kernat14ptChar"/>
        </w:rPr>
        <w:t xml:space="preserve"> </w:t>
      </w:r>
      <w:r w:rsidRPr="00157FD1">
        <w:t>Product</w:t>
      </w:r>
      <w:r w:rsidRPr="00157FD1">
        <w:rPr>
          <w:rStyle w:val="StyleHeading3Kernat14ptChar"/>
        </w:rPr>
        <w:t xml:space="preserve"> </w:t>
      </w:r>
      <w:r w:rsidRPr="00157FD1">
        <w:t>Categories</w:t>
      </w:r>
    </w:p>
    <w:p w14:paraId="7E291A97" w14:textId="6B07853C" w:rsidR="00F65CE2" w:rsidRPr="00157FD1" w:rsidRDefault="00F65CE2">
      <w:pPr>
        <w:pStyle w:val="BodyText"/>
      </w:pPr>
      <w:r w:rsidRPr="00157FD1">
        <w:t xml:space="preserve">This measurement applies to product categories </w:t>
      </w:r>
      <w:r w:rsidR="008D1769">
        <w:t>as shown in the</w:t>
      </w:r>
      <w:r w:rsidRPr="00157FD1">
        <w:t xml:space="preserve"> </w:t>
      </w:r>
      <w:r w:rsidRPr="00157FD1">
        <w:rPr>
          <w:kern w:val="28"/>
        </w:rPr>
        <w:t>Measurement Applicability Table (</w:t>
      </w:r>
      <w:r>
        <w:rPr>
          <w:kern w:val="28"/>
        </w:rPr>
        <w:t>Normalization Units</w:t>
      </w:r>
      <w:r w:rsidRPr="00157FD1">
        <w:rPr>
          <w:kern w:val="28"/>
        </w:rPr>
        <w:t xml:space="preserve">), Appendix A, </w:t>
      </w:r>
      <w:r>
        <w:rPr>
          <w:kern w:val="28"/>
        </w:rPr>
        <w:t>Table A</w:t>
      </w:r>
      <w:r>
        <w:rPr>
          <w:kern w:val="28"/>
        </w:rPr>
        <w:noBreakHyphen/>
        <w:t>2</w:t>
      </w:r>
      <w:r w:rsidRPr="00157FD1">
        <w:t>.</w:t>
      </w:r>
    </w:p>
    <w:p w14:paraId="7E291A98" w14:textId="77777777" w:rsidR="00F65CE2" w:rsidRPr="00157FD1" w:rsidRDefault="00F65CE2" w:rsidP="00F65CE2">
      <w:pPr>
        <w:pStyle w:val="ParSpacer"/>
        <w:rPr>
          <w:kern w:val="28"/>
        </w:rPr>
      </w:pPr>
    </w:p>
    <w:p w14:paraId="7E291A99" w14:textId="77777777" w:rsidR="00F65CE2" w:rsidRPr="00157FD1" w:rsidRDefault="00F65CE2">
      <w:pPr>
        <w:pStyle w:val="berschrift3"/>
      </w:pPr>
      <w:r w:rsidRPr="00157FD1">
        <w:t>8.2.4</w:t>
      </w:r>
      <w:r w:rsidRPr="00157FD1">
        <w:tab/>
        <w:t>Detailed Description</w:t>
      </w:r>
    </w:p>
    <w:p w14:paraId="7E291A9A" w14:textId="77777777" w:rsidR="00F65CE2" w:rsidRPr="00157FD1" w:rsidRDefault="00F65CE2">
      <w:pPr>
        <w:pStyle w:val="BodyTextTab0"/>
        <w:rPr>
          <w:kern w:val="28"/>
        </w:rPr>
      </w:pPr>
      <w:r w:rsidRPr="00157FD1">
        <w:rPr>
          <w:kern w:val="28"/>
        </w:rPr>
        <w:t>a)</w:t>
      </w:r>
      <w:r w:rsidRPr="00157FD1">
        <w:rPr>
          <w:kern w:val="28"/>
        </w:rPr>
        <w:tab/>
        <w:t>Terminology</w:t>
      </w:r>
    </w:p>
    <w:p w14:paraId="7E291A9B" w14:textId="77777777" w:rsidR="00F65CE2" w:rsidRPr="00157FD1" w:rsidRDefault="00F65CE2">
      <w:pPr>
        <w:pStyle w:val="BodyTextInd1"/>
      </w:pPr>
      <w:r w:rsidRPr="00157FD1">
        <w:t>The Glossary includes definitions for</w:t>
      </w:r>
    </w:p>
    <w:p w14:paraId="7E291A9C" w14:textId="1A8F41F7" w:rsidR="00F65CE2" w:rsidRPr="00157FD1" w:rsidRDefault="00F65CE2" w:rsidP="00F65CE2">
      <w:pPr>
        <w:pStyle w:val="BodyTextTab1"/>
      </w:pPr>
      <w:r w:rsidRPr="00157FD1">
        <w:t>–</w:t>
      </w:r>
      <w:r w:rsidRPr="00157FD1">
        <w:tab/>
      </w:r>
      <w:r>
        <w:t>Afactor (</w:t>
      </w:r>
      <w:r w:rsidRPr="00157FD1">
        <w:t>Annualization Factor)</w:t>
      </w:r>
    </w:p>
    <w:p w14:paraId="7E291A9D" w14:textId="77777777" w:rsidR="00F65CE2" w:rsidRPr="00157FD1" w:rsidRDefault="00F65CE2" w:rsidP="00F65CE2">
      <w:pPr>
        <w:pStyle w:val="BodyTextTab1"/>
      </w:pPr>
      <w:r w:rsidRPr="00157FD1">
        <w:t>–</w:t>
      </w:r>
      <w:r w:rsidRPr="00157FD1">
        <w:tab/>
        <w:t>Normalization Factor</w:t>
      </w:r>
    </w:p>
    <w:p w14:paraId="7E291A9E" w14:textId="77777777" w:rsidR="00F65CE2" w:rsidRPr="00157FD1" w:rsidRDefault="00F65CE2" w:rsidP="00F65CE2">
      <w:pPr>
        <w:pStyle w:val="BodyTextTab1"/>
      </w:pPr>
      <w:r w:rsidRPr="00157FD1">
        <w:t>–</w:t>
      </w:r>
      <w:r w:rsidRPr="00157FD1">
        <w:tab/>
        <w:t>Problem Report</w:t>
      </w:r>
    </w:p>
    <w:p w14:paraId="7E291A9F" w14:textId="77777777" w:rsidR="00F65CE2" w:rsidRPr="00157FD1" w:rsidRDefault="00F65CE2" w:rsidP="00F65CE2">
      <w:pPr>
        <w:pStyle w:val="BodyTextTab1"/>
      </w:pPr>
      <w:r w:rsidRPr="00157FD1">
        <w:t>–</w:t>
      </w:r>
      <w:r w:rsidRPr="00157FD1">
        <w:tab/>
        <w:t>Problem Report – Critical</w:t>
      </w:r>
    </w:p>
    <w:p w14:paraId="7E291AA0" w14:textId="77777777" w:rsidR="00F65CE2" w:rsidRPr="00157FD1" w:rsidRDefault="00F65CE2" w:rsidP="00F65CE2">
      <w:pPr>
        <w:pStyle w:val="BodyTextTab1"/>
      </w:pPr>
      <w:r w:rsidRPr="00157FD1">
        <w:t>–</w:t>
      </w:r>
      <w:r w:rsidRPr="00157FD1">
        <w:tab/>
        <w:t>Problem Report – Major</w:t>
      </w:r>
    </w:p>
    <w:p w14:paraId="7E291AA1" w14:textId="77777777" w:rsidR="00F65CE2" w:rsidRPr="00157FD1" w:rsidRDefault="00F65CE2" w:rsidP="00F65CE2">
      <w:pPr>
        <w:pStyle w:val="BodyTextTab1"/>
      </w:pPr>
      <w:r w:rsidRPr="00157FD1">
        <w:t>–</w:t>
      </w:r>
      <w:r w:rsidRPr="00157FD1">
        <w:tab/>
        <w:t>Problem Report – Minor</w:t>
      </w:r>
    </w:p>
    <w:p w14:paraId="7E291AA2" w14:textId="77777777" w:rsidR="00F65CE2" w:rsidRPr="00157FD1" w:rsidRDefault="00F65CE2" w:rsidP="00F65CE2">
      <w:pPr>
        <w:pStyle w:val="BodyTextTab1"/>
      </w:pPr>
      <w:r w:rsidRPr="00157FD1">
        <w:t>–</w:t>
      </w:r>
      <w:r w:rsidRPr="00157FD1">
        <w:tab/>
        <w:t>Software Problem Report</w:t>
      </w:r>
    </w:p>
    <w:p w14:paraId="7E291AA3" w14:textId="77777777" w:rsidR="00F65CE2" w:rsidRPr="00157FD1" w:rsidRDefault="00F65CE2">
      <w:pPr>
        <w:pStyle w:val="BodyTextTab0"/>
        <w:rPr>
          <w:kern w:val="28"/>
        </w:rPr>
      </w:pPr>
      <w:r w:rsidRPr="00157FD1">
        <w:rPr>
          <w:kern w:val="28"/>
        </w:rPr>
        <w:t>b)</w:t>
      </w:r>
      <w:r w:rsidRPr="00157FD1">
        <w:rPr>
          <w:kern w:val="28"/>
        </w:rPr>
        <w:tab/>
        <w:t>Counting Rules</w:t>
      </w:r>
    </w:p>
    <w:p w14:paraId="7E291AA4" w14:textId="77777777" w:rsidR="00F65CE2" w:rsidRPr="00157FD1" w:rsidRDefault="00F65CE2" w:rsidP="00F65CE2">
      <w:pPr>
        <w:pStyle w:val="BodyTextInd1"/>
      </w:pPr>
      <w:r w:rsidRPr="00157FD1">
        <w:t>The counting rules in 5.1.4 b) apply in counting problem reports for the SPR measurement for all product categories, with the following clarification:</w:t>
      </w:r>
    </w:p>
    <w:p w14:paraId="7E291AA5" w14:textId="04E25B41" w:rsidR="00F65CE2" w:rsidRDefault="00F65CE2" w:rsidP="00F65CE2">
      <w:pPr>
        <w:pStyle w:val="BodyTextTab1"/>
      </w:pPr>
      <w:r w:rsidRPr="00157FD1">
        <w:t>1)</w:t>
      </w:r>
      <w:r w:rsidRPr="00157FD1">
        <w:tab/>
        <w:t xml:space="preserve">Only </w:t>
      </w:r>
      <w:r w:rsidR="00AF6B66" w:rsidRPr="00157FD1">
        <w:t>customer</w:t>
      </w:r>
      <w:r w:rsidR="00AF6B66">
        <w:t xml:space="preserve">-originated </w:t>
      </w:r>
      <w:r w:rsidRPr="00157FD1">
        <w:t>software problem reports shall be counted.</w:t>
      </w:r>
    </w:p>
    <w:p w14:paraId="7E291AA7" w14:textId="77777777" w:rsidR="00F65CE2" w:rsidRPr="00157FD1" w:rsidRDefault="00F65CE2">
      <w:pPr>
        <w:pStyle w:val="BodyTextTab0"/>
      </w:pPr>
      <w:r w:rsidRPr="00157FD1">
        <w:t>c)</w:t>
      </w:r>
      <w:r w:rsidRPr="00157FD1">
        <w:tab/>
        <w:t>Counting Rule Exclusions</w:t>
      </w:r>
    </w:p>
    <w:p w14:paraId="7E291AA8" w14:textId="77777777" w:rsidR="00F65CE2" w:rsidRPr="00157FD1" w:rsidRDefault="00F65CE2" w:rsidP="00F65CE2">
      <w:pPr>
        <w:pStyle w:val="BodyTextInd1"/>
      </w:pPr>
      <w:r w:rsidRPr="00157FD1">
        <w:t>The counting rule exclusions in 5.1.4 c) apply in counting problem reports for the SPR measurement for all product categories, with the following clarification</w:t>
      </w:r>
      <w:r>
        <w:t>s</w:t>
      </w:r>
      <w:r w:rsidRPr="00157FD1">
        <w:t>:</w:t>
      </w:r>
    </w:p>
    <w:p w14:paraId="7E291AA9" w14:textId="77777777" w:rsidR="00F65CE2" w:rsidRPr="00157FD1" w:rsidRDefault="00F65CE2" w:rsidP="00F65CE2">
      <w:pPr>
        <w:pStyle w:val="BodyTextTab1"/>
      </w:pPr>
      <w:r w:rsidRPr="00157FD1">
        <w:t>1)</w:t>
      </w:r>
      <w:r w:rsidRPr="00157FD1">
        <w:tab/>
        <w:t>A problem report</w:t>
      </w:r>
      <w:r>
        <w:t xml:space="preserve"> that</w:t>
      </w:r>
      <w:r w:rsidRPr="00157FD1">
        <w:t xml:space="preserve"> is determined to be a hardware problem</w:t>
      </w:r>
      <w:r>
        <w:t xml:space="preserve"> shall not be counted when</w:t>
      </w:r>
      <w:r w:rsidRPr="00157FD1">
        <w:t xml:space="preserve"> the design solution or workaround is implemented in software.</w:t>
      </w:r>
    </w:p>
    <w:p w14:paraId="7E291AAA" w14:textId="77777777" w:rsidR="00F65CE2" w:rsidRPr="00157FD1" w:rsidRDefault="00F65CE2" w:rsidP="00F65CE2">
      <w:pPr>
        <w:pStyle w:val="BodyTextTab1"/>
      </w:pPr>
      <w:r w:rsidRPr="00157FD1">
        <w:t>2)</w:t>
      </w:r>
      <w:r w:rsidRPr="00157FD1">
        <w:tab/>
      </w:r>
      <w:r w:rsidRPr="00157FD1">
        <w:rPr>
          <w:rStyle w:val="Fett"/>
          <w:rFonts w:cs="Arial"/>
          <w:b w:val="0"/>
          <w:szCs w:val="20"/>
        </w:rPr>
        <w:t>Problem reports due to faults in subscriber data are excluded</w:t>
      </w:r>
      <w:r w:rsidRPr="00157FD1">
        <w:t>.</w:t>
      </w:r>
    </w:p>
    <w:p w14:paraId="7E291AAC" w14:textId="77777777" w:rsidR="00F65CE2" w:rsidRPr="00157FD1" w:rsidRDefault="00F65CE2">
      <w:pPr>
        <w:pStyle w:val="BodyTextTab0"/>
      </w:pPr>
      <w:r w:rsidRPr="00157FD1">
        <w:lastRenderedPageBreak/>
        <w:t>d)</w:t>
      </w:r>
      <w:r w:rsidRPr="00157FD1">
        <w:tab/>
        <w:t xml:space="preserve">Calculations and Formulas </w:t>
      </w:r>
    </w:p>
    <w:p w14:paraId="7E291AAD" w14:textId="77777777" w:rsidR="00F65CE2" w:rsidRPr="00157FD1" w:rsidRDefault="00F65CE2" w:rsidP="00F65CE2">
      <w:pPr>
        <w:pStyle w:val="BodyTextInd1"/>
      </w:pPr>
      <w:r w:rsidRPr="00157FD1">
        <w:t>The applicable SPR measurements are calculated monthly as shown in Table 8.2</w:t>
      </w:r>
      <w:r w:rsidRPr="00157FD1">
        <w:noBreakHyphen/>
        <w:t>2.</w:t>
      </w:r>
    </w:p>
    <w:p w14:paraId="7E291AAE" w14:textId="77777777" w:rsidR="00F65CE2" w:rsidRDefault="00F65CE2" w:rsidP="00F65CE2">
      <w:pPr>
        <w:pStyle w:val="ParSpacer"/>
      </w:pPr>
    </w:p>
    <w:p w14:paraId="7E291AAF" w14:textId="77777777" w:rsidR="00F65CE2" w:rsidRPr="00157FD1" w:rsidRDefault="00F65CE2">
      <w:pPr>
        <w:pStyle w:val="berschrift4"/>
      </w:pPr>
      <w:bookmarkStart w:id="410" w:name="_Toc137886502"/>
      <w:bookmarkStart w:id="411" w:name="_Toc200531272"/>
      <w:r w:rsidRPr="00157FD1">
        <w:t>Table 8.2</w:t>
      </w:r>
      <w:r w:rsidRPr="00157FD1">
        <w:noBreakHyphen/>
        <w:t>1</w:t>
      </w:r>
      <w:r w:rsidRPr="00157FD1">
        <w:tab/>
        <w:t>SPR Notation</w:t>
      </w:r>
      <w:bookmarkEnd w:id="410"/>
      <w:bookmarkEnd w:id="411"/>
    </w:p>
    <w:p w14:paraId="7E291AB0"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042"/>
        <w:gridCol w:w="5798"/>
      </w:tblGrid>
      <w:tr w:rsidR="00F65CE2" w:rsidRPr="00157FD1" w14:paraId="7E291AB3" w14:textId="77777777">
        <w:tc>
          <w:tcPr>
            <w:tcW w:w="1042" w:type="dxa"/>
            <w:tcBorders>
              <w:bottom w:val="single" w:sz="8" w:space="0" w:color="auto"/>
            </w:tcBorders>
          </w:tcPr>
          <w:p w14:paraId="7E291AB1"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798" w:type="dxa"/>
            <w:tcBorders>
              <w:bottom w:val="single" w:sz="8" w:space="0" w:color="auto"/>
            </w:tcBorders>
          </w:tcPr>
          <w:p w14:paraId="7E291AB2"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AB6" w14:textId="77777777">
        <w:tc>
          <w:tcPr>
            <w:tcW w:w="1042" w:type="dxa"/>
            <w:tcBorders>
              <w:top w:val="single" w:sz="8" w:space="0" w:color="auto"/>
            </w:tcBorders>
          </w:tcPr>
          <w:p w14:paraId="7E291AB4" w14:textId="77777777" w:rsidR="00F65CE2" w:rsidRPr="00157FD1" w:rsidRDefault="00F65CE2" w:rsidP="00F65CE2">
            <w:pPr>
              <w:pStyle w:val="TableText"/>
            </w:pPr>
            <w:r w:rsidRPr="00157FD1">
              <w:t>Afactor</w:t>
            </w:r>
          </w:p>
        </w:tc>
        <w:tc>
          <w:tcPr>
            <w:tcW w:w="5798" w:type="dxa"/>
            <w:tcBorders>
              <w:top w:val="single" w:sz="8" w:space="0" w:color="auto"/>
            </w:tcBorders>
          </w:tcPr>
          <w:p w14:paraId="7E291AB5" w14:textId="77777777" w:rsidR="00F65CE2" w:rsidRPr="00157FD1" w:rsidRDefault="00F65CE2" w:rsidP="00F65CE2">
            <w:pPr>
              <w:pStyle w:val="TableText"/>
              <w:rPr>
                <w:kern w:val="28"/>
              </w:rPr>
            </w:pPr>
            <w:r w:rsidRPr="00157FD1">
              <w:rPr>
                <w:kern w:val="28"/>
              </w:rPr>
              <w:t>Number of calculation periods in a year</w:t>
            </w:r>
          </w:p>
        </w:tc>
      </w:tr>
      <w:tr w:rsidR="00F65CE2" w:rsidRPr="00157FD1" w14:paraId="7E291AB9" w14:textId="77777777">
        <w:tc>
          <w:tcPr>
            <w:tcW w:w="1042" w:type="dxa"/>
          </w:tcPr>
          <w:p w14:paraId="7E291AB7" w14:textId="77777777" w:rsidR="00F65CE2" w:rsidRPr="00157FD1" w:rsidRDefault="00F65CE2" w:rsidP="00F65CE2">
            <w:pPr>
              <w:pStyle w:val="TableText"/>
            </w:pPr>
            <w:r w:rsidRPr="00157FD1">
              <w:t>SPR</w:t>
            </w:r>
            <w:r>
              <w:t>s</w:t>
            </w:r>
          </w:p>
        </w:tc>
        <w:tc>
          <w:tcPr>
            <w:tcW w:w="5798" w:type="dxa"/>
          </w:tcPr>
          <w:p w14:paraId="7E291AB8" w14:textId="77777777" w:rsidR="00F65CE2" w:rsidRPr="00157FD1" w:rsidRDefault="00F65CE2" w:rsidP="00F65CE2">
            <w:pPr>
              <w:pStyle w:val="TableText"/>
              <w:rPr>
                <w:kern w:val="28"/>
              </w:rPr>
            </w:pPr>
            <w:r w:rsidRPr="00157FD1">
              <w:rPr>
                <w:kern w:val="28"/>
              </w:rPr>
              <w:t xml:space="preserve">Normalization </w:t>
            </w:r>
            <w:r>
              <w:rPr>
                <w:kern w:val="28"/>
              </w:rPr>
              <w:t>f</w:t>
            </w:r>
            <w:r w:rsidRPr="00157FD1">
              <w:rPr>
                <w:kern w:val="28"/>
              </w:rPr>
              <w:t xml:space="preserve">actor; the total NU count </w:t>
            </w:r>
            <w:r>
              <w:rPr>
                <w:kern w:val="28"/>
              </w:rPr>
              <w:t xml:space="preserve">at the end of the  </w:t>
            </w:r>
            <w:r w:rsidRPr="00157FD1">
              <w:rPr>
                <w:kern w:val="28"/>
              </w:rPr>
              <w:t xml:space="preserve">from </w:t>
            </w:r>
            <w:r w:rsidRPr="00157FD1">
              <w:t>Measurement Applicability Table (</w:t>
            </w:r>
            <w:r>
              <w:t>Normalization Units</w:t>
            </w:r>
            <w:r w:rsidRPr="00157FD1">
              <w:t xml:space="preserve">), Appendix A, </w:t>
            </w:r>
            <w:r>
              <w:t>Table A</w:t>
            </w:r>
            <w:r>
              <w:noBreakHyphen/>
              <w:t>2</w:t>
            </w:r>
          </w:p>
        </w:tc>
      </w:tr>
      <w:tr w:rsidR="00F65CE2" w:rsidRPr="00157FD1" w14:paraId="7E291ABC" w14:textId="77777777">
        <w:tc>
          <w:tcPr>
            <w:tcW w:w="1042" w:type="dxa"/>
          </w:tcPr>
          <w:p w14:paraId="7E291ABA" w14:textId="77777777" w:rsidR="00F65CE2" w:rsidRPr="00157FD1" w:rsidRDefault="00F65CE2" w:rsidP="00F65CE2">
            <w:pPr>
              <w:pStyle w:val="TableText"/>
            </w:pPr>
            <w:r w:rsidRPr="00157FD1">
              <w:t>Sp1</w:t>
            </w:r>
          </w:p>
        </w:tc>
        <w:tc>
          <w:tcPr>
            <w:tcW w:w="5798" w:type="dxa"/>
          </w:tcPr>
          <w:p w14:paraId="7E291ABB" w14:textId="7AD37AC4" w:rsidR="00F65CE2" w:rsidRPr="00157FD1" w:rsidRDefault="00F65CE2" w:rsidP="00F65CE2">
            <w:pPr>
              <w:pStyle w:val="TableText"/>
              <w:rPr>
                <w:kern w:val="28"/>
              </w:rPr>
            </w:pPr>
            <w:r w:rsidRPr="00157FD1">
              <w:rPr>
                <w:kern w:val="28"/>
              </w:rPr>
              <w:t xml:space="preserve">Number of </w:t>
            </w:r>
            <w:r>
              <w:rPr>
                <w:kern w:val="28"/>
              </w:rPr>
              <w:t>c</w:t>
            </w:r>
            <w:r w:rsidRPr="00157FD1">
              <w:rPr>
                <w:kern w:val="28"/>
              </w:rPr>
              <w:t xml:space="preserve">ritical </w:t>
            </w:r>
            <w:r>
              <w:rPr>
                <w:kern w:val="28"/>
              </w:rPr>
              <w:t>s</w:t>
            </w:r>
            <w:r w:rsidRPr="00157FD1">
              <w:rPr>
                <w:kern w:val="28"/>
              </w:rPr>
              <w:t xml:space="preserve">oftware </w:t>
            </w:r>
            <w:r>
              <w:rPr>
                <w:kern w:val="28"/>
              </w:rPr>
              <w:t>p</w:t>
            </w:r>
            <w:r w:rsidRPr="00157FD1">
              <w:rPr>
                <w:kern w:val="28"/>
              </w:rPr>
              <w:t xml:space="preserve">roblem </w:t>
            </w:r>
            <w:r>
              <w:rPr>
                <w:kern w:val="28"/>
              </w:rPr>
              <w:t>r</w:t>
            </w:r>
            <w:r w:rsidRPr="00157FD1">
              <w:rPr>
                <w:kern w:val="28"/>
              </w:rPr>
              <w:t xml:space="preserve">eports in the </w:t>
            </w:r>
            <w:r w:rsidR="008B1759">
              <w:rPr>
                <w:kern w:val="28"/>
              </w:rPr>
              <w:t>month</w:t>
            </w:r>
          </w:p>
        </w:tc>
      </w:tr>
      <w:tr w:rsidR="00F65CE2" w:rsidRPr="00157FD1" w14:paraId="7E291ABF" w14:textId="77777777">
        <w:tc>
          <w:tcPr>
            <w:tcW w:w="1042" w:type="dxa"/>
          </w:tcPr>
          <w:p w14:paraId="7E291ABD" w14:textId="77777777" w:rsidR="00F65CE2" w:rsidRPr="00157FD1" w:rsidRDefault="00F65CE2" w:rsidP="00F65CE2">
            <w:pPr>
              <w:pStyle w:val="TableText"/>
            </w:pPr>
            <w:r w:rsidRPr="00157FD1">
              <w:t>Sp2</w:t>
            </w:r>
          </w:p>
        </w:tc>
        <w:tc>
          <w:tcPr>
            <w:tcW w:w="5798" w:type="dxa"/>
          </w:tcPr>
          <w:p w14:paraId="7E291ABE" w14:textId="1E19AD36" w:rsidR="00F65CE2" w:rsidRPr="00157FD1" w:rsidRDefault="00F65CE2" w:rsidP="00F65CE2">
            <w:pPr>
              <w:pStyle w:val="TableText"/>
              <w:rPr>
                <w:kern w:val="28"/>
              </w:rPr>
            </w:pPr>
            <w:r w:rsidRPr="00157FD1">
              <w:rPr>
                <w:kern w:val="28"/>
              </w:rPr>
              <w:t xml:space="preserve">Number of </w:t>
            </w:r>
            <w:r>
              <w:rPr>
                <w:kern w:val="28"/>
              </w:rPr>
              <w:t>m</w:t>
            </w:r>
            <w:r w:rsidRPr="00157FD1">
              <w:rPr>
                <w:kern w:val="28"/>
              </w:rPr>
              <w:t xml:space="preserve">ajor </w:t>
            </w:r>
            <w:r>
              <w:rPr>
                <w:kern w:val="28"/>
              </w:rPr>
              <w:t>s</w:t>
            </w:r>
            <w:r w:rsidRPr="00157FD1">
              <w:rPr>
                <w:kern w:val="28"/>
              </w:rPr>
              <w:t xml:space="preserve">oftware </w:t>
            </w:r>
            <w:r>
              <w:rPr>
                <w:kern w:val="28"/>
              </w:rPr>
              <w:t>p</w:t>
            </w:r>
            <w:r w:rsidRPr="00157FD1">
              <w:rPr>
                <w:kern w:val="28"/>
              </w:rPr>
              <w:t xml:space="preserve">roblem </w:t>
            </w:r>
            <w:r>
              <w:rPr>
                <w:kern w:val="28"/>
              </w:rPr>
              <w:t>r</w:t>
            </w:r>
            <w:r w:rsidRPr="00157FD1">
              <w:rPr>
                <w:kern w:val="28"/>
              </w:rPr>
              <w:t xml:space="preserve">eports in the </w:t>
            </w:r>
            <w:r w:rsidR="008B1759">
              <w:rPr>
                <w:kern w:val="28"/>
              </w:rPr>
              <w:t>month</w:t>
            </w:r>
          </w:p>
        </w:tc>
      </w:tr>
      <w:tr w:rsidR="00F65CE2" w:rsidRPr="00157FD1" w14:paraId="7E291AC2" w14:textId="77777777">
        <w:tc>
          <w:tcPr>
            <w:tcW w:w="1042" w:type="dxa"/>
          </w:tcPr>
          <w:p w14:paraId="7E291AC0" w14:textId="77777777" w:rsidR="00F65CE2" w:rsidRPr="00157FD1" w:rsidRDefault="00F65CE2" w:rsidP="00F65CE2">
            <w:pPr>
              <w:pStyle w:val="TableText"/>
            </w:pPr>
            <w:r w:rsidRPr="00157FD1">
              <w:t>Sp3</w:t>
            </w:r>
          </w:p>
        </w:tc>
        <w:tc>
          <w:tcPr>
            <w:tcW w:w="5798" w:type="dxa"/>
          </w:tcPr>
          <w:p w14:paraId="7E291AC1" w14:textId="5A16BBC5" w:rsidR="00F65CE2" w:rsidRPr="00157FD1" w:rsidRDefault="00F65CE2" w:rsidP="00F65CE2">
            <w:pPr>
              <w:pStyle w:val="TableText"/>
              <w:rPr>
                <w:kern w:val="28"/>
              </w:rPr>
            </w:pPr>
            <w:r w:rsidRPr="00157FD1">
              <w:rPr>
                <w:kern w:val="28"/>
              </w:rPr>
              <w:t xml:space="preserve">Number of </w:t>
            </w:r>
            <w:r>
              <w:rPr>
                <w:kern w:val="28"/>
              </w:rPr>
              <w:t>m</w:t>
            </w:r>
            <w:r w:rsidRPr="00157FD1">
              <w:rPr>
                <w:kern w:val="28"/>
              </w:rPr>
              <w:t xml:space="preserve">inor </w:t>
            </w:r>
            <w:r>
              <w:rPr>
                <w:kern w:val="28"/>
              </w:rPr>
              <w:t>s</w:t>
            </w:r>
            <w:r w:rsidRPr="00157FD1">
              <w:rPr>
                <w:kern w:val="28"/>
              </w:rPr>
              <w:t xml:space="preserve">oftware </w:t>
            </w:r>
            <w:r>
              <w:rPr>
                <w:kern w:val="28"/>
              </w:rPr>
              <w:t>p</w:t>
            </w:r>
            <w:r w:rsidRPr="00157FD1">
              <w:rPr>
                <w:kern w:val="28"/>
              </w:rPr>
              <w:t xml:space="preserve">roblem </w:t>
            </w:r>
            <w:r>
              <w:rPr>
                <w:kern w:val="28"/>
              </w:rPr>
              <w:t>r</w:t>
            </w:r>
            <w:r w:rsidRPr="00157FD1">
              <w:rPr>
                <w:kern w:val="28"/>
              </w:rPr>
              <w:t xml:space="preserve">eports in the </w:t>
            </w:r>
            <w:r w:rsidR="008B1759">
              <w:rPr>
                <w:kern w:val="28"/>
              </w:rPr>
              <w:t>month</w:t>
            </w:r>
          </w:p>
        </w:tc>
      </w:tr>
    </w:tbl>
    <w:p w14:paraId="7E291AC3" w14:textId="77777777" w:rsidR="00F65CE2" w:rsidRPr="00157FD1" w:rsidRDefault="00F65CE2" w:rsidP="00F65CE2">
      <w:pPr>
        <w:pStyle w:val="ParSpacer"/>
        <w:rPr>
          <w:kern w:val="28"/>
        </w:rPr>
      </w:pPr>
    </w:p>
    <w:p w14:paraId="7E291AC4" w14:textId="77777777" w:rsidR="00F65CE2" w:rsidRPr="00157FD1" w:rsidRDefault="00F65CE2">
      <w:pPr>
        <w:pStyle w:val="berschrift4"/>
      </w:pPr>
      <w:bookmarkStart w:id="412" w:name="_Toc463108039"/>
      <w:bookmarkStart w:id="413" w:name="_Toc503257522"/>
      <w:bookmarkStart w:id="414" w:name="_Toc504275445"/>
      <w:bookmarkStart w:id="415" w:name="_Toc505002565"/>
      <w:bookmarkStart w:id="416" w:name="_Toc505339242"/>
      <w:bookmarkStart w:id="417" w:name="_Toc505344192"/>
      <w:bookmarkStart w:id="418" w:name="_Toc505402623"/>
      <w:bookmarkStart w:id="419" w:name="_Toc505493154"/>
      <w:bookmarkStart w:id="420" w:name="_Toc6987777"/>
      <w:bookmarkStart w:id="421" w:name="_Toc137886503"/>
      <w:bookmarkStart w:id="422" w:name="_Toc200531273"/>
      <w:r w:rsidRPr="00157FD1">
        <w:t>Table 8.2</w:t>
      </w:r>
      <w:r w:rsidRPr="00157FD1">
        <w:noBreakHyphen/>
        <w:t>2</w:t>
      </w:r>
      <w:r w:rsidRPr="00157FD1">
        <w:tab/>
      </w:r>
      <w:bookmarkEnd w:id="412"/>
      <w:bookmarkEnd w:id="413"/>
      <w:bookmarkEnd w:id="414"/>
      <w:bookmarkEnd w:id="415"/>
      <w:bookmarkEnd w:id="416"/>
      <w:bookmarkEnd w:id="417"/>
      <w:bookmarkEnd w:id="418"/>
      <w:bookmarkEnd w:id="419"/>
      <w:bookmarkEnd w:id="420"/>
      <w:r w:rsidRPr="00157FD1">
        <w:t>SPR Measurement Identifiers and Formulas</w:t>
      </w:r>
      <w:bookmarkEnd w:id="421"/>
      <w:bookmarkEnd w:id="422"/>
    </w:p>
    <w:p w14:paraId="7E291AC5"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057"/>
        <w:gridCol w:w="1246"/>
        <w:gridCol w:w="2580"/>
        <w:gridCol w:w="7"/>
        <w:gridCol w:w="1950"/>
      </w:tblGrid>
      <w:tr w:rsidR="00F65CE2" w:rsidRPr="00157FD1" w14:paraId="7E291ACA" w14:textId="77777777">
        <w:tc>
          <w:tcPr>
            <w:tcW w:w="1057" w:type="dxa"/>
            <w:tcBorders>
              <w:bottom w:val="single" w:sz="8" w:space="0" w:color="auto"/>
            </w:tcBorders>
          </w:tcPr>
          <w:p w14:paraId="7E291AC6"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1246" w:type="dxa"/>
            <w:tcBorders>
              <w:bottom w:val="single" w:sz="8" w:space="0" w:color="auto"/>
            </w:tcBorders>
          </w:tcPr>
          <w:p w14:paraId="7E291AC7"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Product Categories</w:t>
            </w:r>
          </w:p>
        </w:tc>
        <w:tc>
          <w:tcPr>
            <w:tcW w:w="2587" w:type="dxa"/>
            <w:gridSpan w:val="2"/>
            <w:tcBorders>
              <w:bottom w:val="single" w:sz="8" w:space="0" w:color="auto"/>
            </w:tcBorders>
          </w:tcPr>
          <w:p w14:paraId="7E291AC8"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Title</w:t>
            </w:r>
          </w:p>
        </w:tc>
        <w:tc>
          <w:tcPr>
            <w:tcW w:w="1950" w:type="dxa"/>
            <w:tcBorders>
              <w:bottom w:val="single" w:sz="8" w:space="0" w:color="auto"/>
            </w:tcBorders>
          </w:tcPr>
          <w:p w14:paraId="7E291AC9"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Formula</w:t>
            </w:r>
          </w:p>
        </w:tc>
      </w:tr>
      <w:tr w:rsidR="00F65CE2" w:rsidRPr="00157FD1" w14:paraId="7E291ACF" w14:textId="77777777">
        <w:tc>
          <w:tcPr>
            <w:tcW w:w="1057" w:type="dxa"/>
            <w:tcBorders>
              <w:top w:val="single" w:sz="8" w:space="0" w:color="auto"/>
            </w:tcBorders>
          </w:tcPr>
          <w:p w14:paraId="7E291ACB" w14:textId="77777777" w:rsidR="00F65CE2" w:rsidRPr="00157FD1" w:rsidRDefault="00F65CE2" w:rsidP="00F65CE2">
            <w:pPr>
              <w:pStyle w:val="TableText"/>
            </w:pPr>
            <w:r w:rsidRPr="00157FD1">
              <w:t>SPR1</w:t>
            </w:r>
          </w:p>
        </w:tc>
        <w:tc>
          <w:tcPr>
            <w:tcW w:w="1246" w:type="dxa"/>
            <w:tcBorders>
              <w:top w:val="single" w:sz="8" w:space="0" w:color="auto"/>
            </w:tcBorders>
          </w:tcPr>
          <w:p w14:paraId="7E291ACC" w14:textId="77777777" w:rsidR="00F65CE2" w:rsidRPr="00157FD1" w:rsidRDefault="00F65CE2" w:rsidP="00F65CE2">
            <w:pPr>
              <w:pStyle w:val="TableText"/>
            </w:pPr>
            <w:r w:rsidRPr="00157FD1">
              <w:t>1, 2, 3, 4, 5, 6, and 9</w:t>
            </w:r>
          </w:p>
        </w:tc>
        <w:tc>
          <w:tcPr>
            <w:tcW w:w="2580" w:type="dxa"/>
            <w:tcBorders>
              <w:top w:val="single" w:sz="8" w:space="0" w:color="auto"/>
            </w:tcBorders>
          </w:tcPr>
          <w:p w14:paraId="7E291ACD" w14:textId="77777777" w:rsidR="00F65CE2" w:rsidRPr="00157FD1" w:rsidRDefault="00F65CE2" w:rsidP="00F65CE2">
            <w:pPr>
              <w:pStyle w:val="TableText"/>
              <w:rPr>
                <w:kern w:val="28"/>
              </w:rPr>
            </w:pPr>
            <w:r w:rsidRPr="00157FD1">
              <w:t xml:space="preserve">Critical </w:t>
            </w:r>
            <w:r>
              <w:t>s</w:t>
            </w:r>
            <w:r w:rsidRPr="00157FD1">
              <w:t xml:space="preserve">oftware </w:t>
            </w:r>
            <w:r>
              <w:t>p</w:t>
            </w:r>
            <w:r w:rsidRPr="00157FD1">
              <w:t xml:space="preserve">roblem </w:t>
            </w:r>
            <w:r>
              <w:t>r</w:t>
            </w:r>
            <w:r w:rsidRPr="00157FD1">
              <w:t>eports per NU per year</w:t>
            </w:r>
          </w:p>
        </w:tc>
        <w:tc>
          <w:tcPr>
            <w:tcW w:w="1957" w:type="dxa"/>
            <w:gridSpan w:val="2"/>
            <w:tcBorders>
              <w:top w:val="single" w:sz="8" w:space="0" w:color="auto"/>
            </w:tcBorders>
          </w:tcPr>
          <w:p w14:paraId="7E291ACE" w14:textId="77777777" w:rsidR="00F65CE2" w:rsidRPr="00157FD1" w:rsidRDefault="00F65CE2" w:rsidP="00F65CE2">
            <w:pPr>
              <w:pStyle w:val="TableText"/>
            </w:pPr>
            <w:r w:rsidRPr="00157FD1">
              <w:t>Sp1 x Afactor / SPR</w:t>
            </w:r>
            <w:r>
              <w:t>s</w:t>
            </w:r>
          </w:p>
        </w:tc>
      </w:tr>
      <w:tr w:rsidR="00F65CE2" w:rsidRPr="00157FD1" w14:paraId="7E291AD4" w14:textId="77777777">
        <w:tc>
          <w:tcPr>
            <w:tcW w:w="1057" w:type="dxa"/>
          </w:tcPr>
          <w:p w14:paraId="7E291AD0" w14:textId="77777777" w:rsidR="00F65CE2" w:rsidRPr="00157FD1" w:rsidRDefault="00F65CE2" w:rsidP="00F65CE2">
            <w:pPr>
              <w:pStyle w:val="TableText"/>
            </w:pPr>
            <w:r w:rsidRPr="00157FD1">
              <w:t>SPR2</w:t>
            </w:r>
          </w:p>
        </w:tc>
        <w:tc>
          <w:tcPr>
            <w:tcW w:w="1246" w:type="dxa"/>
          </w:tcPr>
          <w:p w14:paraId="7E291AD1" w14:textId="77777777" w:rsidR="00F65CE2" w:rsidRPr="00157FD1" w:rsidRDefault="00F65CE2" w:rsidP="00F65CE2">
            <w:pPr>
              <w:pStyle w:val="TableText"/>
            </w:pPr>
            <w:r w:rsidRPr="00157FD1">
              <w:t>1, 2, 3, 4, 5, 6, and 9</w:t>
            </w:r>
          </w:p>
        </w:tc>
        <w:tc>
          <w:tcPr>
            <w:tcW w:w="2580" w:type="dxa"/>
          </w:tcPr>
          <w:p w14:paraId="7E291AD2" w14:textId="77777777" w:rsidR="00F65CE2" w:rsidRPr="00157FD1" w:rsidRDefault="00F65CE2" w:rsidP="00F65CE2">
            <w:pPr>
              <w:pStyle w:val="TableText"/>
              <w:rPr>
                <w:kern w:val="28"/>
              </w:rPr>
            </w:pPr>
            <w:r w:rsidRPr="00157FD1">
              <w:t xml:space="preserve">Major </w:t>
            </w:r>
            <w:r>
              <w:t>s</w:t>
            </w:r>
            <w:r w:rsidRPr="00157FD1">
              <w:t xml:space="preserve">oftware </w:t>
            </w:r>
            <w:r>
              <w:t>p</w:t>
            </w:r>
            <w:r w:rsidRPr="00157FD1">
              <w:t xml:space="preserve">roblem </w:t>
            </w:r>
            <w:r>
              <w:t>r</w:t>
            </w:r>
            <w:r w:rsidRPr="00157FD1">
              <w:t>eports per NU per year</w:t>
            </w:r>
          </w:p>
        </w:tc>
        <w:tc>
          <w:tcPr>
            <w:tcW w:w="1957" w:type="dxa"/>
            <w:gridSpan w:val="2"/>
          </w:tcPr>
          <w:p w14:paraId="7E291AD3" w14:textId="77777777" w:rsidR="00F65CE2" w:rsidRPr="00157FD1" w:rsidRDefault="00F65CE2" w:rsidP="00F65CE2">
            <w:pPr>
              <w:pStyle w:val="TableText"/>
            </w:pPr>
            <w:r w:rsidRPr="00157FD1">
              <w:t>Sp2 x Afactor / SPR</w:t>
            </w:r>
            <w:r>
              <w:t>s</w:t>
            </w:r>
          </w:p>
        </w:tc>
      </w:tr>
      <w:tr w:rsidR="00F65CE2" w:rsidRPr="00157FD1" w14:paraId="7E291AD9" w14:textId="77777777">
        <w:tc>
          <w:tcPr>
            <w:tcW w:w="1057" w:type="dxa"/>
          </w:tcPr>
          <w:p w14:paraId="7E291AD5" w14:textId="77777777" w:rsidR="00F65CE2" w:rsidRPr="00157FD1" w:rsidRDefault="00F65CE2" w:rsidP="00F65CE2">
            <w:pPr>
              <w:pStyle w:val="TableText"/>
            </w:pPr>
            <w:r w:rsidRPr="00157FD1">
              <w:t>SPR3</w:t>
            </w:r>
          </w:p>
        </w:tc>
        <w:tc>
          <w:tcPr>
            <w:tcW w:w="1246" w:type="dxa"/>
          </w:tcPr>
          <w:p w14:paraId="7E291AD6" w14:textId="77777777" w:rsidR="00F65CE2" w:rsidRPr="00157FD1" w:rsidRDefault="00F65CE2" w:rsidP="00F65CE2">
            <w:pPr>
              <w:pStyle w:val="TableText"/>
            </w:pPr>
            <w:r w:rsidRPr="00157FD1">
              <w:t>1, 2, 3, 4, 5, 6, and 9</w:t>
            </w:r>
          </w:p>
        </w:tc>
        <w:tc>
          <w:tcPr>
            <w:tcW w:w="2580" w:type="dxa"/>
          </w:tcPr>
          <w:p w14:paraId="7E291AD7" w14:textId="77777777" w:rsidR="00F65CE2" w:rsidRPr="00157FD1" w:rsidRDefault="00F65CE2" w:rsidP="00F65CE2">
            <w:pPr>
              <w:pStyle w:val="TableText"/>
              <w:rPr>
                <w:kern w:val="28"/>
              </w:rPr>
            </w:pPr>
            <w:r w:rsidRPr="00157FD1">
              <w:t xml:space="preserve">Minor </w:t>
            </w:r>
            <w:r>
              <w:t>s</w:t>
            </w:r>
            <w:r w:rsidRPr="00157FD1">
              <w:t xml:space="preserve">oftware </w:t>
            </w:r>
            <w:r>
              <w:t>p</w:t>
            </w:r>
            <w:r w:rsidRPr="00157FD1">
              <w:t xml:space="preserve">roblem </w:t>
            </w:r>
            <w:r>
              <w:t>r</w:t>
            </w:r>
            <w:r w:rsidRPr="00157FD1">
              <w:t>eports per NU per year</w:t>
            </w:r>
          </w:p>
        </w:tc>
        <w:tc>
          <w:tcPr>
            <w:tcW w:w="1957" w:type="dxa"/>
            <w:gridSpan w:val="2"/>
          </w:tcPr>
          <w:p w14:paraId="7E291AD8" w14:textId="77777777" w:rsidR="00F65CE2" w:rsidRPr="00157FD1" w:rsidRDefault="00F65CE2" w:rsidP="00F65CE2">
            <w:pPr>
              <w:pStyle w:val="TableText"/>
            </w:pPr>
            <w:r w:rsidRPr="00157FD1">
              <w:t>Sp3 x Afactor / SPR</w:t>
            </w:r>
            <w:r>
              <w:t>s</w:t>
            </w:r>
          </w:p>
        </w:tc>
      </w:tr>
    </w:tbl>
    <w:p w14:paraId="7E291ADA" w14:textId="77777777" w:rsidR="00F65CE2" w:rsidRPr="00157FD1" w:rsidRDefault="00F65CE2" w:rsidP="00F65CE2">
      <w:pPr>
        <w:pStyle w:val="ParSpacer"/>
        <w:rPr>
          <w:kern w:val="28"/>
        </w:rPr>
      </w:pPr>
    </w:p>
    <w:p w14:paraId="7E291ADB" w14:textId="77777777" w:rsidR="00F65CE2" w:rsidRPr="00157FD1" w:rsidRDefault="00F65CE2">
      <w:pPr>
        <w:pStyle w:val="BodyTextTab0"/>
      </w:pPr>
      <w:r w:rsidRPr="00157FD1">
        <w:t>e)</w:t>
      </w:r>
      <w:r w:rsidRPr="00157FD1">
        <w:tab/>
        <w:t>Reported Data and Format</w:t>
      </w:r>
    </w:p>
    <w:p w14:paraId="7E291ADC" w14:textId="77777777" w:rsidR="00F65CE2" w:rsidRPr="00157FD1" w:rsidRDefault="00F65CE2">
      <w:pPr>
        <w:pStyle w:val="BodyTextTab1"/>
      </w:pPr>
      <w:r w:rsidRPr="00157FD1">
        <w:t>1)</w:t>
      </w:r>
      <w:r w:rsidRPr="00157FD1">
        <w:tab/>
        <w:t>Monthly data shall be reported per the frequency and method noted in Sections 3.5.2 and 4.2.2 of this document.</w:t>
      </w:r>
    </w:p>
    <w:p w14:paraId="7E291ADD" w14:textId="77777777" w:rsidR="00F65CE2" w:rsidRPr="00157FD1" w:rsidRDefault="00F65CE2">
      <w:pPr>
        <w:pStyle w:val="BodyTextTab1"/>
      </w:pPr>
      <w:r w:rsidRPr="00157FD1">
        <w:t>2)</w:t>
      </w:r>
      <w:r w:rsidRPr="00157FD1">
        <w:tab/>
        <w:t>The SPR measurement shall be reported for each month and each product category with data elements, or equivalent as defined by the TL 9000 Administrator, shown in Table</w:t>
      </w:r>
      <w:r>
        <w:t> </w:t>
      </w:r>
      <w:r w:rsidRPr="00157FD1">
        <w:t>8.2</w:t>
      </w:r>
      <w:r>
        <w:noBreakHyphen/>
      </w:r>
      <w:r w:rsidRPr="00157FD1">
        <w:t>3.</w:t>
      </w:r>
    </w:p>
    <w:p w14:paraId="7E291ADE" w14:textId="77777777" w:rsidR="00F65CE2" w:rsidRDefault="00F65CE2" w:rsidP="00F65CE2">
      <w:pPr>
        <w:pStyle w:val="ParSpacer"/>
      </w:pPr>
    </w:p>
    <w:p w14:paraId="7E291ADF" w14:textId="77777777" w:rsidR="00F65CE2" w:rsidRPr="00157FD1" w:rsidRDefault="00F65CE2" w:rsidP="00F65CE2">
      <w:pPr>
        <w:pStyle w:val="berschrift4"/>
      </w:pPr>
      <w:bookmarkStart w:id="423" w:name="_Toc137886504"/>
      <w:bookmarkStart w:id="424" w:name="_Toc200531274"/>
      <w:r w:rsidRPr="00157FD1">
        <w:t>Table 8.2</w:t>
      </w:r>
      <w:r w:rsidRPr="00157FD1">
        <w:noBreakHyphen/>
        <w:t>3</w:t>
      </w:r>
      <w:r w:rsidRPr="00157FD1">
        <w:tab/>
        <w:t>SPR Data Table</w:t>
      </w:r>
      <w:bookmarkEnd w:id="423"/>
      <w:bookmarkEnd w:id="424"/>
    </w:p>
    <w:p w14:paraId="7E291AE0" w14:textId="77777777" w:rsidR="00F65CE2" w:rsidRPr="00157FD1" w:rsidRDefault="00F65CE2" w:rsidP="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769"/>
        <w:gridCol w:w="5071"/>
      </w:tblGrid>
      <w:tr w:rsidR="00F65CE2" w:rsidRPr="00157FD1" w14:paraId="7E291AE3" w14:textId="77777777">
        <w:tc>
          <w:tcPr>
            <w:tcW w:w="1769" w:type="dxa"/>
            <w:tcBorders>
              <w:bottom w:val="single" w:sz="8" w:space="0" w:color="auto"/>
            </w:tcBorders>
          </w:tcPr>
          <w:p w14:paraId="7E291AE1"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071" w:type="dxa"/>
            <w:tcBorders>
              <w:bottom w:val="single" w:sz="8" w:space="0" w:color="auto"/>
            </w:tcBorders>
          </w:tcPr>
          <w:p w14:paraId="7E291AE2" w14:textId="77777777" w:rsidR="00F65CE2" w:rsidRPr="00157FD1" w:rsidRDefault="00F65CE2" w:rsidP="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AE6" w14:textId="77777777">
        <w:tc>
          <w:tcPr>
            <w:tcW w:w="1769" w:type="dxa"/>
          </w:tcPr>
          <w:p w14:paraId="7E291AE4" w14:textId="77777777" w:rsidR="00F65CE2" w:rsidRPr="00157FD1" w:rsidRDefault="00F65CE2" w:rsidP="00F65CE2">
            <w:pPr>
              <w:pStyle w:val="TableText"/>
              <w:rPr>
                <w:kern w:val="28"/>
              </w:rPr>
            </w:pPr>
            <w:r w:rsidRPr="00157FD1">
              <w:rPr>
                <w:kern w:val="28"/>
              </w:rPr>
              <w:t>MeasurementID</w:t>
            </w:r>
          </w:p>
        </w:tc>
        <w:tc>
          <w:tcPr>
            <w:tcW w:w="5071" w:type="dxa"/>
          </w:tcPr>
          <w:p w14:paraId="7E291AE5" w14:textId="77777777" w:rsidR="00F65CE2" w:rsidRPr="00157FD1" w:rsidRDefault="00F65CE2" w:rsidP="00F65CE2">
            <w:pPr>
              <w:pStyle w:val="TableText"/>
            </w:pPr>
            <w:r w:rsidRPr="00157FD1">
              <w:t>SPR</w:t>
            </w:r>
          </w:p>
        </w:tc>
      </w:tr>
      <w:tr w:rsidR="00F65CE2" w:rsidRPr="00157FD1" w14:paraId="7E291AE9" w14:textId="77777777">
        <w:tc>
          <w:tcPr>
            <w:tcW w:w="1769" w:type="dxa"/>
          </w:tcPr>
          <w:p w14:paraId="7E291AE7" w14:textId="77777777" w:rsidR="00F65CE2" w:rsidRPr="00157FD1" w:rsidRDefault="00F65CE2" w:rsidP="00F65CE2">
            <w:pPr>
              <w:pStyle w:val="TableText"/>
            </w:pPr>
            <w:r w:rsidRPr="00157FD1">
              <w:t>SPRa</w:t>
            </w:r>
          </w:p>
        </w:tc>
        <w:tc>
          <w:tcPr>
            <w:tcW w:w="5071" w:type="dxa"/>
          </w:tcPr>
          <w:p w14:paraId="7E291AE8" w14:textId="77777777" w:rsidR="00F65CE2" w:rsidRPr="00157FD1" w:rsidRDefault="00F65CE2" w:rsidP="00F65CE2">
            <w:pPr>
              <w:pStyle w:val="TableText"/>
              <w:rPr>
                <w:bCs/>
                <w:kern w:val="28"/>
              </w:rPr>
            </w:pPr>
            <w:r w:rsidRPr="00157FD1">
              <w:rPr>
                <w:bCs/>
                <w:kern w:val="28"/>
              </w:rPr>
              <w:t>Afactor</w:t>
            </w:r>
          </w:p>
        </w:tc>
      </w:tr>
      <w:tr w:rsidR="00F65CE2" w:rsidRPr="00157FD1" w14:paraId="7E291AEC" w14:textId="77777777">
        <w:tc>
          <w:tcPr>
            <w:tcW w:w="1769" w:type="dxa"/>
          </w:tcPr>
          <w:p w14:paraId="7E291AEA" w14:textId="77777777" w:rsidR="00F65CE2" w:rsidRPr="00157FD1" w:rsidRDefault="00F65CE2" w:rsidP="00F65CE2">
            <w:pPr>
              <w:pStyle w:val="TableText"/>
            </w:pPr>
            <w:r w:rsidRPr="00157FD1">
              <w:t>SPRs</w:t>
            </w:r>
          </w:p>
        </w:tc>
        <w:tc>
          <w:tcPr>
            <w:tcW w:w="5071" w:type="dxa"/>
          </w:tcPr>
          <w:p w14:paraId="7E291AEB" w14:textId="2B71BF66" w:rsidR="00F65CE2" w:rsidRPr="00157FD1" w:rsidRDefault="00505D75" w:rsidP="00505D75">
            <w:pPr>
              <w:pStyle w:val="TableText"/>
              <w:rPr>
                <w:bCs/>
                <w:kern w:val="28"/>
              </w:rPr>
            </w:pPr>
            <w:r>
              <w:rPr>
                <w:bCs/>
                <w:kern w:val="28"/>
              </w:rPr>
              <w:t>N</w:t>
            </w:r>
            <w:r w:rsidR="00F65CE2" w:rsidRPr="00157FD1">
              <w:rPr>
                <w:bCs/>
                <w:kern w:val="28"/>
              </w:rPr>
              <w:t xml:space="preserve">ormalization </w:t>
            </w:r>
            <w:r>
              <w:rPr>
                <w:bCs/>
                <w:kern w:val="28"/>
              </w:rPr>
              <w:t>Factor</w:t>
            </w:r>
          </w:p>
        </w:tc>
      </w:tr>
      <w:tr w:rsidR="00F65CE2" w:rsidRPr="00157FD1" w14:paraId="7E291AEF" w14:textId="77777777">
        <w:tc>
          <w:tcPr>
            <w:tcW w:w="1769" w:type="dxa"/>
          </w:tcPr>
          <w:p w14:paraId="7E291AED" w14:textId="77777777" w:rsidR="00F65CE2" w:rsidRPr="00157FD1" w:rsidRDefault="00F65CE2" w:rsidP="00F65CE2">
            <w:pPr>
              <w:pStyle w:val="TableText"/>
              <w:rPr>
                <w:bCs/>
                <w:kern w:val="28"/>
              </w:rPr>
            </w:pPr>
            <w:r w:rsidRPr="00157FD1">
              <w:rPr>
                <w:bCs/>
              </w:rPr>
              <w:t>Sp1</w:t>
            </w:r>
          </w:p>
        </w:tc>
        <w:tc>
          <w:tcPr>
            <w:tcW w:w="5071" w:type="dxa"/>
          </w:tcPr>
          <w:p w14:paraId="7E291AEE" w14:textId="77777777" w:rsidR="00F65CE2" w:rsidRPr="00157FD1" w:rsidRDefault="00F65CE2" w:rsidP="00F65CE2">
            <w:pPr>
              <w:pStyle w:val="TableText"/>
            </w:pPr>
            <w:r w:rsidRPr="00157FD1">
              <w:t xml:space="preserve">Number of </w:t>
            </w:r>
            <w:r>
              <w:t>c</w:t>
            </w:r>
            <w:r w:rsidRPr="00157FD1">
              <w:t xml:space="preserve">ritical </w:t>
            </w:r>
            <w:r>
              <w:t>s</w:t>
            </w:r>
            <w:r w:rsidRPr="00157FD1">
              <w:t xml:space="preserve">oftware </w:t>
            </w:r>
            <w:r>
              <w:t>p</w:t>
            </w:r>
            <w:r w:rsidRPr="00157FD1">
              <w:t xml:space="preserve">roblem </w:t>
            </w:r>
            <w:r>
              <w:t>r</w:t>
            </w:r>
            <w:r w:rsidRPr="00157FD1">
              <w:t>eports</w:t>
            </w:r>
          </w:p>
        </w:tc>
      </w:tr>
      <w:tr w:rsidR="00F65CE2" w:rsidRPr="00157FD1" w14:paraId="7E291AF2" w14:textId="77777777">
        <w:tc>
          <w:tcPr>
            <w:tcW w:w="1769" w:type="dxa"/>
          </w:tcPr>
          <w:p w14:paraId="7E291AF0" w14:textId="77777777" w:rsidR="00F65CE2" w:rsidRPr="00157FD1" w:rsidRDefault="00F65CE2" w:rsidP="00F65CE2">
            <w:pPr>
              <w:pStyle w:val="TableText"/>
              <w:rPr>
                <w:bCs/>
                <w:kern w:val="28"/>
              </w:rPr>
            </w:pPr>
            <w:r w:rsidRPr="00157FD1">
              <w:rPr>
                <w:bCs/>
                <w:kern w:val="28"/>
              </w:rPr>
              <w:t>Sp2</w:t>
            </w:r>
          </w:p>
        </w:tc>
        <w:tc>
          <w:tcPr>
            <w:tcW w:w="5071" w:type="dxa"/>
          </w:tcPr>
          <w:p w14:paraId="7E291AF1" w14:textId="77777777" w:rsidR="00F65CE2" w:rsidRPr="00157FD1" w:rsidRDefault="00F65CE2" w:rsidP="00F65CE2">
            <w:pPr>
              <w:pStyle w:val="TableText"/>
            </w:pPr>
            <w:r w:rsidRPr="00157FD1">
              <w:t xml:space="preserve">Number of </w:t>
            </w:r>
            <w:r>
              <w:t>m</w:t>
            </w:r>
            <w:r w:rsidRPr="00157FD1">
              <w:t xml:space="preserve">ajor </w:t>
            </w:r>
            <w:r>
              <w:t>s</w:t>
            </w:r>
            <w:r w:rsidRPr="00157FD1">
              <w:t xml:space="preserve">oftware </w:t>
            </w:r>
            <w:r>
              <w:t>p</w:t>
            </w:r>
            <w:r w:rsidRPr="00157FD1">
              <w:t xml:space="preserve">roblem </w:t>
            </w:r>
            <w:r>
              <w:t>r</w:t>
            </w:r>
            <w:r w:rsidRPr="00157FD1">
              <w:t>eports</w:t>
            </w:r>
          </w:p>
        </w:tc>
      </w:tr>
      <w:tr w:rsidR="00F65CE2" w:rsidRPr="00157FD1" w14:paraId="7E291AF5" w14:textId="77777777">
        <w:tc>
          <w:tcPr>
            <w:tcW w:w="1769" w:type="dxa"/>
          </w:tcPr>
          <w:p w14:paraId="7E291AF3" w14:textId="77777777" w:rsidR="00F65CE2" w:rsidRPr="00157FD1" w:rsidRDefault="00F65CE2" w:rsidP="00F65CE2">
            <w:pPr>
              <w:pStyle w:val="TableText"/>
              <w:rPr>
                <w:bCs/>
                <w:kern w:val="28"/>
              </w:rPr>
            </w:pPr>
            <w:r w:rsidRPr="00157FD1">
              <w:rPr>
                <w:bCs/>
              </w:rPr>
              <w:t>Sp3</w:t>
            </w:r>
          </w:p>
        </w:tc>
        <w:tc>
          <w:tcPr>
            <w:tcW w:w="5071" w:type="dxa"/>
          </w:tcPr>
          <w:p w14:paraId="7E291AF4" w14:textId="77777777" w:rsidR="00F65CE2" w:rsidRPr="00157FD1" w:rsidRDefault="00F65CE2" w:rsidP="00F65CE2">
            <w:pPr>
              <w:pStyle w:val="TableText"/>
            </w:pPr>
            <w:r w:rsidRPr="00157FD1">
              <w:t xml:space="preserve">Number of </w:t>
            </w:r>
            <w:r>
              <w:t>m</w:t>
            </w:r>
            <w:r w:rsidRPr="00157FD1">
              <w:t xml:space="preserve">inor </w:t>
            </w:r>
            <w:r>
              <w:t>s</w:t>
            </w:r>
            <w:r w:rsidRPr="00157FD1">
              <w:t xml:space="preserve">oftware </w:t>
            </w:r>
            <w:r>
              <w:t>p</w:t>
            </w:r>
            <w:r w:rsidRPr="00157FD1">
              <w:t xml:space="preserve">roblem </w:t>
            </w:r>
            <w:r>
              <w:t>r</w:t>
            </w:r>
            <w:r w:rsidRPr="00157FD1">
              <w:t>eports</w:t>
            </w:r>
          </w:p>
        </w:tc>
      </w:tr>
    </w:tbl>
    <w:p w14:paraId="7E291AF6" w14:textId="77777777" w:rsidR="00F65CE2" w:rsidRDefault="00F65CE2" w:rsidP="00F65CE2">
      <w:pPr>
        <w:pStyle w:val="ParSpacer"/>
      </w:pPr>
    </w:p>
    <w:p w14:paraId="7E291AF9" w14:textId="12DC3314" w:rsidR="00F65CE2" w:rsidRPr="00157FD1" w:rsidRDefault="00F65CE2" w:rsidP="00D5601C">
      <w:pPr>
        <w:pStyle w:val="BodyTextTab1"/>
        <w:tabs>
          <w:tab w:val="clear" w:pos="2880"/>
        </w:tabs>
      </w:pPr>
      <w:r w:rsidRPr="00157FD1">
        <w:t>3)</w:t>
      </w:r>
      <w:r w:rsidRPr="00157FD1">
        <w:tab/>
        <w:t xml:space="preserve">The organization shall have the capability to supply the SPR measurement and its sub-elements by release for all in service releases at the time of the report. These data are </w:t>
      </w:r>
      <w:r>
        <w:t>not</w:t>
      </w:r>
      <w:r w:rsidRPr="00157FD1">
        <w:t xml:space="preserve"> reported to the </w:t>
      </w:r>
      <w:r>
        <w:t>TL 9000 Administrator</w:t>
      </w:r>
      <w:r w:rsidRPr="00157FD1">
        <w:t>.</w:t>
      </w:r>
    </w:p>
    <w:p w14:paraId="7E291AFA" w14:textId="77777777" w:rsidR="00F65CE2" w:rsidRPr="00157FD1" w:rsidRDefault="00F65CE2" w:rsidP="00F65CE2">
      <w:pPr>
        <w:pStyle w:val="ParSpacer"/>
      </w:pPr>
    </w:p>
    <w:p w14:paraId="7E291AFB" w14:textId="77777777" w:rsidR="00F65CE2" w:rsidRPr="00157FD1" w:rsidRDefault="00F65CE2">
      <w:pPr>
        <w:pStyle w:val="berschrift3"/>
      </w:pPr>
      <w:r w:rsidRPr="00157FD1">
        <w:t>8.2.5</w:t>
      </w:r>
      <w:r w:rsidRPr="00157FD1">
        <w:tab/>
        <w:t>Sources of Data</w:t>
      </w:r>
    </w:p>
    <w:p w14:paraId="7E291AFC" w14:textId="77777777" w:rsidR="00F65CE2" w:rsidRPr="00157FD1" w:rsidRDefault="00F65CE2">
      <w:pPr>
        <w:pStyle w:val="BodyText"/>
      </w:pPr>
      <w:r w:rsidRPr="00157FD1">
        <w:rPr>
          <w:kern w:val="28"/>
        </w:rPr>
        <w:t>Data for the SPR measurement are derived from information provided by customers and from analysis by the organization.</w:t>
      </w:r>
    </w:p>
    <w:p w14:paraId="7E291AFD" w14:textId="77777777" w:rsidR="00F65CE2" w:rsidRPr="00157FD1" w:rsidRDefault="00F65CE2" w:rsidP="00F65CE2">
      <w:pPr>
        <w:pStyle w:val="BodyTextTab0"/>
      </w:pPr>
      <w:r w:rsidRPr="00157FD1">
        <w:t>a)</w:t>
      </w:r>
      <w:r w:rsidRPr="00157FD1">
        <w:tab/>
        <w:t>Customers</w:t>
      </w:r>
    </w:p>
    <w:p w14:paraId="7E291AFE" w14:textId="77777777" w:rsidR="00F65CE2" w:rsidRPr="00157FD1" w:rsidRDefault="00F65CE2" w:rsidP="00F65CE2">
      <w:pPr>
        <w:pStyle w:val="BodyTextTab1"/>
      </w:pPr>
      <w:r w:rsidRPr="00157FD1">
        <w:t>1)</w:t>
      </w:r>
      <w:r w:rsidRPr="00157FD1">
        <w:tab/>
        <w:t>report software problems to the organization,</w:t>
      </w:r>
    </w:p>
    <w:p w14:paraId="7E291AFF" w14:textId="77777777" w:rsidR="00F65CE2" w:rsidRPr="00157FD1" w:rsidRDefault="00F65CE2" w:rsidP="00F65CE2">
      <w:pPr>
        <w:pStyle w:val="BodyTextTab1"/>
      </w:pPr>
      <w:r w:rsidRPr="00157FD1">
        <w:lastRenderedPageBreak/>
        <w:t>2)</w:t>
      </w:r>
      <w:r w:rsidRPr="00157FD1">
        <w:tab/>
        <w:t>report normalizing information for hardware or software categories to the organization according to the Measurement Applicability Table (</w:t>
      </w:r>
      <w:r>
        <w:t>Normalization Units</w:t>
      </w:r>
      <w:r w:rsidRPr="00157FD1">
        <w:t xml:space="preserve">), Appendix A, </w:t>
      </w:r>
      <w:r>
        <w:t>Table A</w:t>
      </w:r>
      <w:r>
        <w:noBreakHyphen/>
        <w:t>2</w:t>
      </w:r>
      <w:r w:rsidRPr="00157FD1">
        <w:t>, and</w:t>
      </w:r>
    </w:p>
    <w:p w14:paraId="7E291B00" w14:textId="77777777" w:rsidR="00F65CE2" w:rsidRPr="00157FD1" w:rsidRDefault="00F65CE2" w:rsidP="00F65CE2">
      <w:pPr>
        <w:pStyle w:val="BodyTextTab1"/>
      </w:pPr>
      <w:r w:rsidRPr="00157FD1">
        <w:t>3)</w:t>
      </w:r>
      <w:r w:rsidRPr="00157FD1">
        <w:tab/>
        <w:t>confer with the organization to establish severity of each problem report on products in Product Categories 1, 2, 3, 4, 5, 6, and 9.</w:t>
      </w:r>
    </w:p>
    <w:p w14:paraId="7E291B01" w14:textId="77777777" w:rsidR="00F65CE2" w:rsidRPr="00157FD1" w:rsidRDefault="00F65CE2" w:rsidP="00F65CE2">
      <w:pPr>
        <w:pStyle w:val="BodyTextTab0"/>
      </w:pPr>
      <w:r w:rsidRPr="00157FD1">
        <w:t>b)</w:t>
      </w:r>
      <w:r w:rsidRPr="00157FD1">
        <w:tab/>
        <w:t>Organizations</w:t>
      </w:r>
    </w:p>
    <w:p w14:paraId="7E291B02" w14:textId="77777777" w:rsidR="00F65CE2" w:rsidRPr="00157FD1" w:rsidRDefault="00F65CE2" w:rsidP="00F65CE2">
      <w:pPr>
        <w:pStyle w:val="BodyTextTab1"/>
      </w:pPr>
      <w:r w:rsidRPr="00157FD1">
        <w:t>1)</w:t>
      </w:r>
      <w:r w:rsidRPr="00157FD1">
        <w:tab/>
        <w:t xml:space="preserve">count </w:t>
      </w:r>
      <w:r>
        <w:t xml:space="preserve">the </w:t>
      </w:r>
      <w:r w:rsidRPr="00157FD1">
        <w:t>number of reported software problems by product category according to the applicable counting rules,</w:t>
      </w:r>
    </w:p>
    <w:p w14:paraId="7E291B03" w14:textId="77777777" w:rsidR="00F65CE2" w:rsidRPr="00157FD1" w:rsidRDefault="00F65CE2" w:rsidP="00F65CE2">
      <w:pPr>
        <w:pStyle w:val="BodyTextTab1"/>
      </w:pPr>
      <w:r w:rsidRPr="00157FD1">
        <w:t>2)</w:t>
      </w:r>
      <w:r w:rsidRPr="00157FD1">
        <w:tab/>
        <w:t>calculate the normalization factor,</w:t>
      </w:r>
    </w:p>
    <w:p w14:paraId="7E291B04" w14:textId="24A04D86" w:rsidR="00F65CE2" w:rsidRPr="00157FD1" w:rsidRDefault="00F65CE2" w:rsidP="00F65CE2">
      <w:pPr>
        <w:pStyle w:val="BodyTextTab1"/>
      </w:pPr>
      <w:r w:rsidRPr="00157FD1">
        <w:t>3)</w:t>
      </w:r>
      <w:r w:rsidRPr="00157FD1">
        <w:tab/>
        <w:t>calculate the normalizing information, in the event of insufficient customer supplied data, based on internal records for products within the scope of the applicable registration and according to the Measurement Applicability Table (</w:t>
      </w:r>
      <w:r>
        <w:t>Normalization Units</w:t>
      </w:r>
      <w:r w:rsidRPr="00157FD1">
        <w:t xml:space="preserve">), Appendix A, </w:t>
      </w:r>
      <w:r>
        <w:t>Table A</w:t>
      </w:r>
      <w:r>
        <w:noBreakHyphen/>
        <w:t>2</w:t>
      </w:r>
      <w:r w:rsidRPr="00157FD1">
        <w:t>, and</w:t>
      </w:r>
    </w:p>
    <w:p w14:paraId="7E291B05" w14:textId="77777777" w:rsidR="00F65CE2" w:rsidRPr="00157FD1" w:rsidRDefault="00F65CE2" w:rsidP="00F65CE2">
      <w:pPr>
        <w:pStyle w:val="BodyTextTab1"/>
      </w:pPr>
      <w:r w:rsidRPr="00157FD1">
        <w:t>4)</w:t>
      </w:r>
      <w:r w:rsidRPr="00157FD1">
        <w:tab/>
        <w:t>confer with the customer to establish severity for each problem report on products in Product Categories 1, 2, 3, 4, 5, 6, and 9.</w:t>
      </w:r>
    </w:p>
    <w:p w14:paraId="7E291B06" w14:textId="77777777" w:rsidR="00F65CE2" w:rsidRPr="00157FD1" w:rsidRDefault="00F65CE2" w:rsidP="00F65CE2">
      <w:pPr>
        <w:pStyle w:val="ParSpacer"/>
      </w:pPr>
    </w:p>
    <w:p w14:paraId="7E291B07" w14:textId="77777777" w:rsidR="00F65CE2" w:rsidRPr="00157FD1" w:rsidRDefault="00F65CE2">
      <w:pPr>
        <w:pStyle w:val="berschrift3"/>
      </w:pPr>
      <w:r w:rsidRPr="00157FD1">
        <w:t>8.2.6</w:t>
      </w:r>
      <w:r w:rsidRPr="00157FD1">
        <w:tab/>
        <w:t>Examples</w:t>
      </w:r>
    </w:p>
    <w:p w14:paraId="7E291B08" w14:textId="34CADD8E" w:rsidR="00F65CE2" w:rsidRPr="00157FD1" w:rsidRDefault="00F65CE2" w:rsidP="00F65CE2">
      <w:pPr>
        <w:pStyle w:val="BodyText"/>
        <w:rPr>
          <w:kern w:val="28"/>
        </w:rPr>
      </w:pPr>
      <w:r w:rsidRPr="00157FD1">
        <w:t>Examples for applying the SPR measurement are located on the TL 9000 website (</w:t>
      </w:r>
      <w:r>
        <w:t>tl9000.org/links.html</w:t>
      </w:r>
      <w:r w:rsidRPr="00157FD1">
        <w:t>).</w:t>
      </w:r>
    </w:p>
    <w:p w14:paraId="7E291B09" w14:textId="77777777" w:rsidR="00F65CE2" w:rsidRPr="00157FD1" w:rsidRDefault="00F65CE2" w:rsidP="00F65CE2">
      <w:pPr>
        <w:pStyle w:val="ParSpacer"/>
        <w:sectPr w:rsidR="00F65CE2" w:rsidRPr="00157FD1" w:rsidSect="00F65CE2">
          <w:headerReference w:type="even" r:id="rId84"/>
          <w:headerReference w:type="default" r:id="rId85"/>
          <w:footerReference w:type="even" r:id="rId86"/>
          <w:footerReference w:type="default" r:id="rId87"/>
          <w:pgSz w:w="12240" w:h="15840" w:code="1"/>
          <w:pgMar w:top="1440" w:right="1440" w:bottom="1440" w:left="1440" w:header="720" w:footer="720" w:gutter="0"/>
          <w:pgNumType w:start="1"/>
          <w:cols w:space="720"/>
          <w:docGrid w:linePitch="360"/>
        </w:sectPr>
      </w:pPr>
    </w:p>
    <w:p w14:paraId="7E291B0A" w14:textId="77777777" w:rsidR="00F65CE2" w:rsidRPr="00157FD1" w:rsidRDefault="00F65CE2">
      <w:pPr>
        <w:pStyle w:val="berschrift1"/>
        <w:rPr>
          <w:noProof w:val="0"/>
          <w:kern w:val="28"/>
        </w:rPr>
      </w:pPr>
      <w:bookmarkStart w:id="425" w:name="_Toc449439141"/>
      <w:bookmarkStart w:id="426" w:name="_Toc451158380"/>
      <w:bookmarkStart w:id="427" w:name="_Toc504448540"/>
      <w:bookmarkStart w:id="428" w:name="_Toc505344096"/>
      <w:bookmarkStart w:id="429" w:name="_Toc137886248"/>
      <w:bookmarkStart w:id="430" w:name="_Toc200530998"/>
      <w:r w:rsidRPr="00157FD1">
        <w:rPr>
          <w:noProof w:val="0"/>
          <w:kern w:val="28"/>
        </w:rPr>
        <w:lastRenderedPageBreak/>
        <w:t>Section 9</w:t>
      </w:r>
      <w:r w:rsidRPr="00157FD1">
        <w:rPr>
          <w:noProof w:val="0"/>
          <w:kern w:val="28"/>
        </w:rPr>
        <w:tab/>
      </w:r>
      <w:bookmarkStart w:id="431" w:name="Section9Service"/>
      <w:bookmarkEnd w:id="431"/>
      <w:r w:rsidRPr="00157FD1">
        <w:rPr>
          <w:noProof w:val="0"/>
          <w:kern w:val="28"/>
        </w:rPr>
        <w:t xml:space="preserve">Service Quality </w:t>
      </w:r>
      <w:bookmarkEnd w:id="425"/>
      <w:bookmarkEnd w:id="426"/>
      <w:r w:rsidRPr="00157FD1">
        <w:rPr>
          <w:noProof w:val="0"/>
          <w:kern w:val="28"/>
        </w:rPr>
        <w:t>Measurements</w:t>
      </w:r>
      <w:bookmarkEnd w:id="427"/>
      <w:bookmarkEnd w:id="428"/>
      <w:bookmarkEnd w:id="429"/>
      <w:bookmarkEnd w:id="430"/>
    </w:p>
    <w:p w14:paraId="7E291B0B" w14:textId="77777777" w:rsidR="00F65CE2" w:rsidRPr="00157FD1" w:rsidRDefault="00F65CE2" w:rsidP="00F65CE2">
      <w:pPr>
        <w:pStyle w:val="ParSpacer"/>
        <w:rPr>
          <w:b/>
          <w:bCs/>
        </w:rPr>
      </w:pPr>
      <w:bookmarkStart w:id="432" w:name="_Toc504448541"/>
      <w:bookmarkStart w:id="433" w:name="_Toc505344097"/>
      <w:bookmarkStart w:id="434" w:name="_Toc505396866"/>
      <w:bookmarkStart w:id="435" w:name="_Toc137886249"/>
      <w:bookmarkStart w:id="436" w:name="_Toc449439144"/>
      <w:bookmarkStart w:id="437" w:name="_Toc451158383"/>
    </w:p>
    <w:p w14:paraId="7E291B0C" w14:textId="77777777" w:rsidR="00F65CE2" w:rsidRPr="00157FD1" w:rsidRDefault="00F65CE2" w:rsidP="00F65CE2">
      <w:pPr>
        <w:pStyle w:val="BodyText"/>
      </w:pPr>
      <w:r w:rsidRPr="003440BE">
        <w:rPr>
          <w:kern w:val="28"/>
        </w:rPr>
        <w:t>This section does not contain all the Service Measurements. Sections 5 and 6 also contain measurements associated with service, such as Problem Reports, Fix Response Time, Overdue Problem Reports, On-Time Service Delivery, and Support Service Caused Outages</w:t>
      </w:r>
      <w:r w:rsidRPr="00D15BBB">
        <w:rPr>
          <w:color w:val="000080"/>
          <w:kern w:val="28"/>
        </w:rPr>
        <w:t>.</w:t>
      </w:r>
    </w:p>
    <w:p w14:paraId="7E291B0D" w14:textId="77777777" w:rsidR="00F65CE2" w:rsidRPr="00157FD1" w:rsidRDefault="00F65CE2" w:rsidP="00F65CE2">
      <w:pPr>
        <w:pStyle w:val="berschrift2"/>
        <w:rPr>
          <w:noProof w:val="0"/>
        </w:rPr>
      </w:pPr>
      <w:bookmarkStart w:id="438" w:name="_Toc200530999"/>
      <w:r w:rsidRPr="00157FD1">
        <w:rPr>
          <w:noProof w:val="0"/>
        </w:rPr>
        <w:t>9.1</w:t>
      </w:r>
      <w:r w:rsidRPr="00157FD1">
        <w:rPr>
          <w:noProof w:val="0"/>
        </w:rPr>
        <w:tab/>
        <w:t xml:space="preserve">Service Quality </w:t>
      </w:r>
      <w:r w:rsidRPr="00403EAA">
        <w:rPr>
          <w:noProof w:val="0"/>
          <w:sz w:val="24"/>
          <w:szCs w:val="24"/>
        </w:rPr>
        <w:t>(SQ)</w:t>
      </w:r>
      <w:bookmarkEnd w:id="432"/>
      <w:bookmarkEnd w:id="433"/>
      <w:bookmarkEnd w:id="434"/>
      <w:bookmarkEnd w:id="435"/>
      <w:bookmarkEnd w:id="438"/>
    </w:p>
    <w:p w14:paraId="7E291B0E" w14:textId="77777777" w:rsidR="00F65CE2" w:rsidRPr="00157FD1" w:rsidRDefault="00F65CE2" w:rsidP="00F65CE2">
      <w:pPr>
        <w:pStyle w:val="ParSpacer"/>
      </w:pPr>
    </w:p>
    <w:p w14:paraId="7E291B0F" w14:textId="77777777" w:rsidR="00F65CE2" w:rsidRPr="00157FD1" w:rsidRDefault="00F65CE2">
      <w:pPr>
        <w:pStyle w:val="berschrift3"/>
        <w:rPr>
          <w:rStyle w:val="StyleHeading3Kernat14ptChar"/>
        </w:rPr>
      </w:pPr>
      <w:r w:rsidRPr="00157FD1">
        <w:t>9.1.1</w:t>
      </w:r>
      <w:r w:rsidRPr="00157FD1">
        <w:tab/>
        <w:t>Description and Title</w:t>
      </w:r>
    </w:p>
    <w:p w14:paraId="7E291B10" w14:textId="77777777" w:rsidR="00F65CE2" w:rsidRPr="00157FD1" w:rsidRDefault="00F65CE2">
      <w:pPr>
        <w:pStyle w:val="BodyText"/>
        <w:rPr>
          <w:kern w:val="28"/>
        </w:rPr>
      </w:pPr>
      <w:r w:rsidRPr="00157FD1">
        <w:t>Service Quality (SQ) measure</w:t>
      </w:r>
      <w:r>
        <w:t>s</w:t>
      </w:r>
      <w:r w:rsidRPr="00157FD1">
        <w:t xml:space="preserve"> performance of a service transaction to specified criteria.</w:t>
      </w:r>
    </w:p>
    <w:p w14:paraId="7E291B11" w14:textId="77777777" w:rsidR="00F65CE2" w:rsidRPr="00157FD1" w:rsidRDefault="00F65CE2" w:rsidP="00F65CE2">
      <w:pPr>
        <w:pStyle w:val="ParSpacer"/>
      </w:pPr>
    </w:p>
    <w:p w14:paraId="7E291B12" w14:textId="77777777" w:rsidR="00F65CE2" w:rsidRPr="00157FD1" w:rsidRDefault="00F65CE2" w:rsidP="00F65CE2">
      <w:pPr>
        <w:pStyle w:val="berschrift3"/>
      </w:pPr>
      <w:r w:rsidRPr="00157FD1">
        <w:t>9.1.2</w:t>
      </w:r>
      <w:r w:rsidRPr="00157FD1">
        <w:tab/>
        <w:t>Purpose</w:t>
      </w:r>
    </w:p>
    <w:p w14:paraId="7E291B13" w14:textId="77777777" w:rsidR="00F65CE2" w:rsidRPr="00157FD1" w:rsidRDefault="00F65CE2">
      <w:pPr>
        <w:pStyle w:val="BodyText"/>
      </w:pPr>
      <w:r w:rsidRPr="00157FD1">
        <w:t>This measurement is used to provide quality measurement information for establishing the evaluation and continuous improvement of the service. The measurement is based on the number of defective service transactions and the total number of service transactions.</w:t>
      </w:r>
    </w:p>
    <w:p w14:paraId="7E291B14" w14:textId="77777777" w:rsidR="00F65CE2" w:rsidRPr="00157FD1" w:rsidRDefault="00F65CE2" w:rsidP="00F65CE2">
      <w:pPr>
        <w:pStyle w:val="ParSpacer"/>
        <w:rPr>
          <w:b/>
          <w:bCs/>
        </w:rPr>
      </w:pPr>
    </w:p>
    <w:p w14:paraId="7E291B15" w14:textId="77777777" w:rsidR="00F65CE2" w:rsidRPr="00157FD1" w:rsidRDefault="00F65CE2" w:rsidP="00F65CE2">
      <w:pPr>
        <w:pStyle w:val="berschrift3"/>
      </w:pPr>
      <w:r w:rsidRPr="00157FD1">
        <w:t>9.1.3</w:t>
      </w:r>
      <w:r w:rsidRPr="00157FD1">
        <w:tab/>
        <w:t>Applicable Product Categories</w:t>
      </w:r>
    </w:p>
    <w:p w14:paraId="7E291B16" w14:textId="77777777" w:rsidR="00F65CE2" w:rsidRPr="00157FD1" w:rsidRDefault="00F65CE2">
      <w:pPr>
        <w:pStyle w:val="BodyText"/>
        <w:rPr>
          <w:kern w:val="28"/>
        </w:rPr>
      </w:pPr>
      <w:r w:rsidRPr="00157FD1">
        <w:rPr>
          <w:kern w:val="28"/>
        </w:rPr>
        <w:t xml:space="preserve">This measurement applies to service categories </w:t>
      </w:r>
      <w:r>
        <w:rPr>
          <w:kern w:val="28"/>
        </w:rPr>
        <w:t xml:space="preserve">as </w:t>
      </w:r>
      <w:r w:rsidRPr="00157FD1">
        <w:rPr>
          <w:kern w:val="28"/>
        </w:rPr>
        <w:t xml:space="preserve">shown </w:t>
      </w:r>
      <w:r w:rsidRPr="00157FD1">
        <w:t xml:space="preserve">in </w:t>
      </w:r>
      <w:r w:rsidR="00505D75">
        <w:t xml:space="preserve">the </w:t>
      </w:r>
      <w:r w:rsidRPr="00157FD1">
        <w:t>Measurement Applicability Table (</w:t>
      </w:r>
      <w:r>
        <w:t>Normalization Units</w:t>
      </w:r>
      <w:r w:rsidRPr="00157FD1">
        <w:t xml:space="preserve">), Appendix A, </w:t>
      </w:r>
      <w:r>
        <w:t>Table A</w:t>
      </w:r>
      <w:r>
        <w:noBreakHyphen/>
        <w:t>2</w:t>
      </w:r>
      <w:r w:rsidRPr="00157FD1">
        <w:t>.</w:t>
      </w:r>
    </w:p>
    <w:p w14:paraId="7E291B17" w14:textId="77777777" w:rsidR="00F65CE2" w:rsidRPr="00157FD1" w:rsidRDefault="00F65CE2" w:rsidP="00F65CE2">
      <w:pPr>
        <w:pStyle w:val="ParSpacer"/>
        <w:rPr>
          <w:kern w:val="28"/>
        </w:rPr>
      </w:pPr>
    </w:p>
    <w:p w14:paraId="7E291B18" w14:textId="77777777" w:rsidR="00F65CE2" w:rsidRPr="00157FD1" w:rsidRDefault="00F65CE2" w:rsidP="00F65CE2">
      <w:pPr>
        <w:pStyle w:val="berschrift3"/>
      </w:pPr>
      <w:r w:rsidRPr="00157FD1">
        <w:t>9.1.4</w:t>
      </w:r>
      <w:r w:rsidRPr="00157FD1">
        <w:tab/>
        <w:t>Detailed Description</w:t>
      </w:r>
    </w:p>
    <w:p w14:paraId="7E291B19" w14:textId="77777777" w:rsidR="00F65CE2" w:rsidRPr="00157FD1" w:rsidRDefault="00F65CE2">
      <w:pPr>
        <w:pStyle w:val="BodyTextTab0"/>
        <w:rPr>
          <w:kern w:val="28"/>
        </w:rPr>
      </w:pPr>
      <w:r w:rsidRPr="00157FD1">
        <w:rPr>
          <w:kern w:val="28"/>
        </w:rPr>
        <w:t>a)</w:t>
      </w:r>
      <w:r w:rsidRPr="00157FD1">
        <w:rPr>
          <w:kern w:val="28"/>
        </w:rPr>
        <w:tab/>
        <w:t>Terminology</w:t>
      </w:r>
    </w:p>
    <w:p w14:paraId="7E291B1A" w14:textId="77777777" w:rsidR="00F65CE2" w:rsidRPr="00621A95" w:rsidRDefault="00F65CE2" w:rsidP="00F65CE2">
      <w:pPr>
        <w:pStyle w:val="BodyTextInd1"/>
        <w:rPr>
          <w:color w:val="000000"/>
        </w:rPr>
      </w:pPr>
      <w:r w:rsidRPr="00621A95">
        <w:rPr>
          <w:color w:val="000000"/>
        </w:rPr>
        <w:t>The Glossary includes definitions for</w:t>
      </w:r>
    </w:p>
    <w:p w14:paraId="7E291B1B" w14:textId="65A25C30" w:rsidR="00F65CE2" w:rsidRPr="00327DE8" w:rsidRDefault="00F65CE2" w:rsidP="00F65CE2">
      <w:pPr>
        <w:pStyle w:val="BodyTextTab1"/>
      </w:pPr>
      <w:r w:rsidRPr="00157FD1">
        <w:t>–</w:t>
      </w:r>
      <w:r>
        <w:tab/>
        <w:t>Defective Service Transaction</w:t>
      </w:r>
    </w:p>
    <w:p w14:paraId="7E291B1C" w14:textId="20B781D8" w:rsidR="00F65CE2" w:rsidRPr="00327DE8" w:rsidRDefault="00F65CE2" w:rsidP="00F65CE2">
      <w:pPr>
        <w:pStyle w:val="BodyTextTab1"/>
        <w:tabs>
          <w:tab w:val="clear" w:pos="2880"/>
        </w:tabs>
        <w:ind w:left="2520" w:firstLine="0"/>
      </w:pPr>
      <w:r w:rsidRPr="00157FD1">
        <w:t>–</w:t>
      </w:r>
      <w:r>
        <w:tab/>
      </w:r>
      <w:r w:rsidRPr="0086078D">
        <w:t>Service Transaction</w:t>
      </w:r>
    </w:p>
    <w:p w14:paraId="7E291B1D" w14:textId="77777777" w:rsidR="00F65CE2" w:rsidRPr="00157FD1" w:rsidRDefault="00F65CE2">
      <w:pPr>
        <w:pStyle w:val="BodyTextTab0"/>
        <w:rPr>
          <w:kern w:val="28"/>
        </w:rPr>
      </w:pPr>
      <w:r w:rsidRPr="00157FD1">
        <w:rPr>
          <w:kern w:val="28"/>
        </w:rPr>
        <w:t>b)</w:t>
      </w:r>
      <w:r w:rsidRPr="00157FD1">
        <w:rPr>
          <w:kern w:val="28"/>
        </w:rPr>
        <w:tab/>
        <w:t xml:space="preserve">Counting Rule </w:t>
      </w:r>
    </w:p>
    <w:p w14:paraId="7E291B1E" w14:textId="3AFCFE3B" w:rsidR="00F65CE2" w:rsidRPr="00157FD1" w:rsidRDefault="00F65CE2">
      <w:pPr>
        <w:pStyle w:val="BodyTextTab1"/>
      </w:pPr>
      <w:r w:rsidRPr="00157FD1">
        <w:t>1)</w:t>
      </w:r>
      <w:r w:rsidRPr="00157FD1">
        <w:tab/>
      </w:r>
      <w:r>
        <w:t>Organizations are to count the number of defective service transactions (numerators) and total number of service transactions (denominators) as described</w:t>
      </w:r>
      <w:r w:rsidRPr="00157FD1">
        <w:t xml:space="preserve"> in </w:t>
      </w:r>
      <w:r>
        <w:t xml:space="preserve">the </w:t>
      </w:r>
      <w:r w:rsidRPr="00157FD1">
        <w:t>Measurement Applicability Table (</w:t>
      </w:r>
      <w:r>
        <w:t>Normalization Units</w:t>
      </w:r>
      <w:r w:rsidRPr="00157FD1">
        <w:t xml:space="preserve">), Appendix A, </w:t>
      </w:r>
      <w:r>
        <w:t>Table A</w:t>
      </w:r>
      <w:r>
        <w:noBreakHyphen/>
        <w:t>2</w:t>
      </w:r>
      <w:r w:rsidRPr="00157FD1">
        <w:t>.</w:t>
      </w:r>
    </w:p>
    <w:p w14:paraId="7E291B1F" w14:textId="77777777" w:rsidR="00F65CE2" w:rsidRPr="00157FD1" w:rsidRDefault="00F65CE2">
      <w:pPr>
        <w:pStyle w:val="BodyTextTab0"/>
      </w:pPr>
      <w:r w:rsidRPr="00157FD1">
        <w:t>c)</w:t>
      </w:r>
      <w:r w:rsidRPr="00157FD1">
        <w:tab/>
        <w:t>Counting Rule Exclusions</w:t>
      </w:r>
    </w:p>
    <w:p w14:paraId="7E291B20" w14:textId="77777777" w:rsidR="00F65CE2" w:rsidRPr="00157FD1" w:rsidRDefault="00F65CE2">
      <w:pPr>
        <w:pStyle w:val="BodyTextTab1"/>
      </w:pPr>
      <w:r w:rsidRPr="00157FD1">
        <w:t>None</w:t>
      </w:r>
    </w:p>
    <w:p w14:paraId="7E291B21" w14:textId="77777777" w:rsidR="00F65CE2" w:rsidRPr="00157FD1" w:rsidRDefault="00F65CE2">
      <w:pPr>
        <w:pStyle w:val="BodyTextTab0"/>
      </w:pPr>
      <w:r w:rsidRPr="00157FD1">
        <w:t>d)</w:t>
      </w:r>
      <w:r w:rsidRPr="00157FD1">
        <w:tab/>
        <w:t>Calculations and Formulas</w:t>
      </w:r>
    </w:p>
    <w:p w14:paraId="7E291B22" w14:textId="77777777" w:rsidR="00F65CE2" w:rsidRPr="00157FD1" w:rsidRDefault="00F65CE2">
      <w:pPr>
        <w:pStyle w:val="BodyTextInd1"/>
      </w:pPr>
      <w:r w:rsidRPr="00157FD1">
        <w:t>The applicable SQ measurements are calculated monthly as shown in Table</w:t>
      </w:r>
      <w:r>
        <w:t> </w:t>
      </w:r>
      <w:r w:rsidRPr="00157FD1">
        <w:t xml:space="preserve">9.1-2. </w:t>
      </w:r>
    </w:p>
    <w:p w14:paraId="7E291B23" w14:textId="77777777" w:rsidR="00F65CE2" w:rsidRPr="00157FD1" w:rsidRDefault="00F65CE2">
      <w:pPr>
        <w:pStyle w:val="ParSpacer"/>
        <w:rPr>
          <w:kern w:val="28"/>
        </w:rPr>
      </w:pPr>
    </w:p>
    <w:p w14:paraId="7E291B24" w14:textId="77777777" w:rsidR="00F65CE2" w:rsidRPr="00157FD1" w:rsidRDefault="00F65CE2">
      <w:pPr>
        <w:pStyle w:val="berschrift4"/>
      </w:pPr>
      <w:bookmarkStart w:id="439" w:name="_Toc137886505"/>
      <w:bookmarkStart w:id="440" w:name="_Toc200531275"/>
      <w:r w:rsidRPr="00157FD1">
        <w:t>Table 9.1</w:t>
      </w:r>
      <w:r w:rsidRPr="00157FD1">
        <w:noBreakHyphen/>
        <w:t>1</w:t>
      </w:r>
      <w:r w:rsidRPr="00157FD1">
        <w:tab/>
        <w:t>SQ Notation</w:t>
      </w:r>
      <w:bookmarkEnd w:id="439"/>
      <w:bookmarkEnd w:id="440"/>
    </w:p>
    <w:p w14:paraId="7E291B25"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249"/>
        <w:gridCol w:w="5591"/>
      </w:tblGrid>
      <w:tr w:rsidR="00F65CE2" w:rsidRPr="00157FD1" w14:paraId="7E291B28" w14:textId="77777777">
        <w:tc>
          <w:tcPr>
            <w:tcW w:w="1249" w:type="dxa"/>
            <w:tcBorders>
              <w:bottom w:val="single" w:sz="8" w:space="0" w:color="auto"/>
            </w:tcBorders>
          </w:tcPr>
          <w:p w14:paraId="7E291B26"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591" w:type="dxa"/>
            <w:tcBorders>
              <w:bottom w:val="single" w:sz="8" w:space="0" w:color="auto"/>
            </w:tcBorders>
          </w:tcPr>
          <w:p w14:paraId="7E291B27"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B2B" w14:textId="77777777">
        <w:tc>
          <w:tcPr>
            <w:tcW w:w="1249" w:type="dxa"/>
          </w:tcPr>
          <w:p w14:paraId="7E291B29" w14:textId="77777777" w:rsidR="00F65CE2" w:rsidRPr="00157FD1" w:rsidRDefault="00F65CE2" w:rsidP="00F65CE2">
            <w:pPr>
              <w:pStyle w:val="TableText"/>
            </w:pPr>
            <w:r w:rsidRPr="00157FD1">
              <w:t>SQd</w:t>
            </w:r>
          </w:p>
        </w:tc>
        <w:tc>
          <w:tcPr>
            <w:tcW w:w="5591" w:type="dxa"/>
          </w:tcPr>
          <w:p w14:paraId="7E291B2A" w14:textId="77777777" w:rsidR="00F65CE2" w:rsidRPr="00157FD1" w:rsidRDefault="00F65CE2" w:rsidP="00F65CE2">
            <w:pPr>
              <w:pStyle w:val="TableText"/>
            </w:pPr>
            <w:r w:rsidRPr="00157FD1">
              <w:rPr>
                <w:kern w:val="28"/>
              </w:rPr>
              <w:t>Number of defective service transactions</w:t>
            </w:r>
            <w:r>
              <w:rPr>
                <w:kern w:val="28"/>
              </w:rPr>
              <w:t xml:space="preserve"> reported in the month</w:t>
            </w:r>
          </w:p>
        </w:tc>
      </w:tr>
      <w:tr w:rsidR="00F65CE2" w:rsidRPr="00157FD1" w14:paraId="7E291B2E" w14:textId="77777777">
        <w:tc>
          <w:tcPr>
            <w:tcW w:w="1249" w:type="dxa"/>
          </w:tcPr>
          <w:p w14:paraId="7E291B2C" w14:textId="77777777" w:rsidR="00F65CE2" w:rsidRPr="00157FD1" w:rsidRDefault="00F65CE2" w:rsidP="00F65CE2">
            <w:pPr>
              <w:pStyle w:val="TableText"/>
              <w:rPr>
                <w:b/>
                <w:bCs/>
              </w:rPr>
            </w:pPr>
            <w:r w:rsidRPr="009F0FAD">
              <w:rPr>
                <w:kern w:val="28"/>
              </w:rPr>
              <w:t>SQt</w:t>
            </w:r>
          </w:p>
        </w:tc>
        <w:tc>
          <w:tcPr>
            <w:tcW w:w="5591" w:type="dxa"/>
          </w:tcPr>
          <w:p w14:paraId="7E291B2D" w14:textId="77777777" w:rsidR="00F65CE2" w:rsidRPr="00157FD1" w:rsidRDefault="00F65CE2" w:rsidP="00F65CE2">
            <w:pPr>
              <w:pStyle w:val="TableText"/>
            </w:pPr>
            <w:r w:rsidRPr="009F0FAD">
              <w:rPr>
                <w:kern w:val="28"/>
              </w:rPr>
              <w:t>Total number of service transactions</w:t>
            </w:r>
            <w:r>
              <w:rPr>
                <w:kern w:val="28"/>
              </w:rPr>
              <w:t xml:space="preserve"> </w:t>
            </w:r>
            <w:r>
              <w:t>opened in the month</w:t>
            </w:r>
          </w:p>
        </w:tc>
      </w:tr>
    </w:tbl>
    <w:p w14:paraId="7E291B2F" w14:textId="77777777" w:rsidR="00F65CE2" w:rsidRPr="00157FD1" w:rsidRDefault="00F65CE2" w:rsidP="00F65CE2">
      <w:pPr>
        <w:pStyle w:val="ParSpacer"/>
        <w:rPr>
          <w:kern w:val="28"/>
        </w:rPr>
      </w:pPr>
    </w:p>
    <w:p w14:paraId="7E291B30" w14:textId="77777777" w:rsidR="00F65CE2" w:rsidRPr="00157FD1" w:rsidRDefault="00F65CE2">
      <w:pPr>
        <w:pStyle w:val="berschrift4"/>
      </w:pPr>
      <w:bookmarkStart w:id="441" w:name="_Toc463108046"/>
      <w:bookmarkStart w:id="442" w:name="_Toc503257535"/>
      <w:bookmarkStart w:id="443" w:name="_Toc504275458"/>
      <w:bookmarkStart w:id="444" w:name="_Toc505002578"/>
      <w:bookmarkStart w:id="445" w:name="_Toc505339255"/>
      <w:bookmarkStart w:id="446" w:name="_Toc505344205"/>
      <w:bookmarkStart w:id="447" w:name="_Toc505402636"/>
      <w:bookmarkStart w:id="448" w:name="_Toc505493167"/>
      <w:bookmarkStart w:id="449" w:name="_Toc6987790"/>
      <w:bookmarkStart w:id="450" w:name="_Toc137886506"/>
      <w:bookmarkStart w:id="451" w:name="_Toc200531276"/>
      <w:r w:rsidRPr="00157FD1">
        <w:t>Table 9.1</w:t>
      </w:r>
      <w:r w:rsidRPr="00157FD1">
        <w:noBreakHyphen/>
        <w:t>2</w:t>
      </w:r>
      <w:r w:rsidRPr="00157FD1">
        <w:tab/>
        <w:t>SQ Measurement Identifier and Formula</w:t>
      </w:r>
      <w:bookmarkEnd w:id="441"/>
      <w:bookmarkEnd w:id="442"/>
      <w:bookmarkEnd w:id="443"/>
      <w:bookmarkEnd w:id="444"/>
      <w:bookmarkEnd w:id="445"/>
      <w:bookmarkEnd w:id="446"/>
      <w:bookmarkEnd w:id="447"/>
      <w:bookmarkEnd w:id="448"/>
      <w:bookmarkEnd w:id="449"/>
      <w:bookmarkEnd w:id="450"/>
      <w:bookmarkEnd w:id="451"/>
    </w:p>
    <w:p w14:paraId="7E291B31"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118"/>
        <w:gridCol w:w="2151"/>
        <w:gridCol w:w="1864"/>
        <w:gridCol w:w="1707"/>
      </w:tblGrid>
      <w:tr w:rsidR="00F65CE2" w:rsidRPr="00157FD1" w14:paraId="7E291B36" w14:textId="77777777">
        <w:tc>
          <w:tcPr>
            <w:tcW w:w="1118" w:type="dxa"/>
            <w:tcBorders>
              <w:bottom w:val="single" w:sz="8" w:space="0" w:color="auto"/>
            </w:tcBorders>
          </w:tcPr>
          <w:p w14:paraId="7E291B32" w14:textId="77777777" w:rsidR="00F65CE2" w:rsidRPr="00157FD1" w:rsidRDefault="00F65CE2">
            <w:pPr>
              <w:pStyle w:val="NormBold"/>
            </w:pPr>
            <w:r w:rsidRPr="00157FD1">
              <w:t>Identifier</w:t>
            </w:r>
          </w:p>
        </w:tc>
        <w:tc>
          <w:tcPr>
            <w:tcW w:w="2151" w:type="dxa"/>
            <w:tcBorders>
              <w:bottom w:val="single" w:sz="8" w:space="0" w:color="auto"/>
            </w:tcBorders>
          </w:tcPr>
          <w:p w14:paraId="7E291B33" w14:textId="77777777" w:rsidR="00F65CE2" w:rsidRPr="00157FD1" w:rsidRDefault="00F65CE2">
            <w:pPr>
              <w:pStyle w:val="NormBold"/>
            </w:pPr>
            <w:r w:rsidRPr="00157FD1">
              <w:t>Title</w:t>
            </w:r>
          </w:p>
        </w:tc>
        <w:tc>
          <w:tcPr>
            <w:tcW w:w="1864" w:type="dxa"/>
            <w:tcBorders>
              <w:bottom w:val="single" w:sz="8" w:space="0" w:color="auto"/>
            </w:tcBorders>
          </w:tcPr>
          <w:p w14:paraId="7E291B34" w14:textId="77777777" w:rsidR="00F65CE2" w:rsidRPr="00157FD1" w:rsidRDefault="00F65CE2">
            <w:pPr>
              <w:pStyle w:val="NormBold"/>
            </w:pPr>
            <w:r w:rsidRPr="00157FD1">
              <w:t>Formula</w:t>
            </w:r>
          </w:p>
        </w:tc>
        <w:tc>
          <w:tcPr>
            <w:tcW w:w="1707" w:type="dxa"/>
            <w:tcBorders>
              <w:bottom w:val="single" w:sz="8" w:space="0" w:color="auto"/>
            </w:tcBorders>
          </w:tcPr>
          <w:p w14:paraId="7E291B35" w14:textId="77777777" w:rsidR="00F65CE2" w:rsidRPr="00157FD1" w:rsidRDefault="00F65CE2">
            <w:pPr>
              <w:pStyle w:val="NormBold"/>
            </w:pPr>
            <w:r w:rsidRPr="00157FD1">
              <w:t>Note</w:t>
            </w:r>
          </w:p>
        </w:tc>
      </w:tr>
      <w:tr w:rsidR="00F65CE2" w:rsidRPr="00157FD1" w14:paraId="7E291B3B" w14:textId="77777777">
        <w:trPr>
          <w:trHeight w:val="557"/>
        </w:trPr>
        <w:tc>
          <w:tcPr>
            <w:tcW w:w="1118" w:type="dxa"/>
            <w:tcBorders>
              <w:top w:val="single" w:sz="8" w:space="0" w:color="auto"/>
            </w:tcBorders>
          </w:tcPr>
          <w:p w14:paraId="7E291B37" w14:textId="77777777" w:rsidR="00F65CE2" w:rsidRPr="00157FD1" w:rsidRDefault="00F65CE2" w:rsidP="00F65CE2">
            <w:pPr>
              <w:pStyle w:val="TableText"/>
              <w:rPr>
                <w:b/>
                <w:bCs/>
              </w:rPr>
            </w:pPr>
            <w:r w:rsidRPr="009F0FAD">
              <w:rPr>
                <w:kern w:val="28"/>
              </w:rPr>
              <w:lastRenderedPageBreak/>
              <w:t>SQ</w:t>
            </w:r>
          </w:p>
        </w:tc>
        <w:tc>
          <w:tcPr>
            <w:tcW w:w="2151" w:type="dxa"/>
            <w:tcBorders>
              <w:top w:val="single" w:sz="8" w:space="0" w:color="auto"/>
            </w:tcBorders>
          </w:tcPr>
          <w:p w14:paraId="7E291B38" w14:textId="77777777" w:rsidR="00F65CE2" w:rsidRPr="00157FD1" w:rsidRDefault="00F65CE2" w:rsidP="00F65CE2">
            <w:pPr>
              <w:pStyle w:val="TableText"/>
              <w:rPr>
                <w:bCs/>
              </w:rPr>
            </w:pPr>
            <w:r w:rsidRPr="00157FD1">
              <w:rPr>
                <w:bCs/>
              </w:rPr>
              <w:t xml:space="preserve">Defective </w:t>
            </w:r>
            <w:r>
              <w:rPr>
                <w:bCs/>
              </w:rPr>
              <w:t>s</w:t>
            </w:r>
            <w:r w:rsidRPr="00157FD1">
              <w:rPr>
                <w:bCs/>
              </w:rPr>
              <w:t xml:space="preserve">ervice </w:t>
            </w:r>
            <w:r>
              <w:rPr>
                <w:bCs/>
              </w:rPr>
              <w:t>t</w:t>
            </w:r>
            <w:r w:rsidRPr="00157FD1">
              <w:rPr>
                <w:bCs/>
              </w:rPr>
              <w:t>ransactions</w:t>
            </w:r>
          </w:p>
        </w:tc>
        <w:tc>
          <w:tcPr>
            <w:tcW w:w="1864" w:type="dxa"/>
            <w:tcBorders>
              <w:top w:val="single" w:sz="8" w:space="0" w:color="auto"/>
            </w:tcBorders>
          </w:tcPr>
          <w:p w14:paraId="7E291B39" w14:textId="77777777" w:rsidR="00F65CE2" w:rsidRPr="00157FD1" w:rsidRDefault="00F65CE2" w:rsidP="00F65CE2">
            <w:pPr>
              <w:pStyle w:val="TableText"/>
              <w:rPr>
                <w:b/>
                <w:bCs/>
              </w:rPr>
            </w:pPr>
            <w:r w:rsidRPr="00157FD1">
              <w:rPr>
                <w:b/>
                <w:bCs/>
              </w:rPr>
              <w:t>100 x SQd/SQt</w:t>
            </w:r>
          </w:p>
        </w:tc>
        <w:tc>
          <w:tcPr>
            <w:tcW w:w="1707" w:type="dxa"/>
            <w:tcBorders>
              <w:top w:val="single" w:sz="8" w:space="0" w:color="auto"/>
            </w:tcBorders>
          </w:tcPr>
          <w:p w14:paraId="7E291B3A" w14:textId="77777777" w:rsidR="00F65CE2" w:rsidRPr="00157FD1" w:rsidRDefault="00F65CE2" w:rsidP="00F65CE2">
            <w:pPr>
              <w:pStyle w:val="TableText"/>
              <w:rPr>
                <w:bCs/>
              </w:rPr>
            </w:pPr>
            <w:r w:rsidRPr="009F0FAD">
              <w:rPr>
                <w:kern w:val="28"/>
              </w:rPr>
              <w:t>% defective</w:t>
            </w:r>
            <w:r w:rsidRPr="009F0FAD">
              <w:rPr>
                <w:kern w:val="28"/>
              </w:rPr>
              <w:br/>
              <w:t>transaction</w:t>
            </w:r>
          </w:p>
        </w:tc>
      </w:tr>
    </w:tbl>
    <w:p w14:paraId="7E291B3C" w14:textId="77777777" w:rsidR="00F65CE2" w:rsidRPr="00157FD1" w:rsidRDefault="00F65CE2" w:rsidP="00F65CE2">
      <w:pPr>
        <w:pStyle w:val="ParSpacer"/>
        <w:rPr>
          <w:kern w:val="28"/>
        </w:rPr>
      </w:pPr>
    </w:p>
    <w:p w14:paraId="7E291B3D" w14:textId="77777777" w:rsidR="00F65CE2" w:rsidRPr="00157FD1" w:rsidRDefault="00F65CE2">
      <w:pPr>
        <w:pStyle w:val="BodyTextTab0"/>
        <w:rPr>
          <w:kern w:val="28"/>
        </w:rPr>
      </w:pPr>
      <w:r>
        <w:rPr>
          <w:kern w:val="28"/>
        </w:rPr>
        <w:br w:type="page"/>
      </w:r>
      <w:r w:rsidRPr="00157FD1">
        <w:rPr>
          <w:kern w:val="28"/>
        </w:rPr>
        <w:lastRenderedPageBreak/>
        <w:t>e)</w:t>
      </w:r>
      <w:r w:rsidRPr="00157FD1">
        <w:rPr>
          <w:kern w:val="28"/>
        </w:rPr>
        <w:tab/>
        <w:t>Reported Data and Format</w:t>
      </w:r>
    </w:p>
    <w:p w14:paraId="7E291B3E" w14:textId="77777777" w:rsidR="00F65CE2" w:rsidRPr="00157FD1" w:rsidRDefault="00F65CE2">
      <w:pPr>
        <w:pStyle w:val="BodyTextTab1"/>
        <w:rPr>
          <w:kern w:val="28"/>
        </w:rPr>
      </w:pPr>
      <w:r w:rsidRPr="00157FD1">
        <w:rPr>
          <w:kern w:val="28"/>
        </w:rPr>
        <w:t>1)</w:t>
      </w:r>
      <w:r w:rsidRPr="00157FD1">
        <w:rPr>
          <w:kern w:val="28"/>
        </w:rPr>
        <w:tab/>
      </w:r>
      <w:r w:rsidRPr="00157FD1">
        <w:t>Monthly data shall be reported per the frequency and method noted in Sections 3.5.2 and 4.2.2 of this document.</w:t>
      </w:r>
    </w:p>
    <w:p w14:paraId="7E291B3F" w14:textId="77777777" w:rsidR="00F65CE2" w:rsidRPr="00157FD1" w:rsidRDefault="00F65CE2">
      <w:pPr>
        <w:pStyle w:val="BodyTextTab1"/>
        <w:rPr>
          <w:kern w:val="28"/>
        </w:rPr>
      </w:pPr>
      <w:r w:rsidRPr="00157FD1">
        <w:rPr>
          <w:kern w:val="28"/>
        </w:rPr>
        <w:t>2)</w:t>
      </w:r>
      <w:r w:rsidRPr="00157FD1">
        <w:rPr>
          <w:kern w:val="28"/>
        </w:rPr>
        <w:tab/>
        <w:t>The SQ measurement shall be reported for each month and each product category with data elements, or equivalent as defined by the TL 9000 Administrator, shown in Table 9.1</w:t>
      </w:r>
      <w:r w:rsidRPr="00157FD1">
        <w:rPr>
          <w:kern w:val="28"/>
        </w:rPr>
        <w:noBreakHyphen/>
        <w:t>3.</w:t>
      </w:r>
    </w:p>
    <w:p w14:paraId="7E291B40" w14:textId="77777777" w:rsidR="00F65CE2" w:rsidRPr="00157FD1" w:rsidRDefault="00F65CE2" w:rsidP="00F65CE2">
      <w:pPr>
        <w:pStyle w:val="ParSpacer"/>
        <w:rPr>
          <w:kern w:val="28"/>
        </w:rPr>
      </w:pPr>
    </w:p>
    <w:p w14:paraId="7E291B41" w14:textId="77777777" w:rsidR="00F65CE2" w:rsidRPr="00157FD1" w:rsidRDefault="00F65CE2">
      <w:pPr>
        <w:pStyle w:val="berschrift4"/>
      </w:pPr>
      <w:bookmarkStart w:id="452" w:name="_Toc463108047"/>
      <w:bookmarkStart w:id="453" w:name="_Toc503257536"/>
      <w:bookmarkStart w:id="454" w:name="_Toc504275459"/>
      <w:bookmarkStart w:id="455" w:name="_Toc505002579"/>
      <w:bookmarkStart w:id="456" w:name="_Toc505339256"/>
      <w:bookmarkStart w:id="457" w:name="_Toc505344206"/>
      <w:bookmarkStart w:id="458" w:name="_Toc505402637"/>
      <w:bookmarkStart w:id="459" w:name="_Toc505493168"/>
      <w:bookmarkStart w:id="460" w:name="_Toc6987791"/>
      <w:bookmarkStart w:id="461" w:name="_Toc137886507"/>
      <w:bookmarkStart w:id="462" w:name="_Toc200531277"/>
      <w:r w:rsidRPr="00157FD1">
        <w:t>Table 9.1</w:t>
      </w:r>
      <w:r w:rsidRPr="00157FD1">
        <w:noBreakHyphen/>
        <w:t>3</w:t>
      </w:r>
      <w:r w:rsidRPr="00157FD1">
        <w:tab/>
        <w:t>SQ Data Table</w:t>
      </w:r>
      <w:bookmarkEnd w:id="452"/>
      <w:bookmarkEnd w:id="453"/>
      <w:bookmarkEnd w:id="454"/>
      <w:bookmarkEnd w:id="455"/>
      <w:bookmarkEnd w:id="456"/>
      <w:bookmarkEnd w:id="457"/>
      <w:bookmarkEnd w:id="458"/>
      <w:bookmarkEnd w:id="459"/>
      <w:bookmarkEnd w:id="460"/>
      <w:bookmarkEnd w:id="461"/>
      <w:bookmarkEnd w:id="462"/>
    </w:p>
    <w:p w14:paraId="7E291B42" w14:textId="77777777" w:rsidR="00F65CE2" w:rsidRPr="00157FD1" w:rsidRDefault="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703"/>
        <w:gridCol w:w="5137"/>
      </w:tblGrid>
      <w:tr w:rsidR="00F65CE2" w:rsidRPr="00157FD1" w14:paraId="7E291B45" w14:textId="77777777">
        <w:tc>
          <w:tcPr>
            <w:tcW w:w="1703" w:type="dxa"/>
            <w:tcBorders>
              <w:bottom w:val="single" w:sz="8" w:space="0" w:color="auto"/>
            </w:tcBorders>
          </w:tcPr>
          <w:p w14:paraId="7E291B43"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37" w:type="dxa"/>
            <w:tcBorders>
              <w:bottom w:val="single" w:sz="8" w:space="0" w:color="auto"/>
            </w:tcBorders>
          </w:tcPr>
          <w:p w14:paraId="7E291B44"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B48" w14:textId="77777777">
        <w:tc>
          <w:tcPr>
            <w:tcW w:w="1703" w:type="dxa"/>
          </w:tcPr>
          <w:p w14:paraId="7E291B46" w14:textId="77777777" w:rsidR="00F65CE2" w:rsidRPr="00157FD1" w:rsidRDefault="00F65CE2">
            <w:pPr>
              <w:rPr>
                <w:kern w:val="28"/>
              </w:rPr>
            </w:pPr>
            <w:r w:rsidRPr="00157FD1">
              <w:rPr>
                <w:kern w:val="28"/>
              </w:rPr>
              <w:t>MeasurementID</w:t>
            </w:r>
          </w:p>
        </w:tc>
        <w:tc>
          <w:tcPr>
            <w:tcW w:w="5137" w:type="dxa"/>
          </w:tcPr>
          <w:p w14:paraId="7E291B47" w14:textId="77777777" w:rsidR="00F65CE2" w:rsidRPr="00157FD1" w:rsidRDefault="00F65CE2">
            <w:pPr>
              <w:rPr>
                <w:kern w:val="28"/>
              </w:rPr>
            </w:pPr>
            <w:r w:rsidRPr="00157FD1">
              <w:rPr>
                <w:kern w:val="28"/>
              </w:rPr>
              <w:t>SQ</w:t>
            </w:r>
          </w:p>
        </w:tc>
      </w:tr>
      <w:tr w:rsidR="00F65CE2" w:rsidRPr="00157FD1" w14:paraId="7E291B4B" w14:textId="77777777">
        <w:tc>
          <w:tcPr>
            <w:tcW w:w="1703" w:type="dxa"/>
          </w:tcPr>
          <w:p w14:paraId="7E291B49" w14:textId="77777777" w:rsidR="00F65CE2" w:rsidRPr="00157FD1" w:rsidRDefault="00F65CE2" w:rsidP="00F65CE2">
            <w:pPr>
              <w:rPr>
                <w:kern w:val="28"/>
              </w:rPr>
            </w:pPr>
            <w:r w:rsidRPr="00157FD1">
              <w:rPr>
                <w:kern w:val="28"/>
              </w:rPr>
              <w:t>SQd</w:t>
            </w:r>
          </w:p>
        </w:tc>
        <w:tc>
          <w:tcPr>
            <w:tcW w:w="5137" w:type="dxa"/>
          </w:tcPr>
          <w:p w14:paraId="7E291B4A" w14:textId="16B1F135" w:rsidR="00F65CE2" w:rsidRPr="00157FD1" w:rsidRDefault="00F65CE2" w:rsidP="00F65CE2">
            <w:pPr>
              <w:rPr>
                <w:i/>
                <w:kern w:val="28"/>
              </w:rPr>
            </w:pPr>
            <w:r w:rsidRPr="00157FD1">
              <w:t xml:space="preserve">Service </w:t>
            </w:r>
            <w:r>
              <w:t>q</w:t>
            </w:r>
            <w:r w:rsidRPr="00157FD1">
              <w:t xml:space="preserve">uality </w:t>
            </w:r>
            <w:r>
              <w:t>n</w:t>
            </w:r>
            <w:r w:rsidRPr="00157FD1">
              <w:t xml:space="preserve">umerator </w:t>
            </w:r>
            <w:r w:rsidR="008D1769">
              <w:t>as shown in the</w:t>
            </w:r>
            <w:r w:rsidRPr="00157FD1">
              <w:t xml:space="preserve"> in Measurement Applicability Table (</w:t>
            </w:r>
            <w:r>
              <w:t>Normalization Units</w:t>
            </w:r>
            <w:r w:rsidRPr="00157FD1">
              <w:t xml:space="preserve">), Appendix A, </w:t>
            </w:r>
            <w:r>
              <w:t>Table A</w:t>
            </w:r>
            <w:r>
              <w:noBreakHyphen/>
              <w:t>2</w:t>
            </w:r>
          </w:p>
        </w:tc>
      </w:tr>
      <w:tr w:rsidR="00F65CE2" w:rsidRPr="00157FD1" w14:paraId="7E291B4E" w14:textId="77777777">
        <w:tc>
          <w:tcPr>
            <w:tcW w:w="1703" w:type="dxa"/>
          </w:tcPr>
          <w:p w14:paraId="7E291B4C" w14:textId="77777777" w:rsidR="00F65CE2" w:rsidRPr="00157FD1" w:rsidRDefault="00F65CE2">
            <w:pPr>
              <w:pStyle w:val="TableTextBold"/>
              <w:tabs>
                <w:tab w:val="clear" w:pos="360"/>
                <w:tab w:val="clear" w:pos="720"/>
              </w:tabs>
              <w:spacing w:before="0"/>
              <w:rPr>
                <w:b w:val="0"/>
                <w:snapToGrid/>
                <w:kern w:val="28"/>
                <w:szCs w:val="24"/>
              </w:rPr>
            </w:pPr>
            <w:r w:rsidRPr="00157FD1">
              <w:rPr>
                <w:b w:val="0"/>
                <w:snapToGrid/>
                <w:kern w:val="28"/>
                <w:szCs w:val="24"/>
              </w:rPr>
              <w:t>SQt</w:t>
            </w:r>
          </w:p>
        </w:tc>
        <w:tc>
          <w:tcPr>
            <w:tcW w:w="5137" w:type="dxa"/>
          </w:tcPr>
          <w:p w14:paraId="7E291B4D" w14:textId="437F3494" w:rsidR="00F65CE2" w:rsidRPr="00157FD1" w:rsidRDefault="00F65CE2" w:rsidP="00F65CE2">
            <w:pPr>
              <w:rPr>
                <w:kern w:val="28"/>
              </w:rPr>
            </w:pPr>
            <w:r w:rsidRPr="00157FD1">
              <w:t xml:space="preserve">Service </w:t>
            </w:r>
            <w:r>
              <w:t>q</w:t>
            </w:r>
            <w:r w:rsidRPr="00157FD1">
              <w:t xml:space="preserve">uality </w:t>
            </w:r>
            <w:r>
              <w:t>d</w:t>
            </w:r>
            <w:r w:rsidRPr="00157FD1">
              <w:t xml:space="preserve">enominator </w:t>
            </w:r>
            <w:r w:rsidR="008D1769">
              <w:t>as shown in the</w:t>
            </w:r>
            <w:r w:rsidRPr="00157FD1">
              <w:t xml:space="preserve"> in Measurement Applicability Table (</w:t>
            </w:r>
            <w:r>
              <w:t>Normalization Units</w:t>
            </w:r>
            <w:r w:rsidRPr="00157FD1">
              <w:t xml:space="preserve">), Appendix A, </w:t>
            </w:r>
            <w:r>
              <w:t>Table A</w:t>
            </w:r>
            <w:r>
              <w:noBreakHyphen/>
              <w:t>2</w:t>
            </w:r>
          </w:p>
        </w:tc>
      </w:tr>
    </w:tbl>
    <w:p w14:paraId="7E291B4F" w14:textId="77777777" w:rsidR="00F65CE2" w:rsidRPr="00157FD1" w:rsidRDefault="00F65CE2" w:rsidP="00F65CE2">
      <w:pPr>
        <w:pStyle w:val="ParSpacer"/>
        <w:rPr>
          <w:kern w:val="28"/>
        </w:rPr>
      </w:pPr>
    </w:p>
    <w:p w14:paraId="7E291B50" w14:textId="77777777" w:rsidR="00F65CE2" w:rsidRPr="00157FD1" w:rsidRDefault="00F65CE2" w:rsidP="00F65CE2">
      <w:pPr>
        <w:pStyle w:val="berschrift3"/>
      </w:pPr>
      <w:r w:rsidRPr="00157FD1">
        <w:t>9.1.5</w:t>
      </w:r>
      <w:r w:rsidRPr="00157FD1">
        <w:tab/>
        <w:t>Sources of Data</w:t>
      </w:r>
    </w:p>
    <w:p w14:paraId="7E291B51" w14:textId="77777777" w:rsidR="00F65CE2" w:rsidRPr="00157FD1" w:rsidRDefault="00F65CE2" w:rsidP="00F65CE2">
      <w:pPr>
        <w:pStyle w:val="BodyText"/>
        <w:rPr>
          <w:kern w:val="28"/>
        </w:rPr>
      </w:pPr>
      <w:r w:rsidRPr="00157FD1">
        <w:rPr>
          <w:kern w:val="28"/>
        </w:rPr>
        <w:t>Data for the S</w:t>
      </w:r>
      <w:r>
        <w:rPr>
          <w:kern w:val="28"/>
        </w:rPr>
        <w:t>Q</w:t>
      </w:r>
      <w:r w:rsidRPr="00157FD1">
        <w:rPr>
          <w:kern w:val="28"/>
        </w:rPr>
        <w:t xml:space="preserve"> measurement are derived from analysis by the organization.</w:t>
      </w:r>
    </w:p>
    <w:p w14:paraId="7E291B52" w14:textId="77777777" w:rsidR="00F65CE2" w:rsidRPr="00157FD1" w:rsidRDefault="00F65CE2" w:rsidP="00F65CE2">
      <w:pPr>
        <w:pStyle w:val="ParSpacer"/>
      </w:pPr>
    </w:p>
    <w:p w14:paraId="7E291B53" w14:textId="77777777" w:rsidR="00F65CE2" w:rsidRPr="00157FD1" w:rsidRDefault="00F65CE2">
      <w:pPr>
        <w:pStyle w:val="berschrift3"/>
        <w:rPr>
          <w:rStyle w:val="StyleHeading3Kernat14ptChar"/>
        </w:rPr>
      </w:pPr>
      <w:r w:rsidRPr="00157FD1">
        <w:t>9.1.6</w:t>
      </w:r>
      <w:r w:rsidRPr="00157FD1">
        <w:rPr>
          <w:rStyle w:val="StyleHeading3Kernat14ptChar"/>
        </w:rPr>
        <w:tab/>
        <w:t>Examples</w:t>
      </w:r>
    </w:p>
    <w:p w14:paraId="7E291B54" w14:textId="0210DFB2" w:rsidR="00F65CE2" w:rsidRPr="00157FD1" w:rsidRDefault="00F65CE2" w:rsidP="00F65CE2">
      <w:pPr>
        <w:pStyle w:val="BodyText"/>
        <w:rPr>
          <w:kern w:val="28"/>
        </w:rPr>
      </w:pPr>
      <w:r w:rsidRPr="00157FD1">
        <w:t>Examples for applying the SQ measurement are located on the TL 9000 website (</w:t>
      </w:r>
      <w:r>
        <w:t>tl9000.org/links.html</w:t>
      </w:r>
      <w:r w:rsidRPr="00157FD1">
        <w:t>).</w:t>
      </w:r>
    </w:p>
    <w:p w14:paraId="7E291B55" w14:textId="77777777" w:rsidR="00F65CE2" w:rsidRPr="00157FD1" w:rsidRDefault="00F65CE2">
      <w:pPr>
        <w:pStyle w:val="ParSpacer"/>
        <w:rPr>
          <w:kern w:val="28"/>
        </w:rPr>
      </w:pPr>
    </w:p>
    <w:bookmarkEnd w:id="436"/>
    <w:bookmarkEnd w:id="437"/>
    <w:p w14:paraId="7E291B57" w14:textId="77777777" w:rsidR="00F65CE2" w:rsidRPr="00157FD1" w:rsidRDefault="00F65CE2" w:rsidP="00F65CE2">
      <w:pPr>
        <w:pStyle w:val="berschrift2"/>
        <w:rPr>
          <w:noProof w:val="0"/>
        </w:rPr>
      </w:pPr>
      <w:r>
        <w:br w:type="page"/>
      </w:r>
      <w:bookmarkStart w:id="463" w:name="_Toc200531000"/>
      <w:r>
        <w:rPr>
          <w:noProof w:val="0"/>
        </w:rPr>
        <w:lastRenderedPageBreak/>
        <w:t>9.2</w:t>
      </w:r>
      <w:r w:rsidRPr="00157FD1">
        <w:rPr>
          <w:noProof w:val="0"/>
        </w:rPr>
        <w:tab/>
      </w:r>
      <w:r>
        <w:rPr>
          <w:color w:val="000000"/>
        </w:rPr>
        <w:t>End-Customer Complaint Report Rate</w:t>
      </w:r>
      <w:r w:rsidRPr="00621A95">
        <w:rPr>
          <w:color w:val="000000"/>
        </w:rPr>
        <w:t xml:space="preserve"> </w:t>
      </w:r>
      <w:r w:rsidRPr="00D5601C">
        <w:rPr>
          <w:color w:val="000000"/>
          <w:sz w:val="24"/>
          <w:szCs w:val="24"/>
        </w:rPr>
        <w:t>(CCRR)</w:t>
      </w:r>
      <w:bookmarkEnd w:id="463"/>
    </w:p>
    <w:p w14:paraId="7E291B58" w14:textId="77777777" w:rsidR="00F65CE2" w:rsidRPr="00157FD1" w:rsidRDefault="00F65CE2" w:rsidP="00F65CE2">
      <w:pPr>
        <w:pStyle w:val="ParSpacer"/>
      </w:pPr>
    </w:p>
    <w:p w14:paraId="7E291B59" w14:textId="77777777" w:rsidR="00F65CE2" w:rsidRPr="00157FD1" w:rsidRDefault="00F65CE2" w:rsidP="00F65CE2">
      <w:pPr>
        <w:pStyle w:val="berschrift3"/>
        <w:rPr>
          <w:rStyle w:val="StyleHeading3Kernat14ptChar"/>
        </w:rPr>
      </w:pPr>
      <w:r>
        <w:t>9.2</w:t>
      </w:r>
      <w:r w:rsidRPr="00157FD1">
        <w:t>.1</w:t>
      </w:r>
      <w:r w:rsidRPr="00157FD1">
        <w:tab/>
        <w:t>Description and Title</w:t>
      </w:r>
    </w:p>
    <w:p w14:paraId="7E291B5A" w14:textId="48674457" w:rsidR="00F65CE2" w:rsidRDefault="00F65CE2" w:rsidP="00F65CE2">
      <w:pPr>
        <w:pStyle w:val="BodyText"/>
      </w:pPr>
      <w:r>
        <w:t>The End-</w:t>
      </w:r>
      <w:r w:rsidRPr="00A602A9">
        <w:t xml:space="preserve">Customer </w:t>
      </w:r>
      <w:r w:rsidR="00DF4D98">
        <w:t>C</w:t>
      </w:r>
      <w:r w:rsidR="00DF4D98" w:rsidRPr="00A602A9">
        <w:t xml:space="preserve">omplaint </w:t>
      </w:r>
      <w:r w:rsidR="00DF4D98">
        <w:t>R</w:t>
      </w:r>
      <w:r w:rsidR="00DF4D98" w:rsidRPr="00A602A9">
        <w:t xml:space="preserve">eport </w:t>
      </w:r>
      <w:r w:rsidR="00DF4D98">
        <w:t>R</w:t>
      </w:r>
      <w:r w:rsidR="00DF4D98" w:rsidRPr="00A602A9">
        <w:t xml:space="preserve">ate </w:t>
      </w:r>
      <w:r w:rsidRPr="00A602A9">
        <w:t xml:space="preserve">is a measurement of quality of </w:t>
      </w:r>
      <w:r w:rsidR="00901FD2">
        <w:t>d</w:t>
      </w:r>
      <w:r w:rsidR="00901FD2" w:rsidRPr="00A602A9">
        <w:t xml:space="preserve">elivery </w:t>
      </w:r>
      <w:r w:rsidRPr="00A602A9">
        <w:t xml:space="preserve">of a </w:t>
      </w:r>
      <w:r w:rsidR="00901FD2">
        <w:t>s</w:t>
      </w:r>
      <w:r w:rsidR="00901FD2" w:rsidRPr="00A602A9">
        <w:t xml:space="preserve">ervice </w:t>
      </w:r>
      <w:r w:rsidRPr="00A602A9">
        <w:t xml:space="preserve">to an </w:t>
      </w:r>
      <w:r w:rsidR="00901FD2">
        <w:t>e</w:t>
      </w:r>
      <w:r w:rsidR="00901FD2" w:rsidRPr="00A602A9">
        <w:t>nd</w:t>
      </w:r>
      <w:r w:rsidR="00901FD2">
        <w:t>c</w:t>
      </w:r>
      <w:r w:rsidR="00901FD2" w:rsidRPr="00A602A9">
        <w:t>ustomer</w:t>
      </w:r>
      <w:r w:rsidRPr="00A602A9">
        <w:t>.</w:t>
      </w:r>
    </w:p>
    <w:p w14:paraId="7E291B5B" w14:textId="79206B76" w:rsidR="00F65CE2" w:rsidRPr="00157FD1" w:rsidRDefault="00F65CE2" w:rsidP="00F65CE2">
      <w:pPr>
        <w:pStyle w:val="BodyText"/>
        <w:rPr>
          <w:kern w:val="28"/>
        </w:rPr>
      </w:pPr>
      <w:r w:rsidRPr="00A602A9">
        <w:rPr>
          <w:kern w:val="28"/>
        </w:rPr>
        <w:t xml:space="preserve">Delivery means </w:t>
      </w:r>
      <w:r w:rsidR="00901FD2">
        <w:rPr>
          <w:kern w:val="28"/>
        </w:rPr>
        <w:t>s</w:t>
      </w:r>
      <w:r w:rsidR="00901FD2" w:rsidRPr="00A602A9">
        <w:rPr>
          <w:kern w:val="28"/>
        </w:rPr>
        <w:t xml:space="preserve">ervice </w:t>
      </w:r>
      <w:r w:rsidR="00901FD2">
        <w:rPr>
          <w:kern w:val="28"/>
        </w:rPr>
        <w:t>d</w:t>
      </w:r>
      <w:r w:rsidR="00901FD2" w:rsidRPr="00A602A9">
        <w:rPr>
          <w:kern w:val="28"/>
        </w:rPr>
        <w:t xml:space="preserve">elivery </w:t>
      </w:r>
      <w:r w:rsidRPr="00A602A9">
        <w:rPr>
          <w:kern w:val="28"/>
        </w:rPr>
        <w:t>during avail</w:t>
      </w:r>
      <w:r>
        <w:rPr>
          <w:kern w:val="28"/>
        </w:rPr>
        <w:t xml:space="preserve">ability of a </w:t>
      </w:r>
      <w:r w:rsidR="00901FD2">
        <w:rPr>
          <w:kern w:val="28"/>
        </w:rPr>
        <w:t xml:space="preserve">service </w:t>
      </w:r>
      <w:r>
        <w:rPr>
          <w:kern w:val="28"/>
        </w:rPr>
        <w:t xml:space="preserve">to an </w:t>
      </w:r>
      <w:r w:rsidR="00901FD2">
        <w:rPr>
          <w:kern w:val="28"/>
        </w:rPr>
        <w:t>end</w:t>
      </w:r>
      <w:r>
        <w:rPr>
          <w:kern w:val="28"/>
        </w:rPr>
        <w:t>-</w:t>
      </w:r>
      <w:r w:rsidR="00901FD2">
        <w:rPr>
          <w:kern w:val="28"/>
        </w:rPr>
        <w:t>c</w:t>
      </w:r>
      <w:r w:rsidR="00901FD2" w:rsidRPr="00A602A9">
        <w:rPr>
          <w:kern w:val="28"/>
        </w:rPr>
        <w:t>ustomer</w:t>
      </w:r>
      <w:r w:rsidRPr="00A602A9">
        <w:rPr>
          <w:kern w:val="28"/>
        </w:rPr>
        <w:t>.</w:t>
      </w:r>
    </w:p>
    <w:p w14:paraId="7E291B5C" w14:textId="77777777" w:rsidR="00F65CE2" w:rsidRPr="00157FD1" w:rsidRDefault="00F65CE2" w:rsidP="00F65CE2">
      <w:pPr>
        <w:pStyle w:val="ParSpacer"/>
      </w:pPr>
    </w:p>
    <w:p w14:paraId="7E291B5D" w14:textId="77777777" w:rsidR="00F65CE2" w:rsidRPr="00157FD1" w:rsidRDefault="00F65CE2" w:rsidP="00F65CE2">
      <w:pPr>
        <w:pStyle w:val="berschrift3"/>
      </w:pPr>
      <w:r>
        <w:t>9.2</w:t>
      </w:r>
      <w:r w:rsidRPr="00157FD1">
        <w:t>.2</w:t>
      </w:r>
      <w:r w:rsidRPr="00157FD1">
        <w:tab/>
        <w:t>Purpose</w:t>
      </w:r>
    </w:p>
    <w:p w14:paraId="7E291B5E" w14:textId="408C3C18" w:rsidR="00F65CE2" w:rsidRDefault="00F65CE2" w:rsidP="00F65CE2">
      <w:pPr>
        <w:pStyle w:val="BodyText"/>
      </w:pPr>
      <w:r w:rsidRPr="00A602A9">
        <w:t xml:space="preserve">This measurement is used to provide quality measurement information as a basis for evaluation </w:t>
      </w:r>
      <w:r>
        <w:t>in</w:t>
      </w:r>
      <w:r w:rsidRPr="00A602A9">
        <w:t xml:space="preserve"> reduc</w:t>
      </w:r>
      <w:r>
        <w:t>ing</w:t>
      </w:r>
      <w:r w:rsidRPr="00A602A9">
        <w:t xml:space="preserve"> cost and driv</w:t>
      </w:r>
      <w:r>
        <w:t>ing</w:t>
      </w:r>
      <w:r w:rsidRPr="00A602A9">
        <w:t xml:space="preserve"> continual improvement of the </w:t>
      </w:r>
      <w:r w:rsidR="00901FD2">
        <w:t>s</w:t>
      </w:r>
      <w:r w:rsidR="00901FD2" w:rsidRPr="00A602A9">
        <w:t>er</w:t>
      </w:r>
      <w:r w:rsidR="00901FD2">
        <w:t xml:space="preserve">vice provider </w:t>
      </w:r>
      <w:r>
        <w:t xml:space="preserve">delivery process </w:t>
      </w:r>
      <w:r w:rsidRPr="00A602A9">
        <w:t xml:space="preserve">to the </w:t>
      </w:r>
      <w:r w:rsidR="00901FD2">
        <w:t>e</w:t>
      </w:r>
      <w:r w:rsidR="00901FD2" w:rsidRPr="00A602A9">
        <w:t>nd</w:t>
      </w:r>
      <w:r w:rsidRPr="00A602A9">
        <w:t>-</w:t>
      </w:r>
      <w:r w:rsidR="00901FD2">
        <w:t>c</w:t>
      </w:r>
      <w:r w:rsidR="00901FD2" w:rsidRPr="00A602A9">
        <w:t>ustomers</w:t>
      </w:r>
      <w:r w:rsidRPr="00A602A9">
        <w:t>.</w:t>
      </w:r>
    </w:p>
    <w:p w14:paraId="7E291B5F" w14:textId="01512348" w:rsidR="00F65CE2" w:rsidRDefault="00DF4D98" w:rsidP="00F65CE2">
      <w:pPr>
        <w:pStyle w:val="BodyText"/>
      </w:pPr>
      <w:r w:rsidRPr="00A602A9">
        <w:t>Th</w:t>
      </w:r>
      <w:r>
        <w:t>is</w:t>
      </w:r>
      <w:r w:rsidRPr="00A602A9">
        <w:t xml:space="preserve"> </w:t>
      </w:r>
      <w:r w:rsidR="00F65CE2">
        <w:t xml:space="preserve">measurement </w:t>
      </w:r>
      <w:r w:rsidR="00F65CE2" w:rsidRPr="00A602A9">
        <w:t xml:space="preserve">is an indicator leading to early problem detection, efficient problem resolutions, reducing </w:t>
      </w:r>
      <w:r w:rsidR="00F65CE2">
        <w:t xml:space="preserve">the </w:t>
      </w:r>
      <w:r w:rsidR="00F65CE2" w:rsidRPr="00A602A9">
        <w:t>cost of poor quality (e.g.</w:t>
      </w:r>
      <w:r w:rsidR="00F65CE2">
        <w:t xml:space="preserve">, </w:t>
      </w:r>
      <w:r w:rsidR="00F65CE2" w:rsidRPr="00A602A9">
        <w:t xml:space="preserve">reduce cost at the </w:t>
      </w:r>
      <w:r w:rsidR="00901FD2">
        <w:t>s</w:t>
      </w:r>
      <w:r w:rsidR="00901FD2" w:rsidRPr="00A602A9">
        <w:t xml:space="preserve">ervice </w:t>
      </w:r>
      <w:r w:rsidR="00901FD2">
        <w:t>d</w:t>
      </w:r>
      <w:r w:rsidR="00901FD2" w:rsidRPr="00A602A9">
        <w:t>esk</w:t>
      </w:r>
      <w:r w:rsidR="00F65CE2" w:rsidRPr="00A602A9">
        <w:t xml:space="preserve">) and estimation of quality to the end customer. The </w:t>
      </w:r>
      <w:r w:rsidR="00F65CE2">
        <w:t xml:space="preserve">measurement </w:t>
      </w:r>
      <w:r w:rsidR="00F65CE2" w:rsidRPr="00A602A9">
        <w:t>supports finding systemic root causes based on repeated end-customer calls (complaints) to drive corrective and preventive actions.</w:t>
      </w:r>
    </w:p>
    <w:p w14:paraId="7E291B60" w14:textId="01806F61" w:rsidR="00F65CE2" w:rsidRPr="00157FD1" w:rsidRDefault="00F65CE2" w:rsidP="00F65CE2">
      <w:pPr>
        <w:pStyle w:val="BodyText"/>
      </w:pPr>
      <w:r w:rsidRPr="00A602A9">
        <w:t xml:space="preserve">It is recommended to monitor the End-Customer </w:t>
      </w:r>
      <w:r w:rsidR="00DF4D98">
        <w:t>C</w:t>
      </w:r>
      <w:r w:rsidRPr="00A602A9">
        <w:t xml:space="preserve">omplaint </w:t>
      </w:r>
      <w:r w:rsidR="00DF4D98">
        <w:t>R</w:t>
      </w:r>
      <w:r w:rsidRPr="00A602A9">
        <w:t xml:space="preserve">eport </w:t>
      </w:r>
      <w:r w:rsidR="00DF4D98">
        <w:t>R</w:t>
      </w:r>
      <w:r w:rsidRPr="00A602A9">
        <w:t>ate more freq</w:t>
      </w:r>
      <w:r>
        <w:t>uently than monthly during roll</w:t>
      </w:r>
      <w:r w:rsidRPr="00A602A9">
        <w:t>out and early life</w:t>
      </w:r>
      <w:r>
        <w:t>-</w:t>
      </w:r>
      <w:r w:rsidRPr="00A602A9">
        <w:t>time of a service. Weekly monitoring will enable trends of service quality to be quickly ascertained.</w:t>
      </w:r>
    </w:p>
    <w:p w14:paraId="7E291B61" w14:textId="77777777" w:rsidR="00F65CE2" w:rsidRDefault="00F65CE2" w:rsidP="00F65CE2">
      <w:pPr>
        <w:pStyle w:val="ParSpacer"/>
        <w:rPr>
          <w:b/>
          <w:bCs/>
        </w:rPr>
      </w:pPr>
    </w:p>
    <w:p w14:paraId="7E291B62" w14:textId="77777777" w:rsidR="00F65CE2" w:rsidRPr="00157FD1" w:rsidRDefault="00F65CE2" w:rsidP="00F65CE2">
      <w:pPr>
        <w:pStyle w:val="berschrift3"/>
      </w:pPr>
      <w:r>
        <w:t>9.2</w:t>
      </w:r>
      <w:r w:rsidRPr="00157FD1">
        <w:t>.3</w:t>
      </w:r>
      <w:r w:rsidRPr="00157FD1">
        <w:tab/>
        <w:t>Applicable Product Categories</w:t>
      </w:r>
    </w:p>
    <w:p w14:paraId="7E291B63" w14:textId="77777777" w:rsidR="00F65CE2" w:rsidRPr="00157FD1" w:rsidRDefault="00F65CE2" w:rsidP="00F65CE2">
      <w:pPr>
        <w:pStyle w:val="BodyText"/>
        <w:rPr>
          <w:kern w:val="28"/>
        </w:rPr>
      </w:pPr>
      <w:r w:rsidRPr="00157FD1">
        <w:rPr>
          <w:kern w:val="28"/>
        </w:rPr>
        <w:t xml:space="preserve">This measurement applies to service categories </w:t>
      </w:r>
      <w:r>
        <w:rPr>
          <w:kern w:val="28"/>
        </w:rPr>
        <w:t xml:space="preserve">as </w:t>
      </w:r>
      <w:r w:rsidRPr="00157FD1">
        <w:rPr>
          <w:kern w:val="28"/>
        </w:rPr>
        <w:t xml:space="preserve">shown </w:t>
      </w:r>
      <w:r w:rsidRPr="00157FD1">
        <w:t>in Measurement Applicability Table (</w:t>
      </w:r>
      <w:r>
        <w:t>Normalization Units</w:t>
      </w:r>
      <w:r w:rsidRPr="00157FD1">
        <w:t xml:space="preserve">), Appendix A, </w:t>
      </w:r>
      <w:r>
        <w:t>Table A</w:t>
      </w:r>
      <w:r>
        <w:noBreakHyphen/>
        <w:t>2</w:t>
      </w:r>
      <w:r w:rsidRPr="00157FD1">
        <w:t>.</w:t>
      </w:r>
    </w:p>
    <w:p w14:paraId="7E291B64" w14:textId="77777777" w:rsidR="00F65CE2" w:rsidRPr="00157FD1" w:rsidRDefault="00F65CE2" w:rsidP="00F65CE2">
      <w:pPr>
        <w:pStyle w:val="ParSpacer"/>
        <w:rPr>
          <w:kern w:val="28"/>
        </w:rPr>
      </w:pPr>
    </w:p>
    <w:p w14:paraId="7E291B65" w14:textId="77777777" w:rsidR="00F65CE2" w:rsidRPr="00157FD1" w:rsidRDefault="00F65CE2" w:rsidP="00F65CE2">
      <w:pPr>
        <w:pStyle w:val="berschrift3"/>
      </w:pPr>
      <w:r>
        <w:t>9.2</w:t>
      </w:r>
      <w:r w:rsidRPr="00157FD1">
        <w:t>.4</w:t>
      </w:r>
      <w:r w:rsidRPr="00157FD1">
        <w:tab/>
        <w:t>Detailed Description</w:t>
      </w:r>
    </w:p>
    <w:p w14:paraId="7E291B66" w14:textId="77777777" w:rsidR="00F65CE2" w:rsidRPr="00157FD1" w:rsidRDefault="00F65CE2" w:rsidP="00F65CE2">
      <w:pPr>
        <w:pStyle w:val="BodyTextTab0"/>
        <w:rPr>
          <w:kern w:val="28"/>
        </w:rPr>
      </w:pPr>
      <w:r w:rsidRPr="00157FD1">
        <w:rPr>
          <w:kern w:val="28"/>
        </w:rPr>
        <w:t>a)</w:t>
      </w:r>
      <w:r w:rsidRPr="00157FD1">
        <w:rPr>
          <w:kern w:val="28"/>
        </w:rPr>
        <w:tab/>
        <w:t>Terminology</w:t>
      </w:r>
    </w:p>
    <w:p w14:paraId="7E291B67" w14:textId="77777777" w:rsidR="00F65CE2" w:rsidRPr="00621A95" w:rsidRDefault="00F65CE2" w:rsidP="00F65CE2">
      <w:pPr>
        <w:pStyle w:val="BodyTextInd1"/>
        <w:rPr>
          <w:color w:val="000000"/>
        </w:rPr>
      </w:pPr>
      <w:r w:rsidRPr="00621A95">
        <w:rPr>
          <w:color w:val="000000"/>
        </w:rPr>
        <w:t>The Glossary includes definitions for</w:t>
      </w:r>
    </w:p>
    <w:p w14:paraId="7E291B68" w14:textId="77777777" w:rsidR="004577A5" w:rsidRPr="00327DE8" w:rsidRDefault="004577A5" w:rsidP="004577A5">
      <w:pPr>
        <w:pStyle w:val="BodyTextTab1"/>
      </w:pPr>
      <w:r w:rsidRPr="00157FD1">
        <w:t>–</w:t>
      </w:r>
      <w:r>
        <w:tab/>
        <w:t>Afactor (Annualization factor)</w:t>
      </w:r>
    </w:p>
    <w:p w14:paraId="7E291B69" w14:textId="77777777" w:rsidR="004577A5" w:rsidRPr="00327DE8" w:rsidRDefault="004577A5" w:rsidP="004577A5">
      <w:pPr>
        <w:pStyle w:val="BodyTextTab1"/>
        <w:tabs>
          <w:tab w:val="clear" w:pos="2880"/>
        </w:tabs>
        <w:ind w:left="2520" w:firstLine="0"/>
      </w:pPr>
      <w:r w:rsidRPr="00157FD1">
        <w:t>–</w:t>
      </w:r>
      <w:r>
        <w:tab/>
        <w:t>End-Customer</w:t>
      </w:r>
    </w:p>
    <w:p w14:paraId="7E291B6A" w14:textId="77777777" w:rsidR="004577A5" w:rsidRPr="00327DE8" w:rsidRDefault="004577A5" w:rsidP="004577A5">
      <w:pPr>
        <w:pStyle w:val="BodyTextTab1"/>
        <w:tabs>
          <w:tab w:val="clear" w:pos="2880"/>
        </w:tabs>
        <w:ind w:left="2520" w:firstLine="0"/>
      </w:pPr>
      <w:r w:rsidRPr="00157FD1">
        <w:t>–</w:t>
      </w:r>
      <w:r>
        <w:tab/>
      </w:r>
      <w:r w:rsidR="00984E9D">
        <w:t xml:space="preserve">End-Customer </w:t>
      </w:r>
      <w:r>
        <w:t xml:space="preserve">Complaint – </w:t>
      </w:r>
      <w:r w:rsidRPr="004256BD">
        <w:t>A statement from an end-customer or on behalf of that end-customer expressing dissatisfaction with a product or delivery of that product. The statement may be issued via any medium (voice calls, email, chat service etc.). The statement may concern single or system</w:t>
      </w:r>
      <w:r>
        <w:t>atic</w:t>
      </w:r>
      <w:r w:rsidRPr="004256BD">
        <w:t xml:space="preserve"> dissatisfaction of the end-customer with an aspect of the </w:t>
      </w:r>
      <w:r>
        <w:t>product such</w:t>
      </w:r>
      <w:r w:rsidRPr="004256BD">
        <w:t xml:space="preserve"> as compliance with requirements, functionality, performance, usability, maintainability, reliability, safety or delivery.</w:t>
      </w:r>
    </w:p>
    <w:p w14:paraId="7E291B6B" w14:textId="77777777" w:rsidR="00984E9D" w:rsidRPr="00327DE8" w:rsidRDefault="00984E9D" w:rsidP="00984E9D">
      <w:pPr>
        <w:pStyle w:val="BodyTextTab1"/>
        <w:tabs>
          <w:tab w:val="clear" w:pos="2880"/>
        </w:tabs>
        <w:ind w:left="2520" w:firstLine="0"/>
      </w:pPr>
      <w:r w:rsidRPr="00157FD1">
        <w:t>–</w:t>
      </w:r>
      <w:r>
        <w:tab/>
        <w:t xml:space="preserve">Non Technical End Customer Complaint – </w:t>
      </w:r>
      <w:r w:rsidRPr="003901B3">
        <w:rPr>
          <w:color w:val="000000"/>
        </w:rPr>
        <w:t>Any complaint against the product that i</w:t>
      </w:r>
      <w:r>
        <w:rPr>
          <w:color w:val="000000"/>
        </w:rPr>
        <w:t>s not of a technical nature</w:t>
      </w:r>
      <w:r w:rsidRPr="003901B3">
        <w:rPr>
          <w:color w:val="000000"/>
        </w:rPr>
        <w:t xml:space="preserve"> </w:t>
      </w:r>
      <w:r>
        <w:rPr>
          <w:color w:val="000000"/>
        </w:rPr>
        <w:t xml:space="preserve">such as </w:t>
      </w:r>
      <w:r w:rsidRPr="003901B3">
        <w:rPr>
          <w:color w:val="000000"/>
        </w:rPr>
        <w:t>billing</w:t>
      </w:r>
      <w:r>
        <w:rPr>
          <w:color w:val="000000"/>
        </w:rPr>
        <w:t xml:space="preserve">, </w:t>
      </w:r>
      <w:r w:rsidRPr="003901B3">
        <w:rPr>
          <w:color w:val="000000"/>
        </w:rPr>
        <w:t>behavior of the service staff</w:t>
      </w:r>
      <w:r>
        <w:rPr>
          <w:color w:val="000000"/>
        </w:rPr>
        <w:t xml:space="preserve">, or </w:t>
      </w:r>
      <w:r w:rsidRPr="003901B3">
        <w:t>time of attending</w:t>
      </w:r>
      <w:r>
        <w:t>.</w:t>
      </w:r>
    </w:p>
    <w:p w14:paraId="7E291B6C" w14:textId="77777777" w:rsidR="004577A5" w:rsidRPr="00327DE8" w:rsidRDefault="004577A5" w:rsidP="004577A5">
      <w:pPr>
        <w:pStyle w:val="BodyTextTab1"/>
        <w:tabs>
          <w:tab w:val="clear" w:pos="2880"/>
        </w:tabs>
        <w:ind w:left="2520" w:firstLine="0"/>
      </w:pPr>
      <w:r w:rsidRPr="00157FD1">
        <w:t>–</w:t>
      </w:r>
      <w:r>
        <w:tab/>
        <w:t xml:space="preserve">Technical End Customer Complaint – </w:t>
      </w:r>
      <w:r w:rsidRPr="004256BD">
        <w:t>Any complaint against the product due to availability, quality or functionality</w:t>
      </w:r>
      <w:r>
        <w:t xml:space="preserve"> such as loss of service, service quality, or intermittent service</w:t>
      </w:r>
    </w:p>
    <w:p w14:paraId="7E291B6E" w14:textId="77777777" w:rsidR="00F65CE2" w:rsidRPr="00157FD1" w:rsidRDefault="00F65CE2" w:rsidP="00F65CE2">
      <w:pPr>
        <w:pStyle w:val="BodyTextTab0"/>
        <w:rPr>
          <w:kern w:val="28"/>
        </w:rPr>
      </w:pPr>
      <w:r>
        <w:rPr>
          <w:kern w:val="28"/>
        </w:rPr>
        <w:t>b)</w:t>
      </w:r>
      <w:r>
        <w:rPr>
          <w:kern w:val="28"/>
        </w:rPr>
        <w:tab/>
        <w:t>Counting Rules</w:t>
      </w:r>
    </w:p>
    <w:p w14:paraId="7E291B6F" w14:textId="4E972CD8" w:rsidR="00F65CE2" w:rsidRDefault="00F65CE2" w:rsidP="00F65CE2">
      <w:pPr>
        <w:pStyle w:val="BodyTextTab1"/>
        <w:rPr>
          <w:color w:val="000000"/>
        </w:rPr>
      </w:pPr>
      <w:r>
        <w:rPr>
          <w:color w:val="000000"/>
        </w:rPr>
        <w:t>1)</w:t>
      </w:r>
      <w:r>
        <w:rPr>
          <w:color w:val="000000"/>
        </w:rPr>
        <w:tab/>
      </w:r>
      <w:r w:rsidRPr="00621A95">
        <w:rPr>
          <w:color w:val="000000"/>
        </w:rPr>
        <w:t xml:space="preserve">The number of registered </w:t>
      </w:r>
      <w:r>
        <w:rPr>
          <w:color w:val="000000"/>
        </w:rPr>
        <w:t>complaint</w:t>
      </w:r>
      <w:r w:rsidRPr="00621A95">
        <w:rPr>
          <w:color w:val="000000"/>
        </w:rPr>
        <w:t>s are the complaints of the end-customer</w:t>
      </w:r>
      <w:r>
        <w:rPr>
          <w:color w:val="000000"/>
        </w:rPr>
        <w:t xml:space="preserve">s (i.e. complaints received from each customer are unique count items) about the quality of </w:t>
      </w:r>
      <w:r w:rsidR="00DF4D98">
        <w:rPr>
          <w:color w:val="000000"/>
        </w:rPr>
        <w:t>s</w:t>
      </w:r>
      <w:r w:rsidR="00DF4D98" w:rsidRPr="00621A95">
        <w:rPr>
          <w:color w:val="000000"/>
        </w:rPr>
        <w:t>ervice</w:t>
      </w:r>
      <w:r>
        <w:rPr>
          <w:color w:val="000000"/>
        </w:rPr>
        <w:t>.</w:t>
      </w:r>
    </w:p>
    <w:p w14:paraId="7E291B70" w14:textId="77777777" w:rsidR="00F65CE2" w:rsidRDefault="00F65CE2" w:rsidP="00F65CE2">
      <w:pPr>
        <w:pStyle w:val="BodyTextTab1"/>
        <w:rPr>
          <w:color w:val="000000"/>
        </w:rPr>
      </w:pPr>
      <w:r>
        <w:rPr>
          <w:color w:val="000000"/>
        </w:rPr>
        <w:t>2)</w:t>
      </w:r>
      <w:r>
        <w:rPr>
          <w:color w:val="000000"/>
        </w:rPr>
        <w:tab/>
        <w:t>T</w:t>
      </w:r>
      <w:r w:rsidRPr="00621A95">
        <w:rPr>
          <w:color w:val="000000"/>
        </w:rPr>
        <w:t xml:space="preserve">he measuring period starts after </w:t>
      </w:r>
      <w:r>
        <w:rPr>
          <w:color w:val="000000"/>
        </w:rPr>
        <w:t>service</w:t>
      </w:r>
      <w:r w:rsidRPr="00621A95">
        <w:rPr>
          <w:color w:val="000000"/>
        </w:rPr>
        <w:t xml:space="preserve"> </w:t>
      </w:r>
      <w:r>
        <w:rPr>
          <w:color w:val="000000"/>
        </w:rPr>
        <w:t>a</w:t>
      </w:r>
      <w:r w:rsidRPr="00621A95">
        <w:rPr>
          <w:color w:val="000000"/>
        </w:rPr>
        <w:t>vailability</w:t>
      </w:r>
      <w:r>
        <w:rPr>
          <w:color w:val="000000"/>
        </w:rPr>
        <w:t>.</w:t>
      </w:r>
    </w:p>
    <w:p w14:paraId="7E291B71" w14:textId="45CED112" w:rsidR="00F65CE2" w:rsidRDefault="00F65CE2" w:rsidP="00F65CE2">
      <w:pPr>
        <w:pStyle w:val="BodyTextTab1"/>
        <w:rPr>
          <w:color w:val="000000"/>
        </w:rPr>
      </w:pPr>
      <w:r>
        <w:rPr>
          <w:color w:val="000000"/>
        </w:rPr>
        <w:lastRenderedPageBreak/>
        <w:t>3)</w:t>
      </w:r>
      <w:r>
        <w:rPr>
          <w:color w:val="000000"/>
        </w:rPr>
        <w:tab/>
        <w:t>T</w:t>
      </w:r>
      <w:r w:rsidRPr="00621A95">
        <w:rPr>
          <w:color w:val="000000"/>
        </w:rPr>
        <w:t xml:space="preserve">he </w:t>
      </w:r>
      <w:r w:rsidR="00901FD2">
        <w:rPr>
          <w:color w:val="000000"/>
        </w:rPr>
        <w:t>i</w:t>
      </w:r>
      <w:r w:rsidR="00901FD2" w:rsidRPr="00621A95">
        <w:rPr>
          <w:color w:val="000000"/>
        </w:rPr>
        <w:t xml:space="preserve">nstalled </w:t>
      </w:r>
      <w:r w:rsidR="00901FD2">
        <w:rPr>
          <w:color w:val="000000"/>
        </w:rPr>
        <w:t>b</w:t>
      </w:r>
      <w:r w:rsidR="00901FD2" w:rsidRPr="00621A95">
        <w:rPr>
          <w:color w:val="000000"/>
        </w:rPr>
        <w:t xml:space="preserve">ase </w:t>
      </w:r>
      <w:r w:rsidRPr="00621A95">
        <w:rPr>
          <w:color w:val="000000"/>
        </w:rPr>
        <w:t xml:space="preserve">is counted as the number of end-customers during </w:t>
      </w:r>
      <w:r w:rsidR="00DF4D98">
        <w:rPr>
          <w:color w:val="000000"/>
        </w:rPr>
        <w:t>d</w:t>
      </w:r>
      <w:r w:rsidR="00901FD2" w:rsidRPr="00621A95">
        <w:rPr>
          <w:color w:val="000000"/>
        </w:rPr>
        <w:t xml:space="preserve">elivery </w:t>
      </w:r>
      <w:r w:rsidRPr="00621A95">
        <w:rPr>
          <w:color w:val="000000"/>
        </w:rPr>
        <w:t xml:space="preserve">of the </w:t>
      </w:r>
      <w:r w:rsidR="00DF4D98">
        <w:rPr>
          <w:color w:val="000000"/>
        </w:rPr>
        <w:t>s</w:t>
      </w:r>
      <w:r w:rsidR="00901FD2" w:rsidRPr="00621A95">
        <w:rPr>
          <w:color w:val="000000"/>
        </w:rPr>
        <w:t>ervice</w:t>
      </w:r>
      <w:r w:rsidR="00901FD2">
        <w:rPr>
          <w:color w:val="000000"/>
        </w:rPr>
        <w:t xml:space="preserve"> </w:t>
      </w:r>
      <w:r>
        <w:rPr>
          <w:color w:val="000000"/>
        </w:rPr>
        <w:t>and shall be updated each month.</w:t>
      </w:r>
    </w:p>
    <w:p w14:paraId="7E291B72" w14:textId="77777777" w:rsidR="00F65CE2" w:rsidRDefault="00F65CE2" w:rsidP="00F65CE2">
      <w:pPr>
        <w:pStyle w:val="BodyTextTab1"/>
        <w:rPr>
          <w:color w:val="000000"/>
        </w:rPr>
      </w:pPr>
      <w:r>
        <w:rPr>
          <w:color w:val="000000"/>
        </w:rPr>
        <w:t>4)</w:t>
      </w:r>
      <w:r>
        <w:rPr>
          <w:color w:val="000000"/>
        </w:rPr>
        <w:tab/>
      </w:r>
      <w:r w:rsidRPr="00BD4251">
        <w:rPr>
          <w:color w:val="000000"/>
        </w:rPr>
        <w:t>Complaints from a multiple use line (Voice, Internet</w:t>
      </w:r>
      <w:r w:rsidR="008F10E7">
        <w:rPr>
          <w:color w:val="000000"/>
        </w:rPr>
        <w:t>,</w:t>
      </w:r>
      <w:r w:rsidRPr="00BD4251">
        <w:rPr>
          <w:color w:val="000000"/>
        </w:rPr>
        <w:t xml:space="preserve"> or Video Broadcast (TV)</w:t>
      </w:r>
      <w:r w:rsidR="008F10E7">
        <w:rPr>
          <w:color w:val="000000"/>
        </w:rPr>
        <w:t>)</w:t>
      </w:r>
      <w:r w:rsidRPr="00BD4251">
        <w:rPr>
          <w:color w:val="000000"/>
        </w:rPr>
        <w:t xml:space="preserve"> will be counted once and recorded only in one of the product</w:t>
      </w:r>
      <w:r w:rsidRPr="003728CE">
        <w:rPr>
          <w:color w:val="000000"/>
        </w:rPr>
        <w:t xml:space="preserve"> </w:t>
      </w:r>
      <w:r w:rsidRPr="00BD4251">
        <w:rPr>
          <w:color w:val="000000"/>
        </w:rPr>
        <w:t>categories. The organization determines this default product category, however “internet access” is recommended.</w:t>
      </w:r>
    </w:p>
    <w:p w14:paraId="7E291B73" w14:textId="2A378598" w:rsidR="00F65CE2" w:rsidRDefault="00F65CE2" w:rsidP="00F65CE2">
      <w:pPr>
        <w:pStyle w:val="BodyTextTab1"/>
        <w:rPr>
          <w:color w:val="000000"/>
        </w:rPr>
      </w:pPr>
      <w:r>
        <w:rPr>
          <w:color w:val="000000"/>
        </w:rPr>
        <w:t>5)</w:t>
      </w:r>
      <w:r>
        <w:rPr>
          <w:color w:val="000000"/>
        </w:rPr>
        <w:tab/>
        <w:t xml:space="preserve">Complaints from an individual customer </w:t>
      </w:r>
      <w:r w:rsidRPr="00621A95">
        <w:rPr>
          <w:color w:val="000000"/>
        </w:rPr>
        <w:t xml:space="preserve">shall be counted </w:t>
      </w:r>
      <w:r w:rsidR="00505D75">
        <w:rPr>
          <w:color w:val="000000"/>
        </w:rPr>
        <w:t xml:space="preserve">only </w:t>
      </w:r>
      <w:r w:rsidRPr="00621A95">
        <w:rPr>
          <w:color w:val="000000"/>
        </w:rPr>
        <w:t>once</w:t>
      </w:r>
      <w:r w:rsidRPr="00B55B61">
        <w:rPr>
          <w:color w:val="000000"/>
        </w:rPr>
        <w:t xml:space="preserve"> </w:t>
      </w:r>
      <w:r w:rsidR="00505D75">
        <w:rPr>
          <w:color w:val="000000"/>
        </w:rPr>
        <w:t xml:space="preserve">even if </w:t>
      </w:r>
      <w:r>
        <w:rPr>
          <w:color w:val="000000"/>
        </w:rPr>
        <w:t xml:space="preserve">the customer complains again for the same problem </w:t>
      </w:r>
      <w:r w:rsidRPr="003E63AF">
        <w:rPr>
          <w:color w:val="000000"/>
        </w:rPr>
        <w:t>within the agreed</w:t>
      </w:r>
      <w:r>
        <w:rPr>
          <w:color w:val="000000"/>
        </w:rPr>
        <w:t xml:space="preserve"> (Internal or external)</w:t>
      </w:r>
      <w:r w:rsidRPr="003E63AF">
        <w:rPr>
          <w:color w:val="000000"/>
        </w:rPr>
        <w:t xml:space="preserve"> </w:t>
      </w:r>
      <w:r>
        <w:rPr>
          <w:color w:val="000000"/>
        </w:rPr>
        <w:t>restore</w:t>
      </w:r>
      <w:r w:rsidRPr="003E63AF">
        <w:rPr>
          <w:color w:val="000000"/>
        </w:rPr>
        <w:t xml:space="preserve"> time</w:t>
      </w:r>
      <w:r w:rsidRPr="00621A95">
        <w:rPr>
          <w:color w:val="000000"/>
        </w:rPr>
        <w:t>.</w:t>
      </w:r>
    </w:p>
    <w:p w14:paraId="7E291B74" w14:textId="2F0CDAD5" w:rsidR="00F65CE2" w:rsidRDefault="00F65CE2" w:rsidP="00F65CE2">
      <w:pPr>
        <w:pStyle w:val="BodyTextTab1"/>
      </w:pPr>
      <w:r>
        <w:rPr>
          <w:color w:val="000000"/>
        </w:rPr>
        <w:t xml:space="preserve">6) </w:t>
      </w:r>
      <w:r>
        <w:rPr>
          <w:color w:val="000000"/>
        </w:rPr>
        <w:tab/>
      </w:r>
      <w:r w:rsidRPr="00327DE8">
        <w:t xml:space="preserve">Repeat </w:t>
      </w:r>
      <w:r>
        <w:t>customer complaints (outside the agreed initial complaint restore time) are treated as new complaints. The organization shall maintain the ability to carry out repeat fault trend analysis to resolve systemic root causes.</w:t>
      </w:r>
    </w:p>
    <w:p w14:paraId="7E291B76" w14:textId="77777777" w:rsidR="00F65CE2" w:rsidRPr="00157FD1" w:rsidRDefault="00F65CE2" w:rsidP="00F65CE2">
      <w:pPr>
        <w:pStyle w:val="BodyTextTab0"/>
        <w:rPr>
          <w:kern w:val="28"/>
        </w:rPr>
      </w:pPr>
      <w:r>
        <w:rPr>
          <w:kern w:val="28"/>
        </w:rPr>
        <w:t>c)</w:t>
      </w:r>
      <w:r>
        <w:rPr>
          <w:kern w:val="28"/>
        </w:rPr>
        <w:tab/>
        <w:t>Counting Rule Exclusions</w:t>
      </w:r>
    </w:p>
    <w:p w14:paraId="7E291B77" w14:textId="77777777" w:rsidR="00F65CE2" w:rsidRDefault="00F65CE2" w:rsidP="00F65CE2">
      <w:pPr>
        <w:pStyle w:val="BodyTextTab1"/>
        <w:rPr>
          <w:color w:val="000000"/>
        </w:rPr>
      </w:pPr>
      <w:r>
        <w:rPr>
          <w:color w:val="000000"/>
        </w:rPr>
        <w:t>1</w:t>
      </w:r>
      <w:r w:rsidRPr="00621A95">
        <w:rPr>
          <w:color w:val="000000"/>
        </w:rPr>
        <w:t>)</w:t>
      </w:r>
      <w:r w:rsidRPr="00621A95">
        <w:rPr>
          <w:color w:val="000000"/>
        </w:rPr>
        <w:tab/>
        <w:t xml:space="preserve">During the </w:t>
      </w:r>
      <w:r>
        <w:rPr>
          <w:color w:val="000000"/>
        </w:rPr>
        <w:t xml:space="preserve">service </w:t>
      </w:r>
      <w:r w:rsidRPr="00621A95">
        <w:rPr>
          <w:color w:val="000000"/>
        </w:rPr>
        <w:t>deliver</w:t>
      </w:r>
      <w:r>
        <w:rPr>
          <w:color w:val="000000"/>
        </w:rPr>
        <w:t>y only complaints</w:t>
      </w:r>
      <w:r w:rsidRPr="00621A95">
        <w:rPr>
          <w:color w:val="000000"/>
        </w:rPr>
        <w:t xml:space="preserve"> of an end-customer</w:t>
      </w:r>
      <w:r>
        <w:rPr>
          <w:color w:val="000000"/>
        </w:rPr>
        <w:t xml:space="preserve"> are counted.</w:t>
      </w:r>
    </w:p>
    <w:p w14:paraId="7E291B78" w14:textId="77777777" w:rsidR="00F65CE2" w:rsidRDefault="00F65CE2" w:rsidP="00F65CE2">
      <w:pPr>
        <w:pStyle w:val="BodyTextTab1"/>
        <w:rPr>
          <w:color w:val="000000"/>
        </w:rPr>
      </w:pPr>
      <w:r>
        <w:rPr>
          <w:color w:val="000000"/>
        </w:rPr>
        <w:t xml:space="preserve">2) </w:t>
      </w:r>
      <w:r>
        <w:rPr>
          <w:color w:val="000000"/>
        </w:rPr>
        <w:tab/>
        <w:t>Concerns about issues, not yet manifested, which may or may not occur in the future are not counted.</w:t>
      </w:r>
    </w:p>
    <w:p w14:paraId="7E291B7A" w14:textId="77777777" w:rsidR="00F65CE2" w:rsidRPr="00157FD1" w:rsidRDefault="00F65CE2" w:rsidP="00F65CE2">
      <w:pPr>
        <w:pStyle w:val="BodyTextTab0"/>
      </w:pPr>
      <w:r w:rsidRPr="00157FD1">
        <w:t>d)</w:t>
      </w:r>
      <w:r w:rsidRPr="00157FD1">
        <w:tab/>
        <w:t>Calculations and Formulas</w:t>
      </w:r>
    </w:p>
    <w:p w14:paraId="7E291B7B" w14:textId="77777777" w:rsidR="00F65CE2" w:rsidRPr="00157FD1" w:rsidRDefault="00F65CE2" w:rsidP="00F65CE2">
      <w:pPr>
        <w:pStyle w:val="BodyTextInd1"/>
      </w:pPr>
      <w:r>
        <w:t>The applicable CCRR</w:t>
      </w:r>
      <w:r w:rsidRPr="00157FD1">
        <w:t xml:space="preserve"> measurements are calculated monthly as shown in Table</w:t>
      </w:r>
      <w:r>
        <w:t> 9.2</w:t>
      </w:r>
      <w:r w:rsidRPr="00157FD1">
        <w:t xml:space="preserve">-2. </w:t>
      </w:r>
    </w:p>
    <w:p w14:paraId="7E291B7C" w14:textId="77777777" w:rsidR="00F65CE2" w:rsidRPr="00157FD1" w:rsidRDefault="00F65CE2" w:rsidP="00F65CE2">
      <w:pPr>
        <w:pStyle w:val="ParSpacer"/>
        <w:rPr>
          <w:kern w:val="28"/>
        </w:rPr>
      </w:pPr>
    </w:p>
    <w:p w14:paraId="7E291B7D" w14:textId="77777777" w:rsidR="00F65CE2" w:rsidRPr="00157FD1" w:rsidRDefault="00F65CE2" w:rsidP="00F65CE2">
      <w:pPr>
        <w:pStyle w:val="berschrift4"/>
      </w:pPr>
      <w:bookmarkStart w:id="464" w:name="_Toc200531278"/>
      <w:r>
        <w:t>Table 9.2</w:t>
      </w:r>
      <w:r>
        <w:noBreakHyphen/>
        <w:t>1</w:t>
      </w:r>
      <w:r>
        <w:tab/>
        <w:t>CCRR</w:t>
      </w:r>
      <w:r w:rsidRPr="00157FD1">
        <w:t xml:space="preserve"> Notation</w:t>
      </w:r>
      <w:bookmarkEnd w:id="464"/>
    </w:p>
    <w:p w14:paraId="7E291B7E" w14:textId="77777777" w:rsidR="00F65CE2" w:rsidRPr="00157FD1" w:rsidRDefault="00F65CE2" w:rsidP="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249"/>
        <w:gridCol w:w="5591"/>
      </w:tblGrid>
      <w:tr w:rsidR="00F65CE2" w:rsidRPr="00157FD1" w14:paraId="7E291B81" w14:textId="77777777">
        <w:tc>
          <w:tcPr>
            <w:tcW w:w="1249" w:type="dxa"/>
            <w:tcBorders>
              <w:bottom w:val="single" w:sz="8" w:space="0" w:color="auto"/>
            </w:tcBorders>
          </w:tcPr>
          <w:p w14:paraId="7E291B7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591" w:type="dxa"/>
            <w:tcBorders>
              <w:bottom w:val="single" w:sz="8" w:space="0" w:color="auto"/>
            </w:tcBorders>
          </w:tcPr>
          <w:p w14:paraId="7E291B8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Definition</w:t>
            </w:r>
          </w:p>
        </w:tc>
      </w:tr>
      <w:tr w:rsidR="00F65CE2" w:rsidRPr="00157FD1" w14:paraId="7E291B84" w14:textId="77777777">
        <w:tc>
          <w:tcPr>
            <w:tcW w:w="1249" w:type="dxa"/>
          </w:tcPr>
          <w:p w14:paraId="7E291B82" w14:textId="77777777" w:rsidR="00F65CE2" w:rsidRPr="009F0FAD" w:rsidRDefault="00F65CE2" w:rsidP="00F65CE2">
            <w:pPr>
              <w:pStyle w:val="TableText"/>
              <w:rPr>
                <w:b/>
                <w:bCs/>
              </w:rPr>
            </w:pPr>
            <w:r w:rsidRPr="009F0FAD">
              <w:rPr>
                <w:kern w:val="28"/>
              </w:rPr>
              <w:t>Afactor</w:t>
            </w:r>
          </w:p>
        </w:tc>
        <w:tc>
          <w:tcPr>
            <w:tcW w:w="5591" w:type="dxa"/>
          </w:tcPr>
          <w:p w14:paraId="7E291B83" w14:textId="77777777" w:rsidR="00F65CE2" w:rsidRPr="009F0FAD" w:rsidRDefault="00F65CE2" w:rsidP="00F65CE2">
            <w:pPr>
              <w:pStyle w:val="TableText"/>
              <w:rPr>
                <w:kern w:val="28"/>
              </w:rPr>
            </w:pPr>
            <w:r>
              <w:rPr>
                <w:kern w:val="28"/>
              </w:rPr>
              <w:t>N</w:t>
            </w:r>
            <w:r w:rsidRPr="00621A95">
              <w:rPr>
                <w:kern w:val="28"/>
              </w:rPr>
              <w:t xml:space="preserve">umber of </w:t>
            </w:r>
            <w:r>
              <w:rPr>
                <w:kern w:val="28"/>
              </w:rPr>
              <w:t xml:space="preserve">calculation </w:t>
            </w:r>
            <w:r w:rsidRPr="00621A95">
              <w:rPr>
                <w:kern w:val="28"/>
              </w:rPr>
              <w:t>periods in one year.</w:t>
            </w:r>
          </w:p>
        </w:tc>
      </w:tr>
      <w:tr w:rsidR="00F65CE2" w:rsidRPr="009F0FAD" w14:paraId="7E291B87" w14:textId="77777777">
        <w:tc>
          <w:tcPr>
            <w:tcW w:w="1249" w:type="dxa"/>
          </w:tcPr>
          <w:p w14:paraId="7E291B85" w14:textId="77777777" w:rsidR="00F65CE2" w:rsidRPr="009F0FAD" w:rsidRDefault="00F65CE2" w:rsidP="00F65CE2">
            <w:pPr>
              <w:pStyle w:val="TableText"/>
            </w:pPr>
            <w:r w:rsidRPr="009F0FAD">
              <w:t>CCRRs</w:t>
            </w:r>
          </w:p>
        </w:tc>
        <w:tc>
          <w:tcPr>
            <w:tcW w:w="5591" w:type="dxa"/>
          </w:tcPr>
          <w:p w14:paraId="7E291B86" w14:textId="167D8F0A" w:rsidR="00F65CE2" w:rsidRPr="009F0FAD" w:rsidRDefault="00F65CE2" w:rsidP="00901FD2">
            <w:pPr>
              <w:pStyle w:val="TableText"/>
            </w:pPr>
            <w:r w:rsidRPr="00327DE8">
              <w:rPr>
                <w:kern w:val="28"/>
              </w:rPr>
              <w:t xml:space="preserve">Normalization factor, The </w:t>
            </w:r>
            <w:r>
              <w:rPr>
                <w:kern w:val="28"/>
              </w:rPr>
              <w:t xml:space="preserve">total </w:t>
            </w:r>
            <w:r w:rsidR="00901FD2">
              <w:rPr>
                <w:kern w:val="28"/>
              </w:rPr>
              <w:t xml:space="preserve">normalization units </w:t>
            </w:r>
            <w:r>
              <w:rPr>
                <w:kern w:val="28"/>
              </w:rPr>
              <w:t xml:space="preserve">(NU) </w:t>
            </w:r>
            <w:r w:rsidRPr="00327DE8">
              <w:rPr>
                <w:kern w:val="28"/>
              </w:rPr>
              <w:t>count from the Measurement Applicability Table (Normalization Units) Appendix A, Table A-2</w:t>
            </w:r>
            <w:r w:rsidR="00505D75">
              <w:rPr>
                <w:kern w:val="28"/>
              </w:rPr>
              <w:t xml:space="preserve"> at the end of the month</w:t>
            </w:r>
          </w:p>
        </w:tc>
      </w:tr>
      <w:tr w:rsidR="00F65CE2" w:rsidRPr="009F0FAD" w14:paraId="7E291B8A" w14:textId="77777777">
        <w:tc>
          <w:tcPr>
            <w:tcW w:w="1249" w:type="dxa"/>
          </w:tcPr>
          <w:p w14:paraId="7E291B88" w14:textId="77777777" w:rsidR="00F65CE2" w:rsidRPr="009F0FAD" w:rsidRDefault="00F65CE2" w:rsidP="00F65CE2">
            <w:pPr>
              <w:pStyle w:val="TableText"/>
            </w:pPr>
            <w:r>
              <w:t>CCRR</w:t>
            </w:r>
            <w:r w:rsidRPr="00621A95">
              <w:t>d</w:t>
            </w:r>
          </w:p>
        </w:tc>
        <w:tc>
          <w:tcPr>
            <w:tcW w:w="5591" w:type="dxa"/>
          </w:tcPr>
          <w:p w14:paraId="7E291B89" w14:textId="3E37437A" w:rsidR="00F65CE2" w:rsidRPr="009F0FAD" w:rsidRDefault="00F65CE2" w:rsidP="00901FD2">
            <w:pPr>
              <w:pStyle w:val="TableText"/>
            </w:pPr>
            <w:r w:rsidRPr="009F0FAD">
              <w:t xml:space="preserve">Total </w:t>
            </w:r>
            <w:r w:rsidR="00901FD2">
              <w:t>n</w:t>
            </w:r>
            <w:r w:rsidR="00901FD2" w:rsidRPr="009F0FAD">
              <w:t xml:space="preserve">umber </w:t>
            </w:r>
            <w:r w:rsidRPr="009F0FAD">
              <w:t xml:space="preserve">of end-customer complaints, per </w:t>
            </w:r>
            <w:r w:rsidR="00505D75">
              <w:t>month</w:t>
            </w:r>
            <w:r w:rsidRPr="009F0FAD">
              <w:t xml:space="preserve">, related to the </w:t>
            </w:r>
            <w:r w:rsidR="00901FD2">
              <w:t>s</w:t>
            </w:r>
            <w:r w:rsidR="00901FD2" w:rsidRPr="009F0FAD">
              <w:t>ervice</w:t>
            </w:r>
            <w:r w:rsidRPr="009F0FAD">
              <w:t>. The sum of technical and non-technical complaints (CCRR1d + CCRR2d)</w:t>
            </w:r>
          </w:p>
        </w:tc>
      </w:tr>
      <w:tr w:rsidR="00F65CE2" w:rsidRPr="009F0FAD" w14:paraId="7E291B8D" w14:textId="77777777">
        <w:tc>
          <w:tcPr>
            <w:tcW w:w="1249" w:type="dxa"/>
          </w:tcPr>
          <w:p w14:paraId="7E291B8B" w14:textId="77777777" w:rsidR="00F65CE2" w:rsidRDefault="00F65CE2" w:rsidP="00F65CE2">
            <w:pPr>
              <w:pStyle w:val="TableText"/>
            </w:pPr>
            <w:r w:rsidRPr="009F0FAD">
              <w:t>CCRR1d</w:t>
            </w:r>
          </w:p>
        </w:tc>
        <w:tc>
          <w:tcPr>
            <w:tcW w:w="5591" w:type="dxa"/>
          </w:tcPr>
          <w:p w14:paraId="7E291B8C" w14:textId="33EA925D" w:rsidR="00F65CE2" w:rsidRPr="009F0FAD" w:rsidRDefault="00F65CE2" w:rsidP="00901FD2">
            <w:pPr>
              <w:pStyle w:val="TableText"/>
            </w:pPr>
            <w:r w:rsidRPr="009F0FAD">
              <w:t xml:space="preserve">Number of technical end-customer complaints per </w:t>
            </w:r>
            <w:r w:rsidR="00505D75">
              <w:t>month</w:t>
            </w:r>
            <w:r w:rsidRPr="009F0FAD">
              <w:t xml:space="preserve"> related to the Service.</w:t>
            </w:r>
          </w:p>
        </w:tc>
      </w:tr>
      <w:tr w:rsidR="00F65CE2" w:rsidRPr="009F0FAD" w14:paraId="7E291B90" w14:textId="77777777">
        <w:tc>
          <w:tcPr>
            <w:tcW w:w="1249" w:type="dxa"/>
          </w:tcPr>
          <w:p w14:paraId="7E291B8E" w14:textId="77777777" w:rsidR="00F65CE2" w:rsidRPr="009F0FAD" w:rsidRDefault="00F65CE2" w:rsidP="00F65CE2">
            <w:pPr>
              <w:pStyle w:val="TableText"/>
            </w:pPr>
            <w:r w:rsidRPr="009F0FAD">
              <w:t>CCRR2d</w:t>
            </w:r>
          </w:p>
        </w:tc>
        <w:tc>
          <w:tcPr>
            <w:tcW w:w="5591" w:type="dxa"/>
          </w:tcPr>
          <w:p w14:paraId="7E291B8F" w14:textId="70FE5578" w:rsidR="00F65CE2" w:rsidRPr="009F0FAD" w:rsidRDefault="00F65CE2" w:rsidP="00505D75">
            <w:pPr>
              <w:pStyle w:val="TableText"/>
            </w:pPr>
            <w:r w:rsidRPr="009F0FAD">
              <w:t xml:space="preserve">Number of non-technical end-customer complaints per </w:t>
            </w:r>
            <w:r w:rsidR="00505D75">
              <w:t>month</w:t>
            </w:r>
            <w:r w:rsidR="00505D75" w:rsidRPr="009F0FAD">
              <w:t xml:space="preserve"> </w:t>
            </w:r>
            <w:r w:rsidRPr="009F0FAD">
              <w:t>related to the Service.</w:t>
            </w:r>
          </w:p>
        </w:tc>
      </w:tr>
    </w:tbl>
    <w:p w14:paraId="7E291B91" w14:textId="77777777" w:rsidR="00F65CE2" w:rsidRPr="00157FD1" w:rsidRDefault="00F65CE2" w:rsidP="00F65CE2">
      <w:pPr>
        <w:pStyle w:val="ParSpacer"/>
        <w:rPr>
          <w:kern w:val="28"/>
        </w:rPr>
      </w:pPr>
    </w:p>
    <w:p w14:paraId="7E291B92" w14:textId="77777777" w:rsidR="00F65CE2" w:rsidRPr="00157FD1" w:rsidRDefault="00F65CE2" w:rsidP="00F65CE2">
      <w:pPr>
        <w:pStyle w:val="berschrift4"/>
      </w:pPr>
      <w:bookmarkStart w:id="465" w:name="_Toc200531279"/>
      <w:r>
        <w:t>Table 9.2</w:t>
      </w:r>
      <w:r>
        <w:noBreakHyphen/>
        <w:t>2</w:t>
      </w:r>
      <w:r>
        <w:tab/>
        <w:t>CCRR</w:t>
      </w:r>
      <w:r w:rsidRPr="00157FD1">
        <w:t xml:space="preserve"> Measurement Identifier and Formula</w:t>
      </w:r>
      <w:bookmarkEnd w:id="465"/>
    </w:p>
    <w:p w14:paraId="7E291B93" w14:textId="77777777" w:rsidR="00F65CE2" w:rsidRPr="00157FD1" w:rsidRDefault="00F65CE2" w:rsidP="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118"/>
        <w:gridCol w:w="2151"/>
        <w:gridCol w:w="1864"/>
        <w:gridCol w:w="1707"/>
      </w:tblGrid>
      <w:tr w:rsidR="00F65CE2" w:rsidRPr="00157FD1" w14:paraId="7E291B98" w14:textId="77777777">
        <w:tc>
          <w:tcPr>
            <w:tcW w:w="1118" w:type="dxa"/>
            <w:tcBorders>
              <w:bottom w:val="single" w:sz="8" w:space="0" w:color="auto"/>
            </w:tcBorders>
          </w:tcPr>
          <w:p w14:paraId="7E291B94" w14:textId="77777777" w:rsidR="00F65CE2" w:rsidRPr="00157FD1" w:rsidRDefault="00F65CE2">
            <w:pPr>
              <w:pStyle w:val="NormBold"/>
            </w:pPr>
            <w:r w:rsidRPr="00157FD1">
              <w:t>Identifier</w:t>
            </w:r>
          </w:p>
        </w:tc>
        <w:tc>
          <w:tcPr>
            <w:tcW w:w="2151" w:type="dxa"/>
            <w:tcBorders>
              <w:bottom w:val="single" w:sz="8" w:space="0" w:color="auto"/>
            </w:tcBorders>
          </w:tcPr>
          <w:p w14:paraId="7E291B95" w14:textId="77777777" w:rsidR="00F65CE2" w:rsidRPr="00157FD1" w:rsidRDefault="00F65CE2">
            <w:pPr>
              <w:pStyle w:val="NormBold"/>
            </w:pPr>
            <w:r w:rsidRPr="00157FD1">
              <w:t>Title</w:t>
            </w:r>
          </w:p>
        </w:tc>
        <w:tc>
          <w:tcPr>
            <w:tcW w:w="1864" w:type="dxa"/>
            <w:tcBorders>
              <w:bottom w:val="single" w:sz="8" w:space="0" w:color="auto"/>
            </w:tcBorders>
          </w:tcPr>
          <w:p w14:paraId="7E291B96" w14:textId="77777777" w:rsidR="00F65CE2" w:rsidRPr="00157FD1" w:rsidRDefault="00F65CE2">
            <w:pPr>
              <w:pStyle w:val="NormBold"/>
            </w:pPr>
            <w:r w:rsidRPr="00157FD1">
              <w:t>Formula</w:t>
            </w:r>
          </w:p>
        </w:tc>
        <w:tc>
          <w:tcPr>
            <w:tcW w:w="1707" w:type="dxa"/>
            <w:tcBorders>
              <w:bottom w:val="single" w:sz="8" w:space="0" w:color="auto"/>
            </w:tcBorders>
          </w:tcPr>
          <w:p w14:paraId="7E291B97" w14:textId="77777777" w:rsidR="00F65CE2" w:rsidRPr="00157FD1" w:rsidRDefault="00F65CE2">
            <w:pPr>
              <w:pStyle w:val="NormBold"/>
            </w:pPr>
            <w:r w:rsidRPr="00157FD1">
              <w:t>Note</w:t>
            </w:r>
          </w:p>
        </w:tc>
      </w:tr>
      <w:tr w:rsidR="00F65CE2" w:rsidRPr="009F0FAD" w14:paraId="7E291B9D" w14:textId="77777777">
        <w:trPr>
          <w:trHeight w:val="557"/>
        </w:trPr>
        <w:tc>
          <w:tcPr>
            <w:tcW w:w="1118" w:type="dxa"/>
            <w:tcBorders>
              <w:top w:val="single" w:sz="8" w:space="0" w:color="auto"/>
            </w:tcBorders>
          </w:tcPr>
          <w:p w14:paraId="7E291B99" w14:textId="77777777" w:rsidR="00F65CE2" w:rsidRPr="009F0FAD" w:rsidRDefault="00F65CE2" w:rsidP="00F65CE2">
            <w:pPr>
              <w:pStyle w:val="TableText"/>
              <w:rPr>
                <w:kern w:val="28"/>
              </w:rPr>
            </w:pPr>
            <w:r>
              <w:rPr>
                <w:bCs/>
                <w:color w:val="000000"/>
              </w:rPr>
              <w:t>CCRR</w:t>
            </w:r>
          </w:p>
        </w:tc>
        <w:tc>
          <w:tcPr>
            <w:tcW w:w="2151" w:type="dxa"/>
            <w:tcBorders>
              <w:top w:val="single" w:sz="8" w:space="0" w:color="auto"/>
            </w:tcBorders>
          </w:tcPr>
          <w:p w14:paraId="7E291B9A" w14:textId="77777777" w:rsidR="00F65CE2" w:rsidRPr="009F0FAD" w:rsidRDefault="00F65CE2" w:rsidP="00F65CE2">
            <w:pPr>
              <w:pStyle w:val="TableText"/>
              <w:rPr>
                <w:kern w:val="28"/>
              </w:rPr>
            </w:pPr>
            <w:r>
              <w:rPr>
                <w:bCs/>
                <w:color w:val="000000"/>
              </w:rPr>
              <w:t>End-Customer Complaint Report Rate</w:t>
            </w:r>
          </w:p>
        </w:tc>
        <w:tc>
          <w:tcPr>
            <w:tcW w:w="1864" w:type="dxa"/>
            <w:tcBorders>
              <w:top w:val="single" w:sz="8" w:space="0" w:color="auto"/>
            </w:tcBorders>
          </w:tcPr>
          <w:p w14:paraId="7E291B9B" w14:textId="77777777" w:rsidR="00F65CE2" w:rsidRPr="009F0FAD" w:rsidRDefault="00F65CE2" w:rsidP="00F65CE2">
            <w:pPr>
              <w:pStyle w:val="TableText"/>
              <w:rPr>
                <w:kern w:val="28"/>
              </w:rPr>
            </w:pPr>
            <w:r>
              <w:t>CCRR</w:t>
            </w:r>
            <w:r w:rsidRPr="00621A95">
              <w:t xml:space="preserve">d x Afactor / </w:t>
            </w:r>
            <w:r>
              <w:t>CCRR</w:t>
            </w:r>
            <w:r w:rsidRPr="00621A95">
              <w:t>s</w:t>
            </w:r>
            <w:r w:rsidRPr="00621A95">
              <w:rPr>
                <w:bCs/>
              </w:rPr>
              <w:t xml:space="preserve"> </w:t>
            </w:r>
          </w:p>
        </w:tc>
        <w:tc>
          <w:tcPr>
            <w:tcW w:w="1707" w:type="dxa"/>
            <w:tcBorders>
              <w:top w:val="single" w:sz="8" w:space="0" w:color="auto"/>
            </w:tcBorders>
          </w:tcPr>
          <w:p w14:paraId="7E291B9C" w14:textId="77777777" w:rsidR="00F65CE2" w:rsidRPr="009F0FAD" w:rsidRDefault="00F65CE2" w:rsidP="00F65CE2">
            <w:pPr>
              <w:pStyle w:val="TableText"/>
              <w:rPr>
                <w:kern w:val="28"/>
              </w:rPr>
            </w:pPr>
            <w:r>
              <w:rPr>
                <w:bCs/>
                <w:color w:val="000000"/>
              </w:rPr>
              <w:t>End-customer complaint report rate by NU per year</w:t>
            </w:r>
          </w:p>
        </w:tc>
      </w:tr>
      <w:tr w:rsidR="00F65CE2" w:rsidRPr="009F0FAD" w14:paraId="7E291BA2" w14:textId="77777777">
        <w:trPr>
          <w:trHeight w:val="557"/>
        </w:trPr>
        <w:tc>
          <w:tcPr>
            <w:tcW w:w="1118" w:type="dxa"/>
          </w:tcPr>
          <w:p w14:paraId="7E291B9E" w14:textId="77777777" w:rsidR="00F65CE2" w:rsidRDefault="00F65CE2" w:rsidP="00F65CE2">
            <w:pPr>
              <w:pStyle w:val="TableText"/>
              <w:rPr>
                <w:bCs/>
                <w:color w:val="000000"/>
              </w:rPr>
            </w:pPr>
            <w:r>
              <w:rPr>
                <w:bCs/>
                <w:color w:val="000000"/>
              </w:rPr>
              <w:t>CCRR1</w:t>
            </w:r>
          </w:p>
        </w:tc>
        <w:tc>
          <w:tcPr>
            <w:tcW w:w="2151" w:type="dxa"/>
          </w:tcPr>
          <w:p w14:paraId="7E291B9F" w14:textId="6821D407" w:rsidR="00F65CE2" w:rsidRDefault="00F65CE2" w:rsidP="00901FD2">
            <w:pPr>
              <w:pStyle w:val="TableText"/>
              <w:rPr>
                <w:bCs/>
                <w:color w:val="000000"/>
              </w:rPr>
            </w:pPr>
            <w:r>
              <w:rPr>
                <w:bCs/>
                <w:color w:val="000000"/>
              </w:rPr>
              <w:t xml:space="preserve">Technical </w:t>
            </w:r>
            <w:r w:rsidR="00901FD2">
              <w:rPr>
                <w:bCs/>
                <w:color w:val="000000"/>
              </w:rPr>
              <w:t>End-</w:t>
            </w:r>
            <w:r>
              <w:rPr>
                <w:bCs/>
                <w:color w:val="000000"/>
              </w:rPr>
              <w:t>Customer Complaint Report Rate</w:t>
            </w:r>
          </w:p>
        </w:tc>
        <w:tc>
          <w:tcPr>
            <w:tcW w:w="1864" w:type="dxa"/>
          </w:tcPr>
          <w:p w14:paraId="7E291BA0" w14:textId="77777777" w:rsidR="00F65CE2" w:rsidRDefault="00F65CE2" w:rsidP="00F65CE2">
            <w:pPr>
              <w:pStyle w:val="TableText"/>
            </w:pPr>
            <w:r>
              <w:t>CCRR1</w:t>
            </w:r>
            <w:r w:rsidRPr="00621A95">
              <w:t xml:space="preserve">d x Afactor / </w:t>
            </w:r>
            <w:r>
              <w:t>CCRR</w:t>
            </w:r>
            <w:r w:rsidRPr="00621A95">
              <w:t>s</w:t>
            </w:r>
          </w:p>
        </w:tc>
        <w:tc>
          <w:tcPr>
            <w:tcW w:w="1707" w:type="dxa"/>
          </w:tcPr>
          <w:p w14:paraId="7E291BA1" w14:textId="74CFFF0F" w:rsidR="00F65CE2" w:rsidRDefault="00F65CE2" w:rsidP="00901FD2">
            <w:pPr>
              <w:pStyle w:val="TableText"/>
              <w:rPr>
                <w:bCs/>
                <w:color w:val="000000"/>
              </w:rPr>
            </w:pPr>
            <w:r>
              <w:rPr>
                <w:bCs/>
                <w:color w:val="000000"/>
              </w:rPr>
              <w:t>Technical End-Customer Complaint by NU per year</w:t>
            </w:r>
          </w:p>
        </w:tc>
      </w:tr>
      <w:tr w:rsidR="00F65CE2" w:rsidRPr="009F0FAD" w14:paraId="7E291BA7" w14:textId="77777777">
        <w:trPr>
          <w:trHeight w:val="557"/>
        </w:trPr>
        <w:tc>
          <w:tcPr>
            <w:tcW w:w="1118" w:type="dxa"/>
          </w:tcPr>
          <w:p w14:paraId="7E291BA3" w14:textId="77777777" w:rsidR="00F65CE2" w:rsidRDefault="00F65CE2" w:rsidP="00F65CE2">
            <w:pPr>
              <w:pStyle w:val="TableText"/>
              <w:rPr>
                <w:bCs/>
                <w:color w:val="000000"/>
              </w:rPr>
            </w:pPr>
            <w:r>
              <w:rPr>
                <w:bCs/>
                <w:color w:val="000000"/>
              </w:rPr>
              <w:t>CCRR2</w:t>
            </w:r>
          </w:p>
        </w:tc>
        <w:tc>
          <w:tcPr>
            <w:tcW w:w="2151" w:type="dxa"/>
          </w:tcPr>
          <w:p w14:paraId="7E291BA4" w14:textId="6A78DF94" w:rsidR="00F65CE2" w:rsidRDefault="00F65CE2" w:rsidP="00901FD2">
            <w:pPr>
              <w:pStyle w:val="TableText"/>
              <w:rPr>
                <w:bCs/>
                <w:color w:val="000000"/>
              </w:rPr>
            </w:pPr>
            <w:r>
              <w:rPr>
                <w:bCs/>
                <w:color w:val="000000"/>
              </w:rPr>
              <w:t>Non-technical End-Customer Complaint Report Rate</w:t>
            </w:r>
          </w:p>
        </w:tc>
        <w:tc>
          <w:tcPr>
            <w:tcW w:w="1864" w:type="dxa"/>
          </w:tcPr>
          <w:p w14:paraId="7E291BA5" w14:textId="77777777" w:rsidR="00F65CE2" w:rsidRDefault="00F65CE2" w:rsidP="00F65CE2">
            <w:pPr>
              <w:pStyle w:val="TableText"/>
            </w:pPr>
            <w:r w:rsidRPr="00260ADC">
              <w:t>CCRR2d</w:t>
            </w:r>
            <w:r w:rsidRPr="00621A95">
              <w:t xml:space="preserve"> x Afactor / </w:t>
            </w:r>
            <w:r>
              <w:t>CCRR</w:t>
            </w:r>
            <w:r w:rsidRPr="00621A95">
              <w:t>s</w:t>
            </w:r>
          </w:p>
        </w:tc>
        <w:tc>
          <w:tcPr>
            <w:tcW w:w="1707" w:type="dxa"/>
          </w:tcPr>
          <w:p w14:paraId="7E291BA6" w14:textId="3A2617CB" w:rsidR="00F65CE2" w:rsidRDefault="00F65CE2" w:rsidP="00901FD2">
            <w:pPr>
              <w:pStyle w:val="TableText"/>
              <w:rPr>
                <w:bCs/>
                <w:color w:val="000000"/>
              </w:rPr>
            </w:pPr>
            <w:r>
              <w:rPr>
                <w:bCs/>
                <w:color w:val="000000"/>
              </w:rPr>
              <w:t>Non-technical End-Customer Complaint by NU per year</w:t>
            </w:r>
          </w:p>
        </w:tc>
      </w:tr>
    </w:tbl>
    <w:p w14:paraId="7E291BA8" w14:textId="77777777" w:rsidR="00F65CE2" w:rsidRPr="00157FD1" w:rsidRDefault="00F65CE2" w:rsidP="00F65CE2">
      <w:pPr>
        <w:pStyle w:val="ParSpacer"/>
        <w:rPr>
          <w:kern w:val="28"/>
        </w:rPr>
      </w:pPr>
    </w:p>
    <w:p w14:paraId="7E291BA9" w14:textId="77777777" w:rsidR="00F65CE2" w:rsidRPr="00157FD1" w:rsidRDefault="00F65CE2" w:rsidP="00F65CE2">
      <w:pPr>
        <w:pStyle w:val="BodyTextTab0"/>
      </w:pPr>
      <w:r>
        <w:lastRenderedPageBreak/>
        <w:t>e</w:t>
      </w:r>
      <w:r w:rsidRPr="00157FD1">
        <w:t>)</w:t>
      </w:r>
      <w:r w:rsidRPr="00157FD1">
        <w:tab/>
      </w:r>
      <w:r>
        <w:t>Reported Data and Format</w:t>
      </w:r>
    </w:p>
    <w:p w14:paraId="7E291BAA" w14:textId="77777777" w:rsidR="00F65CE2" w:rsidRDefault="00F65CE2" w:rsidP="00F65CE2">
      <w:pPr>
        <w:pStyle w:val="BodyTextTab1"/>
      </w:pPr>
      <w:r w:rsidRPr="00621A95">
        <w:rPr>
          <w:color w:val="000000"/>
          <w:kern w:val="28"/>
        </w:rPr>
        <w:t>1)</w:t>
      </w:r>
      <w:r w:rsidRPr="00621A95">
        <w:rPr>
          <w:color w:val="000000"/>
          <w:kern w:val="28"/>
        </w:rPr>
        <w:tab/>
      </w:r>
      <w:r>
        <w:t>Monthly data shall be reported per the frequency and method noted in Sections 3.5.2 and 4.2.2 of this document.</w:t>
      </w:r>
    </w:p>
    <w:p w14:paraId="7E291BAB" w14:textId="54951C54" w:rsidR="00F65CE2" w:rsidRDefault="00F65CE2" w:rsidP="00F65CE2">
      <w:pPr>
        <w:pStyle w:val="BodyTextTab1"/>
        <w:rPr>
          <w:kern w:val="28"/>
        </w:rPr>
      </w:pPr>
      <w:r>
        <w:rPr>
          <w:color w:val="000000"/>
          <w:kern w:val="28"/>
        </w:rPr>
        <w:t>2)</w:t>
      </w:r>
      <w:r>
        <w:rPr>
          <w:color w:val="000000"/>
          <w:kern w:val="28"/>
        </w:rPr>
        <w:tab/>
      </w:r>
      <w:r w:rsidRPr="00621A95">
        <w:rPr>
          <w:color w:val="000000"/>
          <w:kern w:val="28"/>
        </w:rPr>
        <w:t xml:space="preserve">The </w:t>
      </w:r>
      <w:r>
        <w:rPr>
          <w:color w:val="000000"/>
          <w:kern w:val="28"/>
        </w:rPr>
        <w:t>CCRR</w:t>
      </w:r>
      <w:r w:rsidRPr="00621A95">
        <w:rPr>
          <w:color w:val="000000"/>
          <w:kern w:val="28"/>
        </w:rPr>
        <w:t xml:space="preserve"> measurements shall be reported for each </w:t>
      </w:r>
      <w:r>
        <w:rPr>
          <w:color w:val="000000"/>
          <w:kern w:val="28"/>
        </w:rPr>
        <w:t>month</w:t>
      </w:r>
      <w:r w:rsidRPr="00621A95">
        <w:rPr>
          <w:color w:val="000000"/>
          <w:kern w:val="28"/>
        </w:rPr>
        <w:t xml:space="preserve"> and each service category with data elements, or equivalent as defined by the </w:t>
      </w:r>
      <w:r w:rsidR="00753C6E">
        <w:rPr>
          <w:color w:val="000000"/>
          <w:kern w:val="28"/>
        </w:rPr>
        <w:t>TL 9000 Administrator</w:t>
      </w:r>
      <w:r w:rsidRPr="00621A95">
        <w:rPr>
          <w:color w:val="000000"/>
          <w:kern w:val="28"/>
        </w:rPr>
        <w:t xml:space="preserve">, shown in </w:t>
      </w:r>
      <w:r w:rsidRPr="00327DE8">
        <w:rPr>
          <w:kern w:val="28"/>
        </w:rPr>
        <w:t>Table</w:t>
      </w:r>
      <w:r>
        <w:rPr>
          <w:kern w:val="28"/>
        </w:rPr>
        <w:t> </w:t>
      </w:r>
      <w:r w:rsidRPr="00327DE8">
        <w:rPr>
          <w:kern w:val="28"/>
        </w:rPr>
        <w:t>9.2</w:t>
      </w:r>
      <w:r>
        <w:rPr>
          <w:kern w:val="28"/>
        </w:rPr>
        <w:noBreakHyphen/>
      </w:r>
      <w:r w:rsidRPr="00327DE8">
        <w:rPr>
          <w:kern w:val="28"/>
        </w:rPr>
        <w:t>3</w:t>
      </w:r>
    </w:p>
    <w:p w14:paraId="7E291BAC" w14:textId="77777777" w:rsidR="00F65CE2" w:rsidRPr="00157FD1" w:rsidRDefault="00F65CE2" w:rsidP="00F65CE2">
      <w:pPr>
        <w:pStyle w:val="ParSpacer"/>
        <w:rPr>
          <w:kern w:val="28"/>
        </w:rPr>
      </w:pPr>
    </w:p>
    <w:p w14:paraId="7E291BAD" w14:textId="77777777" w:rsidR="00F65CE2" w:rsidRPr="00157FD1" w:rsidRDefault="00F65CE2" w:rsidP="00F65CE2">
      <w:pPr>
        <w:pStyle w:val="berschrift4"/>
      </w:pPr>
      <w:bookmarkStart w:id="466" w:name="_Toc200531280"/>
      <w:r>
        <w:t>Table 9.2</w:t>
      </w:r>
      <w:r>
        <w:noBreakHyphen/>
        <w:t>3</w:t>
      </w:r>
      <w:r>
        <w:tab/>
        <w:t>CCRR</w:t>
      </w:r>
      <w:r w:rsidRPr="00157FD1">
        <w:t xml:space="preserve"> Data Table</w:t>
      </w:r>
      <w:bookmarkEnd w:id="466"/>
    </w:p>
    <w:p w14:paraId="7E291BAE" w14:textId="77777777" w:rsidR="00F65CE2" w:rsidRPr="00157FD1" w:rsidRDefault="00F65CE2" w:rsidP="00F65CE2">
      <w:pPr>
        <w:pStyle w:val="ParSpacer"/>
        <w:rPr>
          <w:kern w:val="28"/>
        </w:rPr>
      </w:pPr>
    </w:p>
    <w:tbl>
      <w:tblPr>
        <w:tblW w:w="6840" w:type="dxa"/>
        <w:tblInd w:w="2549" w:type="dxa"/>
        <w:tblLayout w:type="fixed"/>
        <w:tblCellMar>
          <w:left w:w="29" w:type="dxa"/>
          <w:right w:w="29" w:type="dxa"/>
        </w:tblCellMar>
        <w:tblLook w:val="0000" w:firstRow="0" w:lastRow="0" w:firstColumn="0" w:lastColumn="0" w:noHBand="0" w:noVBand="0"/>
      </w:tblPr>
      <w:tblGrid>
        <w:gridCol w:w="1703"/>
        <w:gridCol w:w="5137"/>
      </w:tblGrid>
      <w:tr w:rsidR="00F65CE2" w:rsidRPr="00157FD1" w14:paraId="7E291BB1" w14:textId="77777777">
        <w:tc>
          <w:tcPr>
            <w:tcW w:w="1703" w:type="dxa"/>
            <w:tcBorders>
              <w:bottom w:val="single" w:sz="8" w:space="0" w:color="auto"/>
            </w:tcBorders>
          </w:tcPr>
          <w:p w14:paraId="7E291BAF"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Identifier</w:t>
            </w:r>
          </w:p>
        </w:tc>
        <w:tc>
          <w:tcPr>
            <w:tcW w:w="5137" w:type="dxa"/>
            <w:tcBorders>
              <w:bottom w:val="single" w:sz="8" w:space="0" w:color="auto"/>
            </w:tcBorders>
          </w:tcPr>
          <w:p w14:paraId="7E291BB0" w14:textId="77777777" w:rsidR="00F65CE2" w:rsidRPr="00157FD1" w:rsidRDefault="00F65CE2">
            <w:pPr>
              <w:pStyle w:val="TableTextBold"/>
              <w:tabs>
                <w:tab w:val="clear" w:pos="360"/>
                <w:tab w:val="clear" w:pos="720"/>
              </w:tabs>
              <w:spacing w:before="0"/>
              <w:rPr>
                <w:bCs/>
                <w:snapToGrid/>
                <w:kern w:val="28"/>
                <w:szCs w:val="24"/>
              </w:rPr>
            </w:pPr>
            <w:r w:rsidRPr="00157FD1">
              <w:rPr>
                <w:bCs/>
                <w:snapToGrid/>
                <w:kern w:val="28"/>
                <w:szCs w:val="24"/>
              </w:rPr>
              <w:t>Value</w:t>
            </w:r>
          </w:p>
        </w:tc>
      </w:tr>
      <w:tr w:rsidR="00F65CE2" w:rsidRPr="00157FD1" w14:paraId="7E291BB4" w14:textId="77777777">
        <w:tc>
          <w:tcPr>
            <w:tcW w:w="1703" w:type="dxa"/>
          </w:tcPr>
          <w:p w14:paraId="7E291BB2" w14:textId="77777777" w:rsidR="00F65CE2" w:rsidRPr="00157FD1" w:rsidRDefault="00F65CE2" w:rsidP="00F65CE2">
            <w:pPr>
              <w:pStyle w:val="TableText"/>
              <w:rPr>
                <w:kern w:val="28"/>
              </w:rPr>
            </w:pPr>
            <w:r w:rsidRPr="00157FD1">
              <w:rPr>
                <w:kern w:val="28"/>
              </w:rPr>
              <w:t>MeasurementID</w:t>
            </w:r>
          </w:p>
        </w:tc>
        <w:tc>
          <w:tcPr>
            <w:tcW w:w="5137" w:type="dxa"/>
          </w:tcPr>
          <w:p w14:paraId="7E291BB3" w14:textId="77777777" w:rsidR="00F65CE2" w:rsidRPr="00157FD1" w:rsidRDefault="00F65CE2" w:rsidP="00F65CE2">
            <w:pPr>
              <w:pStyle w:val="TableText"/>
              <w:rPr>
                <w:kern w:val="28"/>
              </w:rPr>
            </w:pPr>
            <w:r>
              <w:rPr>
                <w:kern w:val="28"/>
              </w:rPr>
              <w:t>CCRR</w:t>
            </w:r>
          </w:p>
        </w:tc>
      </w:tr>
      <w:tr w:rsidR="00F65CE2" w:rsidRPr="00157FD1" w14:paraId="7E291BB7" w14:textId="77777777">
        <w:tc>
          <w:tcPr>
            <w:tcW w:w="1703" w:type="dxa"/>
          </w:tcPr>
          <w:p w14:paraId="7E291BB5" w14:textId="77777777" w:rsidR="00F65CE2" w:rsidRPr="00157FD1" w:rsidRDefault="00F65CE2" w:rsidP="00F65CE2">
            <w:pPr>
              <w:pStyle w:val="TableText"/>
              <w:rPr>
                <w:kern w:val="28"/>
              </w:rPr>
            </w:pPr>
            <w:r w:rsidRPr="00327DE8">
              <w:rPr>
                <w:kern w:val="28"/>
              </w:rPr>
              <w:t>CCRRa</w:t>
            </w:r>
          </w:p>
        </w:tc>
        <w:tc>
          <w:tcPr>
            <w:tcW w:w="5137" w:type="dxa"/>
          </w:tcPr>
          <w:p w14:paraId="7E291BB6" w14:textId="77777777" w:rsidR="00F65CE2" w:rsidRPr="00157FD1" w:rsidRDefault="00F65CE2" w:rsidP="00F65CE2">
            <w:pPr>
              <w:pStyle w:val="TableText"/>
              <w:rPr>
                <w:i/>
                <w:kern w:val="28"/>
              </w:rPr>
            </w:pPr>
            <w:r>
              <w:t>Afactor</w:t>
            </w:r>
          </w:p>
        </w:tc>
      </w:tr>
      <w:tr w:rsidR="00F65CE2" w:rsidRPr="00157FD1" w14:paraId="7E291BBA" w14:textId="77777777">
        <w:tc>
          <w:tcPr>
            <w:tcW w:w="1703" w:type="dxa"/>
          </w:tcPr>
          <w:p w14:paraId="7E291BB8" w14:textId="77777777" w:rsidR="00F65CE2" w:rsidRPr="00157FD1" w:rsidRDefault="00F65CE2" w:rsidP="00F65CE2">
            <w:pPr>
              <w:pStyle w:val="TableText"/>
              <w:rPr>
                <w:b/>
                <w:snapToGrid/>
                <w:kern w:val="28"/>
                <w:szCs w:val="24"/>
              </w:rPr>
            </w:pPr>
            <w:r w:rsidRPr="00327DE8">
              <w:rPr>
                <w:kern w:val="28"/>
              </w:rPr>
              <w:t>CCRRs</w:t>
            </w:r>
          </w:p>
        </w:tc>
        <w:tc>
          <w:tcPr>
            <w:tcW w:w="5137" w:type="dxa"/>
          </w:tcPr>
          <w:p w14:paraId="7E291BB9" w14:textId="05E22DA2" w:rsidR="00F65CE2" w:rsidRPr="00157FD1" w:rsidRDefault="00505D75" w:rsidP="00E418CD">
            <w:pPr>
              <w:pStyle w:val="TableText"/>
              <w:rPr>
                <w:kern w:val="28"/>
              </w:rPr>
            </w:pPr>
            <w:r>
              <w:rPr>
                <w:kern w:val="28"/>
              </w:rPr>
              <w:t xml:space="preserve">Normalization </w:t>
            </w:r>
            <w:r w:rsidR="00E418CD">
              <w:rPr>
                <w:kern w:val="28"/>
              </w:rPr>
              <w:t>f</w:t>
            </w:r>
            <w:r>
              <w:rPr>
                <w:kern w:val="28"/>
              </w:rPr>
              <w:t xml:space="preserve">actor </w:t>
            </w:r>
          </w:p>
        </w:tc>
      </w:tr>
      <w:tr w:rsidR="00F65CE2" w:rsidRPr="00157FD1" w14:paraId="7E291BBD" w14:textId="77777777">
        <w:tc>
          <w:tcPr>
            <w:tcW w:w="1703" w:type="dxa"/>
          </w:tcPr>
          <w:p w14:paraId="7E291BBB" w14:textId="77777777" w:rsidR="00F65CE2" w:rsidRPr="00327DE8" w:rsidRDefault="00F65CE2" w:rsidP="00F65CE2">
            <w:pPr>
              <w:pStyle w:val="TableText"/>
              <w:rPr>
                <w:b/>
                <w:kern w:val="28"/>
              </w:rPr>
            </w:pPr>
            <w:r w:rsidRPr="00327DE8">
              <w:rPr>
                <w:kern w:val="28"/>
              </w:rPr>
              <w:t>CCRR1d</w:t>
            </w:r>
          </w:p>
        </w:tc>
        <w:tc>
          <w:tcPr>
            <w:tcW w:w="5137" w:type="dxa"/>
          </w:tcPr>
          <w:p w14:paraId="7E291BBC" w14:textId="77777777" w:rsidR="00F65CE2" w:rsidRDefault="00F65CE2" w:rsidP="00F65CE2">
            <w:pPr>
              <w:pStyle w:val="TableText"/>
              <w:rPr>
                <w:kern w:val="28"/>
              </w:rPr>
            </w:pPr>
            <w:r>
              <w:rPr>
                <w:kern w:val="28"/>
              </w:rPr>
              <w:t>Number of technical end-</w:t>
            </w:r>
            <w:r w:rsidRPr="00327DE8">
              <w:rPr>
                <w:kern w:val="28"/>
              </w:rPr>
              <w:t>customer complaints per month related to the Service.</w:t>
            </w:r>
          </w:p>
        </w:tc>
      </w:tr>
      <w:tr w:rsidR="00F65CE2" w:rsidRPr="00157FD1" w14:paraId="7E291BC0" w14:textId="77777777">
        <w:tc>
          <w:tcPr>
            <w:tcW w:w="1703" w:type="dxa"/>
          </w:tcPr>
          <w:p w14:paraId="7E291BBE" w14:textId="77777777" w:rsidR="00F65CE2" w:rsidRPr="00327DE8" w:rsidRDefault="00F65CE2" w:rsidP="00F65CE2">
            <w:pPr>
              <w:pStyle w:val="TableText"/>
              <w:rPr>
                <w:b/>
                <w:kern w:val="28"/>
                <w:szCs w:val="24"/>
              </w:rPr>
            </w:pPr>
            <w:r w:rsidRPr="00327DE8">
              <w:rPr>
                <w:kern w:val="28"/>
              </w:rPr>
              <w:t>CCRR2d</w:t>
            </w:r>
          </w:p>
        </w:tc>
        <w:tc>
          <w:tcPr>
            <w:tcW w:w="5137" w:type="dxa"/>
          </w:tcPr>
          <w:p w14:paraId="7E291BBF" w14:textId="77777777" w:rsidR="00F65CE2" w:rsidRPr="00327DE8" w:rsidRDefault="00F65CE2" w:rsidP="00F65CE2">
            <w:pPr>
              <w:pStyle w:val="TableText"/>
              <w:rPr>
                <w:kern w:val="28"/>
              </w:rPr>
            </w:pPr>
            <w:r w:rsidRPr="00BF40E3">
              <w:t>Number</w:t>
            </w:r>
            <w:r>
              <w:rPr>
                <w:kern w:val="28"/>
              </w:rPr>
              <w:t xml:space="preserve"> of non-technical end-</w:t>
            </w:r>
            <w:r w:rsidRPr="00327DE8">
              <w:rPr>
                <w:kern w:val="28"/>
              </w:rPr>
              <w:t>customer complaints per month related to the Service</w:t>
            </w:r>
            <w:r w:rsidR="00E72F4C">
              <w:rPr>
                <w:kern w:val="28"/>
              </w:rPr>
              <w:t>.</w:t>
            </w:r>
          </w:p>
        </w:tc>
      </w:tr>
    </w:tbl>
    <w:p w14:paraId="7E291BC1" w14:textId="77777777" w:rsidR="00F65CE2" w:rsidRPr="00157FD1" w:rsidRDefault="00F65CE2" w:rsidP="00F65CE2">
      <w:pPr>
        <w:pStyle w:val="ParSpacer"/>
        <w:rPr>
          <w:kern w:val="28"/>
        </w:rPr>
      </w:pPr>
    </w:p>
    <w:p w14:paraId="7E291BC2" w14:textId="77777777" w:rsidR="00F65CE2" w:rsidRPr="00157FD1" w:rsidRDefault="00F65CE2" w:rsidP="00F65CE2">
      <w:pPr>
        <w:pStyle w:val="berschrift3"/>
      </w:pPr>
      <w:r>
        <w:t>9.2</w:t>
      </w:r>
      <w:r w:rsidRPr="00157FD1">
        <w:t>.5</w:t>
      </w:r>
      <w:r w:rsidRPr="00157FD1">
        <w:tab/>
        <w:t>Sources of Data</w:t>
      </w:r>
    </w:p>
    <w:p w14:paraId="7E291BC3" w14:textId="50FD4444" w:rsidR="00F65CE2" w:rsidRDefault="00F65CE2" w:rsidP="00F65CE2">
      <w:pPr>
        <w:pStyle w:val="BodyText"/>
        <w:rPr>
          <w:color w:val="000000"/>
          <w:kern w:val="28"/>
        </w:rPr>
      </w:pPr>
      <w:r w:rsidRPr="00621A95">
        <w:rPr>
          <w:color w:val="000000"/>
          <w:kern w:val="28"/>
        </w:rPr>
        <w:t xml:space="preserve">Data for the </w:t>
      </w:r>
      <w:r>
        <w:rPr>
          <w:color w:val="000000"/>
          <w:kern w:val="28"/>
        </w:rPr>
        <w:t>CCRR</w:t>
      </w:r>
      <w:r w:rsidRPr="00621A95">
        <w:rPr>
          <w:color w:val="000000"/>
          <w:kern w:val="28"/>
        </w:rPr>
        <w:t xml:space="preserve"> measurement are derived from the </w:t>
      </w:r>
      <w:r>
        <w:rPr>
          <w:color w:val="000000"/>
          <w:kern w:val="28"/>
        </w:rPr>
        <w:t xml:space="preserve">organization’s </w:t>
      </w:r>
      <w:r w:rsidR="00901FD2">
        <w:rPr>
          <w:color w:val="000000"/>
          <w:kern w:val="28"/>
        </w:rPr>
        <w:t xml:space="preserve">complaint </w:t>
      </w:r>
      <w:r>
        <w:rPr>
          <w:color w:val="000000"/>
          <w:kern w:val="28"/>
        </w:rPr>
        <w:t>management process.</w:t>
      </w:r>
    </w:p>
    <w:p w14:paraId="7E291BC4" w14:textId="0D37E8BB" w:rsidR="00F65CE2" w:rsidRPr="00157FD1" w:rsidRDefault="00F65CE2" w:rsidP="00F65CE2">
      <w:pPr>
        <w:pStyle w:val="BodyText"/>
        <w:rPr>
          <w:kern w:val="28"/>
        </w:rPr>
      </w:pPr>
      <w:r w:rsidRPr="00327DE8">
        <w:rPr>
          <w:kern w:val="28"/>
          <w:szCs w:val="20"/>
        </w:rPr>
        <w:t xml:space="preserve">It is expected the service operator will update the </w:t>
      </w:r>
      <w:r w:rsidR="00901FD2">
        <w:rPr>
          <w:kern w:val="28"/>
          <w:szCs w:val="20"/>
        </w:rPr>
        <w:t>n</w:t>
      </w:r>
      <w:r w:rsidR="00901FD2" w:rsidRPr="00327DE8">
        <w:rPr>
          <w:kern w:val="28"/>
          <w:szCs w:val="20"/>
        </w:rPr>
        <w:t xml:space="preserve">umber </w:t>
      </w:r>
      <w:r w:rsidRPr="00327DE8">
        <w:rPr>
          <w:kern w:val="28"/>
          <w:szCs w:val="20"/>
        </w:rPr>
        <w:t xml:space="preserve">of commercial installed </w:t>
      </w:r>
      <w:r w:rsidR="00901FD2">
        <w:rPr>
          <w:kern w:val="28"/>
          <w:szCs w:val="20"/>
        </w:rPr>
        <w:t>l</w:t>
      </w:r>
      <w:r w:rsidR="00901FD2" w:rsidRPr="00327DE8">
        <w:rPr>
          <w:kern w:val="28"/>
          <w:szCs w:val="20"/>
        </w:rPr>
        <w:t>icenses</w:t>
      </w:r>
      <w:r w:rsidRPr="00327DE8">
        <w:rPr>
          <w:kern w:val="28"/>
          <w:szCs w:val="20"/>
        </w:rPr>
        <w:t>/</w:t>
      </w:r>
      <w:r w:rsidR="00901FD2">
        <w:rPr>
          <w:kern w:val="28"/>
          <w:szCs w:val="20"/>
        </w:rPr>
        <w:t>s</w:t>
      </w:r>
      <w:r w:rsidR="00901FD2" w:rsidRPr="00327DE8">
        <w:rPr>
          <w:kern w:val="28"/>
          <w:szCs w:val="20"/>
        </w:rPr>
        <w:t xml:space="preserve">ubscriptions </w:t>
      </w:r>
      <w:r w:rsidRPr="00327DE8">
        <w:rPr>
          <w:kern w:val="28"/>
          <w:szCs w:val="20"/>
        </w:rPr>
        <w:t xml:space="preserve">of the </w:t>
      </w:r>
      <w:r w:rsidR="00901FD2">
        <w:rPr>
          <w:kern w:val="28"/>
          <w:szCs w:val="20"/>
        </w:rPr>
        <w:t xml:space="preserve">service </w:t>
      </w:r>
      <w:r>
        <w:rPr>
          <w:kern w:val="28"/>
          <w:szCs w:val="20"/>
        </w:rPr>
        <w:t xml:space="preserve">at the end of each </w:t>
      </w:r>
      <w:r w:rsidR="008B1759">
        <w:rPr>
          <w:kern w:val="28"/>
          <w:szCs w:val="20"/>
        </w:rPr>
        <w:t>month</w:t>
      </w:r>
      <w:r w:rsidRPr="00327DE8">
        <w:rPr>
          <w:kern w:val="28"/>
          <w:szCs w:val="20"/>
        </w:rPr>
        <w:t xml:space="preserve"> (</w:t>
      </w:r>
      <w:r w:rsidR="00901FD2">
        <w:rPr>
          <w:kern w:val="28"/>
          <w:szCs w:val="20"/>
        </w:rPr>
        <w:t>n</w:t>
      </w:r>
      <w:r w:rsidR="00901FD2" w:rsidRPr="00327DE8">
        <w:rPr>
          <w:kern w:val="28"/>
          <w:szCs w:val="20"/>
        </w:rPr>
        <w:t xml:space="preserve">umber </w:t>
      </w:r>
      <w:r w:rsidRPr="00327DE8">
        <w:rPr>
          <w:kern w:val="28"/>
          <w:szCs w:val="20"/>
        </w:rPr>
        <w:t>of “end customers with the service”).</w:t>
      </w:r>
    </w:p>
    <w:p w14:paraId="7E291BC5" w14:textId="77777777" w:rsidR="00F65CE2" w:rsidRPr="00157FD1" w:rsidRDefault="00F65CE2" w:rsidP="00F65CE2">
      <w:pPr>
        <w:pStyle w:val="ParSpacer"/>
      </w:pPr>
    </w:p>
    <w:p w14:paraId="7E291BC6" w14:textId="77777777" w:rsidR="00F65CE2" w:rsidRPr="00157FD1" w:rsidRDefault="00F65CE2" w:rsidP="00F65CE2">
      <w:pPr>
        <w:pStyle w:val="berschrift3"/>
        <w:rPr>
          <w:rStyle w:val="StyleHeading3Kernat14ptChar"/>
        </w:rPr>
      </w:pPr>
      <w:r>
        <w:t>9.2</w:t>
      </w:r>
      <w:r w:rsidRPr="00157FD1">
        <w:t>.6</w:t>
      </w:r>
      <w:r w:rsidRPr="00157FD1">
        <w:rPr>
          <w:rStyle w:val="StyleHeading3Kernat14ptChar"/>
        </w:rPr>
        <w:tab/>
        <w:t>Examples</w:t>
      </w:r>
    </w:p>
    <w:p w14:paraId="7E291BC7" w14:textId="34E7F319" w:rsidR="00F65CE2" w:rsidRPr="00157FD1" w:rsidRDefault="00F65CE2" w:rsidP="00F65CE2">
      <w:pPr>
        <w:pStyle w:val="BodyText"/>
        <w:rPr>
          <w:kern w:val="28"/>
        </w:rPr>
      </w:pPr>
      <w:r w:rsidRPr="002E4D4B">
        <w:rPr>
          <w:kern w:val="28"/>
        </w:rPr>
        <w:t xml:space="preserve">Examples for applying the </w:t>
      </w:r>
      <w:r>
        <w:rPr>
          <w:kern w:val="28"/>
        </w:rPr>
        <w:t>CCRR</w:t>
      </w:r>
      <w:r w:rsidRPr="002E4D4B">
        <w:rPr>
          <w:kern w:val="28"/>
        </w:rPr>
        <w:t xml:space="preserve"> measurement are located on</w:t>
      </w:r>
      <w:r>
        <w:rPr>
          <w:kern w:val="28"/>
        </w:rPr>
        <w:t xml:space="preserve"> the TL </w:t>
      </w:r>
      <w:r w:rsidRPr="002E4D4B">
        <w:rPr>
          <w:kern w:val="28"/>
        </w:rPr>
        <w:t xml:space="preserve">9000 </w:t>
      </w:r>
      <w:r>
        <w:rPr>
          <w:kern w:val="28"/>
        </w:rPr>
        <w:t xml:space="preserve">website </w:t>
      </w:r>
      <w:r w:rsidRPr="00157FD1">
        <w:t>(</w:t>
      </w:r>
      <w:r>
        <w:t>tl9000.org/links.html</w:t>
      </w:r>
      <w:r w:rsidRPr="00157FD1">
        <w:t>).</w:t>
      </w:r>
    </w:p>
    <w:p w14:paraId="7E291BC8" w14:textId="77777777" w:rsidR="00F65CE2" w:rsidRPr="00157FD1" w:rsidRDefault="00F65CE2" w:rsidP="00F65CE2">
      <w:pPr>
        <w:pStyle w:val="ParSpacer"/>
        <w:rPr>
          <w:b/>
          <w:bCs/>
        </w:rPr>
      </w:pPr>
    </w:p>
    <w:p w14:paraId="7E291C3D" w14:textId="77777777" w:rsidR="00F65CE2" w:rsidRPr="00157FD1" w:rsidRDefault="00F65CE2" w:rsidP="00D5601C">
      <w:pPr>
        <w:pStyle w:val="berschrift2"/>
        <w:ind w:left="2160" w:firstLine="0"/>
      </w:pPr>
    </w:p>
    <w:p w14:paraId="7E291C3E" w14:textId="77777777" w:rsidR="00F65CE2" w:rsidRPr="00157FD1" w:rsidRDefault="00F65CE2" w:rsidP="00F65CE2">
      <w:pPr>
        <w:pStyle w:val="BodyText"/>
        <w:sectPr w:rsidR="00F65CE2" w:rsidRPr="00157FD1" w:rsidSect="00F65CE2">
          <w:headerReference w:type="even" r:id="rId88"/>
          <w:headerReference w:type="default" r:id="rId89"/>
          <w:footerReference w:type="even" r:id="rId90"/>
          <w:footerReference w:type="default" r:id="rId91"/>
          <w:type w:val="oddPage"/>
          <w:pgSz w:w="12240" w:h="15840" w:code="1"/>
          <w:pgMar w:top="1440" w:right="1440" w:bottom="1440" w:left="1440" w:header="720" w:footer="720" w:gutter="0"/>
          <w:pgNumType w:start="1"/>
          <w:cols w:space="720"/>
          <w:docGrid w:linePitch="360"/>
        </w:sectPr>
      </w:pPr>
    </w:p>
    <w:p w14:paraId="7E291C3F" w14:textId="42544412" w:rsidR="00F65CE2" w:rsidRPr="00157FD1" w:rsidRDefault="00F65CE2" w:rsidP="00F65CE2">
      <w:pPr>
        <w:pStyle w:val="berschrift1"/>
        <w:ind w:right="-36"/>
      </w:pPr>
      <w:bookmarkStart w:id="467" w:name="TableA6"/>
      <w:bookmarkStart w:id="468" w:name="_Toc152994684"/>
      <w:bookmarkStart w:id="469" w:name="_Toc137886250"/>
      <w:bookmarkStart w:id="470" w:name="_Toc200531001"/>
      <w:bookmarkStart w:id="471" w:name="_Toc504448543"/>
      <w:bookmarkEnd w:id="467"/>
      <w:r w:rsidRPr="00157FD1">
        <w:lastRenderedPageBreak/>
        <w:t>Appendix A</w:t>
      </w:r>
      <w:r w:rsidRPr="00157FD1">
        <w:tab/>
        <w:t xml:space="preserve">Product Category Tables – Release </w:t>
      </w:r>
      <w:bookmarkEnd w:id="468"/>
      <w:bookmarkEnd w:id="469"/>
      <w:r>
        <w:t>5.0</w:t>
      </w:r>
      <w:bookmarkEnd w:id="470"/>
    </w:p>
    <w:p w14:paraId="7E291C40" w14:textId="77777777" w:rsidR="00F65CE2" w:rsidRPr="00157FD1" w:rsidRDefault="00F65CE2" w:rsidP="00F65CE2">
      <w:pPr>
        <w:pStyle w:val="ParSpacer"/>
      </w:pPr>
    </w:p>
    <w:p w14:paraId="7E291C41" w14:textId="776825B3" w:rsidR="00F65CE2" w:rsidRPr="00157FD1" w:rsidRDefault="00F65CE2" w:rsidP="00F65CE2">
      <w:pPr>
        <w:pStyle w:val="BodyText"/>
        <w:ind w:right="144"/>
      </w:pPr>
      <w:r w:rsidRPr="00157FD1">
        <w:t xml:space="preserve">The Product Category Tables listed below are part of the TL 9000 standard. This is Release </w:t>
      </w:r>
      <w:r>
        <w:t>5.0</w:t>
      </w:r>
      <w:r w:rsidRPr="00157FD1">
        <w:t xml:space="preserve"> of Appendix A of the Measurements Handbook. It may be used effective </w:t>
      </w:r>
      <w:r>
        <w:t xml:space="preserve">in February </w:t>
      </w:r>
      <w:r w:rsidR="00E418CD">
        <w:t xml:space="preserve">2013 </w:t>
      </w:r>
      <w:r w:rsidRPr="00157FD1">
        <w:t xml:space="preserve">for submitting </w:t>
      </w:r>
      <w:r>
        <w:t xml:space="preserve">January </w:t>
      </w:r>
      <w:r w:rsidR="00E418CD">
        <w:t xml:space="preserve">2013 </w:t>
      </w:r>
      <w:r w:rsidRPr="00157FD1">
        <w:t xml:space="preserve">TL 9000 data </w:t>
      </w:r>
      <w:r>
        <w:t xml:space="preserve">forward </w:t>
      </w:r>
      <w:r w:rsidRPr="00157FD1">
        <w:t xml:space="preserve">and must be used for submitting </w:t>
      </w:r>
      <w:r>
        <w:t xml:space="preserve">July </w:t>
      </w:r>
      <w:r w:rsidR="00E418CD">
        <w:t xml:space="preserve">2013 </w:t>
      </w:r>
      <w:r w:rsidRPr="00157FD1">
        <w:t>data forward until superseded by the next revision.</w:t>
      </w:r>
    </w:p>
    <w:p w14:paraId="7E291C42" w14:textId="77777777" w:rsidR="00F65CE2" w:rsidRPr="00157FD1" w:rsidRDefault="00F65CE2" w:rsidP="00F65CE2">
      <w:pPr>
        <w:pStyle w:val="BodyText"/>
        <w:ind w:right="144"/>
      </w:pPr>
      <w:r w:rsidRPr="00157FD1">
        <w:t xml:space="preserve">Each revision is an approved release by the QuEST Forum and is identified by a release number. The latest release of these tables and their effective dates are available via the TL 9000 website and shall be used in conjunction with registrations per the rules noted in </w:t>
      </w:r>
      <w:r>
        <w:t xml:space="preserve">Section </w:t>
      </w:r>
      <w:r w:rsidRPr="00157FD1">
        <w:t>4.1.1</w:t>
      </w:r>
      <w:r>
        <w:t xml:space="preserve"> of the Measurements Handbook</w:t>
      </w:r>
      <w:r w:rsidRPr="00157FD1">
        <w:t>.</w:t>
      </w:r>
    </w:p>
    <w:p w14:paraId="7E291C43" w14:textId="77777777" w:rsidR="00F65CE2" w:rsidRPr="00157FD1" w:rsidRDefault="00F65CE2" w:rsidP="00F65CE2">
      <w:pPr>
        <w:pStyle w:val="BodyText"/>
      </w:pPr>
      <w:r w:rsidRPr="00157FD1">
        <w:t>Organizations shall classify their products and report measurements according to the product categories listed in Table A-1. The Measurement Applicability Table (</w:t>
      </w:r>
      <w:r>
        <w:t>Normalization Units</w:t>
      </w:r>
      <w:r w:rsidRPr="00157FD1">
        <w:t>), Table A</w:t>
      </w:r>
      <w:r w:rsidRPr="00157FD1">
        <w:noBreakHyphen/>
        <w:t xml:space="preserve">2, lists specific measurements that apply to each category as well as the </w:t>
      </w:r>
      <w:r>
        <w:t>Normalization Units</w:t>
      </w:r>
      <w:r w:rsidRPr="00157FD1">
        <w:t xml:space="preserve"> and other information necessary for compiling measurement reports.</w:t>
      </w:r>
    </w:p>
    <w:p w14:paraId="7E291C44" w14:textId="77777777" w:rsidR="00F65CE2" w:rsidRPr="00157FD1" w:rsidRDefault="00F65CE2" w:rsidP="00F65CE2">
      <w:pPr>
        <w:pStyle w:val="ParSpacer"/>
        <w:rPr>
          <w:kern w:val="28"/>
        </w:rPr>
      </w:pPr>
    </w:p>
    <w:p w14:paraId="7E291C45" w14:textId="77777777" w:rsidR="00F65CE2" w:rsidRPr="00157FD1" w:rsidRDefault="00F65CE2" w:rsidP="00F65CE2">
      <w:pPr>
        <w:pStyle w:val="BodyTextTab0"/>
      </w:pPr>
      <w:r w:rsidRPr="00157FD1">
        <w:t>a)</w:t>
      </w:r>
      <w:r w:rsidRPr="00157FD1">
        <w:tab/>
        <w:t>List of Tables</w:t>
      </w:r>
    </w:p>
    <w:p w14:paraId="7E291C46" w14:textId="717B33AB" w:rsidR="00F65CE2" w:rsidRPr="00157FD1" w:rsidRDefault="00F65CE2" w:rsidP="00F65CE2">
      <w:pPr>
        <w:pStyle w:val="BodyTextTab1"/>
      </w:pPr>
      <w:r w:rsidRPr="00157FD1">
        <w:t>Table A</w:t>
      </w:r>
      <w:r w:rsidRPr="00157FD1">
        <w:noBreakHyphen/>
        <w:t>1</w:t>
      </w:r>
      <w:r w:rsidRPr="00157FD1">
        <w:tab/>
        <w:t>Product Category Definitions</w:t>
      </w:r>
    </w:p>
    <w:p w14:paraId="7E291C47" w14:textId="1E7A19D7" w:rsidR="00F65CE2" w:rsidRPr="00157FD1" w:rsidRDefault="00F65CE2" w:rsidP="00F65CE2">
      <w:pPr>
        <w:pStyle w:val="BodyTextTab1"/>
        <w:tabs>
          <w:tab w:val="clear" w:pos="2880"/>
          <w:tab w:val="left" w:pos="3600"/>
        </w:tabs>
        <w:ind w:left="3600" w:hanging="1080"/>
      </w:pPr>
      <w:r w:rsidRPr="00157FD1">
        <w:t>Table A</w:t>
      </w:r>
      <w:r w:rsidRPr="00157FD1">
        <w:noBreakHyphen/>
        <w:t>2</w:t>
      </w:r>
      <w:r w:rsidRPr="00157FD1">
        <w:tab/>
        <w:t>Measurement Applicability Table (</w:t>
      </w:r>
      <w:r>
        <w:t>Normalization Units</w:t>
      </w:r>
      <w:r w:rsidRPr="00157FD1">
        <w:t>)</w:t>
      </w:r>
    </w:p>
    <w:p w14:paraId="7E291C48" w14:textId="4D3E042D" w:rsidR="00F65CE2" w:rsidRPr="00157FD1" w:rsidRDefault="00F65CE2" w:rsidP="00F65CE2">
      <w:pPr>
        <w:pStyle w:val="BodyTextTab1"/>
        <w:tabs>
          <w:tab w:val="clear" w:pos="2880"/>
          <w:tab w:val="left" w:pos="3600"/>
        </w:tabs>
        <w:ind w:left="3600" w:hanging="1080"/>
      </w:pPr>
      <w:r w:rsidRPr="00157FD1">
        <w:t>Table A</w:t>
      </w:r>
      <w:r w:rsidR="001B7DC1" w:rsidRPr="00157FD1">
        <w:noBreakHyphen/>
      </w:r>
      <w:r w:rsidRPr="00157FD1">
        <w:t>3</w:t>
      </w:r>
      <w:r w:rsidRPr="00157FD1">
        <w:tab/>
        <w:t xml:space="preserve">Network Element Impact Outage </w:t>
      </w:r>
    </w:p>
    <w:p w14:paraId="7E291C49" w14:textId="5F331F97" w:rsidR="00F65CE2" w:rsidRPr="00157FD1" w:rsidRDefault="00F65CE2" w:rsidP="00F65CE2">
      <w:pPr>
        <w:pStyle w:val="BodyTextTab1"/>
        <w:tabs>
          <w:tab w:val="clear" w:pos="2880"/>
          <w:tab w:val="left" w:pos="3600"/>
        </w:tabs>
        <w:ind w:left="3600" w:hanging="1080"/>
      </w:pPr>
      <w:r w:rsidRPr="00157FD1">
        <w:t>Table A</w:t>
      </w:r>
      <w:r w:rsidRPr="00157FD1">
        <w:noBreakHyphen/>
        <w:t>4</w:t>
      </w:r>
      <w:r w:rsidRPr="00157FD1">
        <w:tab/>
        <w:t>Transmission Standard Designations and Conversions</w:t>
      </w:r>
    </w:p>
    <w:p w14:paraId="7E291C4A" w14:textId="474FDD9D" w:rsidR="00F65CE2" w:rsidRPr="00157FD1" w:rsidRDefault="00F65CE2" w:rsidP="00F65CE2">
      <w:pPr>
        <w:pStyle w:val="BodyTextTab1"/>
        <w:tabs>
          <w:tab w:val="clear" w:pos="2880"/>
          <w:tab w:val="left" w:pos="3600"/>
        </w:tabs>
        <w:ind w:left="3600" w:hanging="1080"/>
      </w:pPr>
      <w:r w:rsidRPr="00157FD1">
        <w:t>Table A</w:t>
      </w:r>
      <w:r w:rsidRPr="00157FD1">
        <w:noBreakHyphen/>
        <w:t>5</w:t>
      </w:r>
      <w:r w:rsidRPr="00157FD1">
        <w:tab/>
        <w:t>Optical and Electrical Equivalency</w:t>
      </w:r>
    </w:p>
    <w:p w14:paraId="7E291C4B" w14:textId="5DF5B03E" w:rsidR="00F65CE2" w:rsidRPr="00157FD1" w:rsidRDefault="00F65CE2" w:rsidP="00F65CE2">
      <w:pPr>
        <w:pStyle w:val="BodyTextTab1"/>
        <w:tabs>
          <w:tab w:val="clear" w:pos="2880"/>
          <w:tab w:val="left" w:pos="3600"/>
        </w:tabs>
        <w:ind w:left="3600" w:hanging="1080"/>
      </w:pPr>
      <w:r w:rsidRPr="00157FD1">
        <w:t>Table A</w:t>
      </w:r>
      <w:r w:rsidRPr="00157FD1">
        <w:noBreakHyphen/>
        <w:t>6</w:t>
      </w:r>
      <w:r w:rsidRPr="00157FD1">
        <w:tab/>
        <w:t>Measurements Summary Listing</w:t>
      </w:r>
    </w:p>
    <w:p w14:paraId="7E291C4C" w14:textId="77777777" w:rsidR="00F65CE2" w:rsidRPr="00157FD1" w:rsidRDefault="00F65CE2" w:rsidP="00F65CE2">
      <w:pPr>
        <w:pStyle w:val="BodyTextTab1"/>
        <w:tabs>
          <w:tab w:val="clear" w:pos="2880"/>
          <w:tab w:val="left" w:pos="3600"/>
        </w:tabs>
        <w:ind w:left="3600" w:hanging="1080"/>
      </w:pPr>
      <w:r>
        <w:t>Table A</w:t>
      </w:r>
      <w:r w:rsidRPr="00157FD1">
        <w:noBreakHyphen/>
      </w:r>
      <w:r>
        <w:t>7</w:t>
      </w:r>
      <w:r>
        <w:tab/>
        <w:t>TL 9000 Data Submission Labels</w:t>
      </w:r>
    </w:p>
    <w:p w14:paraId="7E291C4E" w14:textId="77777777" w:rsidR="00F65CE2" w:rsidRPr="00157FD1" w:rsidRDefault="00F65CE2" w:rsidP="00F65CE2">
      <w:pPr>
        <w:pStyle w:val="BodyTextTab0"/>
      </w:pPr>
      <w:r w:rsidRPr="00157FD1">
        <w:t>b)</w:t>
      </w:r>
      <w:r w:rsidRPr="00157FD1">
        <w:tab/>
        <w:t>Rules for Classification of Products</w:t>
      </w:r>
    </w:p>
    <w:p w14:paraId="7E291C4F" w14:textId="35A27675" w:rsidR="00F65CE2" w:rsidRDefault="00F65CE2" w:rsidP="00F65CE2">
      <w:pPr>
        <w:pStyle w:val="BodyTextTab0"/>
        <w:tabs>
          <w:tab w:val="clear" w:pos="2520"/>
        </w:tabs>
        <w:ind w:left="2880" w:firstLine="0"/>
      </w:pPr>
      <w:r w:rsidRPr="00CA70C2">
        <w:t xml:space="preserve">Please see the "Product Category Selection and Validation Guidelines" available on the tl9000.org </w:t>
      </w:r>
      <w:r w:rsidR="00201ACF">
        <w:t>website</w:t>
      </w:r>
      <w:r w:rsidRPr="00CA70C2">
        <w:t xml:space="preserve"> for more information on how to determine the correct category for your product</w:t>
      </w:r>
      <w:r>
        <w:t>.</w:t>
      </w:r>
    </w:p>
    <w:p w14:paraId="7E291C50" w14:textId="77777777" w:rsidR="00F65CE2" w:rsidRPr="00CA70C2" w:rsidRDefault="00F65CE2" w:rsidP="00F65CE2">
      <w:pPr>
        <w:pStyle w:val="ParSpacer"/>
      </w:pPr>
    </w:p>
    <w:p w14:paraId="7E291C51" w14:textId="77777777" w:rsidR="00F65CE2" w:rsidRPr="00157FD1" w:rsidRDefault="00F65CE2" w:rsidP="00F65CE2">
      <w:pPr>
        <w:pStyle w:val="BodyTextTab1"/>
        <w:numPr>
          <w:ilvl w:val="0"/>
          <w:numId w:val="40"/>
        </w:numPr>
      </w:pPr>
      <w:r w:rsidRPr="00157FD1">
        <w:t>The definitions of product categories in Table A-1 shall be used by organizations in categorizing their products.</w:t>
      </w:r>
      <w:r w:rsidRPr="00157FD1">
        <w:tab/>
      </w:r>
    </w:p>
    <w:p w14:paraId="7E291C52" w14:textId="77777777" w:rsidR="00F65CE2" w:rsidRPr="00157FD1" w:rsidRDefault="00F65CE2" w:rsidP="00F65CE2">
      <w:pPr>
        <w:pStyle w:val="BodyTextTab1"/>
        <w:numPr>
          <w:ilvl w:val="0"/>
          <w:numId w:val="40"/>
        </w:numPr>
      </w:pPr>
      <w:r w:rsidRPr="00157FD1">
        <w:t>An organization shall not classify a product in multiple product categories. Therefore, any product from an organization must be classified in exactly one product category.</w:t>
      </w:r>
    </w:p>
    <w:p w14:paraId="7E291C53" w14:textId="77777777" w:rsidR="00F65CE2" w:rsidRPr="00157FD1" w:rsidRDefault="00F65CE2" w:rsidP="00F65CE2">
      <w:pPr>
        <w:pStyle w:val="BodyTextTab1"/>
        <w:numPr>
          <w:ilvl w:val="0"/>
          <w:numId w:val="40"/>
        </w:numPr>
      </w:pPr>
      <w:r w:rsidRPr="00157FD1">
        <w:rPr>
          <w:kern w:val="28"/>
        </w:rPr>
        <w:t>General-purpose products, such as computers, shall be classified by</w:t>
      </w:r>
      <w:r w:rsidRPr="00157FD1">
        <w:t xml:space="preserve"> specific function, e.g., signaling, when provided as a system designed for that function. Otherwise, they shall be classified in a separate category, for example, Common Systems-Computers, designed for the general-purpose product.</w:t>
      </w:r>
    </w:p>
    <w:p w14:paraId="7E291C54" w14:textId="77777777" w:rsidR="00F65CE2" w:rsidRPr="00157FD1" w:rsidRDefault="00F65CE2" w:rsidP="00F65CE2">
      <w:pPr>
        <w:pStyle w:val="BodyTextTab1"/>
        <w:numPr>
          <w:ilvl w:val="0"/>
          <w:numId w:val="40"/>
        </w:numPr>
      </w:pPr>
      <w:r w:rsidRPr="00157FD1">
        <w:t>A product shall be classified according to its primary function. For example, a digital transmission facility product with performance monitoring will be classified as a transmission product instead of an operations and maintenance product.</w:t>
      </w:r>
    </w:p>
    <w:p w14:paraId="7E291C55" w14:textId="77777777" w:rsidR="00F65CE2" w:rsidRPr="00157FD1" w:rsidRDefault="00F65CE2" w:rsidP="00F65CE2">
      <w:pPr>
        <w:pStyle w:val="BodyTextTab1"/>
        <w:numPr>
          <w:ilvl w:val="0"/>
          <w:numId w:val="40"/>
        </w:numPr>
      </w:pPr>
      <w:r w:rsidRPr="00157FD1">
        <w:t xml:space="preserve">The standard for classification is the product category, not the possible uses for the product. For example, if a product classification falls in the Outside Plant category, all products that are consistent with that category will be classified as such, even if the exact same product is sometimes </w:t>
      </w:r>
      <w:r w:rsidRPr="00157FD1">
        <w:lastRenderedPageBreak/>
        <w:t xml:space="preserve">used in the customer premises and even if a particular organization’s product is sold primarily into the customer premises market. </w:t>
      </w:r>
    </w:p>
    <w:p w14:paraId="7E291C57" w14:textId="77777777" w:rsidR="00F65CE2" w:rsidRPr="00157FD1" w:rsidRDefault="00F65CE2" w:rsidP="00F65CE2">
      <w:pPr>
        <w:pStyle w:val="BodyTextTab0"/>
      </w:pPr>
      <w:r w:rsidRPr="00157FD1">
        <w:t>c)</w:t>
      </w:r>
      <w:r w:rsidRPr="00157FD1">
        <w:tab/>
        <w:t>Principles for Construction of the Product Category Table</w:t>
      </w:r>
    </w:p>
    <w:p w14:paraId="7E291C58" w14:textId="77777777" w:rsidR="00F65CE2" w:rsidRPr="00157FD1" w:rsidRDefault="00F65CE2" w:rsidP="00F65CE2">
      <w:pPr>
        <w:pStyle w:val="BodyTextTab1"/>
      </w:pPr>
      <w:r w:rsidRPr="00157FD1">
        <w:t>1)</w:t>
      </w:r>
      <w:r w:rsidRPr="00157FD1">
        <w:tab/>
        <w:t>Product categories shall be defined so that they can be clearly assigned within a hierarchy of classification.</w:t>
      </w:r>
    </w:p>
    <w:p w14:paraId="7E291C59" w14:textId="77777777" w:rsidR="00F65CE2" w:rsidRPr="00157FD1" w:rsidRDefault="00F65CE2" w:rsidP="00F65CE2">
      <w:pPr>
        <w:pStyle w:val="BodyTextTab1"/>
      </w:pPr>
      <w:r w:rsidRPr="00157FD1">
        <w:t>2)</w:t>
      </w:r>
      <w:r w:rsidRPr="00157FD1">
        <w:tab/>
        <w:t>There are well-established rules for classification.</w:t>
      </w:r>
    </w:p>
    <w:p w14:paraId="7E291C5A" w14:textId="77777777" w:rsidR="00F65CE2" w:rsidRPr="00157FD1" w:rsidRDefault="00F65CE2" w:rsidP="00F65CE2">
      <w:pPr>
        <w:pStyle w:val="BodyTextTab1"/>
      </w:pPr>
      <w:r w:rsidRPr="00157FD1">
        <w:t>3)</w:t>
      </w:r>
      <w:r w:rsidRPr="00157FD1">
        <w:tab/>
        <w:t>Product categories should not be separated artificially if they can be logically aggregated.</w:t>
      </w:r>
    </w:p>
    <w:p w14:paraId="7E291C5B" w14:textId="77777777" w:rsidR="00F65CE2" w:rsidRPr="00157FD1" w:rsidRDefault="00F65CE2" w:rsidP="00F65CE2">
      <w:pPr>
        <w:pStyle w:val="BodyTextTab1"/>
      </w:pPr>
      <w:r w:rsidRPr="00157FD1">
        <w:t>4)</w:t>
      </w:r>
      <w:r w:rsidRPr="00157FD1">
        <w:tab/>
        <w:t>Product categories should have clear definitions, which lend themselves to unambiguous interpretation.</w:t>
      </w:r>
    </w:p>
    <w:p w14:paraId="7E291C5C" w14:textId="77777777" w:rsidR="00F65CE2" w:rsidRPr="00157FD1" w:rsidRDefault="00F65CE2" w:rsidP="00F65CE2">
      <w:pPr>
        <w:pStyle w:val="BodyTextTab1"/>
      </w:pPr>
      <w:r w:rsidRPr="00157FD1">
        <w:t>5)</w:t>
      </w:r>
      <w:r w:rsidRPr="00157FD1">
        <w:tab/>
        <w:t>For each category, the level to which measurements may be aggregated shall be defined.</w:t>
      </w:r>
    </w:p>
    <w:p w14:paraId="7E291C5D" w14:textId="77777777" w:rsidR="00F65CE2" w:rsidRPr="00157FD1" w:rsidRDefault="00F65CE2" w:rsidP="00F65CE2">
      <w:pPr>
        <w:pStyle w:val="BodyTextTab1"/>
      </w:pPr>
      <w:r w:rsidRPr="00157FD1">
        <w:t>6)</w:t>
      </w:r>
      <w:r w:rsidRPr="00157FD1">
        <w:tab/>
        <w:t>Each product category specification shall consist of standard elements.</w:t>
      </w:r>
    </w:p>
    <w:p w14:paraId="7E291C5E" w14:textId="77777777" w:rsidR="00F65CE2" w:rsidRPr="00157FD1" w:rsidRDefault="00F65CE2" w:rsidP="00F65CE2">
      <w:pPr>
        <w:pStyle w:val="BodyTextTab1"/>
      </w:pPr>
      <w:r w:rsidRPr="00157FD1">
        <w:t>7)</w:t>
      </w:r>
      <w:r w:rsidRPr="00157FD1">
        <w:tab/>
        <w:t>The placement of the product in the hierarchy will reflect the dominant use of the product.</w:t>
      </w:r>
    </w:p>
    <w:p w14:paraId="7E291C5F" w14:textId="77777777" w:rsidR="00F65CE2" w:rsidRPr="00157FD1" w:rsidRDefault="00F65CE2" w:rsidP="00F65CE2">
      <w:pPr>
        <w:pStyle w:val="BodyTextTab1"/>
      </w:pPr>
      <w:r w:rsidRPr="00157FD1">
        <w:t>8)</w:t>
      </w:r>
      <w:r w:rsidRPr="00157FD1">
        <w:tab/>
        <w:t>Terminology used shall refl</w:t>
      </w:r>
      <w:r>
        <w:t>ect standard technical meanings and</w:t>
      </w:r>
      <w:r w:rsidRPr="00157FD1">
        <w:t xml:space="preserve"> wherever possible aligned to relevant standards such as ITU-T, ETSI, ANSI, etc.</w:t>
      </w:r>
    </w:p>
    <w:p w14:paraId="7E291C60" w14:textId="77777777" w:rsidR="00F65CE2" w:rsidRPr="00157FD1" w:rsidRDefault="00F65CE2" w:rsidP="00F65CE2"/>
    <w:p w14:paraId="7E291C61" w14:textId="77777777" w:rsidR="00F65CE2" w:rsidRPr="00157FD1" w:rsidRDefault="00F65CE2" w:rsidP="00F65CE2"/>
    <w:p w14:paraId="7E291C62" w14:textId="77777777" w:rsidR="00F65CE2" w:rsidRPr="00157FD1" w:rsidRDefault="00F65CE2" w:rsidP="00F65CE2">
      <w:pPr>
        <w:pStyle w:val="BodyTextTab0"/>
        <w:sectPr w:rsidR="00F65CE2" w:rsidRPr="00157FD1" w:rsidSect="00F65CE2">
          <w:headerReference w:type="even" r:id="rId92"/>
          <w:headerReference w:type="default" r:id="rId93"/>
          <w:footerReference w:type="even" r:id="rId94"/>
          <w:footerReference w:type="default" r:id="rId95"/>
          <w:headerReference w:type="first" r:id="rId96"/>
          <w:type w:val="oddPage"/>
          <w:pgSz w:w="12240" w:h="15840" w:code="1"/>
          <w:pgMar w:top="1440" w:right="1440" w:bottom="1440" w:left="1440" w:header="720" w:footer="720" w:gutter="0"/>
          <w:pgNumType w:start="1" w:chapStyle="1"/>
          <w:cols w:space="720"/>
          <w:docGrid w:linePitch="360"/>
        </w:sectPr>
      </w:pPr>
    </w:p>
    <w:p w14:paraId="7E291C63" w14:textId="77777777" w:rsidR="00F65CE2" w:rsidRPr="00157FD1" w:rsidRDefault="00F65CE2" w:rsidP="00F65CE2">
      <w:pPr>
        <w:pStyle w:val="berschrift2"/>
        <w:tabs>
          <w:tab w:val="clear" w:pos="2880"/>
        </w:tabs>
        <w:ind w:left="0" w:firstLine="0"/>
      </w:pPr>
      <w:bookmarkStart w:id="472" w:name="_Toc152994685"/>
      <w:bookmarkStart w:id="473" w:name="_Toc137886251"/>
      <w:bookmarkStart w:id="474" w:name="_Toc200531002"/>
      <w:r w:rsidRPr="00157FD1">
        <w:lastRenderedPageBreak/>
        <w:t>Table A-1</w:t>
      </w:r>
      <w:r w:rsidRPr="00157FD1">
        <w:tab/>
        <w:t>Product Category Definitions</w:t>
      </w:r>
      <w:bookmarkEnd w:id="472"/>
      <w:bookmarkEnd w:id="473"/>
      <w:bookmarkEnd w:id="474"/>
    </w:p>
    <w:p w14:paraId="7E291C64" w14:textId="77777777" w:rsidR="00F65CE2" w:rsidRPr="00157FD1" w:rsidRDefault="00F65CE2" w:rsidP="00F65CE2">
      <w:pPr>
        <w:pStyle w:val="ParSpacer"/>
        <w:ind w:left="0"/>
      </w:pPr>
    </w:p>
    <w:tbl>
      <w:tblPr>
        <w:tblW w:w="129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440"/>
        <w:gridCol w:w="2070"/>
        <w:gridCol w:w="5850"/>
        <w:gridCol w:w="3600"/>
      </w:tblGrid>
      <w:tr w:rsidR="000E5860" w:rsidRPr="00157FD1" w14:paraId="7E291C66" w14:textId="77777777" w:rsidTr="00D11FCA">
        <w:trPr>
          <w:cantSplit/>
          <w:trHeight w:val="65"/>
          <w:tblHeader/>
        </w:trPr>
        <w:tc>
          <w:tcPr>
            <w:tcW w:w="12960" w:type="dxa"/>
            <w:gridSpan w:val="4"/>
          </w:tcPr>
          <w:p w14:paraId="7E291C65" w14:textId="77777777" w:rsidR="000E5860" w:rsidRPr="00157FD1" w:rsidRDefault="000E5860" w:rsidP="00D11FCA">
            <w:pPr>
              <w:pStyle w:val="berschrift4"/>
              <w:keepNext w:val="0"/>
            </w:pPr>
            <w:bookmarkStart w:id="475" w:name="_Toc152994882"/>
            <w:bookmarkStart w:id="476" w:name="_Toc137806062"/>
            <w:bookmarkStart w:id="477" w:name="_Toc200531281"/>
            <w:r w:rsidRPr="00157FD1">
              <w:t>Table A-1</w:t>
            </w:r>
            <w:r w:rsidRPr="00157FD1">
              <w:tab/>
              <w:t>Product Category Definitions</w:t>
            </w:r>
            <w:bookmarkEnd w:id="475"/>
            <w:bookmarkEnd w:id="476"/>
            <w:bookmarkEnd w:id="477"/>
          </w:p>
        </w:tc>
      </w:tr>
      <w:tr w:rsidR="000E5860" w:rsidRPr="00157FD1" w14:paraId="7E291C6B" w14:textId="77777777" w:rsidTr="00D11FCA">
        <w:trPr>
          <w:cantSplit/>
          <w:tblHeader/>
        </w:trPr>
        <w:tc>
          <w:tcPr>
            <w:tcW w:w="1440" w:type="dxa"/>
            <w:tcBorders>
              <w:bottom w:val="nil"/>
            </w:tcBorders>
          </w:tcPr>
          <w:p w14:paraId="7E291C67" w14:textId="77777777" w:rsidR="000E5860" w:rsidRPr="00157FD1" w:rsidRDefault="000E5860" w:rsidP="00D11FCA">
            <w:pPr>
              <w:pStyle w:val="TableText"/>
            </w:pPr>
            <w:r w:rsidRPr="00157FD1">
              <w:t>Category Code</w:t>
            </w:r>
          </w:p>
        </w:tc>
        <w:tc>
          <w:tcPr>
            <w:tcW w:w="2070" w:type="dxa"/>
            <w:tcBorders>
              <w:bottom w:val="nil"/>
            </w:tcBorders>
          </w:tcPr>
          <w:p w14:paraId="7E291C68" w14:textId="77777777" w:rsidR="000E5860" w:rsidRPr="00157FD1" w:rsidRDefault="000E5860" w:rsidP="00D11FCA">
            <w:pPr>
              <w:pStyle w:val="TableText"/>
            </w:pPr>
            <w:r w:rsidRPr="00157FD1">
              <w:t>Category Name</w:t>
            </w:r>
          </w:p>
        </w:tc>
        <w:tc>
          <w:tcPr>
            <w:tcW w:w="5850" w:type="dxa"/>
            <w:tcBorders>
              <w:bottom w:val="nil"/>
            </w:tcBorders>
          </w:tcPr>
          <w:p w14:paraId="7E291C69" w14:textId="77777777" w:rsidR="000E5860" w:rsidRPr="00157FD1" w:rsidRDefault="000E5860" w:rsidP="00D11FCA">
            <w:pPr>
              <w:pStyle w:val="TableText"/>
            </w:pPr>
            <w:r w:rsidRPr="00157FD1">
              <w:t>Definition</w:t>
            </w:r>
          </w:p>
        </w:tc>
        <w:tc>
          <w:tcPr>
            <w:tcW w:w="3600" w:type="dxa"/>
            <w:tcBorders>
              <w:bottom w:val="nil"/>
            </w:tcBorders>
          </w:tcPr>
          <w:p w14:paraId="7E291C6A" w14:textId="77777777" w:rsidR="000E5860" w:rsidRPr="00157FD1" w:rsidRDefault="000E5860" w:rsidP="00D11FCA">
            <w:pPr>
              <w:pStyle w:val="TableText"/>
            </w:pPr>
            <w:r w:rsidRPr="00157FD1">
              <w:t>Examples</w:t>
            </w:r>
          </w:p>
        </w:tc>
      </w:tr>
      <w:tr w:rsidR="000E5860" w:rsidRPr="00157FD1" w14:paraId="7E291C70" w14:textId="77777777" w:rsidTr="00D11FCA">
        <w:trPr>
          <w:cantSplit/>
        </w:trPr>
        <w:tc>
          <w:tcPr>
            <w:tcW w:w="1440" w:type="dxa"/>
          </w:tcPr>
          <w:p w14:paraId="7E291C6C" w14:textId="77777777" w:rsidR="000E5860" w:rsidRPr="00B00858" w:rsidRDefault="000E5860" w:rsidP="00D11FCA">
            <w:pPr>
              <w:pStyle w:val="TableTextPCRed"/>
            </w:pPr>
            <w:r w:rsidRPr="00B00858">
              <w:t>1</w:t>
            </w:r>
          </w:p>
        </w:tc>
        <w:tc>
          <w:tcPr>
            <w:tcW w:w="2070" w:type="dxa"/>
          </w:tcPr>
          <w:p w14:paraId="7E291C6D" w14:textId="77777777" w:rsidR="000E5860" w:rsidRPr="00B00858" w:rsidRDefault="000E5860" w:rsidP="00D11FCA">
            <w:pPr>
              <w:pStyle w:val="TableTextPCRed"/>
            </w:pPr>
            <w:r w:rsidRPr="00B00858">
              <w:t>Switching</w:t>
            </w:r>
          </w:p>
        </w:tc>
        <w:tc>
          <w:tcPr>
            <w:tcW w:w="5850" w:type="dxa"/>
          </w:tcPr>
          <w:p w14:paraId="7E291C6E" w14:textId="77777777" w:rsidR="000E5860" w:rsidRPr="00B00858" w:rsidRDefault="000E5860" w:rsidP="00D11FCA">
            <w:pPr>
              <w:pStyle w:val="TableTextPCRed"/>
            </w:pPr>
            <w:r w:rsidRPr="00B00858">
              <w:t>Equipment used for the physical or virtual interconnection of communication channels in response to a signaling system. The switching category is broadly defined to include packet or circuit switched architectures.</w:t>
            </w:r>
          </w:p>
        </w:tc>
        <w:tc>
          <w:tcPr>
            <w:tcW w:w="3600" w:type="dxa"/>
          </w:tcPr>
          <w:p w14:paraId="7E291C6F" w14:textId="77777777" w:rsidR="000E5860" w:rsidRPr="00157FD1" w:rsidRDefault="000E5860" w:rsidP="00D11FCA">
            <w:pPr>
              <w:pStyle w:val="TableTextPCRed"/>
            </w:pPr>
          </w:p>
        </w:tc>
      </w:tr>
      <w:tr w:rsidR="000E5860" w:rsidRPr="00157FD1" w14:paraId="7E291C7A" w14:textId="77777777" w:rsidTr="00D11FCA">
        <w:trPr>
          <w:cantSplit/>
        </w:trPr>
        <w:tc>
          <w:tcPr>
            <w:tcW w:w="1440" w:type="dxa"/>
          </w:tcPr>
          <w:p w14:paraId="7E291C71" w14:textId="77777777" w:rsidR="000E5860" w:rsidRPr="00157FD1" w:rsidRDefault="000E5860" w:rsidP="00D11FCA">
            <w:pPr>
              <w:pStyle w:val="TableText"/>
            </w:pPr>
            <w:r w:rsidRPr="00157FD1">
              <w:t>1.1</w:t>
            </w:r>
          </w:p>
        </w:tc>
        <w:tc>
          <w:tcPr>
            <w:tcW w:w="2070" w:type="dxa"/>
          </w:tcPr>
          <w:p w14:paraId="7E291C72" w14:textId="77777777" w:rsidR="000E5860" w:rsidRPr="00157FD1" w:rsidRDefault="000E5860" w:rsidP="00D11FCA">
            <w:pPr>
              <w:pStyle w:val="TableText"/>
              <w:rPr>
                <w:color w:val="000000"/>
              </w:rPr>
            </w:pPr>
            <w:r w:rsidRPr="00157FD1">
              <w:t>Circuit Switch</w:t>
            </w:r>
          </w:p>
        </w:tc>
        <w:tc>
          <w:tcPr>
            <w:tcW w:w="5850" w:type="dxa"/>
          </w:tcPr>
          <w:p w14:paraId="7E291C73" w14:textId="77777777" w:rsidR="000E5860" w:rsidRPr="00157FD1" w:rsidRDefault="000E5860" w:rsidP="00D11FCA">
            <w:pPr>
              <w:pStyle w:val="TableText"/>
              <w:rPr>
                <w:color w:val="000000"/>
              </w:rPr>
            </w:pPr>
            <w:r w:rsidRPr="00157FD1">
              <w:rPr>
                <w:color w:val="000000"/>
              </w:rPr>
              <w:t xml:space="preserve">Equipment </w:t>
            </w:r>
            <w:r>
              <w:rPr>
                <w:color w:val="000000"/>
              </w:rPr>
              <w:t xml:space="preserve">used </w:t>
            </w:r>
            <w:r w:rsidRPr="00157FD1">
              <w:rPr>
                <w:color w:val="000000"/>
              </w:rPr>
              <w:t xml:space="preserve">for the </w:t>
            </w:r>
            <w:r w:rsidRPr="00157FD1">
              <w:rPr>
                <w:b/>
                <w:color w:val="000000"/>
              </w:rPr>
              <w:t>termination of subscriber lines and/or trunk lines and the dynamic interconnection of these ports</w:t>
            </w:r>
            <w:r w:rsidRPr="00157FD1">
              <w:rPr>
                <w:color w:val="000000"/>
              </w:rPr>
              <w:t xml:space="preserve"> or channels in a digital transmission facility. A circuit switch establishes a dedicated circuit, as opposed to a virtual circuit, in response to a signal. </w:t>
            </w:r>
            <w:r w:rsidRPr="00157FD1">
              <w:t>Stored Program Control (SPC) is the most common type of switching equipment used at end offices and tandem offices. These systems use either analog or digital switching. The switching system used must have the capability to send, receive and be actuated by signals, e.g., access line signals, or inter-office in-band or common-channel signaling. This category includes all circuit switches regardless of transmission medium, i.e., wireline or wireless.</w:t>
            </w:r>
          </w:p>
        </w:tc>
        <w:tc>
          <w:tcPr>
            <w:tcW w:w="3600" w:type="dxa"/>
          </w:tcPr>
          <w:p w14:paraId="7E291C74" w14:textId="77777777" w:rsidR="000E5860" w:rsidRPr="00157FD1" w:rsidRDefault="000E5860" w:rsidP="00D11FCA">
            <w:pPr>
              <w:pStyle w:val="Bullet"/>
            </w:pPr>
            <w:r w:rsidRPr="00157FD1">
              <w:t>End-office</w:t>
            </w:r>
          </w:p>
          <w:p w14:paraId="7E291C75" w14:textId="77777777" w:rsidR="000E5860" w:rsidRPr="00157FD1" w:rsidRDefault="000E5860" w:rsidP="00D11FCA">
            <w:pPr>
              <w:pStyle w:val="Bullet"/>
            </w:pPr>
            <w:r w:rsidRPr="00157FD1">
              <w:t>Tandem</w:t>
            </w:r>
          </w:p>
          <w:p w14:paraId="7E291C76" w14:textId="77777777" w:rsidR="000E5860" w:rsidRPr="00157FD1" w:rsidRDefault="000E5860" w:rsidP="00D11FCA">
            <w:pPr>
              <w:pStyle w:val="Bullet"/>
            </w:pPr>
            <w:r w:rsidRPr="00157FD1">
              <w:t>Tandem access</w:t>
            </w:r>
          </w:p>
          <w:p w14:paraId="7E291C77" w14:textId="77777777" w:rsidR="000E5860" w:rsidRPr="00157FD1" w:rsidRDefault="000E5860" w:rsidP="00D11FCA">
            <w:pPr>
              <w:pStyle w:val="Bullet"/>
            </w:pPr>
            <w:r w:rsidRPr="00157FD1">
              <w:t>Remote</w:t>
            </w:r>
          </w:p>
          <w:p w14:paraId="7E291C78" w14:textId="77777777" w:rsidR="000E5860" w:rsidRPr="00157FD1" w:rsidRDefault="000E5860" w:rsidP="00D11FCA">
            <w:pPr>
              <w:pStyle w:val="Bullet"/>
            </w:pPr>
            <w:r w:rsidRPr="00157FD1">
              <w:t xml:space="preserve">Service </w:t>
            </w:r>
            <w:r>
              <w:t>s</w:t>
            </w:r>
            <w:r w:rsidRPr="00157FD1">
              <w:t xml:space="preserve">witching </w:t>
            </w:r>
            <w:r>
              <w:t>p</w:t>
            </w:r>
            <w:r w:rsidRPr="00157FD1">
              <w:t>oint (SSP)</w:t>
            </w:r>
          </w:p>
          <w:p w14:paraId="7E291C79" w14:textId="77777777" w:rsidR="000E5860" w:rsidRPr="00157FD1" w:rsidRDefault="000E5860" w:rsidP="00D11FCA">
            <w:pPr>
              <w:pStyle w:val="Bullet"/>
            </w:pPr>
            <w:r w:rsidRPr="00157FD1">
              <w:t xml:space="preserve">Mobile </w:t>
            </w:r>
            <w:r>
              <w:t>s</w:t>
            </w:r>
            <w:r w:rsidRPr="00157FD1">
              <w:t xml:space="preserve">witching </w:t>
            </w:r>
            <w:r>
              <w:t>c</w:t>
            </w:r>
            <w:r w:rsidRPr="00157FD1">
              <w:t>enter (MSC)</w:t>
            </w:r>
          </w:p>
        </w:tc>
      </w:tr>
      <w:tr w:rsidR="000E5860" w:rsidRPr="00157FD1" w14:paraId="7E291C7F" w14:textId="77777777" w:rsidTr="00D11FCA">
        <w:trPr>
          <w:cantSplit/>
        </w:trPr>
        <w:tc>
          <w:tcPr>
            <w:tcW w:w="1440" w:type="dxa"/>
          </w:tcPr>
          <w:p w14:paraId="7E291C7B" w14:textId="77777777" w:rsidR="000E5860" w:rsidRPr="00B00858" w:rsidRDefault="000E5860" w:rsidP="00D11FCA">
            <w:pPr>
              <w:pStyle w:val="TableTextPCRed"/>
            </w:pPr>
            <w:r w:rsidRPr="00B00858">
              <w:t>1.2</w:t>
            </w:r>
          </w:p>
        </w:tc>
        <w:tc>
          <w:tcPr>
            <w:tcW w:w="2070" w:type="dxa"/>
          </w:tcPr>
          <w:p w14:paraId="7E291C7C" w14:textId="77777777" w:rsidR="000E5860" w:rsidRPr="00B00858" w:rsidRDefault="000E5860" w:rsidP="00D11FCA">
            <w:pPr>
              <w:pStyle w:val="TableTextPCRed"/>
            </w:pPr>
            <w:r w:rsidRPr="00B00858">
              <w:t>Packet Switch</w:t>
            </w:r>
          </w:p>
        </w:tc>
        <w:tc>
          <w:tcPr>
            <w:tcW w:w="5850" w:type="dxa"/>
          </w:tcPr>
          <w:p w14:paraId="7E291C7D" w14:textId="77777777" w:rsidR="000E5860" w:rsidRPr="00B00858" w:rsidRDefault="000E5860" w:rsidP="00D11FCA">
            <w:pPr>
              <w:pStyle w:val="TableTextPCRed"/>
            </w:pPr>
            <w:r w:rsidRPr="00B00858">
              <w:t>Equipment used for switching or routing data on virtual, as opposed to dedicated, circuits. The service is packet switched in that the customer’s data are transported as a sequence of data blocks (packets) that do not exceed a specified size. This packetization permits data from many data conversations to share a given transmission facility economically through statistical multiplexing. Such data conversations are known as virtual circuits, which are full duplex and connection-oriented.</w:t>
            </w:r>
          </w:p>
        </w:tc>
        <w:tc>
          <w:tcPr>
            <w:tcW w:w="3600" w:type="dxa"/>
          </w:tcPr>
          <w:p w14:paraId="7E291C7E" w14:textId="77777777" w:rsidR="000E5860" w:rsidRPr="00157FD1" w:rsidRDefault="000E5860" w:rsidP="00D11FCA">
            <w:pPr>
              <w:pStyle w:val="TableTextPCRed"/>
            </w:pPr>
          </w:p>
        </w:tc>
      </w:tr>
      <w:tr w:rsidR="000E5860" w:rsidRPr="00157FD1" w14:paraId="7E291C86" w14:textId="77777777" w:rsidTr="00D11FCA">
        <w:trPr>
          <w:cantSplit/>
        </w:trPr>
        <w:tc>
          <w:tcPr>
            <w:tcW w:w="1440" w:type="dxa"/>
          </w:tcPr>
          <w:p w14:paraId="7E291C80" w14:textId="77777777" w:rsidR="000E5860" w:rsidRPr="00157FD1" w:rsidRDefault="000E5860" w:rsidP="00D11FCA">
            <w:pPr>
              <w:pStyle w:val="TableText"/>
            </w:pPr>
            <w:r w:rsidRPr="00157FD1">
              <w:lastRenderedPageBreak/>
              <w:t>1.2.1</w:t>
            </w:r>
          </w:p>
        </w:tc>
        <w:tc>
          <w:tcPr>
            <w:tcW w:w="2070" w:type="dxa"/>
          </w:tcPr>
          <w:p w14:paraId="7E291C81" w14:textId="77777777" w:rsidR="000E5860" w:rsidRPr="00157FD1" w:rsidRDefault="000E5860" w:rsidP="00D11FCA">
            <w:pPr>
              <w:pStyle w:val="TableText"/>
            </w:pPr>
            <w:r w:rsidRPr="00157FD1">
              <w:t>Legacy Packet Products</w:t>
            </w:r>
          </w:p>
        </w:tc>
        <w:tc>
          <w:tcPr>
            <w:tcW w:w="5850" w:type="dxa"/>
          </w:tcPr>
          <w:p w14:paraId="7E291C82" w14:textId="77777777" w:rsidR="000E5860" w:rsidRPr="00157FD1" w:rsidRDefault="000E5860" w:rsidP="00D11FCA">
            <w:pPr>
              <w:pStyle w:val="TableText"/>
              <w:rPr>
                <w:color w:val="000000"/>
              </w:rPr>
            </w:pPr>
            <w:r w:rsidRPr="00157FD1">
              <w:rPr>
                <w:color w:val="000000"/>
              </w:rPr>
              <w:t xml:space="preserve">Equipment </w:t>
            </w:r>
            <w:r w:rsidRPr="00157FD1">
              <w:rPr>
                <w:b/>
                <w:color w:val="000000"/>
              </w:rPr>
              <w:t>providing X.25 packet or frame relay switch capability</w:t>
            </w:r>
            <w:r w:rsidRPr="00157FD1">
              <w:rPr>
                <w:color w:val="000000"/>
              </w:rPr>
              <w:t xml:space="preserve">. This includes Public Packet Switched Network (PPSN) equipment. The frame relay equipment is switching equipment that operates at </w:t>
            </w:r>
            <w:r w:rsidRPr="00157FD1">
              <w:t>Open Systems Interconnection</w:t>
            </w:r>
            <w:r w:rsidRPr="00157FD1">
              <w:rPr>
                <w:color w:val="000000"/>
              </w:rPr>
              <w:t xml:space="preserve"> (OSI) Level 2 (hardware) to move variable-length Frame Relay frames over virtual circuits from source to destination.</w:t>
            </w:r>
          </w:p>
        </w:tc>
        <w:tc>
          <w:tcPr>
            <w:tcW w:w="3600" w:type="dxa"/>
          </w:tcPr>
          <w:p w14:paraId="7E291C83" w14:textId="77777777" w:rsidR="000E5860" w:rsidRPr="00157FD1" w:rsidRDefault="000E5860" w:rsidP="00D11FCA">
            <w:pPr>
              <w:pStyle w:val="Bullet"/>
            </w:pPr>
            <w:r w:rsidRPr="00157FD1">
              <w:t>X.25 packet switch</w:t>
            </w:r>
          </w:p>
          <w:p w14:paraId="7E291C84" w14:textId="77777777" w:rsidR="000E5860" w:rsidRPr="00157FD1" w:rsidRDefault="000E5860" w:rsidP="00D11FCA">
            <w:pPr>
              <w:pStyle w:val="Bullet"/>
            </w:pPr>
            <w:r w:rsidRPr="00157FD1">
              <w:t>Access concentrator/PAD</w:t>
            </w:r>
          </w:p>
          <w:p w14:paraId="7E291C85" w14:textId="77777777" w:rsidR="000E5860" w:rsidRPr="00157FD1" w:rsidRDefault="000E5860" w:rsidP="00D11FCA">
            <w:pPr>
              <w:pStyle w:val="Bullet"/>
            </w:pPr>
            <w:r w:rsidRPr="00157FD1">
              <w:t>Frame relay switch</w:t>
            </w:r>
          </w:p>
        </w:tc>
      </w:tr>
      <w:tr w:rsidR="000E5860" w:rsidRPr="00157FD1" w14:paraId="7E291C96" w14:textId="77777777" w:rsidTr="00D11FCA">
        <w:trPr>
          <w:cantSplit/>
        </w:trPr>
        <w:tc>
          <w:tcPr>
            <w:tcW w:w="1440" w:type="dxa"/>
          </w:tcPr>
          <w:p w14:paraId="7E291C87" w14:textId="77777777" w:rsidR="000E5860" w:rsidRPr="00157FD1" w:rsidRDefault="000E5860" w:rsidP="00D11FCA">
            <w:pPr>
              <w:pStyle w:val="TableText"/>
            </w:pPr>
            <w:r w:rsidRPr="00157FD1">
              <w:t>1.2.2</w:t>
            </w:r>
          </w:p>
        </w:tc>
        <w:tc>
          <w:tcPr>
            <w:tcW w:w="2070" w:type="dxa"/>
          </w:tcPr>
          <w:p w14:paraId="7E291C88" w14:textId="77777777" w:rsidR="000E5860" w:rsidRPr="00157FD1" w:rsidRDefault="000E5860" w:rsidP="00D11FCA">
            <w:pPr>
              <w:pStyle w:val="TableText"/>
              <w:rPr>
                <w:color w:val="000000"/>
              </w:rPr>
            </w:pPr>
            <w:r w:rsidRPr="00157FD1">
              <w:t>Access Multi</w:t>
            </w:r>
            <w:r>
              <w:t>-</w:t>
            </w:r>
            <w:r w:rsidRPr="00157FD1">
              <w:t>service</w:t>
            </w:r>
          </w:p>
        </w:tc>
        <w:tc>
          <w:tcPr>
            <w:tcW w:w="5850" w:type="dxa"/>
          </w:tcPr>
          <w:p w14:paraId="7E291C89" w14:textId="77777777" w:rsidR="000E5860" w:rsidRPr="00157FD1" w:rsidRDefault="000E5860" w:rsidP="00D11FCA">
            <w:pPr>
              <w:pStyle w:val="TableText"/>
              <w:rPr>
                <w:color w:val="000000"/>
              </w:rPr>
            </w:pPr>
            <w:r w:rsidRPr="00157FD1">
              <w:rPr>
                <w:color w:val="000000"/>
              </w:rPr>
              <w:t xml:space="preserve">Equipment that switches </w:t>
            </w:r>
            <w:r w:rsidRPr="00157FD1">
              <w:rPr>
                <w:b/>
                <w:color w:val="000000"/>
              </w:rPr>
              <w:t xml:space="preserve">packetized data </w:t>
            </w:r>
            <w:r w:rsidRPr="00157FD1">
              <w:rPr>
                <w:color w:val="000000"/>
              </w:rPr>
              <w:t xml:space="preserve">from source to destination that </w:t>
            </w:r>
            <w:r w:rsidRPr="00157FD1">
              <w:rPr>
                <w:b/>
                <w:color w:val="000000"/>
              </w:rPr>
              <w:t xml:space="preserve">includes the capability to connect to the circuit switched traffic network. </w:t>
            </w:r>
            <w:r w:rsidRPr="00157FD1">
              <w:rPr>
                <w:color w:val="000000"/>
              </w:rPr>
              <w:t xml:space="preserve">The packet data may include variable length IP (Internet Protocol) and/or fixed length ATM packets. These systems include </w:t>
            </w:r>
            <w:r w:rsidRPr="00157FD1">
              <w:t>circuit switched trunks/network interfaces (DS1, E1, T1, DS#, STM-1, OC-x, VC-12, etc.), tributary interfaces and line/customer side interfaces (POTS, ISDN, xDSL, GigE, PBX, DS1/E1, etc.)</w:t>
            </w:r>
            <w:r w:rsidRPr="00157FD1">
              <w:rPr>
                <w:color w:val="000000"/>
              </w:rPr>
              <w:t>.</w:t>
            </w:r>
          </w:p>
        </w:tc>
        <w:tc>
          <w:tcPr>
            <w:tcW w:w="3600" w:type="dxa"/>
          </w:tcPr>
          <w:p w14:paraId="7E291C8A" w14:textId="77777777" w:rsidR="000E5860" w:rsidRPr="00157FD1" w:rsidRDefault="000E5860" w:rsidP="00D11FCA">
            <w:pPr>
              <w:pStyle w:val="Bullet"/>
            </w:pPr>
            <w:r w:rsidRPr="00157FD1">
              <w:t>Access switch</w:t>
            </w:r>
          </w:p>
          <w:p w14:paraId="7E291C8B" w14:textId="77777777" w:rsidR="000E5860" w:rsidRPr="00157FD1" w:rsidRDefault="000E5860" w:rsidP="00D11FCA">
            <w:pPr>
              <w:pStyle w:val="Bullet"/>
            </w:pPr>
            <w:r w:rsidRPr="00157FD1">
              <w:t>ATM switch</w:t>
            </w:r>
          </w:p>
          <w:p w14:paraId="7E291C8C" w14:textId="77777777" w:rsidR="000E5860" w:rsidRPr="00157FD1" w:rsidRDefault="000E5860" w:rsidP="00D11FCA">
            <w:pPr>
              <w:pStyle w:val="Bullet"/>
            </w:pPr>
            <w:r w:rsidRPr="00157FD1">
              <w:t xml:space="preserve">Gateway GPRS </w:t>
            </w:r>
            <w:r>
              <w:t>s</w:t>
            </w:r>
            <w:r w:rsidRPr="00157FD1">
              <w:t xml:space="preserve">upport </w:t>
            </w:r>
            <w:r>
              <w:t>n</w:t>
            </w:r>
            <w:r w:rsidRPr="00157FD1">
              <w:t>ode</w:t>
            </w:r>
          </w:p>
          <w:p w14:paraId="7E291C8D" w14:textId="77777777" w:rsidR="000E5860" w:rsidRPr="00157FD1" w:rsidRDefault="000E5860" w:rsidP="00D11FCA">
            <w:pPr>
              <w:pStyle w:val="Bullet"/>
            </w:pPr>
            <w:r>
              <w:t>Serving GPRS support n</w:t>
            </w:r>
            <w:r w:rsidRPr="00157FD1">
              <w:t>ode</w:t>
            </w:r>
          </w:p>
          <w:p w14:paraId="7E291C8E" w14:textId="77777777" w:rsidR="000E5860" w:rsidRPr="00157FD1" w:rsidRDefault="000E5860" w:rsidP="00D11FCA">
            <w:pPr>
              <w:pStyle w:val="Bullet"/>
            </w:pPr>
            <w:r w:rsidRPr="00157FD1">
              <w:t xml:space="preserve">Packet </w:t>
            </w:r>
            <w:r>
              <w:t>d</w:t>
            </w:r>
            <w:r w:rsidRPr="00157FD1">
              <w:t xml:space="preserve">ata </w:t>
            </w:r>
            <w:r>
              <w:t>s</w:t>
            </w:r>
            <w:r w:rsidRPr="00157FD1">
              <w:t xml:space="preserve">erving </w:t>
            </w:r>
            <w:r>
              <w:t>n</w:t>
            </w:r>
            <w:r w:rsidRPr="00157FD1">
              <w:t>ode</w:t>
            </w:r>
          </w:p>
          <w:p w14:paraId="7E291C8F" w14:textId="77777777" w:rsidR="000E5860" w:rsidRPr="00157FD1" w:rsidRDefault="000E5860" w:rsidP="00D11FCA">
            <w:pPr>
              <w:pStyle w:val="Bullet"/>
            </w:pPr>
            <w:r w:rsidRPr="00157FD1">
              <w:t xml:space="preserve">Services </w:t>
            </w:r>
            <w:r>
              <w:t>e</w:t>
            </w:r>
            <w:r w:rsidRPr="00157FD1">
              <w:t xml:space="preserve">dge </w:t>
            </w:r>
            <w:r>
              <w:t>r</w:t>
            </w:r>
            <w:r w:rsidRPr="00157FD1">
              <w:t>outer</w:t>
            </w:r>
          </w:p>
          <w:p w14:paraId="7E291C90" w14:textId="77777777" w:rsidR="000E5860" w:rsidRPr="00157FD1" w:rsidRDefault="000E5860" w:rsidP="00D11FCA">
            <w:pPr>
              <w:pStyle w:val="Bullet"/>
            </w:pPr>
            <w:r w:rsidRPr="00157FD1">
              <w:t xml:space="preserve">Multi-service </w:t>
            </w:r>
            <w:r>
              <w:t>d</w:t>
            </w:r>
            <w:r w:rsidRPr="00157FD1">
              <w:t xml:space="preserve">ata </w:t>
            </w:r>
            <w:r>
              <w:t>s</w:t>
            </w:r>
            <w:r w:rsidRPr="00157FD1">
              <w:t>witch</w:t>
            </w:r>
          </w:p>
          <w:p w14:paraId="7E291C91" w14:textId="77777777" w:rsidR="000E5860" w:rsidRPr="00157FD1" w:rsidRDefault="000E5860" w:rsidP="00D11FCA">
            <w:pPr>
              <w:pStyle w:val="Bullet"/>
            </w:pPr>
            <w:r w:rsidRPr="00157FD1">
              <w:t xml:space="preserve">Wireless </w:t>
            </w:r>
            <w:r>
              <w:t>g</w:t>
            </w:r>
            <w:r w:rsidRPr="00157FD1">
              <w:t>ateway</w:t>
            </w:r>
          </w:p>
          <w:p w14:paraId="7E291C92" w14:textId="77777777" w:rsidR="000E5860" w:rsidRPr="00157FD1" w:rsidRDefault="000E5860" w:rsidP="00D11FCA">
            <w:pPr>
              <w:pStyle w:val="Bullet"/>
            </w:pPr>
            <w:r w:rsidRPr="00157FD1">
              <w:t xml:space="preserve">Trunk </w:t>
            </w:r>
            <w:r>
              <w:t>g</w:t>
            </w:r>
            <w:r w:rsidRPr="00157FD1">
              <w:t>ateway</w:t>
            </w:r>
          </w:p>
          <w:p w14:paraId="7E291C93" w14:textId="77777777" w:rsidR="000E5860" w:rsidRPr="00157FD1" w:rsidRDefault="000E5860" w:rsidP="00D11FCA">
            <w:pPr>
              <w:pStyle w:val="Bullet"/>
            </w:pPr>
            <w:r w:rsidRPr="00157FD1">
              <w:t>Access gateway</w:t>
            </w:r>
          </w:p>
          <w:p w14:paraId="7E291C94" w14:textId="77777777" w:rsidR="000E5860" w:rsidRPr="00157FD1" w:rsidRDefault="000E5860" w:rsidP="00D11FCA">
            <w:pPr>
              <w:pStyle w:val="Bullet"/>
            </w:pPr>
            <w:r w:rsidRPr="00157FD1">
              <w:t xml:space="preserve">Multi-service </w:t>
            </w:r>
            <w:r>
              <w:t>g</w:t>
            </w:r>
            <w:r w:rsidRPr="00157FD1">
              <w:t>ateway</w:t>
            </w:r>
          </w:p>
          <w:p w14:paraId="7E291C95" w14:textId="77777777" w:rsidR="000E5860" w:rsidRPr="00157FD1" w:rsidRDefault="000E5860" w:rsidP="00D11FCA">
            <w:pPr>
              <w:pStyle w:val="Bullet"/>
            </w:pPr>
            <w:r w:rsidRPr="00157FD1">
              <w:t xml:space="preserve">Line </w:t>
            </w:r>
            <w:r>
              <w:t>g</w:t>
            </w:r>
            <w:r w:rsidRPr="00157FD1">
              <w:t>ateway</w:t>
            </w:r>
          </w:p>
        </w:tc>
      </w:tr>
      <w:tr w:rsidR="000E5860" w:rsidRPr="00157FD1" w14:paraId="7E291C9B" w14:textId="77777777" w:rsidTr="00D11FCA">
        <w:trPr>
          <w:cantSplit/>
        </w:trPr>
        <w:tc>
          <w:tcPr>
            <w:tcW w:w="1440" w:type="dxa"/>
          </w:tcPr>
          <w:p w14:paraId="7E291C97" w14:textId="77777777" w:rsidR="000E5860" w:rsidRPr="00157FD1" w:rsidRDefault="000E5860" w:rsidP="00D11FCA">
            <w:pPr>
              <w:pStyle w:val="TableText"/>
            </w:pPr>
            <w:r w:rsidRPr="00157FD1">
              <w:t>1.2.3</w:t>
            </w:r>
          </w:p>
        </w:tc>
        <w:tc>
          <w:tcPr>
            <w:tcW w:w="2070" w:type="dxa"/>
          </w:tcPr>
          <w:p w14:paraId="7E291C98" w14:textId="77777777" w:rsidR="000E5860" w:rsidRPr="00157FD1" w:rsidRDefault="000E5860" w:rsidP="00D11FCA">
            <w:pPr>
              <w:pStyle w:val="TableText"/>
              <w:rPr>
                <w:color w:val="000000"/>
              </w:rPr>
            </w:pPr>
            <w:r>
              <w:rPr>
                <w:color w:val="000000"/>
              </w:rPr>
              <w:t>Media Gateways</w:t>
            </w:r>
          </w:p>
        </w:tc>
        <w:tc>
          <w:tcPr>
            <w:tcW w:w="5850" w:type="dxa"/>
          </w:tcPr>
          <w:p w14:paraId="7E291C99" w14:textId="77777777" w:rsidR="000E5860" w:rsidRPr="004B2E69" w:rsidRDefault="000E5860" w:rsidP="00D11FCA">
            <w:pPr>
              <w:pStyle w:val="TableText"/>
              <w:rPr>
                <w:color w:val="000000"/>
              </w:rPr>
            </w:pPr>
            <w:r w:rsidRPr="004B2E69">
              <w:rPr>
                <w:color w:val="000000"/>
              </w:rPr>
              <w:t xml:space="preserve">Equipment </w:t>
            </w:r>
            <w:r>
              <w:rPr>
                <w:color w:val="000000"/>
              </w:rPr>
              <w:t>that</w:t>
            </w:r>
            <w:r w:rsidRPr="004B2E69">
              <w:rPr>
                <w:color w:val="000000"/>
              </w:rPr>
              <w:t xml:space="preserve"> provides an interface between different network transport protocols. The primary function of this equipment is to</w:t>
            </w:r>
            <w:r>
              <w:rPr>
                <w:color w:val="000000"/>
              </w:rPr>
              <w:t xml:space="preserve"> </w:t>
            </w:r>
            <w:r w:rsidRPr="004B2E69">
              <w:rPr>
                <w:b/>
                <w:color w:val="000000"/>
              </w:rPr>
              <w:t>enable multimedia communications across networks</w:t>
            </w:r>
            <w:r w:rsidRPr="004B2E69">
              <w:rPr>
                <w:color w:val="000000"/>
              </w:rPr>
              <w:t xml:space="preserve"> such as PSTN,</w:t>
            </w:r>
            <w:r>
              <w:rPr>
                <w:color w:val="000000"/>
              </w:rPr>
              <w:t xml:space="preserve"> IP, ATM, 2G, 2.5G, 3G or PBX. </w:t>
            </w:r>
            <w:r w:rsidRPr="004B2E69">
              <w:rPr>
                <w:color w:val="000000"/>
              </w:rPr>
              <w:t>Media steaming functions such as echo cancellation, DTMF, and tone sender may also be located in the gateway.</w:t>
            </w:r>
          </w:p>
        </w:tc>
        <w:tc>
          <w:tcPr>
            <w:tcW w:w="3600" w:type="dxa"/>
          </w:tcPr>
          <w:p w14:paraId="7E291C9A" w14:textId="77777777" w:rsidR="000E5860" w:rsidRPr="00157FD1" w:rsidRDefault="000E5860" w:rsidP="00D11FCA">
            <w:pPr>
              <w:pStyle w:val="Bullet"/>
            </w:pPr>
            <w:r>
              <w:t>Media Gateway</w:t>
            </w:r>
          </w:p>
        </w:tc>
      </w:tr>
      <w:tr w:rsidR="000E5860" w:rsidRPr="00157FD1" w14:paraId="7E291CA0" w14:textId="77777777" w:rsidTr="00D11FCA">
        <w:trPr>
          <w:cantSplit/>
        </w:trPr>
        <w:tc>
          <w:tcPr>
            <w:tcW w:w="1440" w:type="dxa"/>
          </w:tcPr>
          <w:p w14:paraId="7E291C9C" w14:textId="77777777" w:rsidR="000E5860" w:rsidRPr="00157FD1" w:rsidRDefault="000E5860" w:rsidP="00D11FCA">
            <w:pPr>
              <w:pStyle w:val="TableText"/>
            </w:pPr>
            <w:r w:rsidRPr="00157FD1">
              <w:t>1.2.4</w:t>
            </w:r>
          </w:p>
        </w:tc>
        <w:tc>
          <w:tcPr>
            <w:tcW w:w="2070" w:type="dxa"/>
          </w:tcPr>
          <w:p w14:paraId="7E291C9D" w14:textId="77777777" w:rsidR="000E5860" w:rsidRPr="00157FD1" w:rsidRDefault="000E5860" w:rsidP="00D11FCA">
            <w:pPr>
              <w:pStyle w:val="TableText"/>
              <w:rPr>
                <w:color w:val="000000"/>
              </w:rPr>
            </w:pPr>
            <w:r w:rsidRPr="00157FD1">
              <w:t>Not currently used</w:t>
            </w:r>
          </w:p>
        </w:tc>
        <w:tc>
          <w:tcPr>
            <w:tcW w:w="5850" w:type="dxa"/>
          </w:tcPr>
          <w:p w14:paraId="7E291C9E" w14:textId="77777777" w:rsidR="000E5860" w:rsidRPr="00157FD1" w:rsidRDefault="000E5860" w:rsidP="00D11FCA">
            <w:pPr>
              <w:pStyle w:val="TableText"/>
              <w:rPr>
                <w:color w:val="000000"/>
              </w:rPr>
            </w:pPr>
          </w:p>
        </w:tc>
        <w:tc>
          <w:tcPr>
            <w:tcW w:w="3600" w:type="dxa"/>
          </w:tcPr>
          <w:p w14:paraId="7E291C9F" w14:textId="77777777" w:rsidR="000E5860" w:rsidRPr="00157FD1" w:rsidRDefault="000E5860" w:rsidP="00D11FCA">
            <w:pPr>
              <w:pStyle w:val="Bullet"/>
              <w:tabs>
                <w:tab w:val="clear" w:pos="360"/>
              </w:tabs>
              <w:ind w:left="0" w:firstLine="0"/>
            </w:pPr>
          </w:p>
        </w:tc>
      </w:tr>
      <w:tr w:rsidR="000E5860" w:rsidRPr="00157FD1" w14:paraId="7E291CA5" w14:textId="77777777" w:rsidTr="00D11FCA">
        <w:trPr>
          <w:cantSplit/>
        </w:trPr>
        <w:tc>
          <w:tcPr>
            <w:tcW w:w="1440" w:type="dxa"/>
          </w:tcPr>
          <w:p w14:paraId="7E291CA1" w14:textId="77777777" w:rsidR="000E5860" w:rsidRPr="00157FD1" w:rsidRDefault="000E5860" w:rsidP="00D11FCA">
            <w:pPr>
              <w:pStyle w:val="TableText"/>
            </w:pPr>
            <w:r w:rsidRPr="00157FD1">
              <w:t>1.2.5</w:t>
            </w:r>
          </w:p>
        </w:tc>
        <w:tc>
          <w:tcPr>
            <w:tcW w:w="2070" w:type="dxa"/>
          </w:tcPr>
          <w:p w14:paraId="7E291CA2" w14:textId="77777777" w:rsidR="000E5860" w:rsidRPr="00157FD1" w:rsidRDefault="000E5860" w:rsidP="00D11FCA">
            <w:pPr>
              <w:pStyle w:val="TableText"/>
              <w:rPr>
                <w:sz w:val="28"/>
              </w:rPr>
            </w:pPr>
            <w:r w:rsidRPr="00157FD1">
              <w:t>Not currently used</w:t>
            </w:r>
          </w:p>
        </w:tc>
        <w:tc>
          <w:tcPr>
            <w:tcW w:w="5850" w:type="dxa"/>
          </w:tcPr>
          <w:p w14:paraId="7E291CA3" w14:textId="77777777" w:rsidR="000E5860" w:rsidRPr="00157FD1" w:rsidRDefault="000E5860" w:rsidP="00D11FCA">
            <w:pPr>
              <w:pStyle w:val="TableText"/>
            </w:pPr>
          </w:p>
        </w:tc>
        <w:tc>
          <w:tcPr>
            <w:tcW w:w="3600" w:type="dxa"/>
          </w:tcPr>
          <w:p w14:paraId="7E291CA4" w14:textId="77777777" w:rsidR="000E5860" w:rsidRPr="00157FD1" w:rsidRDefault="000E5860" w:rsidP="00D11FCA">
            <w:pPr>
              <w:pStyle w:val="TableText"/>
            </w:pPr>
          </w:p>
        </w:tc>
      </w:tr>
      <w:tr w:rsidR="000E5860" w:rsidRPr="00157FD1" w14:paraId="7E291CAA" w14:textId="77777777" w:rsidTr="00D11FCA">
        <w:trPr>
          <w:cantSplit/>
        </w:trPr>
        <w:tc>
          <w:tcPr>
            <w:tcW w:w="1440" w:type="dxa"/>
          </w:tcPr>
          <w:p w14:paraId="7E291CA6" w14:textId="77777777" w:rsidR="000E5860" w:rsidRPr="00157FD1" w:rsidRDefault="000E5860" w:rsidP="00D11FCA">
            <w:pPr>
              <w:pStyle w:val="TableText"/>
            </w:pPr>
            <w:r w:rsidRPr="00157FD1">
              <w:t>1.2.6</w:t>
            </w:r>
          </w:p>
        </w:tc>
        <w:tc>
          <w:tcPr>
            <w:tcW w:w="2070" w:type="dxa"/>
          </w:tcPr>
          <w:p w14:paraId="7E291CA7" w14:textId="77777777" w:rsidR="000E5860" w:rsidRPr="00157FD1" w:rsidRDefault="000E5860" w:rsidP="00D11FCA">
            <w:pPr>
              <w:pStyle w:val="TableText"/>
              <w:rPr>
                <w:sz w:val="28"/>
              </w:rPr>
            </w:pPr>
            <w:r w:rsidRPr="00157FD1">
              <w:t>Not currently used</w:t>
            </w:r>
          </w:p>
        </w:tc>
        <w:tc>
          <w:tcPr>
            <w:tcW w:w="5850" w:type="dxa"/>
          </w:tcPr>
          <w:p w14:paraId="7E291CA8" w14:textId="77777777" w:rsidR="000E5860" w:rsidRPr="00157FD1" w:rsidRDefault="000E5860" w:rsidP="00D11FCA">
            <w:pPr>
              <w:pStyle w:val="TableText"/>
            </w:pPr>
          </w:p>
        </w:tc>
        <w:tc>
          <w:tcPr>
            <w:tcW w:w="3600" w:type="dxa"/>
          </w:tcPr>
          <w:p w14:paraId="7E291CA9" w14:textId="77777777" w:rsidR="000E5860" w:rsidRPr="00157FD1" w:rsidRDefault="000E5860" w:rsidP="00D11FCA">
            <w:pPr>
              <w:pStyle w:val="TableText"/>
            </w:pPr>
          </w:p>
        </w:tc>
      </w:tr>
      <w:tr w:rsidR="000E5860" w:rsidRPr="00157FD1" w14:paraId="7E291CB2" w14:textId="77777777" w:rsidTr="00D11FCA">
        <w:trPr>
          <w:cantSplit/>
        </w:trPr>
        <w:tc>
          <w:tcPr>
            <w:tcW w:w="1440" w:type="dxa"/>
          </w:tcPr>
          <w:p w14:paraId="7E291CAB" w14:textId="77777777" w:rsidR="000E5860" w:rsidRPr="00157FD1" w:rsidRDefault="000E5860" w:rsidP="00D11FCA">
            <w:pPr>
              <w:pStyle w:val="TableText"/>
            </w:pPr>
            <w:r w:rsidRPr="00157FD1">
              <w:lastRenderedPageBreak/>
              <w:t>1.2.7</w:t>
            </w:r>
          </w:p>
        </w:tc>
        <w:tc>
          <w:tcPr>
            <w:tcW w:w="2070" w:type="dxa"/>
          </w:tcPr>
          <w:p w14:paraId="7E291CAC" w14:textId="77777777" w:rsidR="000E5860" w:rsidRPr="00157FD1" w:rsidRDefault="000E5860" w:rsidP="00D11FCA">
            <w:pPr>
              <w:pStyle w:val="TableText"/>
            </w:pPr>
            <w:r w:rsidRPr="00157FD1">
              <w:t>Application Servers</w:t>
            </w:r>
          </w:p>
        </w:tc>
        <w:tc>
          <w:tcPr>
            <w:tcW w:w="5850" w:type="dxa"/>
          </w:tcPr>
          <w:p w14:paraId="7E291CAD" w14:textId="77777777" w:rsidR="000E5860" w:rsidRPr="00157FD1" w:rsidRDefault="000E5860" w:rsidP="00D11FCA">
            <w:pPr>
              <w:pStyle w:val="TableText"/>
            </w:pPr>
            <w:r w:rsidRPr="00157FD1">
              <w:t xml:space="preserve">Equipment that provides </w:t>
            </w:r>
            <w:r w:rsidRPr="00D967B2">
              <w:rPr>
                <w:b/>
              </w:rPr>
              <w:t>IP based multimedia services</w:t>
            </w:r>
            <w:r w:rsidRPr="00157FD1">
              <w:t>.</w:t>
            </w:r>
          </w:p>
        </w:tc>
        <w:tc>
          <w:tcPr>
            <w:tcW w:w="3600" w:type="dxa"/>
          </w:tcPr>
          <w:p w14:paraId="7E291CAE" w14:textId="77777777" w:rsidR="000E5860" w:rsidRPr="00157FD1" w:rsidRDefault="000E5860" w:rsidP="00D11FCA">
            <w:pPr>
              <w:pStyle w:val="Bullet"/>
            </w:pPr>
            <w:r w:rsidRPr="00157FD1">
              <w:t>Video over IP</w:t>
            </w:r>
          </w:p>
          <w:p w14:paraId="7E291CAF" w14:textId="77777777" w:rsidR="000E5860" w:rsidRPr="00157FD1" w:rsidRDefault="000E5860" w:rsidP="00D11FCA">
            <w:pPr>
              <w:pStyle w:val="Bullet"/>
            </w:pPr>
            <w:r w:rsidRPr="00157FD1">
              <w:t xml:space="preserve">Instant </w:t>
            </w:r>
            <w:r>
              <w:t>m</w:t>
            </w:r>
            <w:r w:rsidRPr="00157FD1">
              <w:t>essaging</w:t>
            </w:r>
          </w:p>
          <w:p w14:paraId="7E291CB0" w14:textId="77777777" w:rsidR="000E5860" w:rsidRPr="00157FD1" w:rsidRDefault="000E5860" w:rsidP="00D11FCA">
            <w:pPr>
              <w:pStyle w:val="Bullet"/>
            </w:pPr>
            <w:r w:rsidRPr="00157FD1">
              <w:t>Voice features</w:t>
            </w:r>
          </w:p>
          <w:p w14:paraId="7E291CB1" w14:textId="77777777" w:rsidR="000E5860" w:rsidRPr="00157FD1" w:rsidRDefault="000E5860" w:rsidP="00D11FCA">
            <w:pPr>
              <w:pStyle w:val="Bullet"/>
            </w:pPr>
            <w:r w:rsidRPr="00157FD1">
              <w:t xml:space="preserve">Multi-media </w:t>
            </w:r>
            <w:r>
              <w:t>c</w:t>
            </w:r>
            <w:r w:rsidRPr="00157FD1">
              <w:t xml:space="preserve">ommunications </w:t>
            </w:r>
            <w:r>
              <w:t>s</w:t>
            </w:r>
            <w:r w:rsidRPr="00157FD1">
              <w:t>erver</w:t>
            </w:r>
          </w:p>
        </w:tc>
      </w:tr>
      <w:tr w:rsidR="000E5860" w:rsidRPr="00157FD1" w14:paraId="7E291CB9" w14:textId="77777777" w:rsidTr="00D11FCA">
        <w:trPr>
          <w:cantSplit/>
        </w:trPr>
        <w:tc>
          <w:tcPr>
            <w:tcW w:w="1440" w:type="dxa"/>
          </w:tcPr>
          <w:p w14:paraId="7E291CB3" w14:textId="77777777" w:rsidR="000E5860" w:rsidRPr="00157FD1" w:rsidRDefault="000E5860" w:rsidP="00D11FCA">
            <w:pPr>
              <w:pStyle w:val="TableText"/>
            </w:pPr>
            <w:r w:rsidRPr="00157FD1">
              <w:t>1.2.8</w:t>
            </w:r>
          </w:p>
        </w:tc>
        <w:tc>
          <w:tcPr>
            <w:tcW w:w="2070" w:type="dxa"/>
          </w:tcPr>
          <w:p w14:paraId="7E291CB4" w14:textId="77777777" w:rsidR="000E5860" w:rsidRPr="00157FD1" w:rsidRDefault="000E5860" w:rsidP="00D11FCA">
            <w:pPr>
              <w:pStyle w:val="TableText"/>
              <w:rPr>
                <w:sz w:val="28"/>
              </w:rPr>
            </w:pPr>
            <w:r w:rsidRPr="00157FD1">
              <w:t>Service and Network Controller (SNC)</w:t>
            </w:r>
          </w:p>
        </w:tc>
        <w:tc>
          <w:tcPr>
            <w:tcW w:w="5850" w:type="dxa"/>
          </w:tcPr>
          <w:p w14:paraId="7E291CB5" w14:textId="77777777" w:rsidR="000E5860" w:rsidRPr="00157FD1" w:rsidRDefault="000E5860" w:rsidP="00D11FCA">
            <w:pPr>
              <w:pStyle w:val="TableText"/>
            </w:pPr>
            <w:r w:rsidRPr="00157FD1">
              <w:t>Equipment that combines a Call Connection Agent (CCA) and possibly a signaling gateway (SG) and/or a service agent into one system. The CCA provides the necessary call processing functionality to support voice traffic on the core packet network including call control commands and communication with billing systems. A service agent supports supplementary services and generates TCAP messages to interact with Service Control Points for intelligent network services such as 800 and Local Number Portability. (</w:t>
            </w:r>
            <w:r w:rsidR="00232025">
              <w:t>NOTE</w:t>
            </w:r>
            <w:r w:rsidRPr="00157FD1">
              <w:t>: if the signaling gateway is not integrated with the CCA, the product belongs in product category 2.2 Common Channel Signaling.)</w:t>
            </w:r>
          </w:p>
        </w:tc>
        <w:tc>
          <w:tcPr>
            <w:tcW w:w="3600" w:type="dxa"/>
          </w:tcPr>
          <w:p w14:paraId="7E291CB6" w14:textId="77777777" w:rsidR="000E5860" w:rsidRPr="00157FD1" w:rsidRDefault="000E5860" w:rsidP="00D11FCA">
            <w:pPr>
              <w:pStyle w:val="Bullet"/>
            </w:pPr>
            <w:r w:rsidRPr="00157FD1">
              <w:t xml:space="preserve">Service and </w:t>
            </w:r>
            <w:r>
              <w:t>n</w:t>
            </w:r>
            <w:r w:rsidRPr="00157FD1">
              <w:t xml:space="preserve">etwork </w:t>
            </w:r>
            <w:r>
              <w:t>c</w:t>
            </w:r>
            <w:r w:rsidRPr="00157FD1">
              <w:t>ontroller (SNC)</w:t>
            </w:r>
          </w:p>
          <w:p w14:paraId="7E291CB7" w14:textId="77777777" w:rsidR="000E5860" w:rsidRPr="00157FD1" w:rsidRDefault="000E5860" w:rsidP="00D11FCA">
            <w:pPr>
              <w:pStyle w:val="Bullet"/>
            </w:pPr>
            <w:r w:rsidRPr="00157FD1">
              <w:t>Softswitch</w:t>
            </w:r>
          </w:p>
          <w:p w14:paraId="7E291CB8" w14:textId="77777777" w:rsidR="000E5860" w:rsidRPr="00157FD1" w:rsidRDefault="000E5860" w:rsidP="00D11FCA">
            <w:pPr>
              <w:pStyle w:val="Bullet"/>
            </w:pPr>
            <w:r w:rsidRPr="00157FD1">
              <w:t xml:space="preserve">Nextgen </w:t>
            </w:r>
            <w:r>
              <w:t>s</w:t>
            </w:r>
            <w:r w:rsidRPr="00157FD1">
              <w:t>witch</w:t>
            </w:r>
          </w:p>
        </w:tc>
      </w:tr>
      <w:tr w:rsidR="000E5860" w:rsidRPr="00050971" w14:paraId="7E291CBE" w14:textId="77777777" w:rsidTr="00D11FCA">
        <w:trPr>
          <w:cantSplit/>
        </w:trPr>
        <w:tc>
          <w:tcPr>
            <w:tcW w:w="1440" w:type="dxa"/>
          </w:tcPr>
          <w:p w14:paraId="7E291CBA" w14:textId="77777777" w:rsidR="000E5860" w:rsidRPr="00B00858" w:rsidRDefault="000E5860" w:rsidP="00D11FCA">
            <w:pPr>
              <w:pStyle w:val="TableTextPCRed"/>
            </w:pPr>
            <w:r w:rsidRPr="00B00858">
              <w:t>1.2.9</w:t>
            </w:r>
          </w:p>
        </w:tc>
        <w:tc>
          <w:tcPr>
            <w:tcW w:w="2070" w:type="dxa"/>
          </w:tcPr>
          <w:p w14:paraId="7E291CBB" w14:textId="77777777" w:rsidR="000E5860" w:rsidRPr="00B00858" w:rsidRDefault="000E5860" w:rsidP="00D11FCA">
            <w:pPr>
              <w:pStyle w:val="TableTextPCRed"/>
            </w:pPr>
            <w:r w:rsidRPr="00B00858">
              <w:t>Routers</w:t>
            </w:r>
          </w:p>
        </w:tc>
        <w:tc>
          <w:tcPr>
            <w:tcW w:w="5850" w:type="dxa"/>
          </w:tcPr>
          <w:p w14:paraId="7E291CBC" w14:textId="77777777" w:rsidR="000E5860" w:rsidRPr="00B00858" w:rsidRDefault="000E5860" w:rsidP="00D11FCA">
            <w:pPr>
              <w:pStyle w:val="TableTextPCRed"/>
            </w:pPr>
            <w:r w:rsidRPr="00B00858">
              <w:t>Equipment that transports and/or routes packet data from source to destination. This may include variable length IP (Internet Protocol) and/or fixed length ATM packets. This equipment is connected to multiple physical packet networks and routes or delivers packets between the networks. Routing generally uses software algorithms to optimize one or a combination of data-transport “measurements” such as delay, the use of reliable paths, “hops” between servers, etc. Routers do not include termination of PSTN traffic or any other connection to the circuit switched network.</w:t>
            </w:r>
          </w:p>
        </w:tc>
        <w:tc>
          <w:tcPr>
            <w:tcW w:w="3600" w:type="dxa"/>
          </w:tcPr>
          <w:p w14:paraId="7E291CBD" w14:textId="77777777" w:rsidR="000E5860" w:rsidRPr="00050971" w:rsidRDefault="000E5860" w:rsidP="00D11FCA">
            <w:pPr>
              <w:pStyle w:val="TableTextPCRed"/>
            </w:pPr>
          </w:p>
        </w:tc>
      </w:tr>
      <w:tr w:rsidR="000E5860" w:rsidRPr="00157FD1" w14:paraId="7E291CC5" w14:textId="77777777" w:rsidTr="00D11FCA">
        <w:trPr>
          <w:cantSplit/>
        </w:trPr>
        <w:tc>
          <w:tcPr>
            <w:tcW w:w="1440" w:type="dxa"/>
          </w:tcPr>
          <w:p w14:paraId="7E291CBF" w14:textId="77777777" w:rsidR="000E5860" w:rsidRPr="00157FD1" w:rsidRDefault="000E5860" w:rsidP="00D11FCA">
            <w:pPr>
              <w:pStyle w:val="TableText"/>
            </w:pPr>
            <w:r w:rsidRPr="00157FD1">
              <w:lastRenderedPageBreak/>
              <w:t>1.2.9.1</w:t>
            </w:r>
          </w:p>
        </w:tc>
        <w:tc>
          <w:tcPr>
            <w:tcW w:w="2070" w:type="dxa"/>
          </w:tcPr>
          <w:p w14:paraId="7E291CC0" w14:textId="77777777" w:rsidR="000E5860" w:rsidRPr="00157FD1" w:rsidRDefault="000E5860" w:rsidP="00D11FCA">
            <w:pPr>
              <w:pStyle w:val="TableText"/>
            </w:pPr>
            <w:r w:rsidRPr="00157FD1">
              <w:t>Core</w:t>
            </w:r>
          </w:p>
        </w:tc>
        <w:tc>
          <w:tcPr>
            <w:tcW w:w="5850" w:type="dxa"/>
          </w:tcPr>
          <w:p w14:paraId="7E291CC1" w14:textId="77777777" w:rsidR="000E5860" w:rsidRPr="00157FD1" w:rsidRDefault="000E5860" w:rsidP="00D11FCA">
            <w:pPr>
              <w:pStyle w:val="TableText"/>
            </w:pPr>
            <w:r w:rsidRPr="00157FD1">
              <w:t xml:space="preserve">Packet </w:t>
            </w:r>
            <w:r w:rsidRPr="00D967B2">
              <w:rPr>
                <w:b/>
              </w:rPr>
              <w:t>transport and routing</w:t>
            </w:r>
            <w:r w:rsidRPr="00157FD1">
              <w:t xml:space="preserve"> equipment primarily intended for use in the core of the packet network connecting other packet network elements together. This equipment is intended to provide high reliability and availability. </w:t>
            </w:r>
          </w:p>
        </w:tc>
        <w:tc>
          <w:tcPr>
            <w:tcW w:w="3600" w:type="dxa"/>
          </w:tcPr>
          <w:p w14:paraId="7E291CC2" w14:textId="77777777" w:rsidR="000E5860" w:rsidRPr="00157FD1" w:rsidRDefault="000E5860" w:rsidP="00D11FCA">
            <w:pPr>
              <w:pStyle w:val="Bullet"/>
            </w:pPr>
            <w:r w:rsidRPr="00157FD1">
              <w:t xml:space="preserve">IP </w:t>
            </w:r>
            <w:r>
              <w:t>c</w:t>
            </w:r>
            <w:r w:rsidRPr="00157FD1">
              <w:t xml:space="preserve">ore </w:t>
            </w:r>
            <w:r>
              <w:t>r</w:t>
            </w:r>
            <w:r w:rsidRPr="00157FD1">
              <w:t>outer</w:t>
            </w:r>
          </w:p>
          <w:p w14:paraId="7E291CC3" w14:textId="77777777" w:rsidR="000E5860" w:rsidRPr="00157FD1" w:rsidRDefault="000E5860" w:rsidP="00D11FCA">
            <w:pPr>
              <w:pStyle w:val="Bullet"/>
            </w:pPr>
            <w:r w:rsidRPr="00157FD1">
              <w:t xml:space="preserve">Broadband </w:t>
            </w:r>
            <w:r>
              <w:t>m</w:t>
            </w:r>
            <w:r w:rsidRPr="00157FD1">
              <w:t xml:space="preserve">ulti-service </w:t>
            </w:r>
          </w:p>
          <w:p w14:paraId="7E291CC4" w14:textId="77777777" w:rsidR="000E5860" w:rsidRPr="00157FD1" w:rsidRDefault="000E5860" w:rsidP="00D11FCA">
            <w:pPr>
              <w:pStyle w:val="Bullet"/>
              <w:rPr>
                <w:b/>
                <w:i/>
              </w:rPr>
            </w:pPr>
            <w:r>
              <w:t>Transport p</w:t>
            </w:r>
            <w:r w:rsidRPr="00157FD1">
              <w:t>rotocol converters</w:t>
            </w:r>
          </w:p>
        </w:tc>
      </w:tr>
      <w:tr w:rsidR="000E5860" w:rsidRPr="00157FD1" w14:paraId="7E291CCB" w14:textId="77777777" w:rsidTr="00D11FCA">
        <w:trPr>
          <w:cantSplit/>
        </w:trPr>
        <w:tc>
          <w:tcPr>
            <w:tcW w:w="1440" w:type="dxa"/>
          </w:tcPr>
          <w:p w14:paraId="7E291CC6" w14:textId="77777777" w:rsidR="000E5860" w:rsidRPr="00157FD1" w:rsidRDefault="000E5860" w:rsidP="00D11FCA">
            <w:pPr>
              <w:pStyle w:val="TableText"/>
            </w:pPr>
            <w:r w:rsidRPr="00157FD1">
              <w:t>1.2.9.2</w:t>
            </w:r>
          </w:p>
        </w:tc>
        <w:tc>
          <w:tcPr>
            <w:tcW w:w="2070" w:type="dxa"/>
          </w:tcPr>
          <w:p w14:paraId="7E291CC7" w14:textId="77777777" w:rsidR="000E5860" w:rsidRPr="00157FD1" w:rsidRDefault="000E5860" w:rsidP="00D11FCA">
            <w:pPr>
              <w:pStyle w:val="TableText"/>
            </w:pPr>
            <w:r w:rsidRPr="00157FD1">
              <w:t>Edge</w:t>
            </w:r>
          </w:p>
        </w:tc>
        <w:tc>
          <w:tcPr>
            <w:tcW w:w="5850" w:type="dxa"/>
          </w:tcPr>
          <w:p w14:paraId="7E291CC8" w14:textId="77777777" w:rsidR="000E5860" w:rsidRPr="00157FD1" w:rsidRDefault="000E5860" w:rsidP="00D11FCA">
            <w:pPr>
              <w:pStyle w:val="TableText"/>
            </w:pPr>
            <w:r w:rsidRPr="00157FD1">
              <w:t xml:space="preserve">Packet </w:t>
            </w:r>
            <w:r w:rsidRPr="00D967B2">
              <w:rPr>
                <w:b/>
              </w:rPr>
              <w:t>transport and routing</w:t>
            </w:r>
            <w:r w:rsidRPr="00157FD1">
              <w:t xml:space="preserve"> equipment primarily intended for use at the edge of the </w:t>
            </w:r>
            <w:r>
              <w:t>core</w:t>
            </w:r>
            <w:r w:rsidRPr="00157FD1">
              <w:t xml:space="preserve"> network </w:t>
            </w:r>
            <w:r>
              <w:t>typically providing connection, for example, between metropolitan area and the backbone (Provider Core) network. Typically performance requirements are not as stringent as those for Core Routers but greater than those for Access Routers</w:t>
            </w:r>
            <w:r w:rsidRPr="00157FD1">
              <w:t>.</w:t>
            </w:r>
          </w:p>
        </w:tc>
        <w:tc>
          <w:tcPr>
            <w:tcW w:w="3600" w:type="dxa"/>
          </w:tcPr>
          <w:p w14:paraId="7E291CC9" w14:textId="77777777" w:rsidR="000E5860" w:rsidRDefault="000E5860" w:rsidP="00D11FCA">
            <w:pPr>
              <w:pStyle w:val="Bullet"/>
            </w:pPr>
            <w:r w:rsidRPr="00157FD1">
              <w:t xml:space="preserve">IP </w:t>
            </w:r>
            <w:r>
              <w:t>e</w:t>
            </w:r>
            <w:r w:rsidRPr="00157FD1">
              <w:t xml:space="preserve">dge </w:t>
            </w:r>
            <w:r>
              <w:t>r</w:t>
            </w:r>
            <w:r w:rsidRPr="00157FD1">
              <w:t>outer</w:t>
            </w:r>
          </w:p>
          <w:p w14:paraId="7E291CCA" w14:textId="77777777" w:rsidR="000E5860" w:rsidRPr="00453FDF" w:rsidRDefault="000E5860" w:rsidP="00D11FCA">
            <w:pPr>
              <w:pStyle w:val="Bullet"/>
            </w:pPr>
            <w:r>
              <w:t>Multi-Service Access Node (MSAN)</w:t>
            </w:r>
          </w:p>
        </w:tc>
      </w:tr>
      <w:tr w:rsidR="000E5860" w:rsidRPr="00157FD1" w14:paraId="7E291CD0" w14:textId="77777777" w:rsidTr="00D11FCA">
        <w:trPr>
          <w:cantSplit/>
        </w:trPr>
        <w:tc>
          <w:tcPr>
            <w:tcW w:w="1440" w:type="dxa"/>
          </w:tcPr>
          <w:p w14:paraId="7E291CCC" w14:textId="77777777" w:rsidR="000E5860" w:rsidRPr="00157FD1" w:rsidRDefault="000E5860" w:rsidP="00D11FCA">
            <w:pPr>
              <w:pStyle w:val="TableText"/>
            </w:pPr>
            <w:r>
              <w:t>1.2.9.3</w:t>
            </w:r>
          </w:p>
        </w:tc>
        <w:tc>
          <w:tcPr>
            <w:tcW w:w="2070" w:type="dxa"/>
          </w:tcPr>
          <w:p w14:paraId="7E291CCD" w14:textId="77777777" w:rsidR="000E5860" w:rsidRPr="00157FD1" w:rsidRDefault="000E5860" w:rsidP="00D11FCA">
            <w:pPr>
              <w:pStyle w:val="TableText"/>
            </w:pPr>
            <w:r>
              <w:t>Access</w:t>
            </w:r>
          </w:p>
        </w:tc>
        <w:tc>
          <w:tcPr>
            <w:tcW w:w="5850" w:type="dxa"/>
          </w:tcPr>
          <w:p w14:paraId="7E291CCE" w14:textId="77777777" w:rsidR="000E5860" w:rsidRPr="00157FD1" w:rsidRDefault="000E5860" w:rsidP="00D11FCA">
            <w:pPr>
              <w:pStyle w:val="TableText"/>
            </w:pPr>
            <w:r w:rsidRPr="00157FD1">
              <w:t xml:space="preserve">Packet </w:t>
            </w:r>
            <w:r w:rsidRPr="00D967B2">
              <w:rPr>
                <w:b/>
              </w:rPr>
              <w:t>routing</w:t>
            </w:r>
            <w:r w:rsidRPr="00157FD1">
              <w:t xml:space="preserve"> equipment </w:t>
            </w:r>
            <w:r>
              <w:t xml:space="preserve">that </w:t>
            </w:r>
            <w:r w:rsidRPr="00157FD1">
              <w:t xml:space="preserve">primarily </w:t>
            </w:r>
            <w:r>
              <w:t>provide the access/aggregation entry point</w:t>
            </w:r>
            <w:r w:rsidRPr="00157FD1">
              <w:t xml:space="preserve"> </w:t>
            </w:r>
            <w:r>
              <w:t>for customer premise equipment to the external network.</w:t>
            </w:r>
          </w:p>
        </w:tc>
        <w:tc>
          <w:tcPr>
            <w:tcW w:w="3600" w:type="dxa"/>
          </w:tcPr>
          <w:p w14:paraId="7E291CCF" w14:textId="77777777" w:rsidR="000E5860" w:rsidRPr="00157FD1" w:rsidRDefault="000E5860" w:rsidP="00D11FCA">
            <w:pPr>
              <w:pStyle w:val="Bullet"/>
            </w:pPr>
            <w:r>
              <w:t>Access router</w:t>
            </w:r>
          </w:p>
        </w:tc>
      </w:tr>
      <w:tr w:rsidR="000E5860" w:rsidRPr="00157FD1" w14:paraId="7E291CD5" w14:textId="77777777" w:rsidTr="00D11FCA">
        <w:trPr>
          <w:cantSplit/>
        </w:trPr>
        <w:tc>
          <w:tcPr>
            <w:tcW w:w="1440" w:type="dxa"/>
          </w:tcPr>
          <w:p w14:paraId="7E291CD1" w14:textId="77777777" w:rsidR="000E5860" w:rsidRPr="00B00858" w:rsidRDefault="000E5860" w:rsidP="00D11FCA">
            <w:pPr>
              <w:pStyle w:val="TableTextPCRed"/>
            </w:pPr>
            <w:r w:rsidRPr="00B00858">
              <w:t>2</w:t>
            </w:r>
          </w:p>
        </w:tc>
        <w:tc>
          <w:tcPr>
            <w:tcW w:w="2070" w:type="dxa"/>
          </w:tcPr>
          <w:p w14:paraId="7E291CD2" w14:textId="77777777" w:rsidR="000E5860" w:rsidRPr="00B00858" w:rsidRDefault="000E5860" w:rsidP="00D11FCA">
            <w:pPr>
              <w:pStyle w:val="TableTextPCRed"/>
            </w:pPr>
            <w:r w:rsidRPr="00B00858">
              <w:t>Signaling and Network Control</w:t>
            </w:r>
          </w:p>
        </w:tc>
        <w:tc>
          <w:tcPr>
            <w:tcW w:w="5850" w:type="dxa"/>
          </w:tcPr>
          <w:p w14:paraId="7E291CD3" w14:textId="77777777" w:rsidR="000E5860" w:rsidRPr="00B00858" w:rsidRDefault="000E5860" w:rsidP="00D11FCA">
            <w:pPr>
              <w:pStyle w:val="TableTextPCRed"/>
            </w:pPr>
            <w:r w:rsidRPr="00B00858">
              <w:t>Equipment used for the provision of signaling, i.e., states applied to operate and control the component groups of a telecommunications circuit to cause it to perform its intended function. In generally, there are five basic categories of signals commonly used in the telecommunications network: supervisory signals, information signals, address signals, control signals, and alerting signals. This category includes those signaling products that function within the telecommunications network and excludes possibly similar products that normally provide enhanced services outside the network, or on the customer premises such as ACD, IVR, or voice messaging systems.</w:t>
            </w:r>
          </w:p>
        </w:tc>
        <w:tc>
          <w:tcPr>
            <w:tcW w:w="3600" w:type="dxa"/>
          </w:tcPr>
          <w:p w14:paraId="7E291CD4" w14:textId="77777777" w:rsidR="000E5860" w:rsidRPr="00157FD1" w:rsidRDefault="000E5860" w:rsidP="00D11FCA">
            <w:pPr>
              <w:pStyle w:val="TableTextPCRed"/>
            </w:pPr>
          </w:p>
        </w:tc>
      </w:tr>
      <w:tr w:rsidR="000E5860" w:rsidRPr="00157FD1" w14:paraId="7E291CDD" w14:textId="77777777" w:rsidTr="00D11FCA">
        <w:trPr>
          <w:cantSplit/>
        </w:trPr>
        <w:tc>
          <w:tcPr>
            <w:tcW w:w="1440" w:type="dxa"/>
          </w:tcPr>
          <w:p w14:paraId="7E291CD6" w14:textId="77777777" w:rsidR="000E5860" w:rsidRPr="00157FD1" w:rsidRDefault="000E5860" w:rsidP="00D11FCA">
            <w:pPr>
              <w:pStyle w:val="TableText"/>
            </w:pPr>
            <w:r w:rsidRPr="00157FD1">
              <w:lastRenderedPageBreak/>
              <w:t>2.1</w:t>
            </w:r>
          </w:p>
        </w:tc>
        <w:tc>
          <w:tcPr>
            <w:tcW w:w="2070" w:type="dxa"/>
          </w:tcPr>
          <w:p w14:paraId="7E291CD7" w14:textId="77777777" w:rsidR="000E5860" w:rsidRPr="00157FD1" w:rsidRDefault="000E5860" w:rsidP="00D11FCA">
            <w:pPr>
              <w:pStyle w:val="TableText"/>
              <w:rPr>
                <w:color w:val="000000"/>
              </w:rPr>
            </w:pPr>
            <w:r w:rsidRPr="00157FD1">
              <w:t xml:space="preserve">Service Control </w:t>
            </w:r>
            <w:r>
              <w:t>{</w:t>
            </w:r>
            <w:r w:rsidRPr="00157FD1">
              <w:t>formerly Service Control Point (SCP)</w:t>
            </w:r>
            <w:r>
              <w:t>}</w:t>
            </w:r>
          </w:p>
        </w:tc>
        <w:tc>
          <w:tcPr>
            <w:tcW w:w="5850" w:type="dxa"/>
          </w:tcPr>
          <w:p w14:paraId="7E291CD8" w14:textId="77777777" w:rsidR="000E5860" w:rsidRPr="00157FD1" w:rsidRDefault="000E5860" w:rsidP="00D11FCA">
            <w:pPr>
              <w:pStyle w:val="TableText"/>
              <w:rPr>
                <w:color w:val="000000"/>
              </w:rPr>
            </w:pPr>
            <w:r w:rsidRPr="00157FD1">
              <w:t xml:space="preserve">A hardware and software system </w:t>
            </w:r>
            <w:r>
              <w:t>that provides</w:t>
            </w:r>
            <w:r w:rsidRPr="00157FD1">
              <w:t xml:space="preserve"> a signaling point that functions as a </w:t>
            </w:r>
            <w:r w:rsidRPr="00157FD1">
              <w:rPr>
                <w:b/>
              </w:rPr>
              <w:t>database to provide information to another service control network element or Service Switching Point (SSP)</w:t>
            </w:r>
            <w:r w:rsidRPr="00157FD1">
              <w:t>. Transaction Capabilities Application Part (TCAP) queries and responses are used to communicate with the network element as is done for 800 Data Base Service and Alternate Billing Service (ABS). These may support one or more services per network element and they may be deployed singularly as stand-alone nodes, as mated pairs, or as multiple replicates (more than 2) to increase their availability. They are associated with applications that consist of service-specific software and a database of customer-related information. This product category includes conventional Service Control Point (SCP) equipment, plus other platforms such as service nodes, intelligent peripherals, or service resource facilities, which may combine capabilities of a SCP, SSP or that may be used to provide Advanced Intelligent Network (AIN) functionality or other enhanced services within the network. It also includes Source Based Routing (SBR) which consists of a Routing Database (RDB); a logical routing directory component that an originating Call Server accesses to convert external routing information, such as a dialed telephone number, into internal destination IP routing information. The Routing Database may be based around DNS and ENUM technology; the ENUM server may be used to provide a translation from dialed digits to corresponding SIP URI, from which the Call Server may provide the IP address which is used by call control to send a SIP message to a subsequent call server, which may or may not be an entity in the same network domain.</w:t>
            </w:r>
          </w:p>
        </w:tc>
        <w:tc>
          <w:tcPr>
            <w:tcW w:w="3600" w:type="dxa"/>
          </w:tcPr>
          <w:p w14:paraId="7E291CD9" w14:textId="77777777" w:rsidR="000E5860" w:rsidRPr="00157FD1" w:rsidRDefault="000E5860" w:rsidP="00D11FCA">
            <w:pPr>
              <w:pStyle w:val="Bullet"/>
            </w:pPr>
            <w:r w:rsidRPr="00157FD1">
              <w:t xml:space="preserve">Service </w:t>
            </w:r>
            <w:r>
              <w:t>c</w:t>
            </w:r>
            <w:r w:rsidRPr="00157FD1">
              <w:t xml:space="preserve">ontrol </w:t>
            </w:r>
            <w:r>
              <w:t>p</w:t>
            </w:r>
            <w:r w:rsidRPr="00157FD1">
              <w:t>oint</w:t>
            </w:r>
          </w:p>
          <w:p w14:paraId="7E291CDA" w14:textId="77777777" w:rsidR="000E5860" w:rsidRPr="00157FD1" w:rsidRDefault="000E5860" w:rsidP="00D11FCA">
            <w:pPr>
              <w:pStyle w:val="Bullet"/>
            </w:pPr>
            <w:r w:rsidRPr="00157FD1">
              <w:t>Service nodes</w:t>
            </w:r>
          </w:p>
          <w:p w14:paraId="7E291CDB" w14:textId="77777777" w:rsidR="000E5860" w:rsidRPr="00157FD1" w:rsidRDefault="000E5860" w:rsidP="00D11FCA">
            <w:pPr>
              <w:pStyle w:val="Bullet"/>
            </w:pPr>
            <w:r w:rsidRPr="00157FD1">
              <w:t>Service resource facilities</w:t>
            </w:r>
          </w:p>
          <w:p w14:paraId="7E291CDC" w14:textId="77777777" w:rsidR="000E5860" w:rsidRPr="00157FD1" w:rsidRDefault="000E5860" w:rsidP="00D11FCA">
            <w:pPr>
              <w:pStyle w:val="Bullet"/>
            </w:pPr>
            <w:r w:rsidRPr="00157FD1">
              <w:t xml:space="preserve">Source </w:t>
            </w:r>
            <w:r>
              <w:t>b</w:t>
            </w:r>
            <w:r w:rsidRPr="00157FD1">
              <w:t xml:space="preserve">ased </w:t>
            </w:r>
            <w:r>
              <w:t>r</w:t>
            </w:r>
            <w:r w:rsidRPr="00157FD1">
              <w:t>outer</w:t>
            </w:r>
          </w:p>
        </w:tc>
      </w:tr>
      <w:tr w:rsidR="000E5860" w:rsidRPr="00157FD1" w14:paraId="7E291CE8" w14:textId="77777777" w:rsidTr="00D11FCA">
        <w:trPr>
          <w:cantSplit/>
        </w:trPr>
        <w:tc>
          <w:tcPr>
            <w:tcW w:w="1440" w:type="dxa"/>
          </w:tcPr>
          <w:p w14:paraId="7E291CDE" w14:textId="77777777" w:rsidR="000E5860" w:rsidRPr="00157FD1" w:rsidRDefault="000E5860" w:rsidP="00D11FCA">
            <w:pPr>
              <w:pStyle w:val="TableText"/>
            </w:pPr>
            <w:bookmarkStart w:id="478" w:name="_Hlk259103780"/>
            <w:r w:rsidRPr="00157FD1">
              <w:lastRenderedPageBreak/>
              <w:t>2.2</w:t>
            </w:r>
          </w:p>
        </w:tc>
        <w:tc>
          <w:tcPr>
            <w:tcW w:w="2070" w:type="dxa"/>
          </w:tcPr>
          <w:p w14:paraId="7E291CDF" w14:textId="77777777" w:rsidR="000E5860" w:rsidRPr="00157FD1" w:rsidRDefault="000E5860" w:rsidP="00D11FCA">
            <w:pPr>
              <w:pStyle w:val="TableText"/>
            </w:pPr>
            <w:r w:rsidRPr="00157FD1">
              <w:t xml:space="preserve">Common Channel Signaling </w:t>
            </w:r>
            <w:r>
              <w:t>{</w:t>
            </w:r>
            <w:r w:rsidRPr="00157FD1">
              <w:t>formerly</w:t>
            </w:r>
            <w:r>
              <w:t xml:space="preserve"> Signaling Transfer Point (STP)}</w:t>
            </w:r>
          </w:p>
        </w:tc>
        <w:tc>
          <w:tcPr>
            <w:tcW w:w="5850" w:type="dxa"/>
          </w:tcPr>
          <w:p w14:paraId="7E291CE0" w14:textId="77777777" w:rsidR="000E5860" w:rsidRPr="00157FD1" w:rsidRDefault="000E5860" w:rsidP="00D11FCA">
            <w:pPr>
              <w:pStyle w:val="TableText"/>
            </w:pPr>
            <w:r w:rsidRPr="00157FD1">
              <w:t xml:space="preserve">Hardware/software signaling equipment </w:t>
            </w:r>
            <w:r w:rsidRPr="00EF193B">
              <w:t xml:space="preserve">with </w:t>
            </w:r>
            <w:r w:rsidRPr="00EF193B">
              <w:rPr>
                <w:b/>
              </w:rPr>
              <w:t>common channel signaling (CCS) functionality</w:t>
            </w:r>
            <w:r w:rsidRPr="00157FD1">
              <w:t xml:space="preserve"> to support a variety of applications:</w:t>
            </w:r>
          </w:p>
          <w:p w14:paraId="7E291CE1" w14:textId="77777777" w:rsidR="000E5860" w:rsidRPr="00157FD1" w:rsidRDefault="000E5860" w:rsidP="00D11FCA">
            <w:pPr>
              <w:pStyle w:val="Bullet"/>
            </w:pPr>
            <w:r w:rsidRPr="00157FD1">
              <w:t>CCS Signal Transfe</w:t>
            </w:r>
            <w:r>
              <w:t>r/Router (i.e. STP - MTP, SCCP)</w:t>
            </w:r>
          </w:p>
          <w:p w14:paraId="7E291CE2" w14:textId="77777777" w:rsidR="000E5860" w:rsidRDefault="000E5860" w:rsidP="00D11FCA">
            <w:pPr>
              <w:pStyle w:val="Bullet"/>
            </w:pPr>
            <w:r w:rsidRPr="00157FD1">
              <w:t>CCS link terminations (i.e. end office, tandem office, wireless office,</w:t>
            </w:r>
            <w:r>
              <w:t xml:space="preserve"> etc.)</w:t>
            </w:r>
          </w:p>
          <w:p w14:paraId="7E291CE3" w14:textId="77777777" w:rsidR="000E5860" w:rsidRPr="00157FD1" w:rsidRDefault="000E5860" w:rsidP="00D11FCA">
            <w:pPr>
              <w:pStyle w:val="Bullet"/>
            </w:pPr>
            <w:r w:rsidRPr="00157FD1">
              <w:t>CCS packet interconnect (MTP, IPS7)</w:t>
            </w:r>
          </w:p>
        </w:tc>
        <w:tc>
          <w:tcPr>
            <w:tcW w:w="3600" w:type="dxa"/>
          </w:tcPr>
          <w:p w14:paraId="7E291CE4" w14:textId="77777777" w:rsidR="000E5860" w:rsidRPr="00157FD1" w:rsidRDefault="000E5860" w:rsidP="00D11FCA">
            <w:pPr>
              <w:pStyle w:val="Bullet"/>
            </w:pPr>
            <w:r w:rsidRPr="00157FD1">
              <w:t xml:space="preserve">Signaling </w:t>
            </w:r>
            <w:r>
              <w:t>t</w:t>
            </w:r>
            <w:r w:rsidRPr="00157FD1">
              <w:t xml:space="preserve">ransfer </w:t>
            </w:r>
            <w:r>
              <w:t>p</w:t>
            </w:r>
            <w:r w:rsidRPr="00157FD1">
              <w:t>oint</w:t>
            </w:r>
          </w:p>
          <w:p w14:paraId="7E291CE5" w14:textId="77777777" w:rsidR="000E5860" w:rsidRPr="00157FD1" w:rsidRDefault="000E5860" w:rsidP="00D11FCA">
            <w:pPr>
              <w:pStyle w:val="Bullet"/>
              <w:rPr>
                <w:snapToGrid w:val="0"/>
              </w:rPr>
            </w:pPr>
            <w:r w:rsidRPr="00157FD1">
              <w:rPr>
                <w:snapToGrid w:val="0"/>
              </w:rPr>
              <w:t xml:space="preserve">Signaling </w:t>
            </w:r>
            <w:r>
              <w:rPr>
                <w:snapToGrid w:val="0"/>
              </w:rPr>
              <w:t>r</w:t>
            </w:r>
            <w:r w:rsidRPr="00157FD1">
              <w:rPr>
                <w:snapToGrid w:val="0"/>
              </w:rPr>
              <w:t xml:space="preserve">elay </w:t>
            </w:r>
            <w:r>
              <w:rPr>
                <w:snapToGrid w:val="0"/>
              </w:rPr>
              <w:t>p</w:t>
            </w:r>
            <w:r w:rsidRPr="00157FD1">
              <w:rPr>
                <w:snapToGrid w:val="0"/>
              </w:rPr>
              <w:t>oint</w:t>
            </w:r>
          </w:p>
          <w:p w14:paraId="7E291CE6" w14:textId="77777777" w:rsidR="000E5860" w:rsidRPr="00157FD1" w:rsidRDefault="000E5860" w:rsidP="00D11FCA">
            <w:pPr>
              <w:pStyle w:val="Bullet"/>
              <w:rPr>
                <w:snapToGrid w:val="0"/>
              </w:rPr>
            </w:pPr>
            <w:r w:rsidRPr="00157FD1">
              <w:rPr>
                <w:snapToGrid w:val="0"/>
              </w:rPr>
              <w:t xml:space="preserve">End/Tandem/Wireless </w:t>
            </w:r>
            <w:r>
              <w:rPr>
                <w:snapToGrid w:val="0"/>
              </w:rPr>
              <w:t>o</w:t>
            </w:r>
            <w:r w:rsidRPr="00157FD1">
              <w:rPr>
                <w:snapToGrid w:val="0"/>
              </w:rPr>
              <w:t xml:space="preserve">ffice </w:t>
            </w:r>
            <w:r>
              <w:rPr>
                <w:snapToGrid w:val="0"/>
              </w:rPr>
              <w:t>s</w:t>
            </w:r>
            <w:r w:rsidRPr="00157FD1">
              <w:rPr>
                <w:snapToGrid w:val="0"/>
              </w:rPr>
              <w:t>tandalone CCS7 NE</w:t>
            </w:r>
          </w:p>
          <w:p w14:paraId="7E291CE7" w14:textId="77777777" w:rsidR="000E5860" w:rsidRPr="00157FD1" w:rsidRDefault="000E5860" w:rsidP="00D11FCA">
            <w:pPr>
              <w:pStyle w:val="Bullet"/>
            </w:pPr>
            <w:r w:rsidRPr="00157FD1">
              <w:rPr>
                <w:snapToGrid w:val="0"/>
              </w:rPr>
              <w:t xml:space="preserve">Signaling </w:t>
            </w:r>
            <w:r>
              <w:rPr>
                <w:snapToGrid w:val="0"/>
              </w:rPr>
              <w:t>g</w:t>
            </w:r>
            <w:r w:rsidRPr="00157FD1">
              <w:rPr>
                <w:snapToGrid w:val="0"/>
              </w:rPr>
              <w:t>ateway</w:t>
            </w:r>
          </w:p>
        </w:tc>
      </w:tr>
      <w:bookmarkEnd w:id="478"/>
      <w:tr w:rsidR="000E5860" w:rsidRPr="00157FD1" w14:paraId="7E291CED" w14:textId="77777777" w:rsidTr="00D11FCA">
        <w:trPr>
          <w:cantSplit/>
        </w:trPr>
        <w:tc>
          <w:tcPr>
            <w:tcW w:w="1440" w:type="dxa"/>
          </w:tcPr>
          <w:p w14:paraId="7E291CE9" w14:textId="77777777" w:rsidR="000E5860" w:rsidRPr="00157FD1" w:rsidRDefault="000E5860" w:rsidP="00D11FCA">
            <w:pPr>
              <w:pStyle w:val="TableText"/>
            </w:pPr>
            <w:r w:rsidRPr="00157FD1">
              <w:t>2.3</w:t>
            </w:r>
          </w:p>
        </w:tc>
        <w:tc>
          <w:tcPr>
            <w:tcW w:w="2070" w:type="dxa"/>
          </w:tcPr>
          <w:p w14:paraId="7E291CEA" w14:textId="77777777" w:rsidR="000E5860" w:rsidRPr="00157FD1" w:rsidRDefault="000E5860" w:rsidP="00D11FCA">
            <w:pPr>
              <w:pStyle w:val="TableText"/>
              <w:rPr>
                <w:color w:val="000000"/>
              </w:rPr>
            </w:pPr>
            <w:r w:rsidRPr="00157FD1">
              <w:t>Home Location Register (HLR)</w:t>
            </w:r>
          </w:p>
        </w:tc>
        <w:tc>
          <w:tcPr>
            <w:tcW w:w="5850" w:type="dxa"/>
          </w:tcPr>
          <w:p w14:paraId="7E291CEB" w14:textId="77777777" w:rsidR="000E5860" w:rsidRPr="00157FD1" w:rsidRDefault="000E5860" w:rsidP="00D11FCA">
            <w:pPr>
              <w:pStyle w:val="TableText"/>
              <w:rPr>
                <w:color w:val="000000"/>
              </w:rPr>
            </w:pPr>
            <w:r w:rsidRPr="00157FD1">
              <w:rPr>
                <w:color w:val="000000"/>
              </w:rPr>
              <w:t>Equipment t</w:t>
            </w:r>
            <w:r>
              <w:rPr>
                <w:color w:val="000000"/>
              </w:rPr>
              <w:t xml:space="preserve">hat </w:t>
            </w:r>
            <w:r w:rsidRPr="00157FD1">
              <w:rPr>
                <w:b/>
                <w:color w:val="000000"/>
              </w:rPr>
              <w:t>provide</w:t>
            </w:r>
            <w:r>
              <w:rPr>
                <w:b/>
                <w:color w:val="000000"/>
              </w:rPr>
              <w:t>s</w:t>
            </w:r>
            <w:r w:rsidRPr="00157FD1">
              <w:rPr>
                <w:b/>
                <w:color w:val="000000"/>
              </w:rPr>
              <w:t xml:space="preserve"> a permanent database used in wireless applications to identify a subscriber and to contain subscriber data related to features and services</w:t>
            </w:r>
            <w:r w:rsidRPr="00157FD1">
              <w:rPr>
                <w:color w:val="000000"/>
              </w:rPr>
              <w:t>. It stores information such as service profiles, location and routing information for roamers, service qualification, interface for moves, adds and changes. It communicates with other HLRs and provides access to maintenance functions such as fault information, performance data, and configuration parameters.</w:t>
            </w:r>
          </w:p>
        </w:tc>
        <w:tc>
          <w:tcPr>
            <w:tcW w:w="3600" w:type="dxa"/>
          </w:tcPr>
          <w:p w14:paraId="7E291CEC" w14:textId="77777777" w:rsidR="000E5860" w:rsidRPr="00157FD1" w:rsidRDefault="000E5860" w:rsidP="00D11FCA">
            <w:pPr>
              <w:pStyle w:val="Bullet"/>
            </w:pPr>
            <w:r w:rsidRPr="00157FD1">
              <w:t xml:space="preserve">Home </w:t>
            </w:r>
            <w:r>
              <w:t>l</w:t>
            </w:r>
            <w:r w:rsidRPr="00157FD1">
              <w:t xml:space="preserve">ocation </w:t>
            </w:r>
            <w:r>
              <w:t>r</w:t>
            </w:r>
            <w:r w:rsidRPr="00157FD1">
              <w:t>egister</w:t>
            </w:r>
          </w:p>
        </w:tc>
      </w:tr>
      <w:tr w:rsidR="000E5860" w:rsidRPr="00157FD1" w14:paraId="7E291CF2" w14:textId="77777777" w:rsidTr="00D11FCA">
        <w:trPr>
          <w:cantSplit/>
        </w:trPr>
        <w:tc>
          <w:tcPr>
            <w:tcW w:w="1440" w:type="dxa"/>
          </w:tcPr>
          <w:p w14:paraId="7E291CEE" w14:textId="77777777" w:rsidR="000E5860" w:rsidRPr="00157FD1" w:rsidRDefault="000E5860" w:rsidP="00D11FCA">
            <w:pPr>
              <w:pStyle w:val="TableText"/>
            </w:pPr>
            <w:r w:rsidRPr="00157FD1">
              <w:t>2.4</w:t>
            </w:r>
          </w:p>
        </w:tc>
        <w:tc>
          <w:tcPr>
            <w:tcW w:w="2070" w:type="dxa"/>
          </w:tcPr>
          <w:p w14:paraId="7E291CEF" w14:textId="77777777" w:rsidR="000E5860" w:rsidRPr="00157FD1" w:rsidRDefault="000E5860" w:rsidP="00D11FCA">
            <w:pPr>
              <w:pStyle w:val="TableText"/>
            </w:pPr>
            <w:r w:rsidRPr="00157FD1">
              <w:t>Service Logic (SL)</w:t>
            </w:r>
          </w:p>
        </w:tc>
        <w:tc>
          <w:tcPr>
            <w:tcW w:w="5850" w:type="dxa"/>
          </w:tcPr>
          <w:p w14:paraId="7E291CF0" w14:textId="77777777" w:rsidR="000E5860" w:rsidRPr="00157FD1" w:rsidRDefault="000E5860" w:rsidP="00D11FCA">
            <w:pPr>
              <w:pStyle w:val="TableText"/>
            </w:pPr>
            <w:r w:rsidRPr="00157FD1">
              <w:t xml:space="preserve">The set of software instructions stored in SCP for </w:t>
            </w:r>
            <w:r w:rsidRPr="00157FD1">
              <w:rPr>
                <w:b/>
              </w:rPr>
              <w:t>handling TCAP messages</w:t>
            </w:r>
            <w:r w:rsidRPr="00157FD1">
              <w:t>. (TCAP is the Transactional Capabilities Application Part of the CCS application protocol of ISDN providing the signaling function for network databases.) When triggered, these instructions execute the appropriate service logic for messages. Service Logic software may be provided by an entity other than the SCP supplier.</w:t>
            </w:r>
          </w:p>
        </w:tc>
        <w:tc>
          <w:tcPr>
            <w:tcW w:w="3600" w:type="dxa"/>
          </w:tcPr>
          <w:p w14:paraId="7E291CF1" w14:textId="77777777" w:rsidR="000E5860" w:rsidRPr="00157FD1" w:rsidRDefault="000E5860" w:rsidP="00D11FCA">
            <w:pPr>
              <w:pStyle w:val="Bullet"/>
            </w:pPr>
            <w:r>
              <w:t>Service logic</w:t>
            </w:r>
          </w:p>
        </w:tc>
      </w:tr>
      <w:tr w:rsidR="000E5860" w:rsidRPr="00157FD1" w14:paraId="7E291CF9" w14:textId="77777777" w:rsidTr="00D11FCA">
        <w:trPr>
          <w:cantSplit/>
        </w:trPr>
        <w:tc>
          <w:tcPr>
            <w:tcW w:w="1440" w:type="dxa"/>
          </w:tcPr>
          <w:p w14:paraId="7E291CF3" w14:textId="77777777" w:rsidR="000E5860" w:rsidRPr="00157FD1" w:rsidRDefault="000E5860" w:rsidP="00D11FCA">
            <w:pPr>
              <w:pStyle w:val="TableText"/>
            </w:pPr>
            <w:r>
              <w:t>2.5</w:t>
            </w:r>
          </w:p>
        </w:tc>
        <w:tc>
          <w:tcPr>
            <w:tcW w:w="2070" w:type="dxa"/>
          </w:tcPr>
          <w:p w14:paraId="7E291CF4" w14:textId="77777777" w:rsidR="000E5860" w:rsidRPr="003771A1" w:rsidRDefault="000E5860" w:rsidP="00D11FCA">
            <w:pPr>
              <w:pStyle w:val="TableText"/>
            </w:pPr>
            <w:r>
              <w:t>Protocol Servers</w:t>
            </w:r>
          </w:p>
        </w:tc>
        <w:tc>
          <w:tcPr>
            <w:tcW w:w="5850" w:type="dxa"/>
          </w:tcPr>
          <w:p w14:paraId="7E291CF5" w14:textId="77777777" w:rsidR="000E5860" w:rsidRPr="00157FD1" w:rsidRDefault="000E5860" w:rsidP="00D11FCA">
            <w:pPr>
              <w:pStyle w:val="TableText"/>
            </w:pPr>
            <w:r>
              <w:t xml:space="preserve">Equipment operating at the application-layer that </w:t>
            </w:r>
            <w:r w:rsidRPr="00985FF2">
              <w:rPr>
                <w:b/>
              </w:rPr>
              <w:t>provide</w:t>
            </w:r>
            <w:r>
              <w:rPr>
                <w:b/>
              </w:rPr>
              <w:t>s</w:t>
            </w:r>
            <w:r w:rsidRPr="00985FF2">
              <w:rPr>
                <w:b/>
              </w:rPr>
              <w:t xml:space="preserve"> control for creating, modifying, and terminating sessions</w:t>
            </w:r>
            <w:r>
              <w:t xml:space="preserve"> with one or more participants. These sessions include all forms of packet communications such as Internet telephone calls, multimedia distribution, and multimedia conferences.  Also included are servers used to obtain IP addresses.</w:t>
            </w:r>
          </w:p>
        </w:tc>
        <w:tc>
          <w:tcPr>
            <w:tcW w:w="3600" w:type="dxa"/>
          </w:tcPr>
          <w:p w14:paraId="7E291CF6" w14:textId="77777777" w:rsidR="000E5860" w:rsidRDefault="000E5860" w:rsidP="000E5860">
            <w:pPr>
              <w:pStyle w:val="TableText"/>
              <w:numPr>
                <w:ilvl w:val="0"/>
                <w:numId w:val="68"/>
              </w:numPr>
            </w:pPr>
            <w:r>
              <w:t>Session Initiation Protocol (SIP) server</w:t>
            </w:r>
          </w:p>
          <w:p w14:paraId="7E291CF7" w14:textId="77777777" w:rsidR="000E5860" w:rsidRDefault="000E5860" w:rsidP="000E5860">
            <w:pPr>
              <w:pStyle w:val="TableText"/>
              <w:numPr>
                <w:ilvl w:val="0"/>
                <w:numId w:val="68"/>
              </w:numPr>
            </w:pPr>
            <w:r>
              <w:t>Dynamic Host Configuration Protocol (DHCP) server</w:t>
            </w:r>
          </w:p>
          <w:p w14:paraId="7E291CF8" w14:textId="77777777" w:rsidR="000E5860" w:rsidRPr="00157FD1" w:rsidRDefault="000E5860" w:rsidP="000E5860">
            <w:pPr>
              <w:pStyle w:val="TableText"/>
              <w:numPr>
                <w:ilvl w:val="0"/>
                <w:numId w:val="68"/>
              </w:numPr>
            </w:pPr>
            <w:r>
              <w:t>Session Border Controller (SBC)</w:t>
            </w:r>
          </w:p>
        </w:tc>
      </w:tr>
      <w:tr w:rsidR="000E5860" w:rsidRPr="00157FD1" w14:paraId="7E291D01" w14:textId="77777777" w:rsidTr="00D11FCA">
        <w:trPr>
          <w:cantSplit/>
        </w:trPr>
        <w:tc>
          <w:tcPr>
            <w:tcW w:w="1440" w:type="dxa"/>
          </w:tcPr>
          <w:p w14:paraId="7E291CFA" w14:textId="77777777" w:rsidR="000E5860" w:rsidRDefault="000E5860" w:rsidP="00D11FCA">
            <w:pPr>
              <w:pStyle w:val="TableText"/>
            </w:pPr>
            <w:r>
              <w:lastRenderedPageBreak/>
              <w:t>2.6</w:t>
            </w:r>
          </w:p>
        </w:tc>
        <w:tc>
          <w:tcPr>
            <w:tcW w:w="2070" w:type="dxa"/>
          </w:tcPr>
          <w:p w14:paraId="7E291CFB" w14:textId="77777777" w:rsidR="000E5860" w:rsidRDefault="000E5860" w:rsidP="00D11FCA">
            <w:pPr>
              <w:pStyle w:val="TableText"/>
            </w:pPr>
            <w:r>
              <w:t>Network Access Control</w:t>
            </w:r>
          </w:p>
        </w:tc>
        <w:tc>
          <w:tcPr>
            <w:tcW w:w="5850" w:type="dxa"/>
          </w:tcPr>
          <w:p w14:paraId="7E291CFC" w14:textId="77777777" w:rsidR="000E5860" w:rsidRDefault="000E5860" w:rsidP="00D11FCA">
            <w:pPr>
              <w:pStyle w:val="TableText"/>
            </w:pPr>
            <w:r>
              <w:t xml:space="preserve">Equipment used that </w:t>
            </w:r>
            <w:r w:rsidRPr="00985FF2">
              <w:rPr>
                <w:b/>
              </w:rPr>
              <w:t>provide</w:t>
            </w:r>
            <w:r>
              <w:rPr>
                <w:b/>
              </w:rPr>
              <w:t>s</w:t>
            </w:r>
            <w:r w:rsidRPr="00985FF2">
              <w:rPr>
                <w:b/>
              </w:rPr>
              <w:t xml:space="preserve"> user authentication, authorization, and accounting </w:t>
            </w:r>
            <w:r>
              <w:rPr>
                <w:b/>
              </w:rPr>
              <w:t xml:space="preserve">(AAA) </w:t>
            </w:r>
            <w:r w:rsidRPr="00985FF2">
              <w:rPr>
                <w:b/>
              </w:rPr>
              <w:t>for network services</w:t>
            </w:r>
          </w:p>
        </w:tc>
        <w:tc>
          <w:tcPr>
            <w:tcW w:w="3600" w:type="dxa"/>
          </w:tcPr>
          <w:p w14:paraId="7E291CFD" w14:textId="77777777" w:rsidR="000E5860" w:rsidRDefault="000E5860" w:rsidP="00D11FCA">
            <w:pPr>
              <w:pStyle w:val="Bullet"/>
            </w:pPr>
            <w:r>
              <w:t xml:space="preserve">Terminal Access Controller Access Control System (TACACS) or TACACS+ server </w:t>
            </w:r>
          </w:p>
          <w:p w14:paraId="7E291CFE" w14:textId="77777777" w:rsidR="000E5860" w:rsidRDefault="000E5860" w:rsidP="00D11FCA">
            <w:pPr>
              <w:pStyle w:val="Bullet"/>
            </w:pPr>
            <w:r>
              <w:t>Remote Authentication Dial In User Service (RADIUS) server</w:t>
            </w:r>
          </w:p>
          <w:p w14:paraId="7E291CFF" w14:textId="77777777" w:rsidR="000E5860" w:rsidRDefault="000E5860" w:rsidP="00D11FCA">
            <w:pPr>
              <w:pStyle w:val="Bullet"/>
            </w:pPr>
            <w:r>
              <w:t>(Diameter) server</w:t>
            </w:r>
          </w:p>
          <w:p w14:paraId="7E291D00" w14:textId="77777777" w:rsidR="000E5860" w:rsidRDefault="000E5860" w:rsidP="00D11FCA">
            <w:pPr>
              <w:pStyle w:val="Bullet"/>
            </w:pPr>
            <w:r>
              <w:t>AAA Subscriber Manager</w:t>
            </w:r>
          </w:p>
        </w:tc>
      </w:tr>
      <w:tr w:rsidR="000E5860" w:rsidRPr="00157FD1" w14:paraId="7E291D09" w14:textId="77777777" w:rsidTr="00D11FCA">
        <w:trPr>
          <w:cantSplit/>
        </w:trPr>
        <w:tc>
          <w:tcPr>
            <w:tcW w:w="1440" w:type="dxa"/>
          </w:tcPr>
          <w:p w14:paraId="7E291D02" w14:textId="77777777" w:rsidR="000E5860" w:rsidRDefault="000E5860" w:rsidP="00D11FCA">
            <w:pPr>
              <w:pStyle w:val="TableText"/>
            </w:pPr>
            <w:r>
              <w:t>2.7</w:t>
            </w:r>
          </w:p>
        </w:tc>
        <w:tc>
          <w:tcPr>
            <w:tcW w:w="2070" w:type="dxa"/>
          </w:tcPr>
          <w:p w14:paraId="7E291D03" w14:textId="77777777" w:rsidR="000E5860" w:rsidRDefault="000E5860" w:rsidP="00D11FCA">
            <w:pPr>
              <w:pStyle w:val="TableText"/>
            </w:pPr>
            <w:r>
              <w:t>Network Security</w:t>
            </w:r>
          </w:p>
        </w:tc>
        <w:tc>
          <w:tcPr>
            <w:tcW w:w="5850" w:type="dxa"/>
          </w:tcPr>
          <w:p w14:paraId="7E291D04" w14:textId="77777777" w:rsidR="000E5860" w:rsidRDefault="000E5860" w:rsidP="00D11FCA">
            <w:pPr>
              <w:pStyle w:val="TableText"/>
            </w:pPr>
            <w:r>
              <w:t xml:space="preserve">Equipment used to </w:t>
            </w:r>
            <w:r w:rsidRPr="00A9386A">
              <w:rPr>
                <w:b/>
              </w:rPr>
              <w:t>secure packet communications by authenticating and/or encrypting the packets in a data stream</w:t>
            </w:r>
            <w:r>
              <w:t>. This includes the use of tunnel control such as Generic Routing Encapsulation (GRE) or Layer 2 Tunneling Protocol (L2TP).</w:t>
            </w:r>
          </w:p>
        </w:tc>
        <w:tc>
          <w:tcPr>
            <w:tcW w:w="3600" w:type="dxa"/>
          </w:tcPr>
          <w:p w14:paraId="7E291D05" w14:textId="77777777" w:rsidR="000E5860" w:rsidRDefault="000E5860" w:rsidP="00D11FCA">
            <w:pPr>
              <w:pStyle w:val="Bullet"/>
            </w:pPr>
            <w:r>
              <w:t>IP Security (IPsec) Control server</w:t>
            </w:r>
          </w:p>
          <w:p w14:paraId="7E291D06" w14:textId="77777777" w:rsidR="000E5860" w:rsidRDefault="000E5860" w:rsidP="00D11FCA">
            <w:pPr>
              <w:pStyle w:val="Bullet"/>
            </w:pPr>
            <w:r>
              <w:t>Secure Socket Layer (SSL) Server</w:t>
            </w:r>
          </w:p>
          <w:p w14:paraId="7E291D07" w14:textId="77777777" w:rsidR="000E5860" w:rsidRDefault="000E5860" w:rsidP="00D11FCA">
            <w:pPr>
              <w:pStyle w:val="Bullet"/>
            </w:pPr>
            <w:r>
              <w:t>Transport Layer Security (TLS) Server</w:t>
            </w:r>
          </w:p>
          <w:p w14:paraId="7E291D08" w14:textId="77777777" w:rsidR="000E5860" w:rsidRDefault="000E5860" w:rsidP="00D11FCA">
            <w:pPr>
              <w:pStyle w:val="Bullet"/>
            </w:pPr>
            <w:r>
              <w:t>Tunnel Control</w:t>
            </w:r>
          </w:p>
        </w:tc>
      </w:tr>
      <w:tr w:rsidR="000E5860" w:rsidRPr="00A43C14" w14:paraId="7E291D0E" w14:textId="77777777" w:rsidTr="00D11FCA">
        <w:trPr>
          <w:cantSplit/>
        </w:trPr>
        <w:tc>
          <w:tcPr>
            <w:tcW w:w="1440" w:type="dxa"/>
          </w:tcPr>
          <w:p w14:paraId="7E291D0A" w14:textId="77777777" w:rsidR="000E5860" w:rsidRPr="00B00858" w:rsidRDefault="000E5860" w:rsidP="00D11FCA">
            <w:pPr>
              <w:pStyle w:val="TableTextPCRed"/>
            </w:pPr>
            <w:r w:rsidRPr="00B00858">
              <w:t>3</w:t>
            </w:r>
          </w:p>
        </w:tc>
        <w:tc>
          <w:tcPr>
            <w:tcW w:w="2070" w:type="dxa"/>
          </w:tcPr>
          <w:p w14:paraId="7E291D0B" w14:textId="77777777" w:rsidR="000E5860" w:rsidRPr="00B00858" w:rsidRDefault="000E5860" w:rsidP="00D11FCA">
            <w:pPr>
              <w:pStyle w:val="TableTextPCRed"/>
            </w:pPr>
            <w:r w:rsidRPr="00B00858">
              <w:t>Transmission Systems</w:t>
            </w:r>
          </w:p>
        </w:tc>
        <w:tc>
          <w:tcPr>
            <w:tcW w:w="5850" w:type="dxa"/>
          </w:tcPr>
          <w:p w14:paraId="7E291D0C" w14:textId="77777777" w:rsidR="000E5860" w:rsidRPr="00B00858" w:rsidRDefault="000E5860" w:rsidP="00D11FCA">
            <w:pPr>
              <w:pStyle w:val="TableTextPCRed"/>
            </w:pPr>
            <w:r w:rsidRPr="00B00858">
              <w:t>Equipment used for the connection of the switched and interoffice networks with individual customers. An integral part of the distribution network is the loop that connects the customer to the local central office (CO), thus providing access to the interoffice network.</w:t>
            </w:r>
          </w:p>
        </w:tc>
        <w:tc>
          <w:tcPr>
            <w:tcW w:w="3600" w:type="dxa"/>
          </w:tcPr>
          <w:p w14:paraId="7E291D0D" w14:textId="77777777" w:rsidR="000E5860" w:rsidRPr="00A43C14" w:rsidRDefault="000E5860" w:rsidP="00D11FCA">
            <w:pPr>
              <w:pStyle w:val="TableTextPCRed"/>
              <w:rPr>
                <w:color w:val="auto"/>
              </w:rPr>
            </w:pPr>
          </w:p>
        </w:tc>
      </w:tr>
      <w:tr w:rsidR="000E5860" w:rsidRPr="00A43C14" w14:paraId="7E291D13" w14:textId="77777777" w:rsidTr="00D11FCA">
        <w:trPr>
          <w:cantSplit/>
        </w:trPr>
        <w:tc>
          <w:tcPr>
            <w:tcW w:w="1440" w:type="dxa"/>
          </w:tcPr>
          <w:p w14:paraId="7E291D0F" w14:textId="77777777" w:rsidR="000E5860" w:rsidRPr="00B00858" w:rsidRDefault="000E5860" w:rsidP="00D11FCA">
            <w:pPr>
              <w:pStyle w:val="TableTextPCRed"/>
            </w:pPr>
            <w:r w:rsidRPr="00B00858">
              <w:t>3.1</w:t>
            </w:r>
          </w:p>
        </w:tc>
        <w:tc>
          <w:tcPr>
            <w:tcW w:w="2070" w:type="dxa"/>
          </w:tcPr>
          <w:p w14:paraId="7E291D10" w14:textId="77777777" w:rsidR="000E5860" w:rsidRPr="00B00858" w:rsidRDefault="000E5860" w:rsidP="00D11FCA">
            <w:pPr>
              <w:pStyle w:val="TableTextPCRed"/>
            </w:pPr>
            <w:r w:rsidRPr="00B00858">
              <w:t>Transmission Media and Structure (Outside Plant)</w:t>
            </w:r>
          </w:p>
        </w:tc>
        <w:tc>
          <w:tcPr>
            <w:tcW w:w="5850" w:type="dxa"/>
          </w:tcPr>
          <w:p w14:paraId="7E291D11" w14:textId="77777777" w:rsidR="000E5860" w:rsidRPr="00B00858" w:rsidRDefault="000E5860" w:rsidP="00D11FCA">
            <w:pPr>
              <w:pStyle w:val="TableTextPCRed"/>
            </w:pPr>
            <w:r w:rsidRPr="00B00858">
              <w:t>Products used to interconnect and physically support the various parts of the telecommunications network. This includes products typically referred to as belonging to the “outside plant” such as cables, supporting structures, and certain equipment items such as load coils along with other equipment types as noted below.</w:t>
            </w:r>
          </w:p>
        </w:tc>
        <w:tc>
          <w:tcPr>
            <w:tcW w:w="3600" w:type="dxa"/>
          </w:tcPr>
          <w:p w14:paraId="7E291D12" w14:textId="77777777" w:rsidR="000E5860" w:rsidRPr="00A43C14" w:rsidRDefault="000E5860" w:rsidP="00D11FCA">
            <w:pPr>
              <w:pStyle w:val="TableTextPCRed"/>
              <w:rPr>
                <w:color w:val="auto"/>
              </w:rPr>
            </w:pPr>
          </w:p>
        </w:tc>
      </w:tr>
      <w:tr w:rsidR="000E5860" w:rsidRPr="00A43C14" w14:paraId="7E291D18" w14:textId="77777777" w:rsidTr="00D11FCA">
        <w:trPr>
          <w:cantSplit/>
        </w:trPr>
        <w:tc>
          <w:tcPr>
            <w:tcW w:w="1440" w:type="dxa"/>
          </w:tcPr>
          <w:p w14:paraId="7E291D14" w14:textId="77777777" w:rsidR="000E5860" w:rsidRPr="00B00858" w:rsidRDefault="000E5860" w:rsidP="00D11FCA">
            <w:pPr>
              <w:pStyle w:val="TableTextPCRed"/>
            </w:pPr>
            <w:r w:rsidRPr="00B00858">
              <w:t>3.1.1</w:t>
            </w:r>
          </w:p>
        </w:tc>
        <w:tc>
          <w:tcPr>
            <w:tcW w:w="2070" w:type="dxa"/>
          </w:tcPr>
          <w:p w14:paraId="7E291D15" w14:textId="77777777" w:rsidR="000E5860" w:rsidRPr="00B00858" w:rsidRDefault="000E5860" w:rsidP="00D11FCA">
            <w:pPr>
              <w:pStyle w:val="TableTextPCRed"/>
            </w:pPr>
            <w:r w:rsidRPr="00B00858">
              <w:t>Transmission Medium</w:t>
            </w:r>
          </w:p>
        </w:tc>
        <w:tc>
          <w:tcPr>
            <w:tcW w:w="5850" w:type="dxa"/>
          </w:tcPr>
          <w:p w14:paraId="7E291D16" w14:textId="77777777" w:rsidR="000E5860" w:rsidRPr="00B00858" w:rsidRDefault="000E5860" w:rsidP="00D11FCA">
            <w:pPr>
              <w:pStyle w:val="TableTextPCRed"/>
            </w:pPr>
            <w:r w:rsidRPr="00B00858">
              <w:t>Fiber optic cable, metallic cable, or other physical medium used for the transmission of analog or digital communications.</w:t>
            </w:r>
          </w:p>
        </w:tc>
        <w:tc>
          <w:tcPr>
            <w:tcW w:w="3600" w:type="dxa"/>
          </w:tcPr>
          <w:p w14:paraId="7E291D17" w14:textId="77777777" w:rsidR="000E5860" w:rsidRPr="00A43C14" w:rsidRDefault="000E5860" w:rsidP="00D11FCA">
            <w:pPr>
              <w:pStyle w:val="TableTextPCRed"/>
              <w:rPr>
                <w:color w:val="auto"/>
              </w:rPr>
            </w:pPr>
          </w:p>
        </w:tc>
      </w:tr>
      <w:tr w:rsidR="000E5860" w:rsidRPr="00A43C14" w14:paraId="7E291D1D" w14:textId="77777777" w:rsidTr="00D11FCA">
        <w:trPr>
          <w:cantSplit/>
        </w:trPr>
        <w:tc>
          <w:tcPr>
            <w:tcW w:w="1440" w:type="dxa"/>
          </w:tcPr>
          <w:p w14:paraId="7E291D19" w14:textId="77777777" w:rsidR="000E5860" w:rsidRPr="00B00858" w:rsidRDefault="000E5860" w:rsidP="00D11FCA">
            <w:pPr>
              <w:pStyle w:val="TableTextPCRed"/>
            </w:pPr>
            <w:r w:rsidRPr="00B00858">
              <w:t>3.1.1.1</w:t>
            </w:r>
          </w:p>
        </w:tc>
        <w:tc>
          <w:tcPr>
            <w:tcW w:w="2070" w:type="dxa"/>
          </w:tcPr>
          <w:p w14:paraId="7E291D1A" w14:textId="77777777" w:rsidR="000E5860" w:rsidRPr="00B00858" w:rsidRDefault="000E5860" w:rsidP="00D11FCA">
            <w:pPr>
              <w:pStyle w:val="TableTextPCRed"/>
            </w:pPr>
            <w:r w:rsidRPr="00B00858">
              <w:t>Metallic Products</w:t>
            </w:r>
          </w:p>
        </w:tc>
        <w:tc>
          <w:tcPr>
            <w:tcW w:w="5850" w:type="dxa"/>
          </w:tcPr>
          <w:p w14:paraId="7E291D1B" w14:textId="77777777" w:rsidR="000E5860" w:rsidRPr="00B00858" w:rsidRDefault="000E5860" w:rsidP="00D11FCA">
            <w:pPr>
              <w:pStyle w:val="TableTextPCRed"/>
            </w:pPr>
            <w:r w:rsidRPr="00B00858">
              <w:t>Metallic as opposed to optical or wireless transmission media.</w:t>
            </w:r>
          </w:p>
        </w:tc>
        <w:tc>
          <w:tcPr>
            <w:tcW w:w="3600" w:type="dxa"/>
          </w:tcPr>
          <w:p w14:paraId="7E291D1C" w14:textId="77777777" w:rsidR="000E5860" w:rsidRPr="00A43C14" w:rsidRDefault="000E5860" w:rsidP="00D11FCA">
            <w:pPr>
              <w:pStyle w:val="TableTextPCRed"/>
              <w:rPr>
                <w:color w:val="auto"/>
              </w:rPr>
            </w:pPr>
          </w:p>
        </w:tc>
      </w:tr>
      <w:tr w:rsidR="000E5860" w:rsidRPr="00A43C14" w14:paraId="7E291D24" w14:textId="77777777" w:rsidTr="00D11FCA">
        <w:trPr>
          <w:cantSplit/>
        </w:trPr>
        <w:tc>
          <w:tcPr>
            <w:tcW w:w="1440" w:type="dxa"/>
          </w:tcPr>
          <w:p w14:paraId="7E291D1E" w14:textId="77777777" w:rsidR="000E5860" w:rsidRPr="00A43C14" w:rsidRDefault="000E5860" w:rsidP="00D11FCA">
            <w:pPr>
              <w:pStyle w:val="TableText"/>
            </w:pPr>
            <w:r w:rsidRPr="00A43C14">
              <w:lastRenderedPageBreak/>
              <w:t>3.1.1.1.1</w:t>
            </w:r>
          </w:p>
        </w:tc>
        <w:tc>
          <w:tcPr>
            <w:tcW w:w="2070" w:type="dxa"/>
          </w:tcPr>
          <w:p w14:paraId="7E291D1F" w14:textId="77777777" w:rsidR="000E5860" w:rsidRPr="00A43C14" w:rsidRDefault="000E5860" w:rsidP="00D11FCA">
            <w:pPr>
              <w:pStyle w:val="TableText"/>
            </w:pPr>
            <w:r w:rsidRPr="00A43C14">
              <w:t>Metallic Conductor Cable</w:t>
            </w:r>
          </w:p>
        </w:tc>
        <w:tc>
          <w:tcPr>
            <w:tcW w:w="5850" w:type="dxa"/>
          </w:tcPr>
          <w:p w14:paraId="7E291D20" w14:textId="77777777" w:rsidR="000E5860" w:rsidRPr="00A43C14" w:rsidRDefault="000E5860" w:rsidP="00D11FCA">
            <w:pPr>
              <w:pStyle w:val="TableText"/>
            </w:pPr>
            <w:r w:rsidRPr="00A43C14">
              <w:t>Metallic pairs of conductors housed in a protective cable.</w:t>
            </w:r>
          </w:p>
        </w:tc>
        <w:tc>
          <w:tcPr>
            <w:tcW w:w="3600" w:type="dxa"/>
          </w:tcPr>
          <w:p w14:paraId="7E291D21" w14:textId="77777777" w:rsidR="000E5860" w:rsidRPr="00A43C14" w:rsidRDefault="000E5860" w:rsidP="00D11FCA">
            <w:pPr>
              <w:pStyle w:val="Bullet"/>
            </w:pPr>
            <w:r w:rsidRPr="00A43C14">
              <w:t>Metallic cable</w:t>
            </w:r>
          </w:p>
          <w:p w14:paraId="7E291D22" w14:textId="77777777" w:rsidR="000E5860" w:rsidRPr="00A43C14" w:rsidRDefault="000E5860" w:rsidP="00D11FCA">
            <w:pPr>
              <w:pStyle w:val="Bullet"/>
            </w:pPr>
            <w:r w:rsidRPr="00A43C14">
              <w:t>Central office coaxial cable</w:t>
            </w:r>
          </w:p>
          <w:p w14:paraId="7E291D23" w14:textId="77777777" w:rsidR="000E5860" w:rsidRPr="00A43C14" w:rsidRDefault="000E5860" w:rsidP="00D11FCA">
            <w:pPr>
              <w:pStyle w:val="Bullet"/>
            </w:pPr>
            <w:r w:rsidRPr="00A43C14">
              <w:t>Hybrid coaxial/twisted pair drop</w:t>
            </w:r>
          </w:p>
        </w:tc>
      </w:tr>
      <w:tr w:rsidR="000E5860" w:rsidRPr="00A43C14" w14:paraId="7E291D2A" w14:textId="77777777" w:rsidTr="00D11FCA">
        <w:trPr>
          <w:cantSplit/>
        </w:trPr>
        <w:tc>
          <w:tcPr>
            <w:tcW w:w="1440" w:type="dxa"/>
          </w:tcPr>
          <w:p w14:paraId="7E291D25" w14:textId="77777777" w:rsidR="000E5860" w:rsidRPr="00A43C14" w:rsidRDefault="000E5860" w:rsidP="00D11FCA">
            <w:pPr>
              <w:pStyle w:val="TableText"/>
            </w:pPr>
            <w:r w:rsidRPr="00A43C14">
              <w:t>3.1.1.1.2</w:t>
            </w:r>
          </w:p>
        </w:tc>
        <w:tc>
          <w:tcPr>
            <w:tcW w:w="2070" w:type="dxa"/>
          </w:tcPr>
          <w:p w14:paraId="7E291D26" w14:textId="77777777" w:rsidR="000E5860" w:rsidRPr="00A43C14" w:rsidRDefault="000E5860" w:rsidP="00D11FCA">
            <w:pPr>
              <w:pStyle w:val="TableText"/>
            </w:pPr>
            <w:r w:rsidRPr="00A43C14">
              <w:t>Metallic Connectors</w:t>
            </w:r>
          </w:p>
        </w:tc>
        <w:tc>
          <w:tcPr>
            <w:tcW w:w="5850" w:type="dxa"/>
          </w:tcPr>
          <w:p w14:paraId="7E291D27" w14:textId="77777777" w:rsidR="000E5860" w:rsidRPr="00A43C14" w:rsidRDefault="000E5860" w:rsidP="00D11FCA">
            <w:pPr>
              <w:pStyle w:val="TableText"/>
            </w:pPr>
            <w:r w:rsidRPr="00A43C14">
              <w:t>Devices used to terminate a metallic cable.</w:t>
            </w:r>
          </w:p>
        </w:tc>
        <w:tc>
          <w:tcPr>
            <w:tcW w:w="3600" w:type="dxa"/>
          </w:tcPr>
          <w:p w14:paraId="7E291D28" w14:textId="77777777" w:rsidR="000E5860" w:rsidRPr="00A43C14" w:rsidRDefault="000E5860" w:rsidP="00D11FCA">
            <w:pPr>
              <w:pStyle w:val="Bullet"/>
            </w:pPr>
            <w:r w:rsidRPr="00A43C14">
              <w:t>Coaxial connectors</w:t>
            </w:r>
          </w:p>
          <w:p w14:paraId="7E291D29" w14:textId="77777777" w:rsidR="000E5860" w:rsidRPr="00A43C14" w:rsidRDefault="000E5860" w:rsidP="00D11FCA">
            <w:pPr>
              <w:pStyle w:val="Bullet"/>
            </w:pPr>
            <w:r w:rsidRPr="00A43C14">
              <w:t>Coaxial distribution connectors</w:t>
            </w:r>
          </w:p>
        </w:tc>
      </w:tr>
      <w:tr w:rsidR="000E5860" w:rsidRPr="00A43C14" w14:paraId="7E291D2F" w14:textId="77777777" w:rsidTr="00D11FCA">
        <w:trPr>
          <w:cantSplit/>
        </w:trPr>
        <w:tc>
          <w:tcPr>
            <w:tcW w:w="1440" w:type="dxa"/>
          </w:tcPr>
          <w:p w14:paraId="7E291D2B" w14:textId="77777777" w:rsidR="000E5860" w:rsidRPr="00B00858" w:rsidRDefault="000E5860" w:rsidP="00D11FCA">
            <w:pPr>
              <w:pStyle w:val="TableTextPCRed"/>
            </w:pPr>
            <w:r w:rsidRPr="00B00858">
              <w:t>3.1.1.2</w:t>
            </w:r>
          </w:p>
        </w:tc>
        <w:tc>
          <w:tcPr>
            <w:tcW w:w="2070" w:type="dxa"/>
          </w:tcPr>
          <w:p w14:paraId="7E291D2C" w14:textId="77777777" w:rsidR="000E5860" w:rsidRPr="00B00858" w:rsidRDefault="000E5860" w:rsidP="00D11FCA">
            <w:pPr>
              <w:pStyle w:val="TableTextPCRed"/>
            </w:pPr>
            <w:r w:rsidRPr="00B00858">
              <w:t>Fiber Optic Cable Products</w:t>
            </w:r>
          </w:p>
        </w:tc>
        <w:tc>
          <w:tcPr>
            <w:tcW w:w="5850" w:type="dxa"/>
          </w:tcPr>
          <w:p w14:paraId="7E291D2D" w14:textId="77777777" w:rsidR="000E5860" w:rsidRPr="00B00858" w:rsidRDefault="000E5860" w:rsidP="00D11FCA">
            <w:pPr>
              <w:pStyle w:val="TableTextPCRed"/>
            </w:pPr>
            <w:r w:rsidRPr="00B00858">
              <w:t>Optical, as opposed to metallic or wireless transmission media.</w:t>
            </w:r>
          </w:p>
        </w:tc>
        <w:tc>
          <w:tcPr>
            <w:tcW w:w="3600" w:type="dxa"/>
          </w:tcPr>
          <w:p w14:paraId="7E291D2E" w14:textId="77777777" w:rsidR="000E5860" w:rsidRPr="00A43C14" w:rsidRDefault="000E5860" w:rsidP="00D11FCA">
            <w:pPr>
              <w:pStyle w:val="TableTextPCRed"/>
              <w:rPr>
                <w:color w:val="auto"/>
              </w:rPr>
            </w:pPr>
          </w:p>
        </w:tc>
      </w:tr>
      <w:tr w:rsidR="000E5860" w:rsidRPr="00A43C14" w14:paraId="7E291D38" w14:textId="77777777" w:rsidTr="00D11FCA">
        <w:trPr>
          <w:cantSplit/>
        </w:trPr>
        <w:tc>
          <w:tcPr>
            <w:tcW w:w="1440" w:type="dxa"/>
          </w:tcPr>
          <w:p w14:paraId="7E291D30" w14:textId="77777777" w:rsidR="000E5860" w:rsidRPr="00A43C14" w:rsidRDefault="000E5860" w:rsidP="00D11FCA">
            <w:pPr>
              <w:pStyle w:val="TableText"/>
            </w:pPr>
            <w:r w:rsidRPr="00A43C14">
              <w:t>3.1.1.2.1</w:t>
            </w:r>
          </w:p>
        </w:tc>
        <w:tc>
          <w:tcPr>
            <w:tcW w:w="2070" w:type="dxa"/>
          </w:tcPr>
          <w:p w14:paraId="7E291D31" w14:textId="77777777" w:rsidR="000E5860" w:rsidRPr="00A43C14" w:rsidRDefault="000E5860" w:rsidP="00D11FCA">
            <w:pPr>
              <w:pStyle w:val="TableText"/>
            </w:pPr>
            <w:r w:rsidRPr="00A43C14">
              <w:t>Fiber Optic Cable</w:t>
            </w:r>
          </w:p>
        </w:tc>
        <w:tc>
          <w:tcPr>
            <w:tcW w:w="5850" w:type="dxa"/>
          </w:tcPr>
          <w:p w14:paraId="7E291D32" w14:textId="77777777" w:rsidR="000E5860" w:rsidRPr="00A43C14" w:rsidRDefault="000E5860" w:rsidP="00D11FCA">
            <w:pPr>
              <w:pStyle w:val="TableText"/>
            </w:pPr>
            <w:r w:rsidRPr="00A43C14">
              <w:t xml:space="preserve">Cables wherein light is propagated and any associated covering. </w:t>
            </w:r>
          </w:p>
        </w:tc>
        <w:tc>
          <w:tcPr>
            <w:tcW w:w="3600" w:type="dxa"/>
          </w:tcPr>
          <w:p w14:paraId="7E291D33" w14:textId="77777777" w:rsidR="000E5860" w:rsidRPr="00A43C14" w:rsidRDefault="000E5860" w:rsidP="00D11FCA">
            <w:pPr>
              <w:pStyle w:val="Bullet"/>
            </w:pPr>
            <w:r w:rsidRPr="00A43C14">
              <w:t>Loose tube cable</w:t>
            </w:r>
          </w:p>
          <w:p w14:paraId="7E291D34" w14:textId="77777777" w:rsidR="000E5860" w:rsidRPr="00A43C14" w:rsidRDefault="000E5860" w:rsidP="00D11FCA">
            <w:pPr>
              <w:pStyle w:val="Bullet"/>
            </w:pPr>
            <w:r w:rsidRPr="00A43C14">
              <w:t>Single tube bundled cables</w:t>
            </w:r>
          </w:p>
          <w:p w14:paraId="7E291D35" w14:textId="77777777" w:rsidR="000E5860" w:rsidRPr="00A43C14" w:rsidRDefault="000E5860" w:rsidP="00D11FCA">
            <w:pPr>
              <w:pStyle w:val="Bullet"/>
            </w:pPr>
            <w:r w:rsidRPr="00A43C14">
              <w:t>Single tube ribbon cables</w:t>
            </w:r>
          </w:p>
          <w:p w14:paraId="7E291D36" w14:textId="77777777" w:rsidR="000E5860" w:rsidRPr="00A43C14" w:rsidRDefault="000E5860" w:rsidP="00D11FCA">
            <w:pPr>
              <w:pStyle w:val="Bullet"/>
            </w:pPr>
            <w:r w:rsidRPr="00A43C14">
              <w:t>Tight buffered cables</w:t>
            </w:r>
          </w:p>
          <w:p w14:paraId="7E291D37" w14:textId="77777777" w:rsidR="000E5860" w:rsidRPr="00A43C14" w:rsidRDefault="000E5860" w:rsidP="00D11FCA">
            <w:pPr>
              <w:pStyle w:val="Bullet"/>
            </w:pPr>
            <w:r w:rsidRPr="00A43C14">
              <w:t>Indoor fiber optic cables</w:t>
            </w:r>
          </w:p>
        </w:tc>
      </w:tr>
      <w:tr w:rsidR="000E5860" w:rsidRPr="00A43C14" w14:paraId="7E291D3D" w14:textId="77777777" w:rsidTr="00D11FCA">
        <w:trPr>
          <w:cantSplit/>
        </w:trPr>
        <w:tc>
          <w:tcPr>
            <w:tcW w:w="1440" w:type="dxa"/>
          </w:tcPr>
          <w:p w14:paraId="7E291D39" w14:textId="77777777" w:rsidR="000E5860" w:rsidRPr="00A43C14" w:rsidRDefault="000E5860" w:rsidP="00D11FCA">
            <w:pPr>
              <w:pStyle w:val="TableText"/>
            </w:pPr>
            <w:r w:rsidRPr="00A43C14">
              <w:t>3.1.1.2.2</w:t>
            </w:r>
          </w:p>
        </w:tc>
        <w:tc>
          <w:tcPr>
            <w:tcW w:w="2070" w:type="dxa"/>
          </w:tcPr>
          <w:p w14:paraId="7E291D3A" w14:textId="77777777" w:rsidR="000E5860" w:rsidRPr="00A43C14" w:rsidRDefault="000E5860" w:rsidP="00D11FCA">
            <w:pPr>
              <w:pStyle w:val="TableText"/>
            </w:pPr>
            <w:r w:rsidRPr="00A43C14">
              <w:t>Optical Connectors</w:t>
            </w:r>
          </w:p>
        </w:tc>
        <w:tc>
          <w:tcPr>
            <w:tcW w:w="5850" w:type="dxa"/>
          </w:tcPr>
          <w:p w14:paraId="7E291D3B" w14:textId="77777777" w:rsidR="000E5860" w:rsidRPr="00A43C14" w:rsidRDefault="000E5860" w:rsidP="00D11FCA">
            <w:pPr>
              <w:pStyle w:val="TableText"/>
            </w:pPr>
            <w:r w:rsidRPr="00A43C14">
              <w:t>Device used to terminate an optical cable.</w:t>
            </w:r>
          </w:p>
        </w:tc>
        <w:tc>
          <w:tcPr>
            <w:tcW w:w="3600" w:type="dxa"/>
          </w:tcPr>
          <w:p w14:paraId="7E291D3C" w14:textId="77777777" w:rsidR="000E5860" w:rsidRPr="00A43C14" w:rsidRDefault="000E5860" w:rsidP="00D11FCA">
            <w:pPr>
              <w:pStyle w:val="Bullet"/>
            </w:pPr>
            <w:r w:rsidRPr="00A43C14">
              <w:t>Optical connectors (e.g., SC, ST, MT, etc.)</w:t>
            </w:r>
          </w:p>
        </w:tc>
      </w:tr>
      <w:tr w:rsidR="000E5860" w:rsidRPr="00B00858" w14:paraId="7E291D42" w14:textId="77777777" w:rsidTr="00D11FCA">
        <w:trPr>
          <w:cantSplit/>
        </w:trPr>
        <w:tc>
          <w:tcPr>
            <w:tcW w:w="1440" w:type="dxa"/>
          </w:tcPr>
          <w:p w14:paraId="7E291D3E" w14:textId="77777777" w:rsidR="000E5860" w:rsidRPr="00B00858" w:rsidRDefault="000E5860" w:rsidP="00D11FCA">
            <w:pPr>
              <w:pStyle w:val="TableTextPCRed"/>
            </w:pPr>
            <w:r w:rsidRPr="00B00858">
              <w:t>3.1.1.3</w:t>
            </w:r>
          </w:p>
        </w:tc>
        <w:tc>
          <w:tcPr>
            <w:tcW w:w="2070" w:type="dxa"/>
          </w:tcPr>
          <w:p w14:paraId="7E291D3F" w14:textId="77777777" w:rsidR="000E5860" w:rsidRPr="00B00858" w:rsidRDefault="000E5860" w:rsidP="00D11FCA">
            <w:pPr>
              <w:pStyle w:val="TableTextPCRed"/>
            </w:pPr>
            <w:r w:rsidRPr="00B00858">
              <w:t>Transmission Sub-systems</w:t>
            </w:r>
          </w:p>
        </w:tc>
        <w:tc>
          <w:tcPr>
            <w:tcW w:w="5850" w:type="dxa"/>
          </w:tcPr>
          <w:p w14:paraId="7E291D40" w14:textId="77777777" w:rsidR="000E5860" w:rsidRPr="00B00858" w:rsidRDefault="000E5860" w:rsidP="00D11FCA">
            <w:pPr>
              <w:pStyle w:val="TableTextPCRed"/>
            </w:pPr>
            <w:r w:rsidRPr="00B00858">
              <w:t>Sub-systems embedded in the transmission medium other than cable or connectors</w:t>
            </w:r>
          </w:p>
        </w:tc>
        <w:tc>
          <w:tcPr>
            <w:tcW w:w="3600" w:type="dxa"/>
          </w:tcPr>
          <w:p w14:paraId="7E291D41" w14:textId="77777777" w:rsidR="000E5860" w:rsidRPr="00B00858" w:rsidRDefault="000E5860" w:rsidP="00D11FCA">
            <w:pPr>
              <w:pStyle w:val="TableTextPCRed"/>
            </w:pPr>
          </w:p>
        </w:tc>
      </w:tr>
      <w:tr w:rsidR="000E5860" w:rsidRPr="00A43C14" w14:paraId="7E291D48" w14:textId="77777777" w:rsidTr="00D11FCA">
        <w:trPr>
          <w:cantSplit/>
        </w:trPr>
        <w:tc>
          <w:tcPr>
            <w:tcW w:w="1440" w:type="dxa"/>
          </w:tcPr>
          <w:p w14:paraId="7E291D43" w14:textId="77777777" w:rsidR="000E5860" w:rsidRPr="00A43C14" w:rsidRDefault="000E5860" w:rsidP="00D11FCA">
            <w:pPr>
              <w:pStyle w:val="TableText"/>
            </w:pPr>
            <w:r w:rsidRPr="00A43C14">
              <w:t>3.1.1.3.1</w:t>
            </w:r>
          </w:p>
        </w:tc>
        <w:tc>
          <w:tcPr>
            <w:tcW w:w="2070" w:type="dxa"/>
          </w:tcPr>
          <w:p w14:paraId="7E291D44" w14:textId="77777777" w:rsidR="000E5860" w:rsidRPr="00A43C14" w:rsidRDefault="000E5860" w:rsidP="00D11FCA">
            <w:pPr>
              <w:pStyle w:val="TableText"/>
            </w:pPr>
            <w:r w:rsidRPr="00A43C14">
              <w:t>Active Sub-systems</w:t>
            </w:r>
          </w:p>
        </w:tc>
        <w:tc>
          <w:tcPr>
            <w:tcW w:w="5850" w:type="dxa"/>
          </w:tcPr>
          <w:p w14:paraId="7E291D45" w14:textId="77777777" w:rsidR="000E5860" w:rsidRPr="00A43C14" w:rsidRDefault="000E5860" w:rsidP="00D11FCA">
            <w:pPr>
              <w:pStyle w:val="TableText"/>
            </w:pPr>
            <w:r w:rsidRPr="00A43C14">
              <w:t>Active sub-systems containing electronics.</w:t>
            </w:r>
          </w:p>
        </w:tc>
        <w:tc>
          <w:tcPr>
            <w:tcW w:w="3600" w:type="dxa"/>
          </w:tcPr>
          <w:p w14:paraId="7E291D46" w14:textId="77777777" w:rsidR="000E5860" w:rsidRPr="00A43C14" w:rsidRDefault="000E5860" w:rsidP="00D11FCA">
            <w:pPr>
              <w:pStyle w:val="Bullet"/>
            </w:pPr>
            <w:r w:rsidRPr="00A43C14">
              <w:t>Coaxial drop amplifiers</w:t>
            </w:r>
          </w:p>
          <w:p w14:paraId="7E291D47" w14:textId="77777777" w:rsidR="000E5860" w:rsidRPr="00A43C14" w:rsidRDefault="000E5860" w:rsidP="00D11FCA">
            <w:pPr>
              <w:pStyle w:val="Bullet"/>
            </w:pPr>
            <w:r w:rsidRPr="00A43C14">
              <w:t>Fiber optic data links</w:t>
            </w:r>
          </w:p>
        </w:tc>
      </w:tr>
      <w:tr w:rsidR="000E5860" w:rsidRPr="00A43C14" w14:paraId="7E291D4F" w14:textId="77777777" w:rsidTr="00D11FCA">
        <w:trPr>
          <w:cantSplit/>
        </w:trPr>
        <w:tc>
          <w:tcPr>
            <w:tcW w:w="1440" w:type="dxa"/>
          </w:tcPr>
          <w:p w14:paraId="7E291D49" w14:textId="77777777" w:rsidR="000E5860" w:rsidRPr="00A43C14" w:rsidRDefault="000E5860" w:rsidP="00D11FCA">
            <w:pPr>
              <w:pStyle w:val="TableText"/>
            </w:pPr>
            <w:r w:rsidRPr="00A43C14">
              <w:t>3.1.1.3.2</w:t>
            </w:r>
          </w:p>
        </w:tc>
        <w:tc>
          <w:tcPr>
            <w:tcW w:w="2070" w:type="dxa"/>
          </w:tcPr>
          <w:p w14:paraId="7E291D4A" w14:textId="77777777" w:rsidR="000E5860" w:rsidRPr="00A43C14" w:rsidRDefault="000E5860" w:rsidP="00D11FCA">
            <w:pPr>
              <w:pStyle w:val="TableText"/>
            </w:pPr>
            <w:r w:rsidRPr="00A43C14">
              <w:t>Passive Optical Sub-systems</w:t>
            </w:r>
          </w:p>
        </w:tc>
        <w:tc>
          <w:tcPr>
            <w:tcW w:w="5850" w:type="dxa"/>
          </w:tcPr>
          <w:p w14:paraId="7E291D4B" w14:textId="77777777" w:rsidR="000E5860" w:rsidRPr="00A43C14" w:rsidRDefault="000E5860" w:rsidP="00D11FCA">
            <w:pPr>
              <w:pStyle w:val="TableText"/>
            </w:pPr>
            <w:r w:rsidRPr="00A43C14">
              <w:t>Optical sub-systems containing no electronics. This includes passive optical modules containing two or more individual passive optical sub-systems or systems.</w:t>
            </w:r>
          </w:p>
        </w:tc>
        <w:tc>
          <w:tcPr>
            <w:tcW w:w="3600" w:type="dxa"/>
          </w:tcPr>
          <w:p w14:paraId="7E291D4C" w14:textId="77777777" w:rsidR="000E5860" w:rsidRPr="00A43C14" w:rsidRDefault="000E5860" w:rsidP="00D11FCA">
            <w:pPr>
              <w:pStyle w:val="Bullet"/>
            </w:pPr>
            <w:r w:rsidRPr="00A43C14">
              <w:t>Optical passive wavelength division multiplexer (PWDM)</w:t>
            </w:r>
          </w:p>
          <w:p w14:paraId="7E291D4D" w14:textId="77777777" w:rsidR="000E5860" w:rsidRPr="00A43C14" w:rsidRDefault="000E5860" w:rsidP="00D11FCA">
            <w:pPr>
              <w:pStyle w:val="Bullet"/>
            </w:pPr>
            <w:r w:rsidRPr="00A43C14">
              <w:t>Optical add drop multiplexers</w:t>
            </w:r>
          </w:p>
          <w:p w14:paraId="7E291D4E" w14:textId="77777777" w:rsidR="000E5860" w:rsidRPr="00A43C14" w:rsidRDefault="000E5860" w:rsidP="00D11FCA">
            <w:pPr>
              <w:pStyle w:val="Bullet"/>
            </w:pPr>
            <w:r w:rsidRPr="00A43C14">
              <w:t>Combined optical couplers/splitters/filters</w:t>
            </w:r>
          </w:p>
        </w:tc>
      </w:tr>
      <w:tr w:rsidR="000E5860" w:rsidRPr="00A43C14" w14:paraId="7E291D57" w14:textId="77777777" w:rsidTr="00D11FCA">
        <w:trPr>
          <w:cantSplit/>
        </w:trPr>
        <w:tc>
          <w:tcPr>
            <w:tcW w:w="1440" w:type="dxa"/>
          </w:tcPr>
          <w:p w14:paraId="7E291D50" w14:textId="77777777" w:rsidR="000E5860" w:rsidRPr="00A43C14" w:rsidRDefault="000E5860" w:rsidP="00D11FCA">
            <w:pPr>
              <w:pStyle w:val="TableText"/>
            </w:pPr>
            <w:r w:rsidRPr="00A43C14">
              <w:t>3.1.1.3.3</w:t>
            </w:r>
          </w:p>
        </w:tc>
        <w:tc>
          <w:tcPr>
            <w:tcW w:w="2070" w:type="dxa"/>
          </w:tcPr>
          <w:p w14:paraId="7E291D51" w14:textId="77777777" w:rsidR="000E5860" w:rsidRPr="00A43C14" w:rsidRDefault="000E5860" w:rsidP="00D11FCA">
            <w:pPr>
              <w:pStyle w:val="TableText"/>
            </w:pPr>
            <w:r w:rsidRPr="00A43C14">
              <w:t>Ancillary Sub-systems</w:t>
            </w:r>
          </w:p>
        </w:tc>
        <w:tc>
          <w:tcPr>
            <w:tcW w:w="5850" w:type="dxa"/>
          </w:tcPr>
          <w:p w14:paraId="7E291D52" w14:textId="77777777" w:rsidR="000E5860" w:rsidRPr="00A43C14" w:rsidRDefault="000E5860" w:rsidP="00D11FCA">
            <w:pPr>
              <w:pStyle w:val="TableText"/>
            </w:pPr>
            <w:r w:rsidRPr="00A43C14">
              <w:t>Other transmission sub-systems not specifically covered in other transmission component categories. Typically passive.</w:t>
            </w:r>
          </w:p>
        </w:tc>
        <w:tc>
          <w:tcPr>
            <w:tcW w:w="3600" w:type="dxa"/>
          </w:tcPr>
          <w:p w14:paraId="7E291D53" w14:textId="77777777" w:rsidR="000E5860" w:rsidRPr="00A43C14" w:rsidRDefault="000E5860" w:rsidP="00D11FCA">
            <w:pPr>
              <w:pStyle w:val="Bullet"/>
            </w:pPr>
            <w:r w:rsidRPr="00A43C14">
              <w:t>Surge protectors</w:t>
            </w:r>
          </w:p>
          <w:p w14:paraId="7E291D54" w14:textId="77777777" w:rsidR="000E5860" w:rsidRPr="00A43C14" w:rsidRDefault="000E5860" w:rsidP="00D11FCA">
            <w:pPr>
              <w:pStyle w:val="Bullet"/>
            </w:pPr>
            <w:r w:rsidRPr="00A43C14">
              <w:t>Bonding and grounding hardware or ground wire</w:t>
            </w:r>
          </w:p>
          <w:p w14:paraId="7E291D55" w14:textId="77777777" w:rsidR="000E5860" w:rsidRPr="00A43C14" w:rsidRDefault="000E5860" w:rsidP="00D11FCA">
            <w:pPr>
              <w:pStyle w:val="Bullet"/>
            </w:pPr>
            <w:r w:rsidRPr="00A43C14">
              <w:t>Taps</w:t>
            </w:r>
          </w:p>
          <w:p w14:paraId="7E291D56" w14:textId="77777777" w:rsidR="000E5860" w:rsidRPr="00A43C14" w:rsidRDefault="000E5860" w:rsidP="00D11FCA">
            <w:pPr>
              <w:pStyle w:val="Bullet"/>
            </w:pPr>
            <w:r w:rsidRPr="00A43C14">
              <w:t>Electronic line filters</w:t>
            </w:r>
          </w:p>
        </w:tc>
      </w:tr>
      <w:tr w:rsidR="000E5860" w:rsidRPr="00A43C14" w14:paraId="7E291D5C" w14:textId="77777777" w:rsidTr="00D11FCA">
        <w:trPr>
          <w:cantSplit/>
        </w:trPr>
        <w:tc>
          <w:tcPr>
            <w:tcW w:w="1440" w:type="dxa"/>
          </w:tcPr>
          <w:p w14:paraId="7E291D58" w14:textId="77777777" w:rsidR="000E5860" w:rsidRPr="00B00858" w:rsidRDefault="000E5860" w:rsidP="00D11FCA">
            <w:pPr>
              <w:pStyle w:val="TableTextPCRed"/>
            </w:pPr>
            <w:r w:rsidRPr="00B00858">
              <w:lastRenderedPageBreak/>
              <w:t>3.1.1.3.4</w:t>
            </w:r>
          </w:p>
        </w:tc>
        <w:tc>
          <w:tcPr>
            <w:tcW w:w="2070" w:type="dxa"/>
          </w:tcPr>
          <w:p w14:paraId="7E291D59" w14:textId="77777777" w:rsidR="000E5860" w:rsidRPr="00B00858" w:rsidRDefault="000E5860" w:rsidP="00D11FCA">
            <w:pPr>
              <w:pStyle w:val="TableTextPCRed"/>
            </w:pPr>
            <w:r w:rsidRPr="00B00858">
              <w:t>Fixed Antenna Systems</w:t>
            </w:r>
          </w:p>
        </w:tc>
        <w:tc>
          <w:tcPr>
            <w:tcW w:w="5850" w:type="dxa"/>
          </w:tcPr>
          <w:p w14:paraId="7E291D5A" w14:textId="77777777" w:rsidR="000E5860" w:rsidRPr="00B00858" w:rsidRDefault="000E5860" w:rsidP="00D11FCA">
            <w:pPr>
              <w:pStyle w:val="TableTextPCRed"/>
            </w:pPr>
            <w:r>
              <w:t>Systems</w:t>
            </w:r>
            <w:r w:rsidRPr="00B00858">
              <w:t xml:space="preserve"> used for the transmission and receipt of telecommunication signals through the air.</w:t>
            </w:r>
          </w:p>
        </w:tc>
        <w:tc>
          <w:tcPr>
            <w:tcW w:w="3600" w:type="dxa"/>
          </w:tcPr>
          <w:p w14:paraId="7E291D5B" w14:textId="77777777" w:rsidR="000E5860" w:rsidRPr="00A43C14" w:rsidRDefault="000E5860" w:rsidP="00D11FCA">
            <w:pPr>
              <w:pStyle w:val="Bullet"/>
              <w:tabs>
                <w:tab w:val="clear" w:pos="360"/>
              </w:tabs>
              <w:ind w:left="0" w:firstLine="0"/>
            </w:pPr>
          </w:p>
        </w:tc>
      </w:tr>
      <w:tr w:rsidR="000E5860" w:rsidRPr="00A43C14" w14:paraId="7E291D62" w14:textId="77777777" w:rsidTr="00D11FCA">
        <w:trPr>
          <w:cantSplit/>
        </w:trPr>
        <w:tc>
          <w:tcPr>
            <w:tcW w:w="1440" w:type="dxa"/>
          </w:tcPr>
          <w:p w14:paraId="7E291D5D" w14:textId="77777777" w:rsidR="000E5860" w:rsidRPr="00A43C14" w:rsidRDefault="000E5860" w:rsidP="00D11FCA">
            <w:pPr>
              <w:pStyle w:val="TableText"/>
            </w:pPr>
            <w:r w:rsidRPr="00A43C14">
              <w:t>3.1.1.3.4.1</w:t>
            </w:r>
          </w:p>
        </w:tc>
        <w:tc>
          <w:tcPr>
            <w:tcW w:w="2070" w:type="dxa"/>
          </w:tcPr>
          <w:p w14:paraId="7E291D5E" w14:textId="77777777" w:rsidR="000E5860" w:rsidRPr="00A43C14" w:rsidRDefault="000E5860" w:rsidP="00D11FCA">
            <w:pPr>
              <w:pStyle w:val="TableText"/>
            </w:pPr>
            <w:r w:rsidRPr="00A43C14">
              <w:t>Radio Antenna Systems</w:t>
            </w:r>
          </w:p>
        </w:tc>
        <w:tc>
          <w:tcPr>
            <w:tcW w:w="5850" w:type="dxa"/>
          </w:tcPr>
          <w:p w14:paraId="7E291D5F" w14:textId="77777777" w:rsidR="000E5860" w:rsidRPr="00A43C14" w:rsidRDefault="000E5860" w:rsidP="00D11FCA">
            <w:pPr>
              <w:pStyle w:val="TableText"/>
            </w:pPr>
            <w:r w:rsidRPr="00A43C14">
              <w:t xml:space="preserve">A system used for the transmission and receipt of terrestrial radio waves consisting of an antenna (dish or pole), supporting structure, LNA, transmit horn, coaxial cable and/or waveguide. </w:t>
            </w:r>
          </w:p>
        </w:tc>
        <w:tc>
          <w:tcPr>
            <w:tcW w:w="3600" w:type="dxa"/>
          </w:tcPr>
          <w:p w14:paraId="7E291D60" w14:textId="77777777" w:rsidR="000E5860" w:rsidRPr="00A43C14" w:rsidRDefault="000E5860" w:rsidP="00D11FCA">
            <w:pPr>
              <w:pStyle w:val="Bullet"/>
            </w:pPr>
            <w:r w:rsidRPr="00A43C14">
              <w:t>Microwave antenna system</w:t>
            </w:r>
          </w:p>
          <w:p w14:paraId="7E291D61" w14:textId="77777777" w:rsidR="000E5860" w:rsidRPr="00A43C14" w:rsidRDefault="000E5860" w:rsidP="00D11FCA">
            <w:pPr>
              <w:pStyle w:val="Bullet"/>
            </w:pPr>
            <w:r w:rsidRPr="00A43C14">
              <w:t>Fixed wireless antenna system</w:t>
            </w:r>
          </w:p>
        </w:tc>
      </w:tr>
      <w:tr w:rsidR="000E5860" w:rsidRPr="00A43C14" w14:paraId="7E291D67" w14:textId="77777777" w:rsidTr="00D11FCA">
        <w:trPr>
          <w:cantSplit/>
        </w:trPr>
        <w:tc>
          <w:tcPr>
            <w:tcW w:w="1440" w:type="dxa"/>
          </w:tcPr>
          <w:p w14:paraId="7E291D63" w14:textId="77777777" w:rsidR="000E5860" w:rsidRPr="00A43C14" w:rsidRDefault="000E5860" w:rsidP="00D11FCA">
            <w:pPr>
              <w:pStyle w:val="TableText"/>
            </w:pPr>
            <w:r w:rsidRPr="00A43C14">
              <w:t>3.1.1.3.4.2</w:t>
            </w:r>
          </w:p>
        </w:tc>
        <w:tc>
          <w:tcPr>
            <w:tcW w:w="2070" w:type="dxa"/>
          </w:tcPr>
          <w:p w14:paraId="7E291D64" w14:textId="77777777" w:rsidR="000E5860" w:rsidRPr="00A43C14" w:rsidRDefault="000E5860" w:rsidP="00D11FCA">
            <w:pPr>
              <w:pStyle w:val="TableText"/>
            </w:pPr>
            <w:r w:rsidRPr="00A43C14">
              <w:t>Satellite Antenna Systems</w:t>
            </w:r>
          </w:p>
        </w:tc>
        <w:tc>
          <w:tcPr>
            <w:tcW w:w="5850" w:type="dxa"/>
          </w:tcPr>
          <w:p w14:paraId="7E291D65" w14:textId="77777777" w:rsidR="000E5860" w:rsidRPr="00A43C14" w:rsidRDefault="000E5860" w:rsidP="00D11FCA">
            <w:pPr>
              <w:pStyle w:val="TableText"/>
            </w:pPr>
            <w:r w:rsidRPr="00A43C14">
              <w:t xml:space="preserve">A system used for the transmission and receipt of radio waves to and from satellites consisting of an antenna dish, supporting structure, LNA, transmit horn, and/or receiver/transmitter equipment. </w:t>
            </w:r>
          </w:p>
        </w:tc>
        <w:tc>
          <w:tcPr>
            <w:tcW w:w="3600" w:type="dxa"/>
          </w:tcPr>
          <w:p w14:paraId="7E291D66" w14:textId="77777777" w:rsidR="000E5860" w:rsidRPr="00A43C14" w:rsidRDefault="000E5860" w:rsidP="00D11FCA">
            <w:pPr>
              <w:pStyle w:val="Bullet"/>
            </w:pPr>
            <w:r w:rsidRPr="00A43C14">
              <w:t>Satellite antenna system</w:t>
            </w:r>
          </w:p>
        </w:tc>
      </w:tr>
      <w:tr w:rsidR="000E5860" w:rsidRPr="00A43C14" w14:paraId="7E291D6C" w14:textId="77777777" w:rsidTr="00D11FCA">
        <w:trPr>
          <w:cantSplit/>
        </w:trPr>
        <w:tc>
          <w:tcPr>
            <w:tcW w:w="1440" w:type="dxa"/>
          </w:tcPr>
          <w:p w14:paraId="7E291D68" w14:textId="77777777" w:rsidR="000E5860" w:rsidRPr="00A43C14" w:rsidRDefault="000E5860" w:rsidP="00D11FCA">
            <w:pPr>
              <w:pStyle w:val="TableText"/>
            </w:pPr>
            <w:r w:rsidRPr="00A43C14">
              <w:t>3.1.1.3.4.3</w:t>
            </w:r>
          </w:p>
        </w:tc>
        <w:tc>
          <w:tcPr>
            <w:tcW w:w="2070" w:type="dxa"/>
          </w:tcPr>
          <w:p w14:paraId="7E291D69" w14:textId="77777777" w:rsidR="000E5860" w:rsidRPr="00A43C14" w:rsidRDefault="000E5860" w:rsidP="00D11FCA">
            <w:pPr>
              <w:pStyle w:val="TableText"/>
            </w:pPr>
            <w:r w:rsidRPr="00A43C14">
              <w:t>Optical Antenna Systems</w:t>
            </w:r>
          </w:p>
        </w:tc>
        <w:tc>
          <w:tcPr>
            <w:tcW w:w="5850" w:type="dxa"/>
          </w:tcPr>
          <w:p w14:paraId="7E291D6A" w14:textId="77777777" w:rsidR="000E5860" w:rsidRPr="00A43C14" w:rsidRDefault="000E5860" w:rsidP="00D11FCA">
            <w:pPr>
              <w:pStyle w:val="TableText"/>
            </w:pPr>
            <w:r w:rsidRPr="00A43C14">
              <w:t>A system used for the transmission and receipt of optical signals through free air consisting of an antenna, supporting structure, and/or receiver/transmitter equipment.</w:t>
            </w:r>
          </w:p>
        </w:tc>
        <w:tc>
          <w:tcPr>
            <w:tcW w:w="3600" w:type="dxa"/>
          </w:tcPr>
          <w:p w14:paraId="7E291D6B" w14:textId="77777777" w:rsidR="000E5860" w:rsidRPr="00A43C14" w:rsidRDefault="000E5860" w:rsidP="00D11FCA">
            <w:pPr>
              <w:pStyle w:val="Bullet"/>
            </w:pPr>
            <w:r w:rsidRPr="00A43C14">
              <w:t xml:space="preserve">Optical antenna system </w:t>
            </w:r>
          </w:p>
        </w:tc>
      </w:tr>
      <w:tr w:rsidR="000E5860" w:rsidRPr="00A43C14" w14:paraId="7E291D71" w14:textId="77777777" w:rsidTr="00D11FCA">
        <w:trPr>
          <w:cantSplit/>
        </w:trPr>
        <w:tc>
          <w:tcPr>
            <w:tcW w:w="1440" w:type="dxa"/>
          </w:tcPr>
          <w:p w14:paraId="7E291D6D" w14:textId="77777777" w:rsidR="000E5860" w:rsidRPr="00B00858" w:rsidRDefault="000E5860" w:rsidP="00D11FCA">
            <w:pPr>
              <w:pStyle w:val="TableTextPCRed"/>
            </w:pPr>
            <w:r w:rsidRPr="00B00858">
              <w:t>3.1.2</w:t>
            </w:r>
          </w:p>
        </w:tc>
        <w:tc>
          <w:tcPr>
            <w:tcW w:w="2070" w:type="dxa"/>
          </w:tcPr>
          <w:p w14:paraId="7E291D6E" w14:textId="77777777" w:rsidR="000E5860" w:rsidRPr="00B00858" w:rsidRDefault="000E5860" w:rsidP="00D11FCA">
            <w:pPr>
              <w:pStyle w:val="TableTextPCRed"/>
            </w:pPr>
            <w:r w:rsidRPr="00B00858">
              <w:t>Physical Structure</w:t>
            </w:r>
          </w:p>
        </w:tc>
        <w:tc>
          <w:tcPr>
            <w:tcW w:w="5850" w:type="dxa"/>
          </w:tcPr>
          <w:p w14:paraId="7E291D6F" w14:textId="77777777" w:rsidR="000E5860" w:rsidRPr="00B00858" w:rsidRDefault="000E5860" w:rsidP="00D11FCA">
            <w:pPr>
              <w:pStyle w:val="TableTextPCRed"/>
            </w:pPr>
            <w:r w:rsidRPr="00B00858">
              <w:t xml:space="preserve">Physical structures used for the support of telephone transmission media. </w:t>
            </w:r>
          </w:p>
        </w:tc>
        <w:tc>
          <w:tcPr>
            <w:tcW w:w="3600" w:type="dxa"/>
          </w:tcPr>
          <w:p w14:paraId="7E291D70" w14:textId="77777777" w:rsidR="000E5860" w:rsidRPr="00A43C14" w:rsidRDefault="000E5860" w:rsidP="00D11FCA">
            <w:pPr>
              <w:pStyle w:val="TableTextPCRed"/>
              <w:rPr>
                <w:color w:val="auto"/>
              </w:rPr>
            </w:pPr>
          </w:p>
        </w:tc>
      </w:tr>
      <w:tr w:rsidR="000E5860" w:rsidRPr="00A43C14" w14:paraId="7E291D7B" w14:textId="77777777" w:rsidTr="00D11FCA">
        <w:trPr>
          <w:cantSplit/>
        </w:trPr>
        <w:tc>
          <w:tcPr>
            <w:tcW w:w="1440" w:type="dxa"/>
          </w:tcPr>
          <w:p w14:paraId="7E291D72" w14:textId="77777777" w:rsidR="000E5860" w:rsidRPr="00A43C14" w:rsidRDefault="000E5860" w:rsidP="00D11FCA">
            <w:pPr>
              <w:pStyle w:val="TableText"/>
            </w:pPr>
            <w:r w:rsidRPr="00A43C14">
              <w:t>3.1.2.1</w:t>
            </w:r>
          </w:p>
        </w:tc>
        <w:tc>
          <w:tcPr>
            <w:tcW w:w="2070" w:type="dxa"/>
          </w:tcPr>
          <w:p w14:paraId="7E291D73" w14:textId="77777777" w:rsidR="000E5860" w:rsidRPr="00A43C14" w:rsidRDefault="000E5860" w:rsidP="00D11FCA">
            <w:pPr>
              <w:pStyle w:val="TableText"/>
            </w:pPr>
            <w:r w:rsidRPr="00A43C14">
              <w:t>Enclosures</w:t>
            </w:r>
          </w:p>
        </w:tc>
        <w:tc>
          <w:tcPr>
            <w:tcW w:w="5850" w:type="dxa"/>
          </w:tcPr>
          <w:p w14:paraId="7E291D74" w14:textId="77777777" w:rsidR="000E5860" w:rsidRPr="00A43C14" w:rsidRDefault="000E5860" w:rsidP="00D11FCA">
            <w:pPr>
              <w:pStyle w:val="TableText"/>
            </w:pPr>
            <w:r w:rsidRPr="00A43C14">
              <w:t>Enclosures used for network equipment located in the outside plant.</w:t>
            </w:r>
          </w:p>
        </w:tc>
        <w:tc>
          <w:tcPr>
            <w:tcW w:w="3600" w:type="dxa"/>
          </w:tcPr>
          <w:p w14:paraId="7E291D75" w14:textId="77777777" w:rsidR="000E5860" w:rsidRPr="00A43C14" w:rsidRDefault="000E5860" w:rsidP="00D11FCA">
            <w:pPr>
              <w:pStyle w:val="Bullet"/>
            </w:pPr>
            <w:r w:rsidRPr="00A43C14">
              <w:t>Fiber optic splice enclosures</w:t>
            </w:r>
          </w:p>
          <w:p w14:paraId="7E291D76" w14:textId="77777777" w:rsidR="000E5860" w:rsidRPr="00A43C14" w:rsidRDefault="000E5860" w:rsidP="00D11FCA">
            <w:pPr>
              <w:pStyle w:val="Bullet"/>
            </w:pPr>
            <w:r w:rsidRPr="00A43C14">
              <w:t>Optical network unit (ONU) enclosures</w:t>
            </w:r>
          </w:p>
          <w:p w14:paraId="7E291D77" w14:textId="77777777" w:rsidR="000E5860" w:rsidRPr="00A43C14" w:rsidRDefault="000E5860" w:rsidP="00D11FCA">
            <w:pPr>
              <w:pStyle w:val="Bullet"/>
            </w:pPr>
            <w:r w:rsidRPr="00A43C14">
              <w:t>Organizer assemblies</w:t>
            </w:r>
          </w:p>
          <w:p w14:paraId="7E291D78" w14:textId="77777777" w:rsidR="000E5860" w:rsidRPr="00A43C14" w:rsidRDefault="000E5860" w:rsidP="00D11FCA">
            <w:pPr>
              <w:pStyle w:val="Bullet"/>
            </w:pPr>
            <w:r w:rsidRPr="00A43C14">
              <w:t>Seal assemblies</w:t>
            </w:r>
          </w:p>
          <w:p w14:paraId="7E291D79" w14:textId="77777777" w:rsidR="000E5860" w:rsidRPr="00A43C14" w:rsidRDefault="000E5860" w:rsidP="00D11FCA">
            <w:pPr>
              <w:pStyle w:val="Bullet"/>
            </w:pPr>
            <w:r w:rsidRPr="00A43C14">
              <w:t>Controlled environment vaults</w:t>
            </w:r>
          </w:p>
          <w:p w14:paraId="7E291D7A" w14:textId="77777777" w:rsidR="000E5860" w:rsidRPr="00A43C14" w:rsidRDefault="000E5860" w:rsidP="00D11FCA">
            <w:pPr>
              <w:pStyle w:val="Bullet"/>
            </w:pPr>
            <w:r w:rsidRPr="00A43C14">
              <w:t>Pedestals</w:t>
            </w:r>
          </w:p>
        </w:tc>
      </w:tr>
      <w:tr w:rsidR="000E5860" w:rsidRPr="00A43C14" w14:paraId="7E291D81" w14:textId="77777777" w:rsidTr="00D11FCA">
        <w:trPr>
          <w:cantSplit/>
        </w:trPr>
        <w:tc>
          <w:tcPr>
            <w:tcW w:w="1440" w:type="dxa"/>
          </w:tcPr>
          <w:p w14:paraId="7E291D7C" w14:textId="77777777" w:rsidR="000E5860" w:rsidRPr="00A43C14" w:rsidRDefault="000E5860" w:rsidP="00D11FCA">
            <w:pPr>
              <w:pStyle w:val="TableText"/>
            </w:pPr>
            <w:r w:rsidRPr="00A43C14">
              <w:t>3.1.2.2</w:t>
            </w:r>
          </w:p>
        </w:tc>
        <w:tc>
          <w:tcPr>
            <w:tcW w:w="2070" w:type="dxa"/>
          </w:tcPr>
          <w:p w14:paraId="7E291D7D" w14:textId="77777777" w:rsidR="000E5860" w:rsidRPr="00A43C14" w:rsidRDefault="000E5860" w:rsidP="00D11FCA">
            <w:pPr>
              <w:pStyle w:val="TableText"/>
            </w:pPr>
            <w:r w:rsidRPr="00A43C14">
              <w:t>Support Structures</w:t>
            </w:r>
          </w:p>
        </w:tc>
        <w:tc>
          <w:tcPr>
            <w:tcW w:w="5850" w:type="dxa"/>
          </w:tcPr>
          <w:p w14:paraId="7E291D7E" w14:textId="77777777" w:rsidR="000E5860" w:rsidRPr="00A43C14" w:rsidRDefault="000E5860" w:rsidP="00D11FCA">
            <w:pPr>
              <w:pStyle w:val="TableText"/>
            </w:pPr>
            <w:r w:rsidRPr="00A43C14">
              <w:t>Products used for the physical support of transmission media or enclosures</w:t>
            </w:r>
            <w:r>
              <w:t xml:space="preserve"> and associated items</w:t>
            </w:r>
            <w:r w:rsidRPr="00A43C14">
              <w:t xml:space="preserve">. </w:t>
            </w:r>
          </w:p>
        </w:tc>
        <w:tc>
          <w:tcPr>
            <w:tcW w:w="3600" w:type="dxa"/>
          </w:tcPr>
          <w:p w14:paraId="7E291D7F" w14:textId="77777777" w:rsidR="000E5860" w:rsidRPr="00A43C14" w:rsidRDefault="000E5860" w:rsidP="00D11FCA">
            <w:pPr>
              <w:pStyle w:val="Bullet"/>
            </w:pPr>
            <w:r w:rsidRPr="00A43C14">
              <w:t>Telephone poles</w:t>
            </w:r>
          </w:p>
          <w:p w14:paraId="7E291D80" w14:textId="77777777" w:rsidR="000E5860" w:rsidRPr="00A43C14" w:rsidRDefault="000E5860" w:rsidP="00D11FCA">
            <w:pPr>
              <w:pStyle w:val="Bullet"/>
            </w:pPr>
            <w:r w:rsidRPr="00A43C14">
              <w:t>Microwave/radio towers</w:t>
            </w:r>
          </w:p>
        </w:tc>
      </w:tr>
      <w:tr w:rsidR="000E5860" w:rsidRPr="00A43C14" w14:paraId="7E291D88" w14:textId="77777777" w:rsidTr="00D11FCA">
        <w:trPr>
          <w:cantSplit/>
        </w:trPr>
        <w:tc>
          <w:tcPr>
            <w:tcW w:w="1440" w:type="dxa"/>
          </w:tcPr>
          <w:p w14:paraId="7E291D82" w14:textId="77777777" w:rsidR="000E5860" w:rsidRPr="00A43C14" w:rsidRDefault="000E5860" w:rsidP="00D11FCA">
            <w:pPr>
              <w:pStyle w:val="TableText"/>
            </w:pPr>
            <w:r w:rsidRPr="00A43C14">
              <w:t>3.1.2.3</w:t>
            </w:r>
          </w:p>
        </w:tc>
        <w:tc>
          <w:tcPr>
            <w:tcW w:w="2070" w:type="dxa"/>
          </w:tcPr>
          <w:p w14:paraId="7E291D83" w14:textId="77777777" w:rsidR="000E5860" w:rsidRPr="00A43C14" w:rsidRDefault="000E5860" w:rsidP="00D11FCA">
            <w:pPr>
              <w:pStyle w:val="TableText"/>
            </w:pPr>
            <w:r w:rsidRPr="00A43C14">
              <w:t>Conduits</w:t>
            </w:r>
          </w:p>
        </w:tc>
        <w:tc>
          <w:tcPr>
            <w:tcW w:w="5850" w:type="dxa"/>
          </w:tcPr>
          <w:p w14:paraId="7E291D84" w14:textId="77777777" w:rsidR="000E5860" w:rsidRPr="00A43C14" w:rsidRDefault="000E5860" w:rsidP="00D11FCA">
            <w:pPr>
              <w:pStyle w:val="TableText"/>
            </w:pPr>
            <w:r w:rsidRPr="00A43C14">
              <w:t>Channels used for the containment of optical fiber or metallic cable.</w:t>
            </w:r>
          </w:p>
        </w:tc>
        <w:tc>
          <w:tcPr>
            <w:tcW w:w="3600" w:type="dxa"/>
          </w:tcPr>
          <w:p w14:paraId="7E291D85" w14:textId="77777777" w:rsidR="000E5860" w:rsidRPr="00A43C14" w:rsidRDefault="000E5860" w:rsidP="00D11FCA">
            <w:pPr>
              <w:pStyle w:val="Bullet"/>
            </w:pPr>
            <w:r w:rsidRPr="00A43C14">
              <w:t>Innerduct</w:t>
            </w:r>
          </w:p>
          <w:p w14:paraId="7E291D86" w14:textId="77777777" w:rsidR="000E5860" w:rsidRPr="00A43C14" w:rsidRDefault="000E5860" w:rsidP="00D11FCA">
            <w:pPr>
              <w:pStyle w:val="Bullet"/>
            </w:pPr>
            <w:r w:rsidRPr="00A43C14">
              <w:t>Multi-bore conduit</w:t>
            </w:r>
          </w:p>
          <w:p w14:paraId="7E291D87" w14:textId="77777777" w:rsidR="000E5860" w:rsidRPr="00A43C14" w:rsidRDefault="000E5860" w:rsidP="00D11FCA">
            <w:pPr>
              <w:pStyle w:val="Bullet"/>
            </w:pPr>
            <w:r w:rsidRPr="00A43C14">
              <w:t xml:space="preserve">PVC pipe </w:t>
            </w:r>
          </w:p>
        </w:tc>
      </w:tr>
      <w:tr w:rsidR="000E5860" w:rsidRPr="00A43C14" w14:paraId="7E291D8D" w14:textId="77777777" w:rsidTr="00D11FCA">
        <w:trPr>
          <w:cantSplit/>
        </w:trPr>
        <w:tc>
          <w:tcPr>
            <w:tcW w:w="1440" w:type="dxa"/>
          </w:tcPr>
          <w:p w14:paraId="7E291D89" w14:textId="77777777" w:rsidR="000E5860" w:rsidRPr="00B00858" w:rsidRDefault="000E5860" w:rsidP="00D11FCA">
            <w:pPr>
              <w:pStyle w:val="TableTextPCRed"/>
            </w:pPr>
            <w:r w:rsidRPr="00B00858">
              <w:lastRenderedPageBreak/>
              <w:t>3.2</w:t>
            </w:r>
          </w:p>
        </w:tc>
        <w:tc>
          <w:tcPr>
            <w:tcW w:w="2070" w:type="dxa"/>
          </w:tcPr>
          <w:p w14:paraId="7E291D8A" w14:textId="77777777" w:rsidR="000E5860" w:rsidRPr="00B00858" w:rsidRDefault="000E5860" w:rsidP="00D11FCA">
            <w:pPr>
              <w:pStyle w:val="TableTextPCRed"/>
            </w:pPr>
            <w:r w:rsidRPr="00B00858">
              <w:t>Transport Equipment</w:t>
            </w:r>
          </w:p>
        </w:tc>
        <w:tc>
          <w:tcPr>
            <w:tcW w:w="5850" w:type="dxa"/>
          </w:tcPr>
          <w:p w14:paraId="7E291D8B" w14:textId="77777777" w:rsidR="000E5860" w:rsidRPr="00B00858" w:rsidRDefault="000E5860" w:rsidP="00D11FCA">
            <w:pPr>
              <w:pStyle w:val="TableTextPCRed"/>
            </w:pPr>
            <w:r w:rsidRPr="00B00858">
              <w:t>Equipment located in the central office or at the customer premises, but inside the network demarcation point, for the transmission of digital or analog communication over transmission media. This product category includes equipment for terminating, interconnecting, and multiplexing communications circuits.</w:t>
            </w:r>
          </w:p>
        </w:tc>
        <w:tc>
          <w:tcPr>
            <w:tcW w:w="3600" w:type="dxa"/>
          </w:tcPr>
          <w:p w14:paraId="7E291D8C" w14:textId="77777777" w:rsidR="000E5860" w:rsidRPr="00A43C14" w:rsidRDefault="000E5860" w:rsidP="00D11FCA">
            <w:pPr>
              <w:pStyle w:val="TableTextPCRed"/>
              <w:rPr>
                <w:color w:val="auto"/>
              </w:rPr>
            </w:pPr>
          </w:p>
        </w:tc>
      </w:tr>
      <w:tr w:rsidR="000E5860" w:rsidRPr="00A43C14" w14:paraId="7E291D92" w14:textId="77777777" w:rsidTr="00D11FCA">
        <w:trPr>
          <w:cantSplit/>
        </w:trPr>
        <w:tc>
          <w:tcPr>
            <w:tcW w:w="1440" w:type="dxa"/>
          </w:tcPr>
          <w:p w14:paraId="7E291D8E" w14:textId="77777777" w:rsidR="000E5860" w:rsidRPr="00B00858" w:rsidRDefault="000E5860" w:rsidP="00D11FCA">
            <w:pPr>
              <w:pStyle w:val="TableTextPCRed"/>
            </w:pPr>
            <w:r w:rsidRPr="00B00858">
              <w:t>3.2.1</w:t>
            </w:r>
          </w:p>
        </w:tc>
        <w:tc>
          <w:tcPr>
            <w:tcW w:w="2070" w:type="dxa"/>
          </w:tcPr>
          <w:p w14:paraId="7E291D8F" w14:textId="77777777" w:rsidR="000E5860" w:rsidRPr="00B00858" w:rsidRDefault="000E5860" w:rsidP="00D11FCA">
            <w:pPr>
              <w:pStyle w:val="TableTextPCRed"/>
            </w:pPr>
            <w:r w:rsidRPr="00B00858">
              <w:t>Cross Connect Systems</w:t>
            </w:r>
          </w:p>
        </w:tc>
        <w:tc>
          <w:tcPr>
            <w:tcW w:w="5850" w:type="dxa"/>
          </w:tcPr>
          <w:p w14:paraId="7E291D90" w14:textId="77777777" w:rsidR="000E5860" w:rsidRPr="00B00858" w:rsidRDefault="000E5860" w:rsidP="00D11FCA">
            <w:pPr>
              <w:pStyle w:val="TableTextPCRed"/>
            </w:pPr>
            <w:r w:rsidRPr="00B00858">
              <w:t xml:space="preserve">Equipment </w:t>
            </w:r>
            <w:r>
              <w:t>that</w:t>
            </w:r>
            <w:r w:rsidRPr="00B00858">
              <w:t xml:space="preserve"> provide</w:t>
            </w:r>
            <w:r>
              <w:t>s</w:t>
            </w:r>
            <w:r w:rsidRPr="00B00858">
              <w:t xml:space="preserve"> a physical termination point for physical cables and individual conductors. They can be manual or automated, metallic or optical. Cross-connect systems, such as distributing frames, Digital Signal Cross Connects (DSXs) and Fiber Distributing Frames (FDFs) provide the following basic functions: cross-connection of network distribution facilities and equipment in the central office, electrical protection for conductive media, test access, temporary disconnection, and termination points for facilities and equipment.</w:t>
            </w:r>
          </w:p>
        </w:tc>
        <w:tc>
          <w:tcPr>
            <w:tcW w:w="3600" w:type="dxa"/>
          </w:tcPr>
          <w:p w14:paraId="7E291D91" w14:textId="77777777" w:rsidR="000E5860" w:rsidRPr="00A43C14" w:rsidRDefault="000E5860" w:rsidP="00D11FCA">
            <w:pPr>
              <w:pStyle w:val="TableTextPCRed"/>
              <w:rPr>
                <w:color w:val="auto"/>
              </w:rPr>
            </w:pPr>
          </w:p>
        </w:tc>
      </w:tr>
      <w:tr w:rsidR="000E5860" w:rsidRPr="00A43C14" w14:paraId="7E291D99" w14:textId="77777777" w:rsidTr="00D11FCA">
        <w:trPr>
          <w:cantSplit/>
        </w:trPr>
        <w:tc>
          <w:tcPr>
            <w:tcW w:w="1440" w:type="dxa"/>
          </w:tcPr>
          <w:p w14:paraId="7E291D93" w14:textId="77777777" w:rsidR="000E5860" w:rsidRPr="00A43C14" w:rsidRDefault="000E5860" w:rsidP="00D11FCA">
            <w:pPr>
              <w:pStyle w:val="TableText"/>
            </w:pPr>
            <w:r w:rsidRPr="00A43C14">
              <w:t>3.2.1.1</w:t>
            </w:r>
          </w:p>
        </w:tc>
        <w:tc>
          <w:tcPr>
            <w:tcW w:w="2070" w:type="dxa"/>
          </w:tcPr>
          <w:p w14:paraId="7E291D94" w14:textId="77777777" w:rsidR="000E5860" w:rsidRPr="00A43C14" w:rsidRDefault="000E5860" w:rsidP="00D11FCA">
            <w:pPr>
              <w:pStyle w:val="TableText"/>
            </w:pPr>
            <w:r w:rsidRPr="00A43C14">
              <w:t>Manual Cross Connect Systems</w:t>
            </w:r>
          </w:p>
        </w:tc>
        <w:tc>
          <w:tcPr>
            <w:tcW w:w="5850" w:type="dxa"/>
          </w:tcPr>
          <w:p w14:paraId="7E291D95" w14:textId="77777777" w:rsidR="000E5860" w:rsidRPr="00A43C14" w:rsidRDefault="000E5860" w:rsidP="00D11FCA">
            <w:pPr>
              <w:pStyle w:val="TableText"/>
            </w:pPr>
            <w:r w:rsidRPr="00A43C14">
              <w:t xml:space="preserve">Equipment </w:t>
            </w:r>
            <w:r>
              <w:t xml:space="preserve">that </w:t>
            </w:r>
            <w:r w:rsidRPr="00A43C14">
              <w:t>provide</w:t>
            </w:r>
            <w:r>
              <w:t>s</w:t>
            </w:r>
            <w:r w:rsidRPr="00A43C14">
              <w:t xml:space="preserve"> a physical termination point for physical cables and individual conductors where changes in connections are performed manually. These can be metallic or optical systems such as distributing frames or Fiber Distributing Frames (FDFs) provide the following basic functions: cross-connection of network distribution facilities and equipment in the central office, electrical protection for conductive media, test access, temporary disconnection, and termination points for facilities and equipment.</w:t>
            </w:r>
          </w:p>
        </w:tc>
        <w:tc>
          <w:tcPr>
            <w:tcW w:w="3600" w:type="dxa"/>
          </w:tcPr>
          <w:p w14:paraId="7E291D96" w14:textId="77777777" w:rsidR="000E5860" w:rsidRPr="00A43C14" w:rsidRDefault="000E5860" w:rsidP="00D11FCA">
            <w:pPr>
              <w:pStyle w:val="Bullet"/>
            </w:pPr>
            <w:r w:rsidRPr="00A43C14">
              <w:t>Digital signal cross connect panel (DSX)</w:t>
            </w:r>
          </w:p>
          <w:p w14:paraId="7E291D97" w14:textId="77777777" w:rsidR="000E5860" w:rsidRPr="00A43C14" w:rsidRDefault="000E5860" w:rsidP="00D11FCA">
            <w:pPr>
              <w:pStyle w:val="Bullet"/>
            </w:pPr>
            <w:r w:rsidRPr="00A43C14">
              <w:t>Fiber distribution frame (FDF)</w:t>
            </w:r>
          </w:p>
          <w:p w14:paraId="7E291D98" w14:textId="77777777" w:rsidR="000E5860" w:rsidRPr="00A43C14" w:rsidRDefault="000E5860" w:rsidP="00D11FCA">
            <w:pPr>
              <w:pStyle w:val="Bullet"/>
            </w:pPr>
            <w:r w:rsidRPr="00A43C14">
              <w:t>Feeder distribution interface (FDI)</w:t>
            </w:r>
          </w:p>
        </w:tc>
      </w:tr>
      <w:tr w:rsidR="000E5860" w:rsidRPr="00A43C14" w14:paraId="7E291D9F" w14:textId="77777777" w:rsidTr="00D11FCA">
        <w:trPr>
          <w:cantSplit/>
        </w:trPr>
        <w:tc>
          <w:tcPr>
            <w:tcW w:w="1440" w:type="dxa"/>
          </w:tcPr>
          <w:p w14:paraId="7E291D9A" w14:textId="77777777" w:rsidR="000E5860" w:rsidRPr="00A43C14" w:rsidRDefault="000E5860" w:rsidP="00D11FCA">
            <w:pPr>
              <w:pStyle w:val="TableText"/>
            </w:pPr>
            <w:r w:rsidRPr="00A43C14">
              <w:lastRenderedPageBreak/>
              <w:t>3.2.1.2</w:t>
            </w:r>
          </w:p>
        </w:tc>
        <w:tc>
          <w:tcPr>
            <w:tcW w:w="2070" w:type="dxa"/>
          </w:tcPr>
          <w:p w14:paraId="7E291D9B" w14:textId="77777777" w:rsidR="000E5860" w:rsidRPr="00A43C14" w:rsidRDefault="000E5860" w:rsidP="00D11FCA">
            <w:pPr>
              <w:pStyle w:val="TableText"/>
            </w:pPr>
            <w:r w:rsidRPr="00A43C14">
              <w:t>Digital Cross Connect Systems</w:t>
            </w:r>
          </w:p>
        </w:tc>
        <w:tc>
          <w:tcPr>
            <w:tcW w:w="5850" w:type="dxa"/>
          </w:tcPr>
          <w:p w14:paraId="7E291D9C" w14:textId="77777777" w:rsidR="000E5860" w:rsidRPr="00A43C14" w:rsidRDefault="000E5860" w:rsidP="00D11FCA">
            <w:pPr>
              <w:pStyle w:val="TableText"/>
            </w:pPr>
            <w:r w:rsidRPr="00A43C14">
              <w:t xml:space="preserve">Equipment </w:t>
            </w:r>
            <w:r>
              <w:t>that</w:t>
            </w:r>
            <w:r w:rsidRPr="00A43C14">
              <w:t xml:space="preserve"> provide</w:t>
            </w:r>
            <w:r>
              <w:t>s</w:t>
            </w:r>
            <w:r w:rsidRPr="00A43C14">
              <w:t xml:space="preserve"> a physical termination point for physical cables and individual conductors where changes in connections are performed electronically. These systems provide </w:t>
            </w:r>
            <w:r w:rsidRPr="00A43C14">
              <w:rPr>
                <w:b/>
              </w:rPr>
              <w:t xml:space="preserve">electrical cross-connection of network distribution facilities </w:t>
            </w:r>
            <w:r w:rsidRPr="00A43C14">
              <w:t>and equipment in the central office, electrical protection for conductive media, test access, temporary disconnection, and termination points for facilities and equipment. They may interface to the network either optically or metallically.</w:t>
            </w:r>
          </w:p>
        </w:tc>
        <w:tc>
          <w:tcPr>
            <w:tcW w:w="3600" w:type="dxa"/>
          </w:tcPr>
          <w:p w14:paraId="7E291D9D" w14:textId="77777777" w:rsidR="000E5860" w:rsidRPr="00A43C14" w:rsidRDefault="000E5860" w:rsidP="00D11FCA">
            <w:pPr>
              <w:pStyle w:val="Bullet"/>
            </w:pPr>
            <w:r w:rsidRPr="00A43C14">
              <w:t>Digital cross-connect system (DCS)</w:t>
            </w:r>
          </w:p>
          <w:p w14:paraId="7E291D9E" w14:textId="77777777" w:rsidR="000E5860" w:rsidRPr="00A43C14" w:rsidRDefault="000E5860" w:rsidP="00D11FCA">
            <w:pPr>
              <w:pStyle w:val="Bullet"/>
            </w:pPr>
            <w:r w:rsidRPr="00A43C14">
              <w:t>Electronic DSX</w:t>
            </w:r>
          </w:p>
        </w:tc>
      </w:tr>
      <w:tr w:rsidR="000E5860" w:rsidRPr="00A43C14" w14:paraId="7E291DA4" w14:textId="77777777" w:rsidTr="00D11FCA">
        <w:trPr>
          <w:cantSplit/>
        </w:trPr>
        <w:tc>
          <w:tcPr>
            <w:tcW w:w="1440" w:type="dxa"/>
          </w:tcPr>
          <w:p w14:paraId="7E291DA0" w14:textId="77777777" w:rsidR="000E5860" w:rsidRPr="00A43C14" w:rsidRDefault="000E5860" w:rsidP="00D11FCA">
            <w:pPr>
              <w:pStyle w:val="TableText"/>
            </w:pPr>
            <w:r w:rsidRPr="00A43C14">
              <w:t>3.2.1.3</w:t>
            </w:r>
          </w:p>
        </w:tc>
        <w:tc>
          <w:tcPr>
            <w:tcW w:w="2070" w:type="dxa"/>
          </w:tcPr>
          <w:p w14:paraId="7E291DA1" w14:textId="77777777" w:rsidR="000E5860" w:rsidRPr="00A43C14" w:rsidRDefault="000E5860" w:rsidP="00D11FCA">
            <w:pPr>
              <w:pStyle w:val="TableText"/>
            </w:pPr>
            <w:r w:rsidRPr="00A43C14">
              <w:t>Optical Cross Connect Systems</w:t>
            </w:r>
          </w:p>
        </w:tc>
        <w:tc>
          <w:tcPr>
            <w:tcW w:w="5850" w:type="dxa"/>
          </w:tcPr>
          <w:p w14:paraId="7E291DA2" w14:textId="77777777" w:rsidR="000E5860" w:rsidRPr="00A43C14" w:rsidRDefault="000E5860" w:rsidP="00D11FCA">
            <w:pPr>
              <w:pStyle w:val="TableText"/>
            </w:pPr>
            <w:r w:rsidRPr="00A43C14">
              <w:t xml:space="preserve">Equipment </w:t>
            </w:r>
            <w:r>
              <w:t xml:space="preserve">that </w:t>
            </w:r>
            <w:r w:rsidRPr="00A43C14">
              <w:t>provide</w:t>
            </w:r>
            <w:r>
              <w:t>s</w:t>
            </w:r>
            <w:r w:rsidRPr="00A43C14">
              <w:t xml:space="preserve"> a physical termination point for physical cables and individual conductors where changes in connections are performed using an all-optical matrix according to an electronically alterable memory map. These systems provide </w:t>
            </w:r>
            <w:r w:rsidRPr="00A43C14">
              <w:rPr>
                <w:b/>
              </w:rPr>
              <w:t>cross-connection of network distribution facilities and equipment</w:t>
            </w:r>
            <w:r w:rsidRPr="00A43C14">
              <w:t xml:space="preserve"> in the central office at an optical level. </w:t>
            </w:r>
          </w:p>
        </w:tc>
        <w:tc>
          <w:tcPr>
            <w:tcW w:w="3600" w:type="dxa"/>
          </w:tcPr>
          <w:p w14:paraId="7E291DA3" w14:textId="77777777" w:rsidR="000E5860" w:rsidRPr="00A43C14" w:rsidRDefault="000E5860" w:rsidP="00D11FCA">
            <w:pPr>
              <w:pStyle w:val="Bullet"/>
            </w:pPr>
            <w:r w:rsidRPr="00A43C14">
              <w:t>Active optical DSX</w:t>
            </w:r>
          </w:p>
        </w:tc>
      </w:tr>
      <w:tr w:rsidR="000E5860" w:rsidRPr="00A43C14" w14:paraId="7E291DA9" w14:textId="77777777" w:rsidTr="00D11FCA">
        <w:trPr>
          <w:cantSplit/>
        </w:trPr>
        <w:tc>
          <w:tcPr>
            <w:tcW w:w="1440" w:type="dxa"/>
          </w:tcPr>
          <w:p w14:paraId="7E291DA5" w14:textId="77777777" w:rsidR="000E5860" w:rsidRPr="00B00858" w:rsidRDefault="000E5860" w:rsidP="00D11FCA">
            <w:pPr>
              <w:pStyle w:val="TableTextPCRed"/>
            </w:pPr>
            <w:r w:rsidRPr="00B00858">
              <w:t>3.2.2</w:t>
            </w:r>
          </w:p>
        </w:tc>
        <w:tc>
          <w:tcPr>
            <w:tcW w:w="2070" w:type="dxa"/>
          </w:tcPr>
          <w:p w14:paraId="7E291DA6" w14:textId="77777777" w:rsidR="000E5860" w:rsidRPr="00B00858" w:rsidRDefault="000E5860" w:rsidP="00D11FCA">
            <w:pPr>
              <w:pStyle w:val="TableTextPCRed"/>
            </w:pPr>
            <w:r w:rsidRPr="00B00858">
              <w:t>Carrier Systems/ Multiplexers</w:t>
            </w:r>
          </w:p>
        </w:tc>
        <w:tc>
          <w:tcPr>
            <w:tcW w:w="5850" w:type="dxa"/>
          </w:tcPr>
          <w:p w14:paraId="7E291DA7" w14:textId="77777777" w:rsidR="000E5860" w:rsidRPr="00B00858" w:rsidRDefault="000E5860" w:rsidP="00D11FCA">
            <w:pPr>
              <w:pStyle w:val="TableTextPCRed"/>
            </w:pPr>
            <w:r w:rsidRPr="00B00858">
              <w:t>Equipment used for transmitting multiple communication channels over a single transmission facility. This category includes equipment for transmission over interoffice trunks, for example, from central to remote offices.</w:t>
            </w:r>
          </w:p>
        </w:tc>
        <w:tc>
          <w:tcPr>
            <w:tcW w:w="3600" w:type="dxa"/>
          </w:tcPr>
          <w:p w14:paraId="7E291DA8" w14:textId="77777777" w:rsidR="000E5860" w:rsidRPr="00A43C14" w:rsidRDefault="000E5860" w:rsidP="00D11FCA">
            <w:pPr>
              <w:pStyle w:val="TableTextPCRed"/>
              <w:rPr>
                <w:color w:val="auto"/>
              </w:rPr>
            </w:pPr>
          </w:p>
        </w:tc>
      </w:tr>
      <w:tr w:rsidR="000E5860" w:rsidRPr="00A43C14" w14:paraId="7E291DAE" w14:textId="77777777" w:rsidTr="00D11FCA">
        <w:trPr>
          <w:cantSplit/>
        </w:trPr>
        <w:tc>
          <w:tcPr>
            <w:tcW w:w="1440" w:type="dxa"/>
          </w:tcPr>
          <w:p w14:paraId="7E291DAA" w14:textId="77777777" w:rsidR="000E5860" w:rsidRPr="00B00858" w:rsidRDefault="000E5860" w:rsidP="00D11FCA">
            <w:pPr>
              <w:pStyle w:val="TableTextPCRed"/>
            </w:pPr>
            <w:r w:rsidRPr="00B00858">
              <w:t>3.2.2.1</w:t>
            </w:r>
          </w:p>
        </w:tc>
        <w:tc>
          <w:tcPr>
            <w:tcW w:w="2070" w:type="dxa"/>
          </w:tcPr>
          <w:p w14:paraId="7E291DAB" w14:textId="77777777" w:rsidR="000E5860" w:rsidRPr="00B00858" w:rsidRDefault="000E5860" w:rsidP="00D11FCA">
            <w:pPr>
              <w:pStyle w:val="TableTextPCRed"/>
            </w:pPr>
            <w:r w:rsidRPr="00B00858">
              <w:t>Interoffice/ Long Haul</w:t>
            </w:r>
          </w:p>
        </w:tc>
        <w:tc>
          <w:tcPr>
            <w:tcW w:w="5850" w:type="dxa"/>
          </w:tcPr>
          <w:p w14:paraId="7E291DAC" w14:textId="77777777" w:rsidR="000E5860" w:rsidRPr="00B00858" w:rsidRDefault="000E5860" w:rsidP="00D11FCA">
            <w:pPr>
              <w:pStyle w:val="TableTextPCRed"/>
            </w:pPr>
            <w:r w:rsidRPr="00B00858">
              <w:t>Equipment used for transmission between central offices, between exchanges, or between carriers, as opposed to transmission between an end office and a remote location, typical of a loop carrier.</w:t>
            </w:r>
          </w:p>
        </w:tc>
        <w:tc>
          <w:tcPr>
            <w:tcW w:w="3600" w:type="dxa"/>
          </w:tcPr>
          <w:p w14:paraId="7E291DAD" w14:textId="77777777" w:rsidR="000E5860" w:rsidRPr="00A43C14" w:rsidRDefault="000E5860" w:rsidP="00D11FCA">
            <w:pPr>
              <w:pStyle w:val="TableTextPCRed"/>
              <w:rPr>
                <w:color w:val="auto"/>
              </w:rPr>
            </w:pPr>
          </w:p>
        </w:tc>
      </w:tr>
      <w:tr w:rsidR="000E5860" w:rsidRPr="00A43C14" w14:paraId="7E291DB4" w14:textId="77777777" w:rsidTr="00D11FCA">
        <w:trPr>
          <w:cantSplit/>
        </w:trPr>
        <w:tc>
          <w:tcPr>
            <w:tcW w:w="1440" w:type="dxa"/>
          </w:tcPr>
          <w:p w14:paraId="7E291DAF" w14:textId="77777777" w:rsidR="000E5860" w:rsidRPr="00A43C14" w:rsidRDefault="000E5860" w:rsidP="00D11FCA">
            <w:pPr>
              <w:pStyle w:val="TableText"/>
            </w:pPr>
            <w:r w:rsidRPr="00A43C14">
              <w:t>3.2.2.1.1</w:t>
            </w:r>
          </w:p>
        </w:tc>
        <w:tc>
          <w:tcPr>
            <w:tcW w:w="2070" w:type="dxa"/>
          </w:tcPr>
          <w:p w14:paraId="7E291DB0" w14:textId="77777777" w:rsidR="000E5860" w:rsidRPr="00A43C14" w:rsidRDefault="000E5860" w:rsidP="00D11FCA">
            <w:pPr>
              <w:pStyle w:val="TableText"/>
            </w:pPr>
            <w:r w:rsidRPr="00A43C14">
              <w:t>Metallic Carrier Systems</w:t>
            </w:r>
          </w:p>
        </w:tc>
        <w:tc>
          <w:tcPr>
            <w:tcW w:w="5850" w:type="dxa"/>
          </w:tcPr>
          <w:p w14:paraId="7E291DB1" w14:textId="77777777" w:rsidR="000E5860" w:rsidRPr="00A43C14" w:rsidRDefault="000E5860" w:rsidP="00D11FCA">
            <w:pPr>
              <w:pStyle w:val="TableText"/>
            </w:pPr>
            <w:r w:rsidRPr="00A43C14">
              <w:rPr>
                <w:b/>
              </w:rPr>
              <w:t>Carrier</w:t>
            </w:r>
            <w:r w:rsidRPr="00A43C14">
              <w:t xml:space="preserve"> system that uses metallic transmission medium.</w:t>
            </w:r>
          </w:p>
        </w:tc>
        <w:tc>
          <w:tcPr>
            <w:tcW w:w="3600" w:type="dxa"/>
          </w:tcPr>
          <w:p w14:paraId="7E291DB2" w14:textId="77777777" w:rsidR="000E5860" w:rsidRPr="00A43C14" w:rsidRDefault="000E5860" w:rsidP="00D11FCA">
            <w:pPr>
              <w:pStyle w:val="Bullet"/>
            </w:pPr>
            <w:r w:rsidRPr="00A43C14">
              <w:t>Analog carrier (N-, L- carrier)</w:t>
            </w:r>
          </w:p>
          <w:p w14:paraId="7E291DB3" w14:textId="77777777" w:rsidR="000E5860" w:rsidRPr="00A43C14" w:rsidRDefault="000E5860" w:rsidP="00D11FCA">
            <w:pPr>
              <w:pStyle w:val="Bullet"/>
            </w:pPr>
            <w:r w:rsidRPr="00A43C14">
              <w:t>D4, D5 digital carrier</w:t>
            </w:r>
          </w:p>
        </w:tc>
      </w:tr>
      <w:tr w:rsidR="000E5860" w:rsidRPr="00A43C14" w14:paraId="7E291DB9" w14:textId="77777777" w:rsidTr="00D11FCA">
        <w:trPr>
          <w:cantSplit/>
        </w:trPr>
        <w:tc>
          <w:tcPr>
            <w:tcW w:w="1440" w:type="dxa"/>
          </w:tcPr>
          <w:p w14:paraId="7E291DB5" w14:textId="77777777" w:rsidR="000E5860" w:rsidRPr="00B00858" w:rsidRDefault="000E5860" w:rsidP="00D11FCA">
            <w:pPr>
              <w:pStyle w:val="TableTextPCRed"/>
            </w:pPr>
            <w:r w:rsidRPr="00B00858">
              <w:t>3.2.2.1.2</w:t>
            </w:r>
          </w:p>
        </w:tc>
        <w:tc>
          <w:tcPr>
            <w:tcW w:w="2070" w:type="dxa"/>
          </w:tcPr>
          <w:p w14:paraId="7E291DB6" w14:textId="77777777" w:rsidR="000E5860" w:rsidRPr="00B00858" w:rsidRDefault="000E5860" w:rsidP="00D11FCA">
            <w:pPr>
              <w:pStyle w:val="TableTextPCRed"/>
            </w:pPr>
            <w:r w:rsidRPr="00B00858">
              <w:t>Optical Carrier System</w:t>
            </w:r>
            <w:r>
              <w:t>s</w:t>
            </w:r>
          </w:p>
        </w:tc>
        <w:tc>
          <w:tcPr>
            <w:tcW w:w="5850" w:type="dxa"/>
          </w:tcPr>
          <w:p w14:paraId="7E291DB7" w14:textId="77777777" w:rsidR="000E5860" w:rsidRPr="00B00858" w:rsidRDefault="000E5860" w:rsidP="00D11FCA">
            <w:pPr>
              <w:pStyle w:val="TableTextPCRed"/>
            </w:pPr>
            <w:r w:rsidRPr="00B00858">
              <w:t>Carrier system</w:t>
            </w:r>
            <w:r>
              <w:t>s</w:t>
            </w:r>
            <w:r w:rsidRPr="00B00858">
              <w:t xml:space="preserve"> that use optical transmission medium.</w:t>
            </w:r>
          </w:p>
        </w:tc>
        <w:tc>
          <w:tcPr>
            <w:tcW w:w="3600" w:type="dxa"/>
          </w:tcPr>
          <w:p w14:paraId="7E291DB8" w14:textId="77777777" w:rsidR="000E5860" w:rsidRPr="00A43C14" w:rsidRDefault="000E5860" w:rsidP="00D11FCA">
            <w:pPr>
              <w:pStyle w:val="TableTextPCRed"/>
              <w:rPr>
                <w:color w:val="auto"/>
              </w:rPr>
            </w:pPr>
          </w:p>
        </w:tc>
      </w:tr>
      <w:tr w:rsidR="000E5860" w:rsidRPr="00A43C14" w14:paraId="7E291DBF" w14:textId="77777777" w:rsidTr="00D11FCA">
        <w:trPr>
          <w:cantSplit/>
        </w:trPr>
        <w:tc>
          <w:tcPr>
            <w:tcW w:w="1440" w:type="dxa"/>
          </w:tcPr>
          <w:p w14:paraId="7E291DBA" w14:textId="77777777" w:rsidR="000E5860" w:rsidRPr="00A43C14" w:rsidRDefault="000E5860" w:rsidP="00D11FCA">
            <w:pPr>
              <w:pStyle w:val="TableText"/>
            </w:pPr>
            <w:r w:rsidRPr="00A43C14">
              <w:lastRenderedPageBreak/>
              <w:t>3.2.2.1.2.1</w:t>
            </w:r>
          </w:p>
        </w:tc>
        <w:tc>
          <w:tcPr>
            <w:tcW w:w="2070" w:type="dxa"/>
          </w:tcPr>
          <w:p w14:paraId="7E291DBB" w14:textId="77777777" w:rsidR="000E5860" w:rsidRPr="00A43C14" w:rsidRDefault="000E5860" w:rsidP="00D11FCA">
            <w:pPr>
              <w:pStyle w:val="TableText"/>
            </w:pPr>
            <w:r w:rsidRPr="00A43C14">
              <w:t>SONET/SDH Transport Systems</w:t>
            </w:r>
          </w:p>
        </w:tc>
        <w:tc>
          <w:tcPr>
            <w:tcW w:w="5850" w:type="dxa"/>
          </w:tcPr>
          <w:p w14:paraId="7E291DBC" w14:textId="77777777" w:rsidR="000E5860" w:rsidRPr="00A43C14" w:rsidRDefault="000E5860" w:rsidP="00D11FCA">
            <w:pPr>
              <w:pStyle w:val="TableText"/>
            </w:pPr>
            <w:r w:rsidRPr="00A43C14">
              <w:t xml:space="preserve">Fully featured </w:t>
            </w:r>
            <w:r w:rsidRPr="00A43C14">
              <w:rPr>
                <w:b/>
              </w:rPr>
              <w:t>digital transmission</w:t>
            </w:r>
            <w:r w:rsidRPr="00A43C14">
              <w:t xml:space="preserve"> system using optical medium</w:t>
            </w:r>
          </w:p>
        </w:tc>
        <w:tc>
          <w:tcPr>
            <w:tcW w:w="3600" w:type="dxa"/>
          </w:tcPr>
          <w:p w14:paraId="7E291DBD" w14:textId="77777777" w:rsidR="000E5860" w:rsidRPr="00A43C14" w:rsidRDefault="000E5860" w:rsidP="00D11FCA">
            <w:pPr>
              <w:pStyle w:val="Bullet"/>
            </w:pPr>
            <w:r w:rsidRPr="00A43C14">
              <w:t>OC-3, 12, 48, or 192 SONET equipment configurable as linear or ring</w:t>
            </w:r>
          </w:p>
          <w:p w14:paraId="7E291DBE" w14:textId="77777777" w:rsidR="000E5860" w:rsidRPr="00A43C14" w:rsidRDefault="000E5860" w:rsidP="00D11FCA">
            <w:pPr>
              <w:pStyle w:val="Bullet"/>
            </w:pPr>
            <w:r w:rsidRPr="00A43C14">
              <w:t>Similar for STM-x SDH equipment</w:t>
            </w:r>
          </w:p>
        </w:tc>
      </w:tr>
      <w:tr w:rsidR="000E5860" w:rsidRPr="00A43C14" w14:paraId="7E291DC5" w14:textId="77777777" w:rsidTr="00D11FCA">
        <w:trPr>
          <w:cantSplit/>
        </w:trPr>
        <w:tc>
          <w:tcPr>
            <w:tcW w:w="1440" w:type="dxa"/>
          </w:tcPr>
          <w:p w14:paraId="7E291DC0" w14:textId="77777777" w:rsidR="000E5860" w:rsidRPr="00A43C14" w:rsidRDefault="000E5860" w:rsidP="00D11FCA">
            <w:pPr>
              <w:pStyle w:val="TableText"/>
            </w:pPr>
            <w:r w:rsidRPr="00A43C14">
              <w:t>3.2.2.1.2.2</w:t>
            </w:r>
          </w:p>
        </w:tc>
        <w:tc>
          <w:tcPr>
            <w:tcW w:w="2070" w:type="dxa"/>
          </w:tcPr>
          <w:p w14:paraId="7E291DC1" w14:textId="77777777" w:rsidR="000E5860" w:rsidRPr="00A43C14" w:rsidRDefault="000E5860" w:rsidP="00D11FCA">
            <w:pPr>
              <w:pStyle w:val="TableText"/>
            </w:pPr>
            <w:r w:rsidRPr="00A43C14">
              <w:t xml:space="preserve">WDM/DWDM/ Optical Amplification </w:t>
            </w:r>
          </w:p>
        </w:tc>
        <w:tc>
          <w:tcPr>
            <w:tcW w:w="5850" w:type="dxa"/>
          </w:tcPr>
          <w:p w14:paraId="7E291DC2" w14:textId="77777777" w:rsidR="000E5860" w:rsidRPr="00A43C14" w:rsidRDefault="000E5860" w:rsidP="00D11FCA">
            <w:pPr>
              <w:pStyle w:val="TableText"/>
            </w:pPr>
            <w:r w:rsidRPr="00A43C14">
              <w:t xml:space="preserve">Shelf level systems used for multiplexing, de-multiplexing, or amplification of </w:t>
            </w:r>
            <w:r w:rsidRPr="00A43C14">
              <w:rPr>
                <w:b/>
              </w:rPr>
              <w:t xml:space="preserve">optical signals. </w:t>
            </w:r>
            <w:r w:rsidRPr="00A43C14">
              <w:t>Lack the built in protection, electrical conversion and other features of a SONET Transport System.</w:t>
            </w:r>
          </w:p>
        </w:tc>
        <w:tc>
          <w:tcPr>
            <w:tcW w:w="3600" w:type="dxa"/>
          </w:tcPr>
          <w:p w14:paraId="7E291DC3" w14:textId="77777777" w:rsidR="000E5860" w:rsidRPr="00A43C14" w:rsidRDefault="000E5860" w:rsidP="00D11FCA">
            <w:pPr>
              <w:pStyle w:val="Bullet"/>
            </w:pPr>
            <w:r w:rsidRPr="00A43C14">
              <w:t xml:space="preserve">Wavelength division multiplexer (WDM) </w:t>
            </w:r>
          </w:p>
          <w:p w14:paraId="7E291DC4" w14:textId="77777777" w:rsidR="000E5860" w:rsidRPr="00A43C14" w:rsidRDefault="000E5860" w:rsidP="00D11FCA">
            <w:pPr>
              <w:pStyle w:val="Bullet"/>
            </w:pPr>
            <w:r w:rsidRPr="00A43C14">
              <w:t>Dense wavelength division multiplexer (DWDM)</w:t>
            </w:r>
          </w:p>
        </w:tc>
      </w:tr>
      <w:tr w:rsidR="000E5860" w:rsidRPr="00A43C14" w14:paraId="7E291DCE" w14:textId="77777777" w:rsidTr="00D11FCA">
        <w:trPr>
          <w:cantSplit/>
        </w:trPr>
        <w:tc>
          <w:tcPr>
            <w:tcW w:w="1440" w:type="dxa"/>
          </w:tcPr>
          <w:p w14:paraId="7E291DC6" w14:textId="77777777" w:rsidR="000E5860" w:rsidRPr="00A43C14" w:rsidRDefault="000E5860" w:rsidP="00D11FCA">
            <w:pPr>
              <w:pStyle w:val="TableText"/>
            </w:pPr>
            <w:r w:rsidRPr="00A43C14">
              <w:t>3.2.2.1.2.3</w:t>
            </w:r>
          </w:p>
        </w:tc>
        <w:tc>
          <w:tcPr>
            <w:tcW w:w="2070" w:type="dxa"/>
          </w:tcPr>
          <w:p w14:paraId="7E291DC7" w14:textId="77777777" w:rsidR="000E5860" w:rsidRPr="00A43C14" w:rsidRDefault="000E5860" w:rsidP="00D11FCA">
            <w:pPr>
              <w:pStyle w:val="TableText"/>
            </w:pPr>
            <w:r w:rsidRPr="00A43C14">
              <w:t>Reconfigurable Optical Add-Drop Multiplexer (ROADM)</w:t>
            </w:r>
          </w:p>
        </w:tc>
        <w:tc>
          <w:tcPr>
            <w:tcW w:w="5850" w:type="dxa"/>
          </w:tcPr>
          <w:p w14:paraId="7E291DC8" w14:textId="77777777" w:rsidR="000E5860" w:rsidRDefault="000E5860" w:rsidP="00D11FCA">
            <w:pPr>
              <w:pStyle w:val="TableText"/>
            </w:pPr>
            <w:r w:rsidRPr="00A43C14">
              <w:t xml:space="preserve">An add-drop multiplexer with the ability to </w:t>
            </w:r>
            <w:r w:rsidRPr="00A43C14">
              <w:rPr>
                <w:b/>
              </w:rPr>
              <w:t>network wavelengths</w:t>
            </w:r>
            <w:r w:rsidRPr="00A43C14">
              <w:t xml:space="preserve"> in a granular, automated fashion in metro and regional networks, </w:t>
            </w:r>
            <w:r w:rsidRPr="00A43C14">
              <w:rPr>
                <w:b/>
              </w:rPr>
              <w:t>with integrated transport and switching at both the wavelength and the transport</w:t>
            </w:r>
            <w:r w:rsidRPr="00A43C14">
              <w:t xml:space="preserve"> (such as SONET/SDH or IP) </w:t>
            </w:r>
            <w:r w:rsidRPr="00A43C14">
              <w:rPr>
                <w:b/>
              </w:rPr>
              <w:t>layers</w:t>
            </w:r>
            <w:r w:rsidRPr="00A43C14">
              <w:t xml:space="preserve"> in a single network element.</w:t>
            </w:r>
            <w:r>
              <w:t xml:space="preserve">  </w:t>
            </w:r>
          </w:p>
          <w:p w14:paraId="7E291DC9" w14:textId="77777777" w:rsidR="000E5860" w:rsidRPr="00A43C14" w:rsidRDefault="000E5860" w:rsidP="00D11FCA">
            <w:pPr>
              <w:pStyle w:val="TableText"/>
            </w:pPr>
            <w:r>
              <w:t>NOTE: SONET/SDH products which have added WDM capabilities or WDM products that have added SONET/SDH capabilities are to be classified in this product category</w:t>
            </w:r>
          </w:p>
        </w:tc>
        <w:tc>
          <w:tcPr>
            <w:tcW w:w="3600" w:type="dxa"/>
          </w:tcPr>
          <w:p w14:paraId="7E291DCA" w14:textId="77777777" w:rsidR="000E5860" w:rsidRPr="00A43C14" w:rsidRDefault="000E5860" w:rsidP="00D11FCA">
            <w:pPr>
              <w:pStyle w:val="Bullet"/>
            </w:pPr>
            <w:r w:rsidRPr="00A43C14">
              <w:t>Reconfigurable Optical Add-Drop Multiplexer (ROADM)</w:t>
            </w:r>
          </w:p>
          <w:p w14:paraId="7E291DCB" w14:textId="77777777" w:rsidR="000E5860" w:rsidRPr="00A43C14" w:rsidRDefault="000E5860" w:rsidP="00D11FCA">
            <w:pPr>
              <w:pStyle w:val="Bullet"/>
            </w:pPr>
            <w:r w:rsidRPr="00A43C14">
              <w:t>Optical add-drop switches</w:t>
            </w:r>
          </w:p>
          <w:p w14:paraId="7E291DCC" w14:textId="77777777" w:rsidR="000E5860" w:rsidRDefault="000E5860" w:rsidP="00D11FCA">
            <w:pPr>
              <w:pStyle w:val="Bullet"/>
            </w:pPr>
            <w:r w:rsidRPr="00A43C14">
              <w:t>Wavelength Switching Systems (WSS)</w:t>
            </w:r>
          </w:p>
          <w:p w14:paraId="7E291DCD" w14:textId="77777777" w:rsidR="000E5860" w:rsidRPr="00A43C14" w:rsidRDefault="000E5860" w:rsidP="00D11FCA">
            <w:pPr>
              <w:pStyle w:val="Bullet"/>
            </w:pPr>
            <w:r>
              <w:t>Optical Transport Network (OTN) elements</w:t>
            </w:r>
          </w:p>
        </w:tc>
      </w:tr>
      <w:tr w:rsidR="000E5860" w:rsidRPr="00A43C14" w14:paraId="7E291DD4" w14:textId="77777777" w:rsidTr="00D11FCA">
        <w:trPr>
          <w:cantSplit/>
        </w:trPr>
        <w:tc>
          <w:tcPr>
            <w:tcW w:w="1440" w:type="dxa"/>
          </w:tcPr>
          <w:p w14:paraId="7E291DCF" w14:textId="77777777" w:rsidR="000E5860" w:rsidRPr="00A43C14" w:rsidRDefault="000E5860" w:rsidP="00D11FCA">
            <w:pPr>
              <w:pStyle w:val="TableText"/>
            </w:pPr>
            <w:r w:rsidRPr="00A43C14">
              <w:t>3.2.2.1.3</w:t>
            </w:r>
          </w:p>
        </w:tc>
        <w:tc>
          <w:tcPr>
            <w:tcW w:w="2070" w:type="dxa"/>
          </w:tcPr>
          <w:p w14:paraId="7E291DD0" w14:textId="77777777" w:rsidR="000E5860" w:rsidRPr="00A43C14" w:rsidRDefault="000E5860" w:rsidP="00D11FCA">
            <w:pPr>
              <w:pStyle w:val="TableText"/>
            </w:pPr>
            <w:r w:rsidRPr="00A43C14">
              <w:t>Microwave</w:t>
            </w:r>
          </w:p>
        </w:tc>
        <w:tc>
          <w:tcPr>
            <w:tcW w:w="5850" w:type="dxa"/>
          </w:tcPr>
          <w:p w14:paraId="7E291DD1" w14:textId="77777777" w:rsidR="000E5860" w:rsidRPr="00A43C14" w:rsidRDefault="000E5860" w:rsidP="00D11FCA">
            <w:pPr>
              <w:pStyle w:val="TableText"/>
            </w:pPr>
            <w:r w:rsidRPr="00A43C14">
              <w:t xml:space="preserve">Carrier system that employs fixed </w:t>
            </w:r>
            <w:r w:rsidRPr="00A43C14">
              <w:rPr>
                <w:b/>
              </w:rPr>
              <w:t>microwave transmission</w:t>
            </w:r>
            <w:r w:rsidRPr="00A43C14">
              <w:t>.</w:t>
            </w:r>
          </w:p>
        </w:tc>
        <w:tc>
          <w:tcPr>
            <w:tcW w:w="3600" w:type="dxa"/>
          </w:tcPr>
          <w:p w14:paraId="7E291DD2" w14:textId="77777777" w:rsidR="000E5860" w:rsidRDefault="000E5860" w:rsidP="00D11FCA">
            <w:pPr>
              <w:pStyle w:val="Bullet"/>
            </w:pPr>
            <w:r w:rsidRPr="00A43C14">
              <w:t>6, 8, 11, 18, or 40 gigahertz microwave radio</w:t>
            </w:r>
          </w:p>
          <w:p w14:paraId="7E291DD3" w14:textId="77777777" w:rsidR="000E5860" w:rsidRPr="00A43C14" w:rsidRDefault="000E5860" w:rsidP="00D11FCA">
            <w:pPr>
              <w:pStyle w:val="Bullet"/>
            </w:pPr>
            <w:r>
              <w:t>2.4 or 5.8 gigahertz license free radio</w:t>
            </w:r>
          </w:p>
        </w:tc>
      </w:tr>
      <w:tr w:rsidR="000E5860" w:rsidRPr="00A43C14" w14:paraId="7E291DDF" w14:textId="77777777" w:rsidTr="00D11FCA">
        <w:trPr>
          <w:cantSplit/>
        </w:trPr>
        <w:tc>
          <w:tcPr>
            <w:tcW w:w="1440" w:type="dxa"/>
          </w:tcPr>
          <w:p w14:paraId="7E291DD5" w14:textId="77777777" w:rsidR="000E5860" w:rsidRPr="00A43C14" w:rsidRDefault="000E5860" w:rsidP="00D11FCA">
            <w:pPr>
              <w:pStyle w:val="TableText"/>
            </w:pPr>
            <w:r w:rsidRPr="00A43C14">
              <w:lastRenderedPageBreak/>
              <w:t>3.2.2.2</w:t>
            </w:r>
          </w:p>
        </w:tc>
        <w:tc>
          <w:tcPr>
            <w:tcW w:w="2070" w:type="dxa"/>
          </w:tcPr>
          <w:p w14:paraId="7E291DD6" w14:textId="77777777" w:rsidR="000E5860" w:rsidRPr="00A43C14" w:rsidRDefault="000E5860" w:rsidP="00D11FCA">
            <w:pPr>
              <w:pStyle w:val="TableText"/>
            </w:pPr>
            <w:r w:rsidRPr="00A43C14">
              <w:t xml:space="preserve">Loop Carrier </w:t>
            </w:r>
          </w:p>
        </w:tc>
        <w:tc>
          <w:tcPr>
            <w:tcW w:w="5850" w:type="dxa"/>
          </w:tcPr>
          <w:p w14:paraId="7E291DD7" w14:textId="77777777" w:rsidR="000E5860" w:rsidRPr="00A43C14" w:rsidRDefault="000E5860" w:rsidP="00D11FCA">
            <w:pPr>
              <w:pStyle w:val="TableText"/>
            </w:pPr>
            <w:r w:rsidRPr="00A43C14">
              <w:t xml:space="preserve">Equipment used for deploying multiple </w:t>
            </w:r>
            <w:r w:rsidRPr="00A43C14">
              <w:rPr>
                <w:b/>
              </w:rPr>
              <w:t>voice or digital channels</w:t>
            </w:r>
            <w:r w:rsidRPr="00A43C14">
              <w:t xml:space="preserve"> over fewer physical channels than would be otherwise required (a “pair gain” function). Loop carriers are typically digital systems that employ time-division multiplexing (TDM) but may include analog systems as well. Loop carrier systems consist of a Central Office Terminal (COT) located near the switching system, a Remote Terminal (RT) located near the customer to be served and a transmission facility connecting the COT to the RT. Individual communications circuits (such as POTS and Foreign Exchange (FX)) are accepted as separate inputs at the COT (RT), time-division multiplexed (in a digital loop carrier) by the loop carrier system and reproduced at the RT (COT). </w:t>
            </w:r>
          </w:p>
          <w:p w14:paraId="7E291DD8" w14:textId="77777777" w:rsidR="000E5860" w:rsidRPr="00A43C14" w:rsidRDefault="000E5860" w:rsidP="00D11FCA">
            <w:pPr>
              <w:pStyle w:val="TableText"/>
            </w:pPr>
          </w:p>
          <w:p w14:paraId="7E291DD9" w14:textId="77777777" w:rsidR="000E5860" w:rsidRPr="00A43C14" w:rsidRDefault="000E5860" w:rsidP="00D11FCA">
            <w:pPr>
              <w:pStyle w:val="TableText"/>
            </w:pPr>
            <w:r w:rsidRPr="00A43C14">
              <w:t>There is an analog-to-digital (A/D) conversion of analog inputs to the DLC and these signals, which are carried digitally within the DLC, undergo a digital-to-analog (D/A) conversion when output at the COT or RT. The transmission facility used by a loop carrier may be metallic cable pairs, repeated metallic cable pairs, or optical fibers.</w:t>
            </w:r>
          </w:p>
        </w:tc>
        <w:tc>
          <w:tcPr>
            <w:tcW w:w="3600" w:type="dxa"/>
          </w:tcPr>
          <w:p w14:paraId="7E291DDA" w14:textId="77777777" w:rsidR="000E5860" w:rsidRPr="00A43C14" w:rsidRDefault="000E5860" w:rsidP="00D11FCA">
            <w:pPr>
              <w:pStyle w:val="Bullet"/>
            </w:pPr>
            <w:r w:rsidRPr="00A43C14">
              <w:t>Digital loop carrier (DLC)</w:t>
            </w:r>
          </w:p>
          <w:p w14:paraId="7E291DDB" w14:textId="77777777" w:rsidR="000E5860" w:rsidRPr="00A43C14" w:rsidRDefault="000E5860" w:rsidP="00D11FCA">
            <w:pPr>
              <w:pStyle w:val="Bullet"/>
              <w:rPr>
                <w:lang w:val="es-ES_tradnl"/>
              </w:rPr>
            </w:pPr>
            <w:r w:rsidRPr="00A43C14">
              <w:rPr>
                <w:lang w:val="es-ES_tradnl"/>
              </w:rPr>
              <w:t>Universal digital loop carrier (UDLC)</w:t>
            </w:r>
          </w:p>
          <w:p w14:paraId="7E291DDC" w14:textId="77777777" w:rsidR="000E5860" w:rsidRPr="00A43C14" w:rsidRDefault="000E5860" w:rsidP="00D11FCA">
            <w:pPr>
              <w:pStyle w:val="Bullet"/>
            </w:pPr>
            <w:r w:rsidRPr="00A43C14">
              <w:t>Subscriber Line Concentrator (SLC) remote terminal</w:t>
            </w:r>
          </w:p>
          <w:p w14:paraId="7E291DDD" w14:textId="77777777" w:rsidR="000E5860" w:rsidRPr="00A43C14" w:rsidRDefault="000E5860" w:rsidP="00D11FCA">
            <w:pPr>
              <w:pStyle w:val="Bullet"/>
            </w:pPr>
            <w:r w:rsidRPr="00A43C14">
              <w:t>Integrated digital loop carrier</w:t>
            </w:r>
          </w:p>
          <w:p w14:paraId="7E291DDE" w14:textId="77777777" w:rsidR="000E5860" w:rsidRPr="00A43C14" w:rsidRDefault="000E5860" w:rsidP="00D11FCA">
            <w:pPr>
              <w:pStyle w:val="Bullet"/>
            </w:pPr>
            <w:r w:rsidRPr="00A43C14">
              <w:t>Analog loop carrier</w:t>
            </w:r>
          </w:p>
        </w:tc>
      </w:tr>
      <w:tr w:rsidR="000E5860" w:rsidRPr="00A43C14" w14:paraId="7E291DEC" w14:textId="77777777" w:rsidTr="00D11FCA">
        <w:trPr>
          <w:cantSplit/>
        </w:trPr>
        <w:tc>
          <w:tcPr>
            <w:tcW w:w="1440" w:type="dxa"/>
          </w:tcPr>
          <w:p w14:paraId="7E291DE0" w14:textId="77777777" w:rsidR="000E5860" w:rsidRPr="00A43C14" w:rsidRDefault="000E5860" w:rsidP="00D11FCA">
            <w:pPr>
              <w:pStyle w:val="TableText"/>
            </w:pPr>
            <w:r w:rsidRPr="00A43C14">
              <w:lastRenderedPageBreak/>
              <w:t>3.2.3</w:t>
            </w:r>
          </w:p>
        </w:tc>
        <w:tc>
          <w:tcPr>
            <w:tcW w:w="2070" w:type="dxa"/>
          </w:tcPr>
          <w:p w14:paraId="7E291DE1" w14:textId="77777777" w:rsidR="000E5860" w:rsidRPr="00A43C14" w:rsidRDefault="000E5860" w:rsidP="00D11FCA">
            <w:pPr>
              <w:pStyle w:val="TableText"/>
            </w:pPr>
            <w:r w:rsidRPr="00A43C14">
              <w:t>Line Terminating Equipment/ Distributing Frames</w:t>
            </w:r>
          </w:p>
        </w:tc>
        <w:tc>
          <w:tcPr>
            <w:tcW w:w="5850" w:type="dxa"/>
          </w:tcPr>
          <w:p w14:paraId="7E291DE2" w14:textId="77777777" w:rsidR="000E5860" w:rsidRPr="00A43C14" w:rsidRDefault="000E5860" w:rsidP="00D11FCA">
            <w:pPr>
              <w:pStyle w:val="TableText"/>
            </w:pPr>
            <w:r w:rsidRPr="00A43C14">
              <w:t xml:space="preserve">Equipment </w:t>
            </w:r>
            <w:r>
              <w:t>that provides</w:t>
            </w:r>
            <w:r w:rsidRPr="00A43C14">
              <w:t xml:space="preserve"> the termination point for voice-grade and voice-grade compatible facilities and equipment in a central office. It is composed of protectors, connectors and terminal strips or blocks. Distributing frames are categorized as either conventional or modular.</w:t>
            </w:r>
          </w:p>
        </w:tc>
        <w:tc>
          <w:tcPr>
            <w:tcW w:w="3600" w:type="dxa"/>
          </w:tcPr>
          <w:p w14:paraId="7E291DE3" w14:textId="77777777" w:rsidR="000E5860" w:rsidRPr="00A43C14" w:rsidRDefault="000E5860" w:rsidP="00D11FCA">
            <w:pPr>
              <w:pStyle w:val="Bullet"/>
            </w:pPr>
            <w:r w:rsidRPr="00A43C14">
              <w:t>Tall conventional distributing frames</w:t>
            </w:r>
          </w:p>
          <w:p w14:paraId="7E291DE4" w14:textId="77777777" w:rsidR="000E5860" w:rsidRPr="00A43C14" w:rsidRDefault="000E5860" w:rsidP="00D11FCA">
            <w:pPr>
              <w:pStyle w:val="Bullet"/>
            </w:pPr>
            <w:r w:rsidRPr="00A43C14">
              <w:t>Low-profile conventional distribution frames (LPCDFs)</w:t>
            </w:r>
          </w:p>
          <w:p w14:paraId="7E291DE5" w14:textId="77777777" w:rsidR="000E5860" w:rsidRPr="00A43C14" w:rsidRDefault="000E5860" w:rsidP="00D11FCA">
            <w:pPr>
              <w:pStyle w:val="Bullet"/>
            </w:pPr>
            <w:r w:rsidRPr="00A43C14">
              <w:t>Conventional protector frames</w:t>
            </w:r>
          </w:p>
          <w:p w14:paraId="7E291DE6" w14:textId="77777777" w:rsidR="000E5860" w:rsidRPr="00A43C14" w:rsidRDefault="000E5860" w:rsidP="00D11FCA">
            <w:pPr>
              <w:pStyle w:val="Bullet"/>
            </w:pPr>
            <w:r w:rsidRPr="00A43C14">
              <w:t>Combined main distributing frame (CMDF)</w:t>
            </w:r>
          </w:p>
          <w:p w14:paraId="7E291DE7" w14:textId="77777777" w:rsidR="000E5860" w:rsidRPr="00A43C14" w:rsidRDefault="000E5860" w:rsidP="00D11FCA">
            <w:pPr>
              <w:pStyle w:val="Bullet"/>
            </w:pPr>
            <w:r w:rsidRPr="00A43C14">
              <w:t>Subscriber main distributing frame (SMDF)</w:t>
            </w:r>
          </w:p>
          <w:p w14:paraId="7E291DE8" w14:textId="77777777" w:rsidR="000E5860" w:rsidRPr="00A43C14" w:rsidRDefault="000E5860" w:rsidP="00D11FCA">
            <w:pPr>
              <w:pStyle w:val="Bullet"/>
            </w:pPr>
            <w:r w:rsidRPr="00A43C14">
              <w:t>Trunk main distributing frame (TMDF)</w:t>
            </w:r>
          </w:p>
          <w:p w14:paraId="7E291DE9" w14:textId="77777777" w:rsidR="000E5860" w:rsidRPr="00A43C14" w:rsidRDefault="000E5860" w:rsidP="00D11FCA">
            <w:pPr>
              <w:pStyle w:val="Bullet"/>
            </w:pPr>
            <w:r w:rsidRPr="00A43C14">
              <w:t>Intermediate distributing frame (IDF)</w:t>
            </w:r>
          </w:p>
          <w:p w14:paraId="7E291DEA" w14:textId="77777777" w:rsidR="000E5860" w:rsidRPr="00A43C14" w:rsidRDefault="000E5860" w:rsidP="00D11FCA">
            <w:pPr>
              <w:pStyle w:val="Bullet"/>
            </w:pPr>
            <w:r w:rsidRPr="00A43C14">
              <w:t>Tie-pair distributing frame (TPDF).</w:t>
            </w:r>
          </w:p>
          <w:p w14:paraId="7E291DEB" w14:textId="77777777" w:rsidR="000E5860" w:rsidRPr="00A43C14" w:rsidRDefault="000E5860" w:rsidP="00D11FCA">
            <w:pPr>
              <w:pStyle w:val="Bullet"/>
            </w:pPr>
            <w:r w:rsidRPr="00A43C14">
              <w:t>Office repeater bays</w:t>
            </w:r>
          </w:p>
        </w:tc>
      </w:tr>
      <w:tr w:rsidR="000E5860" w:rsidRPr="00A43C14" w14:paraId="7E291DF1" w14:textId="77777777" w:rsidTr="00D11FCA">
        <w:trPr>
          <w:cantSplit/>
        </w:trPr>
        <w:tc>
          <w:tcPr>
            <w:tcW w:w="1440" w:type="dxa"/>
          </w:tcPr>
          <w:p w14:paraId="7E291DED" w14:textId="77777777" w:rsidR="000E5860" w:rsidRPr="00B00858" w:rsidRDefault="000E5860" w:rsidP="00D11FCA">
            <w:pPr>
              <w:pStyle w:val="TableTextPCRed"/>
            </w:pPr>
            <w:r w:rsidRPr="00B00858">
              <w:t>3.2.4</w:t>
            </w:r>
          </w:p>
        </w:tc>
        <w:tc>
          <w:tcPr>
            <w:tcW w:w="2070" w:type="dxa"/>
          </w:tcPr>
          <w:p w14:paraId="7E291DEE" w14:textId="77777777" w:rsidR="000E5860" w:rsidRPr="00B00858" w:rsidRDefault="000E5860" w:rsidP="00D11FCA">
            <w:pPr>
              <w:pStyle w:val="TableTextPCRed"/>
            </w:pPr>
            <w:r w:rsidRPr="00B00858">
              <w:t>Digital Subscriber Line (DSL)</w:t>
            </w:r>
          </w:p>
        </w:tc>
        <w:tc>
          <w:tcPr>
            <w:tcW w:w="5850" w:type="dxa"/>
          </w:tcPr>
          <w:p w14:paraId="7E291DEF" w14:textId="77777777" w:rsidR="000E5860" w:rsidRPr="00B00858" w:rsidRDefault="000E5860" w:rsidP="00D11FCA">
            <w:pPr>
              <w:pStyle w:val="TableTextPCRed"/>
            </w:pPr>
            <w:r w:rsidRPr="00B00858">
              <w:t>Equipment used for the transport of high-speed digital data on the embedded copper plant. DSL typically operates over non-repeatered, POTS-like, conditioned unloaded loops out to Carrier Serving Area (CSA) ranges. This includes central office and remote concentrator units along with supporting equipment. Simple regenerators or range extenders should be placed in another appropriate category such as 3.2.2.1.1 Metallic Carrier.</w:t>
            </w:r>
          </w:p>
        </w:tc>
        <w:tc>
          <w:tcPr>
            <w:tcW w:w="3600" w:type="dxa"/>
          </w:tcPr>
          <w:p w14:paraId="7E291DF0" w14:textId="77777777" w:rsidR="000E5860" w:rsidRPr="00A43C14" w:rsidRDefault="000E5860" w:rsidP="00D11FCA">
            <w:pPr>
              <w:pStyle w:val="TableTextPCRed"/>
              <w:rPr>
                <w:color w:val="auto"/>
              </w:rPr>
            </w:pPr>
          </w:p>
        </w:tc>
      </w:tr>
      <w:tr w:rsidR="000E5860" w:rsidRPr="00A43C14" w14:paraId="7E291DF8" w14:textId="77777777" w:rsidTr="00D11FCA">
        <w:trPr>
          <w:cantSplit/>
        </w:trPr>
        <w:tc>
          <w:tcPr>
            <w:tcW w:w="1440" w:type="dxa"/>
          </w:tcPr>
          <w:p w14:paraId="7E291DF2" w14:textId="77777777" w:rsidR="000E5860" w:rsidRPr="00A43C14" w:rsidRDefault="000E5860" w:rsidP="00D11FCA">
            <w:pPr>
              <w:pStyle w:val="TableText"/>
            </w:pPr>
            <w:r w:rsidRPr="00A43C14">
              <w:t>3.2.4.1</w:t>
            </w:r>
          </w:p>
        </w:tc>
        <w:tc>
          <w:tcPr>
            <w:tcW w:w="2070" w:type="dxa"/>
          </w:tcPr>
          <w:p w14:paraId="7E291DF3" w14:textId="77777777" w:rsidR="000E5860" w:rsidRPr="00A43C14" w:rsidRDefault="000E5860" w:rsidP="00D11FCA">
            <w:pPr>
              <w:pStyle w:val="TableText"/>
            </w:pPr>
            <w:r w:rsidRPr="00A43C14">
              <w:t>Legacy</w:t>
            </w:r>
          </w:p>
        </w:tc>
        <w:tc>
          <w:tcPr>
            <w:tcW w:w="5850" w:type="dxa"/>
          </w:tcPr>
          <w:p w14:paraId="7E291DF4" w14:textId="77777777" w:rsidR="000E5860" w:rsidRPr="00A43C14" w:rsidRDefault="000E5860" w:rsidP="00D11FCA">
            <w:pPr>
              <w:pStyle w:val="TableText"/>
            </w:pPr>
            <w:r w:rsidRPr="00A43C14">
              <w:t>Any first generation digital subscriber line technology. This includes equipment such as integrated services digital network (ISDN) systems. The reliability requirements for this equipment are low and there is very little redundancy in the deployed network elements.</w:t>
            </w:r>
          </w:p>
        </w:tc>
        <w:tc>
          <w:tcPr>
            <w:tcW w:w="3600" w:type="dxa"/>
          </w:tcPr>
          <w:p w14:paraId="7E291DF5" w14:textId="77777777" w:rsidR="000E5860" w:rsidRPr="00A43C14" w:rsidRDefault="000E5860" w:rsidP="00D11FCA">
            <w:pPr>
              <w:pStyle w:val="Bullet"/>
            </w:pPr>
            <w:r w:rsidRPr="00A43C14">
              <w:t>DDS</w:t>
            </w:r>
          </w:p>
          <w:p w14:paraId="7E291DF6" w14:textId="77777777" w:rsidR="000E5860" w:rsidRPr="00A43C14" w:rsidRDefault="000E5860" w:rsidP="00D11FCA">
            <w:pPr>
              <w:pStyle w:val="Bullet"/>
            </w:pPr>
            <w:r w:rsidRPr="00A43C14">
              <w:t>ISDN</w:t>
            </w:r>
          </w:p>
          <w:p w14:paraId="7E291DF7" w14:textId="77777777" w:rsidR="000E5860" w:rsidRPr="00A43C14" w:rsidRDefault="000E5860" w:rsidP="00D11FCA">
            <w:pPr>
              <w:pStyle w:val="Bullet"/>
            </w:pPr>
            <w:r w:rsidRPr="00A43C14">
              <w:t>4-wire 2B1Q HDSL.</w:t>
            </w:r>
          </w:p>
        </w:tc>
      </w:tr>
      <w:tr w:rsidR="000E5860" w:rsidRPr="00A43C14" w14:paraId="7E291DFF" w14:textId="77777777" w:rsidTr="00D11FCA">
        <w:trPr>
          <w:cantSplit/>
        </w:trPr>
        <w:tc>
          <w:tcPr>
            <w:tcW w:w="1440" w:type="dxa"/>
          </w:tcPr>
          <w:p w14:paraId="7E291DF9" w14:textId="77777777" w:rsidR="000E5860" w:rsidRPr="00A43C14" w:rsidRDefault="000E5860" w:rsidP="00D11FCA">
            <w:pPr>
              <w:pStyle w:val="TableText"/>
            </w:pPr>
            <w:r w:rsidRPr="00A43C14">
              <w:t>3.2.4.2</w:t>
            </w:r>
          </w:p>
        </w:tc>
        <w:tc>
          <w:tcPr>
            <w:tcW w:w="2070" w:type="dxa"/>
          </w:tcPr>
          <w:p w14:paraId="7E291DFA" w14:textId="77777777" w:rsidR="000E5860" w:rsidRPr="00A43C14" w:rsidRDefault="000E5860" w:rsidP="00D11FCA">
            <w:pPr>
              <w:pStyle w:val="TableText"/>
            </w:pPr>
            <w:r w:rsidRPr="00A43C14">
              <w:t>Symmetric</w:t>
            </w:r>
          </w:p>
        </w:tc>
        <w:tc>
          <w:tcPr>
            <w:tcW w:w="5850" w:type="dxa"/>
          </w:tcPr>
          <w:p w14:paraId="7E291DFB" w14:textId="77777777" w:rsidR="000E5860" w:rsidRPr="00A43C14" w:rsidRDefault="000E5860" w:rsidP="00D11FCA">
            <w:pPr>
              <w:pStyle w:val="TableText"/>
            </w:pPr>
            <w:r w:rsidRPr="00A43C14">
              <w:t>DSL equipment that offer symmetric upstream and downstream bandwidth. This equipment supports only data on a single line and does not support analog calls</w:t>
            </w:r>
          </w:p>
        </w:tc>
        <w:tc>
          <w:tcPr>
            <w:tcW w:w="3600" w:type="dxa"/>
          </w:tcPr>
          <w:p w14:paraId="7E291DFC" w14:textId="77777777" w:rsidR="000E5860" w:rsidRPr="00A43C14" w:rsidRDefault="000E5860" w:rsidP="00D11FCA">
            <w:pPr>
              <w:pStyle w:val="Bullet"/>
            </w:pPr>
            <w:r w:rsidRPr="00A43C14">
              <w:t>HDSL2</w:t>
            </w:r>
          </w:p>
          <w:p w14:paraId="7E291DFD" w14:textId="77777777" w:rsidR="000E5860" w:rsidRPr="00A43C14" w:rsidRDefault="000E5860" w:rsidP="00D11FCA">
            <w:pPr>
              <w:pStyle w:val="Bullet"/>
            </w:pPr>
            <w:r w:rsidRPr="00A43C14">
              <w:t>HDSL4</w:t>
            </w:r>
          </w:p>
          <w:p w14:paraId="7E291DFE" w14:textId="77777777" w:rsidR="000E5860" w:rsidRPr="00A43C14" w:rsidRDefault="000E5860" w:rsidP="00D11FCA">
            <w:pPr>
              <w:pStyle w:val="Bullet"/>
            </w:pPr>
            <w:r w:rsidRPr="00A43C14">
              <w:t>SHDSL</w:t>
            </w:r>
          </w:p>
        </w:tc>
      </w:tr>
      <w:tr w:rsidR="000E5860" w:rsidRPr="00A43C14" w14:paraId="7E291E06" w14:textId="77777777" w:rsidTr="00D11FCA">
        <w:trPr>
          <w:cantSplit/>
        </w:trPr>
        <w:tc>
          <w:tcPr>
            <w:tcW w:w="1440" w:type="dxa"/>
          </w:tcPr>
          <w:p w14:paraId="7E291E00" w14:textId="77777777" w:rsidR="000E5860" w:rsidRPr="00A43C14" w:rsidRDefault="000E5860" w:rsidP="00D11FCA">
            <w:pPr>
              <w:pStyle w:val="TableText"/>
            </w:pPr>
            <w:r w:rsidRPr="00A43C14">
              <w:lastRenderedPageBreak/>
              <w:t>3.2.4.3</w:t>
            </w:r>
          </w:p>
        </w:tc>
        <w:tc>
          <w:tcPr>
            <w:tcW w:w="2070" w:type="dxa"/>
          </w:tcPr>
          <w:p w14:paraId="7E291E01" w14:textId="77777777" w:rsidR="000E5860" w:rsidRPr="00A43C14" w:rsidRDefault="000E5860" w:rsidP="00D11FCA">
            <w:pPr>
              <w:pStyle w:val="TableText"/>
            </w:pPr>
            <w:r w:rsidRPr="00A43C14">
              <w:t>Asymmetric</w:t>
            </w:r>
          </w:p>
        </w:tc>
        <w:tc>
          <w:tcPr>
            <w:tcW w:w="5850" w:type="dxa"/>
          </w:tcPr>
          <w:p w14:paraId="7E291E02" w14:textId="77777777" w:rsidR="000E5860" w:rsidRPr="00A43C14" w:rsidRDefault="000E5860" w:rsidP="00D11FCA">
            <w:pPr>
              <w:pStyle w:val="TableText"/>
            </w:pPr>
            <w:r w:rsidRPr="00A43C14">
              <w:t>DSL equipment where the downstream bandwidth is much greater than the upstream bandwidth. This equipment also supports simultaneous analog voice traffic.</w:t>
            </w:r>
          </w:p>
        </w:tc>
        <w:tc>
          <w:tcPr>
            <w:tcW w:w="3600" w:type="dxa"/>
          </w:tcPr>
          <w:p w14:paraId="7E291E03" w14:textId="77777777" w:rsidR="000E5860" w:rsidRPr="00A43C14" w:rsidRDefault="000E5860" w:rsidP="00D11FCA">
            <w:pPr>
              <w:pStyle w:val="Bullet"/>
            </w:pPr>
            <w:r w:rsidRPr="00A43C14">
              <w:t>ADSL</w:t>
            </w:r>
          </w:p>
          <w:p w14:paraId="7E291E04" w14:textId="77777777" w:rsidR="000E5860" w:rsidRPr="00A43C14" w:rsidRDefault="000E5860" w:rsidP="00D11FCA">
            <w:pPr>
              <w:pStyle w:val="Bullet"/>
            </w:pPr>
            <w:r w:rsidRPr="00A43C14">
              <w:t>VDSL</w:t>
            </w:r>
          </w:p>
          <w:p w14:paraId="7E291E05" w14:textId="34A72E36" w:rsidR="000E5860" w:rsidRPr="00A43C14" w:rsidRDefault="000E5860" w:rsidP="00D11FCA">
            <w:pPr>
              <w:pStyle w:val="Bullet"/>
            </w:pPr>
          </w:p>
        </w:tc>
      </w:tr>
      <w:tr w:rsidR="000E5860" w:rsidRPr="00A43C14" w14:paraId="7E291E0C" w14:textId="77777777" w:rsidTr="00D11FCA">
        <w:trPr>
          <w:cantSplit/>
        </w:trPr>
        <w:tc>
          <w:tcPr>
            <w:tcW w:w="1440" w:type="dxa"/>
          </w:tcPr>
          <w:p w14:paraId="7E291E07" w14:textId="77777777" w:rsidR="000E5860" w:rsidRPr="00A43C14" w:rsidRDefault="000E5860" w:rsidP="00D11FCA">
            <w:pPr>
              <w:pStyle w:val="TableText"/>
            </w:pPr>
            <w:r>
              <w:t>3.2.4.4</w:t>
            </w:r>
          </w:p>
        </w:tc>
        <w:tc>
          <w:tcPr>
            <w:tcW w:w="2070" w:type="dxa"/>
          </w:tcPr>
          <w:p w14:paraId="7E291E08" w14:textId="77777777" w:rsidR="000E5860" w:rsidRPr="00A43C14" w:rsidRDefault="000E5860" w:rsidP="00D11FCA">
            <w:pPr>
              <w:pStyle w:val="TableText"/>
            </w:pPr>
            <w:r>
              <w:t>IP</w:t>
            </w:r>
          </w:p>
        </w:tc>
        <w:tc>
          <w:tcPr>
            <w:tcW w:w="5850" w:type="dxa"/>
          </w:tcPr>
          <w:p w14:paraId="7E291E09" w14:textId="77777777" w:rsidR="000E5860" w:rsidRPr="00A43C14" w:rsidRDefault="000E5860" w:rsidP="00D11FCA">
            <w:pPr>
              <w:pStyle w:val="TableText"/>
            </w:pPr>
            <w:r>
              <w:t xml:space="preserve">DSL equipment where the interface to the network is IP based </w:t>
            </w:r>
          </w:p>
        </w:tc>
        <w:tc>
          <w:tcPr>
            <w:tcW w:w="3600" w:type="dxa"/>
          </w:tcPr>
          <w:p w14:paraId="7E291E0A" w14:textId="77777777" w:rsidR="000E5860" w:rsidRDefault="000E5860" w:rsidP="00D11FCA">
            <w:pPr>
              <w:pStyle w:val="Bullet"/>
            </w:pPr>
            <w:r>
              <w:t>IP DSLAM</w:t>
            </w:r>
          </w:p>
          <w:p w14:paraId="7E291E0B" w14:textId="77777777" w:rsidR="000E5860" w:rsidRPr="00A43C14" w:rsidRDefault="000E5860" w:rsidP="00D11FCA">
            <w:pPr>
              <w:pStyle w:val="Bullet"/>
            </w:pPr>
            <w:r>
              <w:t>OSP DSLAM</w:t>
            </w:r>
          </w:p>
        </w:tc>
      </w:tr>
      <w:tr w:rsidR="000E5860" w:rsidRPr="00A43C14" w14:paraId="7E291E14" w14:textId="77777777" w:rsidTr="00D11FCA">
        <w:trPr>
          <w:cantSplit/>
        </w:trPr>
        <w:tc>
          <w:tcPr>
            <w:tcW w:w="1440" w:type="dxa"/>
          </w:tcPr>
          <w:p w14:paraId="7E291E0D" w14:textId="77777777" w:rsidR="000E5860" w:rsidRPr="00A43C14" w:rsidRDefault="000E5860" w:rsidP="00D11FCA">
            <w:pPr>
              <w:pStyle w:val="TableText"/>
            </w:pPr>
            <w:r w:rsidRPr="00A43C14">
              <w:t>3.2.5</w:t>
            </w:r>
          </w:p>
        </w:tc>
        <w:tc>
          <w:tcPr>
            <w:tcW w:w="2070" w:type="dxa"/>
          </w:tcPr>
          <w:p w14:paraId="7E291E0E" w14:textId="77777777" w:rsidR="000E5860" w:rsidRPr="00A43C14" w:rsidRDefault="000E5860" w:rsidP="00D11FCA">
            <w:pPr>
              <w:pStyle w:val="TableText"/>
            </w:pPr>
            <w:r w:rsidRPr="00A43C14">
              <w:t>Fiber to the User</w:t>
            </w:r>
          </w:p>
        </w:tc>
        <w:tc>
          <w:tcPr>
            <w:tcW w:w="5850" w:type="dxa"/>
          </w:tcPr>
          <w:p w14:paraId="7E291E0F" w14:textId="77777777" w:rsidR="000E5860" w:rsidRPr="00A43C14" w:rsidRDefault="000E5860" w:rsidP="00D11FCA">
            <w:pPr>
              <w:pStyle w:val="TableText"/>
            </w:pPr>
            <w:r w:rsidRPr="00A43C14">
              <w:t>Equipment used for the bi-directional transport of telecommunications signals over optical fiber between the central office, remote digital loop carrier or other network node and the end user.</w:t>
            </w:r>
            <w:r>
              <w:t xml:space="preserve">  This includes systems which may provide connections over copper in addition to the fiber connections.</w:t>
            </w:r>
          </w:p>
        </w:tc>
        <w:tc>
          <w:tcPr>
            <w:tcW w:w="3600" w:type="dxa"/>
          </w:tcPr>
          <w:p w14:paraId="7E291E10" w14:textId="77777777" w:rsidR="000E5860" w:rsidRPr="00A43C14" w:rsidRDefault="000E5860" w:rsidP="00D11FCA">
            <w:pPr>
              <w:pStyle w:val="Bullet"/>
            </w:pPr>
            <w:r w:rsidRPr="00A43C14">
              <w:t>Fiber to the home (FTTH)</w:t>
            </w:r>
          </w:p>
          <w:p w14:paraId="7E291E11" w14:textId="77777777" w:rsidR="000E5860" w:rsidRPr="00A43C14" w:rsidRDefault="000E5860" w:rsidP="00D11FCA">
            <w:pPr>
              <w:pStyle w:val="Bullet"/>
            </w:pPr>
            <w:r w:rsidRPr="00A43C14">
              <w:t>Fiber to the user (FTTU)</w:t>
            </w:r>
          </w:p>
          <w:p w14:paraId="7E291E12" w14:textId="77777777" w:rsidR="000E5860" w:rsidRDefault="000E5860" w:rsidP="00D11FCA">
            <w:pPr>
              <w:pStyle w:val="Bullet"/>
            </w:pPr>
            <w:r w:rsidRPr="00A43C14">
              <w:t>Passive optical networks (PON)</w:t>
            </w:r>
          </w:p>
          <w:p w14:paraId="7E291E13" w14:textId="77777777" w:rsidR="000E5860" w:rsidRPr="00A43C14" w:rsidRDefault="000E5860" w:rsidP="00D11FCA">
            <w:pPr>
              <w:pStyle w:val="Bullet"/>
            </w:pPr>
            <w:r>
              <w:t>Fiber to the “x” (FTTx)</w:t>
            </w:r>
          </w:p>
        </w:tc>
      </w:tr>
      <w:tr w:rsidR="000E5860" w:rsidRPr="00A43C14" w14:paraId="7E291E19" w14:textId="77777777" w:rsidTr="00D11FCA">
        <w:trPr>
          <w:cantSplit/>
        </w:trPr>
        <w:tc>
          <w:tcPr>
            <w:tcW w:w="1440" w:type="dxa"/>
          </w:tcPr>
          <w:p w14:paraId="7E291E15" w14:textId="77777777" w:rsidR="000E5860" w:rsidRPr="00B00858" w:rsidRDefault="000E5860" w:rsidP="00D11FCA">
            <w:pPr>
              <w:pStyle w:val="TableTextPCRed"/>
            </w:pPr>
            <w:r w:rsidRPr="00B00858">
              <w:t>3.2.6</w:t>
            </w:r>
          </w:p>
        </w:tc>
        <w:tc>
          <w:tcPr>
            <w:tcW w:w="2070" w:type="dxa"/>
          </w:tcPr>
          <w:p w14:paraId="7E291E16" w14:textId="77777777" w:rsidR="000E5860" w:rsidRPr="00B00858" w:rsidRDefault="000E5860" w:rsidP="00D11FCA">
            <w:pPr>
              <w:pStyle w:val="TableTextPCRed"/>
            </w:pPr>
            <w:r w:rsidRPr="00B00858">
              <w:t>Video Transmission</w:t>
            </w:r>
          </w:p>
        </w:tc>
        <w:tc>
          <w:tcPr>
            <w:tcW w:w="5850" w:type="dxa"/>
          </w:tcPr>
          <w:p w14:paraId="7E291E17" w14:textId="77777777" w:rsidR="000E5860" w:rsidRPr="00B00858" w:rsidRDefault="000E5860" w:rsidP="00D11FCA">
            <w:pPr>
              <w:pStyle w:val="TableTextPCRed"/>
            </w:pPr>
            <w:r w:rsidRPr="00B00858">
              <w:t xml:space="preserve">Equipment used for analog or digital video transmission. </w:t>
            </w:r>
          </w:p>
        </w:tc>
        <w:tc>
          <w:tcPr>
            <w:tcW w:w="3600" w:type="dxa"/>
          </w:tcPr>
          <w:p w14:paraId="7E291E18" w14:textId="77777777" w:rsidR="000E5860" w:rsidRPr="00A43C14" w:rsidRDefault="000E5860" w:rsidP="00D11FCA">
            <w:pPr>
              <w:pStyle w:val="TableTextPCRed"/>
              <w:rPr>
                <w:color w:val="auto"/>
              </w:rPr>
            </w:pPr>
          </w:p>
        </w:tc>
      </w:tr>
      <w:tr w:rsidR="000E5860" w:rsidRPr="00A43C14" w14:paraId="7E291E1E" w14:textId="77777777" w:rsidTr="00D11FCA">
        <w:trPr>
          <w:cantSplit/>
        </w:trPr>
        <w:tc>
          <w:tcPr>
            <w:tcW w:w="1440" w:type="dxa"/>
          </w:tcPr>
          <w:p w14:paraId="7E291E1A" w14:textId="77777777" w:rsidR="000E5860" w:rsidRPr="00A43C14" w:rsidRDefault="000E5860" w:rsidP="00D11FCA">
            <w:pPr>
              <w:pStyle w:val="TableText"/>
            </w:pPr>
            <w:r w:rsidRPr="00A43C14">
              <w:t>3.2.6.1</w:t>
            </w:r>
          </w:p>
        </w:tc>
        <w:tc>
          <w:tcPr>
            <w:tcW w:w="2070" w:type="dxa"/>
          </w:tcPr>
          <w:p w14:paraId="7E291E1B" w14:textId="77777777" w:rsidR="000E5860" w:rsidRPr="00A43C14" w:rsidRDefault="000E5860" w:rsidP="00D11FCA">
            <w:pPr>
              <w:pStyle w:val="TableText"/>
            </w:pPr>
            <w:r w:rsidRPr="00A43C14">
              <w:t>Cable Modem Termination Equipment</w:t>
            </w:r>
          </w:p>
        </w:tc>
        <w:tc>
          <w:tcPr>
            <w:tcW w:w="5850" w:type="dxa"/>
          </w:tcPr>
          <w:p w14:paraId="7E291E1C" w14:textId="77777777" w:rsidR="000E5860" w:rsidRPr="00A43C14" w:rsidRDefault="000E5860" w:rsidP="00D11FCA">
            <w:pPr>
              <w:pStyle w:val="TableText"/>
            </w:pPr>
            <w:r w:rsidRPr="00A43C14">
              <w:t xml:space="preserve">Equipment </w:t>
            </w:r>
            <w:r>
              <w:t>that provides</w:t>
            </w:r>
            <w:r w:rsidRPr="00A43C14">
              <w:t xml:space="preserve"> the </w:t>
            </w:r>
            <w:r w:rsidRPr="00A43C14">
              <w:rPr>
                <w:b/>
              </w:rPr>
              <w:t xml:space="preserve">interface between cable modem subscribers and the network. </w:t>
            </w:r>
          </w:p>
        </w:tc>
        <w:tc>
          <w:tcPr>
            <w:tcW w:w="3600" w:type="dxa"/>
          </w:tcPr>
          <w:p w14:paraId="7E291E1D" w14:textId="77777777" w:rsidR="000E5860" w:rsidRPr="00A43C14" w:rsidRDefault="000E5860" w:rsidP="00D11FCA">
            <w:pPr>
              <w:pStyle w:val="Bullet"/>
            </w:pPr>
            <w:r w:rsidRPr="00A43C14">
              <w:t>Cable modem server</w:t>
            </w:r>
          </w:p>
        </w:tc>
      </w:tr>
      <w:tr w:rsidR="000E5860" w:rsidRPr="00A43C14" w14:paraId="7E291E25" w14:textId="77777777" w:rsidTr="00D11FCA">
        <w:trPr>
          <w:cantSplit/>
        </w:trPr>
        <w:tc>
          <w:tcPr>
            <w:tcW w:w="1440" w:type="dxa"/>
          </w:tcPr>
          <w:p w14:paraId="7E291E1F" w14:textId="77777777" w:rsidR="000E5860" w:rsidRPr="00A43C14" w:rsidRDefault="000E5860" w:rsidP="00D11FCA">
            <w:pPr>
              <w:pStyle w:val="TableText"/>
            </w:pPr>
            <w:r w:rsidRPr="00A43C14">
              <w:t>3.2.6.2</w:t>
            </w:r>
          </w:p>
        </w:tc>
        <w:tc>
          <w:tcPr>
            <w:tcW w:w="2070" w:type="dxa"/>
          </w:tcPr>
          <w:p w14:paraId="7E291E20" w14:textId="77777777" w:rsidR="000E5860" w:rsidRPr="00A43C14" w:rsidRDefault="000E5860" w:rsidP="00D11FCA">
            <w:pPr>
              <w:pStyle w:val="TableText"/>
            </w:pPr>
            <w:r w:rsidRPr="00A43C14">
              <w:t>Analog Video Transmission Equipment</w:t>
            </w:r>
          </w:p>
        </w:tc>
        <w:tc>
          <w:tcPr>
            <w:tcW w:w="5850" w:type="dxa"/>
          </w:tcPr>
          <w:p w14:paraId="7E291E21" w14:textId="77777777" w:rsidR="000E5860" w:rsidRPr="00A43C14" w:rsidRDefault="000E5860" w:rsidP="00D11FCA">
            <w:pPr>
              <w:pStyle w:val="TableText"/>
            </w:pPr>
            <w:r w:rsidRPr="00A43C14">
              <w:t xml:space="preserve">Equipment used in the </w:t>
            </w:r>
            <w:r w:rsidRPr="00A43C14">
              <w:rPr>
                <w:b/>
              </w:rPr>
              <w:t xml:space="preserve">transmission of analog video signals. </w:t>
            </w:r>
            <w:r w:rsidRPr="00A43C14">
              <w:t>This includes central office and remote based transmitters, receivers, and repeaters but not customer premise equipment.</w:t>
            </w:r>
          </w:p>
        </w:tc>
        <w:tc>
          <w:tcPr>
            <w:tcW w:w="3600" w:type="dxa"/>
          </w:tcPr>
          <w:p w14:paraId="7E291E22" w14:textId="77777777" w:rsidR="000E5860" w:rsidRPr="00A43C14" w:rsidRDefault="000E5860" w:rsidP="00D11FCA">
            <w:pPr>
              <w:pStyle w:val="Bullet"/>
            </w:pPr>
            <w:r w:rsidRPr="00A43C14">
              <w:t>Analog CATV transmitters</w:t>
            </w:r>
          </w:p>
          <w:p w14:paraId="7E291E23" w14:textId="77777777" w:rsidR="000E5860" w:rsidRPr="00A43C14" w:rsidRDefault="000E5860" w:rsidP="00D11FCA">
            <w:pPr>
              <w:pStyle w:val="Bullet"/>
            </w:pPr>
            <w:r w:rsidRPr="00A43C14">
              <w:t>Analog CATV repeaters</w:t>
            </w:r>
          </w:p>
          <w:p w14:paraId="7E291E24" w14:textId="77777777" w:rsidR="000E5860" w:rsidRPr="00A43C14" w:rsidRDefault="000E5860" w:rsidP="00D11FCA">
            <w:pPr>
              <w:pStyle w:val="Bullet"/>
            </w:pPr>
            <w:r w:rsidRPr="00A43C14">
              <w:t>Analog CATV head end equipment</w:t>
            </w:r>
          </w:p>
        </w:tc>
      </w:tr>
      <w:tr w:rsidR="000E5860" w:rsidRPr="00A43C14" w14:paraId="7E291E31" w14:textId="77777777" w:rsidTr="00D11FCA">
        <w:trPr>
          <w:cantSplit/>
        </w:trPr>
        <w:tc>
          <w:tcPr>
            <w:tcW w:w="1440" w:type="dxa"/>
          </w:tcPr>
          <w:p w14:paraId="7E291E26" w14:textId="77777777" w:rsidR="000E5860" w:rsidRPr="00A43C14" w:rsidRDefault="000E5860" w:rsidP="00D11FCA">
            <w:pPr>
              <w:pStyle w:val="TableText"/>
            </w:pPr>
            <w:r w:rsidRPr="00A43C14">
              <w:t>3.2.6.3</w:t>
            </w:r>
          </w:p>
        </w:tc>
        <w:tc>
          <w:tcPr>
            <w:tcW w:w="2070" w:type="dxa"/>
          </w:tcPr>
          <w:p w14:paraId="7E291E27" w14:textId="77777777" w:rsidR="000E5860" w:rsidRPr="00A43C14" w:rsidRDefault="000E5860" w:rsidP="00D11FCA">
            <w:pPr>
              <w:pStyle w:val="TableText"/>
              <w:rPr>
                <w:sz w:val="24"/>
              </w:rPr>
            </w:pPr>
            <w:r w:rsidRPr="00A43C14">
              <w:t>Digital Video Transmission Equipment</w:t>
            </w:r>
          </w:p>
        </w:tc>
        <w:tc>
          <w:tcPr>
            <w:tcW w:w="5850" w:type="dxa"/>
          </w:tcPr>
          <w:p w14:paraId="7E291E28" w14:textId="77777777" w:rsidR="000E5860" w:rsidRPr="00A43C14" w:rsidRDefault="000E5860" w:rsidP="00D11FCA">
            <w:pPr>
              <w:pStyle w:val="TableText"/>
            </w:pPr>
            <w:r w:rsidRPr="00A43C14">
              <w:t>Equipment used in the transmission and manipulation of MPEG formatted Video signals located at head end and hub locations but not customer premise equipment.</w:t>
            </w:r>
          </w:p>
        </w:tc>
        <w:tc>
          <w:tcPr>
            <w:tcW w:w="3600" w:type="dxa"/>
          </w:tcPr>
          <w:p w14:paraId="7E291E29" w14:textId="77777777" w:rsidR="000E5860" w:rsidRPr="00A1557D" w:rsidRDefault="000E5860" w:rsidP="00D11FCA">
            <w:pPr>
              <w:pStyle w:val="Bullet"/>
              <w:rPr>
                <w:lang w:val="de-DE"/>
                <w:rPrChange w:id="479" w:author="Christoph Seibold" w:date="2013-02-21T13:43:00Z">
                  <w:rPr/>
                </w:rPrChange>
              </w:rPr>
            </w:pPr>
            <w:r w:rsidRPr="00A1557D">
              <w:rPr>
                <w:lang w:val="de-DE"/>
                <w:rPrChange w:id="480" w:author="Christoph Seibold" w:date="2013-02-21T13:43:00Z">
                  <w:rPr/>
                </w:rPrChange>
              </w:rPr>
              <w:t>Digital video multiplexer</w:t>
            </w:r>
          </w:p>
          <w:p w14:paraId="7E291E2A" w14:textId="77777777" w:rsidR="000E5860" w:rsidRPr="00A1557D" w:rsidRDefault="000E5860" w:rsidP="00D11FCA">
            <w:pPr>
              <w:pStyle w:val="Bullet"/>
              <w:rPr>
                <w:lang w:val="de-DE"/>
                <w:rPrChange w:id="481" w:author="Christoph Seibold" w:date="2013-02-21T13:43:00Z">
                  <w:rPr/>
                </w:rPrChange>
              </w:rPr>
            </w:pPr>
            <w:r w:rsidRPr="00A1557D">
              <w:rPr>
                <w:lang w:val="de-DE"/>
                <w:rPrChange w:id="482" w:author="Christoph Seibold" w:date="2013-02-21T13:43:00Z">
                  <w:rPr/>
                </w:rPrChange>
              </w:rPr>
              <w:t>Digital video transrater</w:t>
            </w:r>
          </w:p>
          <w:p w14:paraId="7E291E2B" w14:textId="77777777" w:rsidR="000E5860" w:rsidRPr="00A43C14" w:rsidRDefault="000E5860" w:rsidP="00D11FCA">
            <w:pPr>
              <w:pStyle w:val="Bullet"/>
            </w:pPr>
            <w:r w:rsidRPr="00A43C14">
              <w:t>Digital video router</w:t>
            </w:r>
          </w:p>
          <w:p w14:paraId="7E291E2C" w14:textId="77777777" w:rsidR="000E5860" w:rsidRPr="00A43C14" w:rsidRDefault="000E5860" w:rsidP="00D11FCA">
            <w:pPr>
              <w:pStyle w:val="Bullet"/>
            </w:pPr>
            <w:r w:rsidRPr="00A43C14">
              <w:t>Digital video ad splicer</w:t>
            </w:r>
          </w:p>
          <w:p w14:paraId="7E291E2D" w14:textId="77777777" w:rsidR="000E5860" w:rsidRPr="00A43C14" w:rsidRDefault="000E5860" w:rsidP="00D11FCA">
            <w:pPr>
              <w:pStyle w:val="Bullet"/>
            </w:pPr>
            <w:r w:rsidRPr="00A43C14">
              <w:t xml:space="preserve">Cable video server </w:t>
            </w:r>
          </w:p>
          <w:p w14:paraId="7E291E2E" w14:textId="77777777" w:rsidR="000E5860" w:rsidRPr="00A43C14" w:rsidRDefault="000E5860" w:rsidP="00D11FCA">
            <w:pPr>
              <w:pStyle w:val="Bullet"/>
            </w:pPr>
            <w:r w:rsidRPr="00A43C14">
              <w:t>Digital video modulator</w:t>
            </w:r>
          </w:p>
          <w:p w14:paraId="7E291E2F" w14:textId="77777777" w:rsidR="000E5860" w:rsidRPr="00A43C14" w:rsidRDefault="000E5860" w:rsidP="00D11FCA">
            <w:pPr>
              <w:pStyle w:val="Bullet"/>
            </w:pPr>
            <w:r w:rsidRPr="00A43C14">
              <w:t>QAM modulators</w:t>
            </w:r>
          </w:p>
          <w:p w14:paraId="7E291E30" w14:textId="77777777" w:rsidR="000E5860" w:rsidRPr="00A43C14" w:rsidRDefault="000E5860" w:rsidP="00D11FCA">
            <w:pPr>
              <w:pStyle w:val="Bullet"/>
            </w:pPr>
            <w:r w:rsidRPr="00A43C14">
              <w:t>Ad splicers</w:t>
            </w:r>
          </w:p>
        </w:tc>
      </w:tr>
      <w:tr w:rsidR="000E5860" w:rsidRPr="00A43C14" w14:paraId="7E291E36" w14:textId="77777777" w:rsidTr="00D11FCA">
        <w:trPr>
          <w:cantSplit/>
        </w:trPr>
        <w:tc>
          <w:tcPr>
            <w:tcW w:w="1440" w:type="dxa"/>
          </w:tcPr>
          <w:p w14:paraId="7E291E32" w14:textId="77777777" w:rsidR="000E5860" w:rsidRPr="00A43C14" w:rsidRDefault="000E5860" w:rsidP="00D11FCA">
            <w:pPr>
              <w:pStyle w:val="TableText"/>
            </w:pPr>
            <w:r>
              <w:t>3.2.6.4</w:t>
            </w:r>
          </w:p>
        </w:tc>
        <w:tc>
          <w:tcPr>
            <w:tcW w:w="2070" w:type="dxa"/>
          </w:tcPr>
          <w:p w14:paraId="7E291E33" w14:textId="77777777" w:rsidR="000E5860" w:rsidRPr="00A43C14" w:rsidRDefault="000E5860" w:rsidP="00D11FCA">
            <w:pPr>
              <w:pStyle w:val="TableText"/>
            </w:pPr>
            <w:r>
              <w:t>Ad Server</w:t>
            </w:r>
          </w:p>
        </w:tc>
        <w:tc>
          <w:tcPr>
            <w:tcW w:w="5850" w:type="dxa"/>
          </w:tcPr>
          <w:p w14:paraId="7E291E34" w14:textId="77777777" w:rsidR="000E5860" w:rsidRPr="00A43C14" w:rsidRDefault="000E5860" w:rsidP="00D11FCA">
            <w:pPr>
              <w:pStyle w:val="TableText"/>
            </w:pPr>
            <w:r>
              <w:t>Equipment used for the insertion of advertisements into video streams</w:t>
            </w:r>
          </w:p>
        </w:tc>
        <w:tc>
          <w:tcPr>
            <w:tcW w:w="3600" w:type="dxa"/>
          </w:tcPr>
          <w:p w14:paraId="7E291E35" w14:textId="77777777" w:rsidR="000E5860" w:rsidRPr="00A43C14" w:rsidRDefault="000E5860" w:rsidP="00D11FCA">
            <w:pPr>
              <w:pStyle w:val="Bullet"/>
            </w:pPr>
            <w:r>
              <w:t>Ad server</w:t>
            </w:r>
          </w:p>
        </w:tc>
      </w:tr>
      <w:tr w:rsidR="000E5860" w:rsidRPr="00A43C14" w14:paraId="7E291E3B" w14:textId="77777777" w:rsidTr="00D11FCA">
        <w:trPr>
          <w:cantSplit/>
        </w:trPr>
        <w:tc>
          <w:tcPr>
            <w:tcW w:w="1440" w:type="dxa"/>
          </w:tcPr>
          <w:p w14:paraId="7E291E37" w14:textId="77777777" w:rsidR="000E5860" w:rsidRPr="00A43C14" w:rsidRDefault="000E5860" w:rsidP="00D11FCA">
            <w:pPr>
              <w:pStyle w:val="TableTextPCRed"/>
              <w:rPr>
                <w:color w:val="auto"/>
              </w:rPr>
            </w:pPr>
            <w:r w:rsidRPr="00A43C14">
              <w:rPr>
                <w:color w:val="auto"/>
              </w:rPr>
              <w:lastRenderedPageBreak/>
              <w:t>3.3</w:t>
            </w:r>
          </w:p>
        </w:tc>
        <w:tc>
          <w:tcPr>
            <w:tcW w:w="2070" w:type="dxa"/>
          </w:tcPr>
          <w:p w14:paraId="7E291E38" w14:textId="77777777" w:rsidR="000E5860" w:rsidRPr="00A43C14" w:rsidRDefault="000E5860" w:rsidP="00D11FCA">
            <w:pPr>
              <w:pStyle w:val="TableTextPCRed"/>
              <w:rPr>
                <w:color w:val="auto"/>
              </w:rPr>
            </w:pPr>
            <w:r w:rsidRPr="00A43C14">
              <w:rPr>
                <w:color w:val="auto"/>
              </w:rPr>
              <w:t>Wireless Transmission</w:t>
            </w:r>
          </w:p>
        </w:tc>
        <w:tc>
          <w:tcPr>
            <w:tcW w:w="5850" w:type="dxa"/>
          </w:tcPr>
          <w:p w14:paraId="7E291E39" w14:textId="77777777" w:rsidR="000E5860" w:rsidRPr="00A43C14" w:rsidRDefault="000E5860" w:rsidP="00D11FCA">
            <w:pPr>
              <w:pStyle w:val="TableTextPCRed"/>
              <w:rPr>
                <w:color w:val="auto"/>
              </w:rPr>
            </w:pPr>
            <w:r w:rsidRPr="00A43C14">
              <w:rPr>
                <w:color w:val="auto"/>
              </w:rPr>
              <w:t>Equipment used for analog or digital transmission to the subscriber unique to wireless services. This category does not include interoffice or long haul wireless carrier systems such as long haul microwave transmission</w:t>
            </w:r>
          </w:p>
        </w:tc>
        <w:tc>
          <w:tcPr>
            <w:tcW w:w="3600" w:type="dxa"/>
          </w:tcPr>
          <w:p w14:paraId="7E291E3A" w14:textId="77777777" w:rsidR="000E5860" w:rsidRPr="00A43C14" w:rsidRDefault="000E5860" w:rsidP="00D11FCA">
            <w:pPr>
              <w:pStyle w:val="TableTextPCRed"/>
              <w:rPr>
                <w:color w:val="auto"/>
              </w:rPr>
            </w:pPr>
          </w:p>
        </w:tc>
      </w:tr>
      <w:tr w:rsidR="000E5860" w:rsidRPr="00A43C14" w14:paraId="7E291E43" w14:textId="77777777" w:rsidTr="00D11FCA">
        <w:trPr>
          <w:cantSplit/>
        </w:trPr>
        <w:tc>
          <w:tcPr>
            <w:tcW w:w="1440" w:type="dxa"/>
          </w:tcPr>
          <w:p w14:paraId="7E291E3C" w14:textId="77777777" w:rsidR="000E5860" w:rsidRPr="00A43C14" w:rsidRDefault="000E5860" w:rsidP="00D11FCA">
            <w:pPr>
              <w:pStyle w:val="TableText"/>
            </w:pPr>
            <w:r w:rsidRPr="00A43C14">
              <w:t>3.3.1</w:t>
            </w:r>
          </w:p>
        </w:tc>
        <w:tc>
          <w:tcPr>
            <w:tcW w:w="2070" w:type="dxa"/>
          </w:tcPr>
          <w:p w14:paraId="7E291E3D" w14:textId="77777777" w:rsidR="000E5860" w:rsidRPr="00A43C14" w:rsidRDefault="000E5860" w:rsidP="00D11FCA">
            <w:pPr>
              <w:pStyle w:val="TableText"/>
            </w:pPr>
            <w:r w:rsidRPr="00A43C14">
              <w:t>Base Station Equipment</w:t>
            </w:r>
          </w:p>
        </w:tc>
        <w:tc>
          <w:tcPr>
            <w:tcW w:w="5850" w:type="dxa"/>
          </w:tcPr>
          <w:p w14:paraId="7E291E3E" w14:textId="77777777" w:rsidR="000E5860" w:rsidRPr="00A43C14" w:rsidRDefault="000E5860" w:rsidP="00D11FCA">
            <w:pPr>
              <w:pStyle w:val="TableText"/>
            </w:pPr>
            <w:r w:rsidRPr="00A43C14">
              <w:t xml:space="preserve">Equipment that provides the </w:t>
            </w:r>
            <w:r w:rsidRPr="00A43C14">
              <w:rPr>
                <w:b/>
              </w:rPr>
              <w:t xml:space="preserve">interface between wireless systems and the Public Switched Telephone Network (PSTN). </w:t>
            </w:r>
            <w:r w:rsidRPr="00A43C14">
              <w:t>It provides, for example, electrical signaling isolation as well as switching, routing, billing, and features capabilities. It provides subsystems for vocoding and selecting hand off decision.</w:t>
            </w:r>
          </w:p>
        </w:tc>
        <w:tc>
          <w:tcPr>
            <w:tcW w:w="3600" w:type="dxa"/>
          </w:tcPr>
          <w:p w14:paraId="7E291E3F" w14:textId="77777777" w:rsidR="000E5860" w:rsidRPr="00A43C14" w:rsidRDefault="000E5860" w:rsidP="00D11FCA">
            <w:pPr>
              <w:pStyle w:val="Bullet"/>
            </w:pPr>
            <w:r w:rsidRPr="00A43C14">
              <w:t>BSC</w:t>
            </w:r>
          </w:p>
          <w:p w14:paraId="7E291E40" w14:textId="77777777" w:rsidR="000E5860" w:rsidRPr="00A43C14" w:rsidRDefault="000E5860" w:rsidP="00D11FCA">
            <w:pPr>
              <w:pStyle w:val="Bullet"/>
            </w:pPr>
            <w:r w:rsidRPr="00A43C14">
              <w:t>BSS</w:t>
            </w:r>
          </w:p>
          <w:p w14:paraId="7E291E41" w14:textId="77777777" w:rsidR="000E5860" w:rsidRDefault="000E5860" w:rsidP="00D11FCA">
            <w:pPr>
              <w:pStyle w:val="Bullet"/>
            </w:pPr>
            <w:r w:rsidRPr="00A43C14">
              <w:t>LTE BSC</w:t>
            </w:r>
          </w:p>
          <w:p w14:paraId="7E291E42" w14:textId="77777777" w:rsidR="000E5860" w:rsidRPr="00A43C14" w:rsidRDefault="000E5860" w:rsidP="00D11FCA">
            <w:pPr>
              <w:pStyle w:val="Bullet"/>
            </w:pPr>
            <w:r>
              <w:t>Radio Network Controller (RNC)</w:t>
            </w:r>
          </w:p>
        </w:tc>
      </w:tr>
      <w:tr w:rsidR="000E5860" w:rsidRPr="00A43C14" w14:paraId="7E291E48" w14:textId="77777777" w:rsidTr="00D11FCA">
        <w:trPr>
          <w:cantSplit/>
        </w:trPr>
        <w:tc>
          <w:tcPr>
            <w:tcW w:w="1440" w:type="dxa"/>
          </w:tcPr>
          <w:p w14:paraId="7E291E44" w14:textId="77777777" w:rsidR="000E5860" w:rsidRPr="00B00858" w:rsidRDefault="000E5860" w:rsidP="00D11FCA">
            <w:pPr>
              <w:pStyle w:val="TableTextPCRed"/>
            </w:pPr>
            <w:r w:rsidRPr="00B00858">
              <w:t>3.3.2</w:t>
            </w:r>
          </w:p>
        </w:tc>
        <w:tc>
          <w:tcPr>
            <w:tcW w:w="2070" w:type="dxa"/>
          </w:tcPr>
          <w:p w14:paraId="7E291E45" w14:textId="77777777" w:rsidR="000E5860" w:rsidRPr="00B00858" w:rsidRDefault="000E5860" w:rsidP="00D11FCA">
            <w:pPr>
              <w:pStyle w:val="TableTextPCRed"/>
            </w:pPr>
            <w:r w:rsidRPr="00B00858">
              <w:t>Base Transceiver System (BTS)</w:t>
            </w:r>
          </w:p>
        </w:tc>
        <w:tc>
          <w:tcPr>
            <w:tcW w:w="5850" w:type="dxa"/>
          </w:tcPr>
          <w:p w14:paraId="7E291E46" w14:textId="0CA4A0F1" w:rsidR="000E5860" w:rsidRPr="00B00858" w:rsidRDefault="000E5860" w:rsidP="00D11FCA">
            <w:pPr>
              <w:pStyle w:val="TableTextPCRed"/>
            </w:pPr>
            <w:r w:rsidRPr="00B00858">
              <w:t>Equipment that provides the radio link to the mobile subscribers. It is connected to the BSC</w:t>
            </w:r>
            <w:r>
              <w:t>/RNC/MME (aggregation node)</w:t>
            </w:r>
            <w:r w:rsidRPr="00B00858">
              <w:t xml:space="preserve"> though a backhaul interface between the </w:t>
            </w:r>
            <w:r>
              <w:t xml:space="preserve">aggregation node </w:t>
            </w:r>
            <w:r w:rsidRPr="00B00858">
              <w:t>and BTS for both vocoded and overhead packet traffic. This includes terminals and repeaters.</w:t>
            </w:r>
          </w:p>
        </w:tc>
        <w:tc>
          <w:tcPr>
            <w:tcW w:w="3600" w:type="dxa"/>
          </w:tcPr>
          <w:p w14:paraId="7E291E47" w14:textId="77777777" w:rsidR="000E5860" w:rsidRPr="00A43C14" w:rsidRDefault="000E5860" w:rsidP="00D11FCA">
            <w:pPr>
              <w:pStyle w:val="TableTextPCRed"/>
              <w:rPr>
                <w:color w:val="auto"/>
              </w:rPr>
            </w:pPr>
          </w:p>
        </w:tc>
      </w:tr>
      <w:tr w:rsidR="000E5860" w:rsidRPr="00A43C14" w14:paraId="7E291E4F" w14:textId="77777777" w:rsidTr="00D11FCA">
        <w:trPr>
          <w:cantSplit/>
        </w:trPr>
        <w:tc>
          <w:tcPr>
            <w:tcW w:w="1440" w:type="dxa"/>
          </w:tcPr>
          <w:p w14:paraId="7E291E49" w14:textId="77777777" w:rsidR="000E5860" w:rsidRPr="00A43C14" w:rsidRDefault="000E5860" w:rsidP="00D11FCA">
            <w:pPr>
              <w:pStyle w:val="TableText"/>
            </w:pPr>
            <w:r w:rsidRPr="00A43C14">
              <w:t>3.3.2.1</w:t>
            </w:r>
          </w:p>
        </w:tc>
        <w:tc>
          <w:tcPr>
            <w:tcW w:w="2070" w:type="dxa"/>
          </w:tcPr>
          <w:p w14:paraId="7E291E4A" w14:textId="77777777" w:rsidR="000E5860" w:rsidRPr="00A43C14" w:rsidRDefault="000E5860" w:rsidP="00D11FCA">
            <w:pPr>
              <w:pStyle w:val="TableText"/>
            </w:pPr>
            <w:r w:rsidRPr="00A43C14">
              <w:t>Basic</w:t>
            </w:r>
          </w:p>
        </w:tc>
        <w:tc>
          <w:tcPr>
            <w:tcW w:w="5850" w:type="dxa"/>
          </w:tcPr>
          <w:p w14:paraId="7E291E4B" w14:textId="77777777" w:rsidR="000E5860" w:rsidRPr="00A43C14" w:rsidRDefault="000E5860" w:rsidP="00D11FCA">
            <w:pPr>
              <w:pStyle w:val="TableText"/>
            </w:pPr>
            <w:r w:rsidRPr="00A43C14">
              <w:t xml:space="preserve">Second generation (2G) and earlier equipment that </w:t>
            </w:r>
            <w:r w:rsidRPr="00A43C14">
              <w:rPr>
                <w:b/>
              </w:rPr>
              <w:t xml:space="preserve">provides the radio link to mobile subscribers. </w:t>
            </w:r>
          </w:p>
        </w:tc>
        <w:tc>
          <w:tcPr>
            <w:tcW w:w="3600" w:type="dxa"/>
          </w:tcPr>
          <w:p w14:paraId="7E291E4C" w14:textId="77777777" w:rsidR="000E5860" w:rsidRPr="00A43C14" w:rsidRDefault="000E5860" w:rsidP="00D11FCA">
            <w:pPr>
              <w:pStyle w:val="Bullet"/>
            </w:pPr>
            <w:r w:rsidRPr="00A43C14">
              <w:t>2G BTS</w:t>
            </w:r>
          </w:p>
          <w:p w14:paraId="7E291E4D" w14:textId="77777777" w:rsidR="000E5860" w:rsidRPr="00A43C14" w:rsidRDefault="000E5860" w:rsidP="00D11FCA">
            <w:pPr>
              <w:pStyle w:val="Bullet"/>
            </w:pPr>
            <w:r w:rsidRPr="00A43C14">
              <w:t>2G Wireless repeater</w:t>
            </w:r>
          </w:p>
          <w:p w14:paraId="7E291E4E" w14:textId="77777777" w:rsidR="000E5860" w:rsidRPr="00A43C14" w:rsidRDefault="000E5860" w:rsidP="00D11FCA">
            <w:pPr>
              <w:pStyle w:val="Bullet"/>
            </w:pPr>
            <w:r w:rsidRPr="00A43C14">
              <w:t>Analog BTS</w:t>
            </w:r>
          </w:p>
        </w:tc>
      </w:tr>
      <w:tr w:rsidR="000E5860" w:rsidRPr="00A43C14" w14:paraId="7E291E56" w14:textId="77777777" w:rsidTr="00D11FCA">
        <w:trPr>
          <w:cantSplit/>
        </w:trPr>
        <w:tc>
          <w:tcPr>
            <w:tcW w:w="1440" w:type="dxa"/>
          </w:tcPr>
          <w:p w14:paraId="7E291E50" w14:textId="77777777" w:rsidR="000E5860" w:rsidRPr="00A43C14" w:rsidRDefault="000E5860" w:rsidP="00D11FCA">
            <w:pPr>
              <w:pStyle w:val="TableText"/>
            </w:pPr>
            <w:r w:rsidRPr="00A43C14">
              <w:lastRenderedPageBreak/>
              <w:t>3.3.2.2</w:t>
            </w:r>
          </w:p>
        </w:tc>
        <w:tc>
          <w:tcPr>
            <w:tcW w:w="2070" w:type="dxa"/>
          </w:tcPr>
          <w:p w14:paraId="7E291E51" w14:textId="77777777" w:rsidR="000E5860" w:rsidRPr="00A43C14" w:rsidRDefault="000E5860" w:rsidP="00D11FCA">
            <w:pPr>
              <w:pStyle w:val="TableText"/>
            </w:pPr>
            <w:r w:rsidRPr="00A43C14">
              <w:t>Advanced</w:t>
            </w:r>
          </w:p>
        </w:tc>
        <w:tc>
          <w:tcPr>
            <w:tcW w:w="5850" w:type="dxa"/>
          </w:tcPr>
          <w:p w14:paraId="7E291E52" w14:textId="77777777" w:rsidR="000E5860" w:rsidRPr="00A43C14" w:rsidRDefault="000E5860" w:rsidP="00D11FCA">
            <w:pPr>
              <w:pStyle w:val="TableText"/>
            </w:pPr>
            <w:r w:rsidRPr="00A43C14">
              <w:t xml:space="preserve">Post second generation (2.5G) or third generation (3G) equipment that </w:t>
            </w:r>
            <w:r w:rsidRPr="00A43C14">
              <w:rPr>
                <w:b/>
              </w:rPr>
              <w:t xml:space="preserve">provides the radio link to mobile subscribers. </w:t>
            </w:r>
            <w:r w:rsidRPr="00A43C14">
              <w:rPr>
                <w:rFonts w:cs="Arial"/>
              </w:rPr>
              <w:t>This includes Radio Resource Control, Paging Control, Handoff/Handover Function, Context Function, Location Register, and Security Key Distribution in the control plane and, for the bearer plane, Backhaul Aggregation, QoS Policy Enforcement, IP Access Control, Data Path Function, and MIP Foreign Agent Capabilities.</w:t>
            </w:r>
            <w:r>
              <w:rPr>
                <w:rFonts w:cs="Arial"/>
              </w:rPr>
              <w:t xml:space="preserve">  This includes systems </w:t>
            </w:r>
            <w:r w:rsidRPr="00F31477">
              <w:rPr>
                <w:rFonts w:cs="Arial"/>
              </w:rPr>
              <w:t xml:space="preserve">with a distributed architecture for the BTS that has a digital baseband unit (BBU) separated from a remote radio unit (RRU).  </w:t>
            </w:r>
          </w:p>
        </w:tc>
        <w:tc>
          <w:tcPr>
            <w:tcW w:w="3600" w:type="dxa"/>
          </w:tcPr>
          <w:p w14:paraId="7E291E53" w14:textId="77777777" w:rsidR="000E5860" w:rsidRPr="00A43C14" w:rsidRDefault="000E5860" w:rsidP="00D11FCA">
            <w:pPr>
              <w:pStyle w:val="Bullet"/>
            </w:pPr>
            <w:r w:rsidRPr="00A43C14">
              <w:t>3G BTS</w:t>
            </w:r>
          </w:p>
          <w:p w14:paraId="7E291E54" w14:textId="77777777" w:rsidR="000E5860" w:rsidRDefault="000E5860" w:rsidP="00D11FCA">
            <w:pPr>
              <w:pStyle w:val="Bullet"/>
            </w:pPr>
            <w:r w:rsidRPr="00A43C14">
              <w:t>3G Wireless repeater</w:t>
            </w:r>
          </w:p>
          <w:p w14:paraId="7E291E55" w14:textId="77777777" w:rsidR="000E5860" w:rsidRPr="00A43C14" w:rsidRDefault="000E5860" w:rsidP="00D11FCA">
            <w:pPr>
              <w:pStyle w:val="Bullet"/>
            </w:pPr>
            <w:r>
              <w:t>NodeB</w:t>
            </w:r>
          </w:p>
        </w:tc>
      </w:tr>
      <w:tr w:rsidR="000E5860" w:rsidRPr="00A1557D" w14:paraId="7E291E5D" w14:textId="77777777" w:rsidTr="00D11FCA">
        <w:trPr>
          <w:cantSplit/>
        </w:trPr>
        <w:tc>
          <w:tcPr>
            <w:tcW w:w="1440" w:type="dxa"/>
          </w:tcPr>
          <w:p w14:paraId="7E291E57" w14:textId="77777777" w:rsidR="000E5860" w:rsidRPr="00A43C14" w:rsidRDefault="000E5860" w:rsidP="00D11FCA">
            <w:pPr>
              <w:pStyle w:val="TableText"/>
            </w:pPr>
            <w:r w:rsidRPr="00A43C14">
              <w:t>3.3.2.3</w:t>
            </w:r>
          </w:p>
        </w:tc>
        <w:tc>
          <w:tcPr>
            <w:tcW w:w="2070" w:type="dxa"/>
          </w:tcPr>
          <w:p w14:paraId="7E291E58" w14:textId="77777777" w:rsidR="000E5860" w:rsidRPr="00A43C14" w:rsidRDefault="000E5860" w:rsidP="00D11FCA">
            <w:pPr>
              <w:pStyle w:val="TableText"/>
            </w:pPr>
            <w:r w:rsidRPr="00A43C14">
              <w:t>4G</w:t>
            </w:r>
          </w:p>
        </w:tc>
        <w:tc>
          <w:tcPr>
            <w:tcW w:w="5850" w:type="dxa"/>
          </w:tcPr>
          <w:p w14:paraId="7E291E59" w14:textId="77777777" w:rsidR="000E5860" w:rsidRPr="00A43C14" w:rsidRDefault="000E5860" w:rsidP="00D11FCA">
            <w:pPr>
              <w:pStyle w:val="TableText"/>
            </w:pPr>
            <w:r w:rsidRPr="00A43C14">
              <w:t xml:space="preserve">Fourth generation (4G) equipment that </w:t>
            </w:r>
            <w:r w:rsidRPr="00A43C14">
              <w:rPr>
                <w:b/>
              </w:rPr>
              <w:t>provides the radio link to mobile and nomadic subscribers</w:t>
            </w:r>
            <w:r w:rsidRPr="00A43C14">
              <w:t>. This includes LTE and WiMAX BTS equipment.</w:t>
            </w:r>
            <w:r>
              <w:t xml:space="preserve"> </w:t>
            </w:r>
            <w:r>
              <w:rPr>
                <w:rFonts w:cs="Arial"/>
              </w:rPr>
              <w:t xml:space="preserve">This includes systems </w:t>
            </w:r>
            <w:r w:rsidRPr="00F31477">
              <w:rPr>
                <w:rFonts w:cs="Arial"/>
              </w:rPr>
              <w:t xml:space="preserve">with a distributed architecture for the BTS that has a digital baseband unit (BBU) separated from a remote radio unit (RRU).  </w:t>
            </w:r>
          </w:p>
        </w:tc>
        <w:tc>
          <w:tcPr>
            <w:tcW w:w="3600" w:type="dxa"/>
          </w:tcPr>
          <w:p w14:paraId="7E291E5A" w14:textId="77777777" w:rsidR="000E5860" w:rsidRPr="00A1557D" w:rsidRDefault="000E5860" w:rsidP="00D11FCA">
            <w:pPr>
              <w:pStyle w:val="Bullet"/>
              <w:rPr>
                <w:lang w:val="de-DE"/>
                <w:rPrChange w:id="483" w:author="Christoph Seibold" w:date="2013-02-21T13:43:00Z">
                  <w:rPr/>
                </w:rPrChange>
              </w:rPr>
            </w:pPr>
            <w:r w:rsidRPr="00A1557D">
              <w:rPr>
                <w:lang w:val="de-DE"/>
                <w:rPrChange w:id="484" w:author="Christoph Seibold" w:date="2013-02-21T13:43:00Z">
                  <w:rPr/>
                </w:rPrChange>
              </w:rPr>
              <w:t>LTE BTS</w:t>
            </w:r>
          </w:p>
          <w:p w14:paraId="7E291E5B" w14:textId="77777777" w:rsidR="000E5860" w:rsidRPr="00A1557D" w:rsidRDefault="000E5860" w:rsidP="00D11FCA">
            <w:pPr>
              <w:pStyle w:val="Bullet"/>
              <w:rPr>
                <w:lang w:val="de-DE"/>
                <w:rPrChange w:id="485" w:author="Christoph Seibold" w:date="2013-02-21T13:43:00Z">
                  <w:rPr/>
                </w:rPrChange>
              </w:rPr>
            </w:pPr>
            <w:r w:rsidRPr="00A1557D">
              <w:rPr>
                <w:lang w:val="de-DE"/>
                <w:rPrChange w:id="486" w:author="Christoph Seibold" w:date="2013-02-21T13:43:00Z">
                  <w:rPr/>
                </w:rPrChange>
              </w:rPr>
              <w:t>WiMAX BTS</w:t>
            </w:r>
          </w:p>
          <w:p w14:paraId="7E291E5C" w14:textId="77777777" w:rsidR="000E5860" w:rsidRPr="00A1557D" w:rsidRDefault="000E5860" w:rsidP="00D11FCA">
            <w:pPr>
              <w:pStyle w:val="Bullet"/>
              <w:rPr>
                <w:lang w:val="de-DE"/>
                <w:rPrChange w:id="487" w:author="Christoph Seibold" w:date="2013-02-21T13:43:00Z">
                  <w:rPr/>
                </w:rPrChange>
              </w:rPr>
            </w:pPr>
            <w:r w:rsidRPr="00A1557D">
              <w:rPr>
                <w:lang w:val="de-DE"/>
                <w:rPrChange w:id="488" w:author="Christoph Seibold" w:date="2013-02-21T13:43:00Z">
                  <w:rPr/>
                </w:rPrChange>
              </w:rPr>
              <w:t>eNodeB</w:t>
            </w:r>
          </w:p>
        </w:tc>
      </w:tr>
      <w:tr w:rsidR="000E5860" w:rsidRPr="00A43C14" w14:paraId="7E291E62" w14:textId="77777777" w:rsidTr="00D11FCA">
        <w:trPr>
          <w:cantSplit/>
        </w:trPr>
        <w:tc>
          <w:tcPr>
            <w:tcW w:w="1440" w:type="dxa"/>
          </w:tcPr>
          <w:p w14:paraId="7E291E5E" w14:textId="77777777" w:rsidR="000E5860" w:rsidRPr="00A43C14" w:rsidRDefault="000E5860" w:rsidP="00D11FCA">
            <w:pPr>
              <w:pStyle w:val="TableText"/>
            </w:pPr>
            <w:r w:rsidRPr="00A43C14">
              <w:t>3.3.3</w:t>
            </w:r>
          </w:p>
        </w:tc>
        <w:tc>
          <w:tcPr>
            <w:tcW w:w="2070" w:type="dxa"/>
          </w:tcPr>
          <w:p w14:paraId="7E291E5F" w14:textId="77777777" w:rsidR="000E5860" w:rsidRPr="00A43C14" w:rsidRDefault="000E5860" w:rsidP="00D11FCA">
            <w:pPr>
              <w:pStyle w:val="TableText"/>
            </w:pPr>
            <w:r w:rsidRPr="00A43C14">
              <w:t>Pilot Beacon Unit (PBU)</w:t>
            </w:r>
          </w:p>
        </w:tc>
        <w:tc>
          <w:tcPr>
            <w:tcW w:w="5850" w:type="dxa"/>
          </w:tcPr>
          <w:p w14:paraId="7E291E60" w14:textId="77777777" w:rsidR="000E5860" w:rsidRPr="00A43C14" w:rsidRDefault="000E5860" w:rsidP="00D11FCA">
            <w:pPr>
              <w:pStyle w:val="TableText"/>
            </w:pPr>
            <w:r w:rsidRPr="00A43C14">
              <w:t xml:space="preserve">Equipment whose primary purpose is to </w:t>
            </w:r>
            <w:r w:rsidRPr="00A43C14">
              <w:rPr>
                <w:b/>
              </w:rPr>
              <w:t xml:space="preserve">transmit an ANSI J-STD-008 Pilot channel and ANSI J- STD-008 Sync channel and a partial ANSI J-STD-008 Paging channel. </w:t>
            </w:r>
            <w:r w:rsidRPr="00A43C14">
              <w:t>The PBU is intended to notify a mobile unit of a change in CDMA coverage and can be used to assist in the execution of cellular CDMA-AMPS and inter-frequency CDMA-CDMA hand-off. It is designed with the capability for extended temperature and environmental operation ranges.</w:t>
            </w:r>
          </w:p>
        </w:tc>
        <w:tc>
          <w:tcPr>
            <w:tcW w:w="3600" w:type="dxa"/>
          </w:tcPr>
          <w:p w14:paraId="7E291E61" w14:textId="77777777" w:rsidR="000E5860" w:rsidRPr="00A43C14" w:rsidRDefault="000E5860" w:rsidP="000E5860">
            <w:pPr>
              <w:pStyle w:val="Bullet"/>
              <w:numPr>
                <w:ilvl w:val="0"/>
                <w:numId w:val="57"/>
              </w:numPr>
            </w:pPr>
            <w:r w:rsidRPr="00A43C14">
              <w:t>Pilot beacon unit (PBU)</w:t>
            </w:r>
          </w:p>
        </w:tc>
      </w:tr>
      <w:tr w:rsidR="000E5860" w:rsidRPr="00A43C14" w14:paraId="7E291E6A" w14:textId="77777777" w:rsidTr="00D11FCA">
        <w:trPr>
          <w:cantSplit/>
        </w:trPr>
        <w:tc>
          <w:tcPr>
            <w:tcW w:w="1440" w:type="dxa"/>
          </w:tcPr>
          <w:p w14:paraId="7E291E63" w14:textId="77777777" w:rsidR="000E5860" w:rsidRPr="00A43C14" w:rsidRDefault="000E5860" w:rsidP="00D11FCA">
            <w:pPr>
              <w:pStyle w:val="TableText"/>
            </w:pPr>
            <w:r w:rsidRPr="00A43C14">
              <w:lastRenderedPageBreak/>
              <w:t>3.3.4</w:t>
            </w:r>
          </w:p>
        </w:tc>
        <w:tc>
          <w:tcPr>
            <w:tcW w:w="2070" w:type="dxa"/>
          </w:tcPr>
          <w:p w14:paraId="7E291E64" w14:textId="77777777" w:rsidR="000E5860" w:rsidRPr="00A43C14" w:rsidRDefault="000E5860" w:rsidP="00D11FCA">
            <w:pPr>
              <w:pStyle w:val="TableText"/>
            </w:pPr>
            <w:r w:rsidRPr="00A43C14">
              <w:t>WLAN Base Station Equipment</w:t>
            </w:r>
          </w:p>
        </w:tc>
        <w:tc>
          <w:tcPr>
            <w:tcW w:w="5850" w:type="dxa"/>
          </w:tcPr>
          <w:p w14:paraId="7E291E65" w14:textId="77777777" w:rsidR="000E5860" w:rsidRPr="00A43C14" w:rsidRDefault="000E5860" w:rsidP="00D11FCA">
            <w:pPr>
              <w:pStyle w:val="TableText"/>
            </w:pPr>
            <w:r w:rsidRPr="00A43C14">
              <w:t xml:space="preserve">Equipment that provides the </w:t>
            </w:r>
            <w:r w:rsidRPr="00A43C14">
              <w:rPr>
                <w:b/>
              </w:rPr>
              <w:t>wireless data interface (such as IEEE 802.11 or IEEE 802.16) to wireless data network mobile subscribers.</w:t>
            </w:r>
          </w:p>
        </w:tc>
        <w:tc>
          <w:tcPr>
            <w:tcW w:w="3600" w:type="dxa"/>
          </w:tcPr>
          <w:p w14:paraId="7E291E66" w14:textId="77777777" w:rsidR="000E5860" w:rsidRPr="00A43C14" w:rsidRDefault="000E5860" w:rsidP="000E5860">
            <w:pPr>
              <w:pStyle w:val="Bullet"/>
              <w:numPr>
                <w:ilvl w:val="0"/>
                <w:numId w:val="57"/>
              </w:numPr>
            </w:pPr>
            <w:r w:rsidRPr="00A43C14">
              <w:t>Wireless mesh point</w:t>
            </w:r>
          </w:p>
          <w:p w14:paraId="7E291E67" w14:textId="77777777" w:rsidR="000E5860" w:rsidRPr="00A43C14" w:rsidRDefault="000E5860" w:rsidP="000E5860">
            <w:pPr>
              <w:pStyle w:val="Bullet"/>
              <w:numPr>
                <w:ilvl w:val="0"/>
                <w:numId w:val="57"/>
              </w:numPr>
            </w:pPr>
            <w:r w:rsidRPr="00A43C14">
              <w:t>Wireless data access point</w:t>
            </w:r>
          </w:p>
          <w:p w14:paraId="7E291E68" w14:textId="77777777" w:rsidR="000E5860" w:rsidRPr="00A43C14" w:rsidRDefault="000E5860" w:rsidP="000E5860">
            <w:pPr>
              <w:pStyle w:val="Bullet"/>
              <w:numPr>
                <w:ilvl w:val="0"/>
                <w:numId w:val="57"/>
              </w:numPr>
            </w:pPr>
            <w:r w:rsidRPr="00A43C14">
              <w:t>Wireless mesh network access point</w:t>
            </w:r>
          </w:p>
          <w:p w14:paraId="7E291E69" w14:textId="77777777" w:rsidR="000E5860" w:rsidRPr="00A43C14" w:rsidRDefault="000E5860" w:rsidP="000E5860">
            <w:pPr>
              <w:pStyle w:val="Bullet"/>
              <w:numPr>
                <w:ilvl w:val="0"/>
                <w:numId w:val="57"/>
              </w:numPr>
            </w:pPr>
            <w:r w:rsidRPr="00A43C14">
              <w:t>Worldwide Interoperability for Microwave Access (WiMAX)</w:t>
            </w:r>
          </w:p>
        </w:tc>
      </w:tr>
      <w:tr w:rsidR="000E5860" w:rsidRPr="00A43C14" w14:paraId="7E291E6F" w14:textId="77777777" w:rsidTr="00D11FCA">
        <w:trPr>
          <w:cantSplit/>
        </w:trPr>
        <w:tc>
          <w:tcPr>
            <w:tcW w:w="1440" w:type="dxa"/>
          </w:tcPr>
          <w:p w14:paraId="7E291E6B" w14:textId="77777777" w:rsidR="000E5860" w:rsidRPr="00B00858" w:rsidRDefault="000E5860" w:rsidP="00D11FCA">
            <w:pPr>
              <w:pStyle w:val="TableTextPCRed"/>
            </w:pPr>
            <w:r w:rsidRPr="00B00858">
              <w:t>3.4</w:t>
            </w:r>
          </w:p>
        </w:tc>
        <w:tc>
          <w:tcPr>
            <w:tcW w:w="2070" w:type="dxa"/>
          </w:tcPr>
          <w:p w14:paraId="7E291E6C" w14:textId="77777777" w:rsidR="000E5860" w:rsidRPr="00B00858" w:rsidDel="00CE3612" w:rsidRDefault="000E5860" w:rsidP="00D11FCA">
            <w:pPr>
              <w:pStyle w:val="TableTextPCRed"/>
            </w:pPr>
            <w:r w:rsidRPr="00B00858">
              <w:t>Ancillary Products</w:t>
            </w:r>
          </w:p>
        </w:tc>
        <w:tc>
          <w:tcPr>
            <w:tcW w:w="5850" w:type="dxa"/>
          </w:tcPr>
          <w:p w14:paraId="7E291E6D" w14:textId="77777777" w:rsidR="000E5860" w:rsidRPr="00B00858" w:rsidRDefault="000E5860" w:rsidP="00D11FCA">
            <w:pPr>
              <w:pStyle w:val="TableTextPCRed"/>
            </w:pPr>
            <w:r w:rsidRPr="00B00858">
              <w:t>Equipment that provides ancillary functionality within the transport network.</w:t>
            </w:r>
          </w:p>
        </w:tc>
        <w:tc>
          <w:tcPr>
            <w:tcW w:w="3600" w:type="dxa"/>
          </w:tcPr>
          <w:p w14:paraId="7E291E6E" w14:textId="77777777" w:rsidR="000E5860" w:rsidRPr="00A43C14" w:rsidRDefault="000E5860" w:rsidP="00D11FCA">
            <w:pPr>
              <w:pStyle w:val="Bullet"/>
              <w:tabs>
                <w:tab w:val="clear" w:pos="360"/>
              </w:tabs>
              <w:ind w:left="0" w:firstLine="0"/>
            </w:pPr>
          </w:p>
        </w:tc>
      </w:tr>
      <w:tr w:rsidR="000E5860" w:rsidRPr="00A43C14" w14:paraId="7E291E75" w14:textId="77777777" w:rsidTr="00D11FCA">
        <w:trPr>
          <w:cantSplit/>
        </w:trPr>
        <w:tc>
          <w:tcPr>
            <w:tcW w:w="1440" w:type="dxa"/>
          </w:tcPr>
          <w:p w14:paraId="7E291E70" w14:textId="77777777" w:rsidR="000E5860" w:rsidRPr="00A43C14" w:rsidRDefault="000E5860" w:rsidP="00D11FCA">
            <w:pPr>
              <w:pStyle w:val="TableText"/>
            </w:pPr>
            <w:r w:rsidRPr="00A43C14">
              <w:t>3.4.1</w:t>
            </w:r>
          </w:p>
        </w:tc>
        <w:tc>
          <w:tcPr>
            <w:tcW w:w="2070" w:type="dxa"/>
          </w:tcPr>
          <w:p w14:paraId="7E291E71" w14:textId="77777777" w:rsidR="000E5860" w:rsidRPr="00A43C14" w:rsidRDefault="000E5860" w:rsidP="00D11FCA">
            <w:pPr>
              <w:pStyle w:val="TableText"/>
            </w:pPr>
            <w:r w:rsidRPr="00A43C14">
              <w:t>Location Services</w:t>
            </w:r>
          </w:p>
        </w:tc>
        <w:tc>
          <w:tcPr>
            <w:tcW w:w="5850" w:type="dxa"/>
          </w:tcPr>
          <w:p w14:paraId="7E291E72" w14:textId="77777777" w:rsidR="000E5860" w:rsidRPr="00A43C14" w:rsidRDefault="000E5860" w:rsidP="00D11FCA">
            <w:pPr>
              <w:pStyle w:val="TableText"/>
            </w:pPr>
            <w:r w:rsidRPr="00A43C14">
              <w:t xml:space="preserve">Equipment that provides location-based services for wireless and/or VoIP networks. The primary function of this equipment is to </w:t>
            </w:r>
            <w:r w:rsidRPr="00A43C14">
              <w:rPr>
                <w:b/>
              </w:rPr>
              <w:t>provide location information for emergency service calls such as E911</w:t>
            </w:r>
            <w:r w:rsidRPr="00A43C14">
              <w:t xml:space="preserve"> but may also be used for other location-based services.</w:t>
            </w:r>
          </w:p>
        </w:tc>
        <w:tc>
          <w:tcPr>
            <w:tcW w:w="3600" w:type="dxa"/>
          </w:tcPr>
          <w:p w14:paraId="7E291E73" w14:textId="77777777" w:rsidR="000E5860" w:rsidRPr="00A43C14" w:rsidRDefault="000E5860" w:rsidP="000E5860">
            <w:pPr>
              <w:pStyle w:val="Bullet"/>
              <w:numPr>
                <w:ilvl w:val="0"/>
                <w:numId w:val="57"/>
              </w:numPr>
            </w:pPr>
            <w:r w:rsidRPr="00A43C14">
              <w:t>Mobile location center</w:t>
            </w:r>
          </w:p>
          <w:p w14:paraId="7E291E74" w14:textId="77777777" w:rsidR="000E5860" w:rsidRPr="00A43C14" w:rsidRDefault="000E5860" w:rsidP="000E5860">
            <w:pPr>
              <w:pStyle w:val="Bullet"/>
              <w:numPr>
                <w:ilvl w:val="0"/>
                <w:numId w:val="57"/>
              </w:numPr>
            </w:pPr>
            <w:r w:rsidRPr="00A43C14">
              <w:t>IP location</w:t>
            </w:r>
          </w:p>
        </w:tc>
      </w:tr>
      <w:tr w:rsidR="000E5860" w:rsidRPr="00A43C14" w14:paraId="7E291E7A" w14:textId="77777777" w:rsidTr="00D11FCA">
        <w:trPr>
          <w:cantSplit/>
        </w:trPr>
        <w:tc>
          <w:tcPr>
            <w:tcW w:w="1440" w:type="dxa"/>
          </w:tcPr>
          <w:p w14:paraId="7E291E76" w14:textId="77777777" w:rsidR="000E5860" w:rsidRPr="00A43C14" w:rsidRDefault="000E5860" w:rsidP="00D11FCA">
            <w:pPr>
              <w:pStyle w:val="TableText"/>
            </w:pPr>
            <w:r w:rsidRPr="00A43C14">
              <w:t>3.4.2</w:t>
            </w:r>
          </w:p>
        </w:tc>
        <w:tc>
          <w:tcPr>
            <w:tcW w:w="2070" w:type="dxa"/>
          </w:tcPr>
          <w:p w14:paraId="7E291E77" w14:textId="77777777" w:rsidR="000E5860" w:rsidRPr="00A43C14" w:rsidDel="00CE3612" w:rsidRDefault="000E5860" w:rsidP="00D11FCA">
            <w:pPr>
              <w:pStyle w:val="TableText"/>
            </w:pPr>
            <w:r w:rsidRPr="00A43C14">
              <w:t>Lawful Intercept</w:t>
            </w:r>
          </w:p>
        </w:tc>
        <w:tc>
          <w:tcPr>
            <w:tcW w:w="5850" w:type="dxa"/>
          </w:tcPr>
          <w:p w14:paraId="7E291E78" w14:textId="77777777" w:rsidR="000E5860" w:rsidRPr="00A43C14" w:rsidRDefault="000E5860" w:rsidP="00D11FCA">
            <w:pPr>
              <w:pStyle w:val="TableText"/>
            </w:pPr>
            <w:r w:rsidRPr="00A43C14">
              <w:t>Equipment used for the lawful interception and monitoring of communication signals</w:t>
            </w:r>
          </w:p>
        </w:tc>
        <w:tc>
          <w:tcPr>
            <w:tcW w:w="3600" w:type="dxa"/>
          </w:tcPr>
          <w:p w14:paraId="7E291E79" w14:textId="77777777" w:rsidR="000E5860" w:rsidRPr="00A43C14" w:rsidRDefault="000E5860" w:rsidP="000E5860">
            <w:pPr>
              <w:pStyle w:val="Bullet"/>
              <w:numPr>
                <w:ilvl w:val="0"/>
                <w:numId w:val="57"/>
              </w:numPr>
            </w:pPr>
            <w:r w:rsidRPr="00A43C14">
              <w:t>Lawful Intercept</w:t>
            </w:r>
          </w:p>
        </w:tc>
      </w:tr>
      <w:tr w:rsidR="000E5860" w:rsidRPr="00A43C14" w14:paraId="7E291E7F" w14:textId="77777777" w:rsidTr="00D11FCA">
        <w:trPr>
          <w:cantSplit/>
        </w:trPr>
        <w:tc>
          <w:tcPr>
            <w:tcW w:w="1440" w:type="dxa"/>
          </w:tcPr>
          <w:p w14:paraId="7E291E7B" w14:textId="77777777" w:rsidR="000E5860" w:rsidRPr="00B00858" w:rsidRDefault="000E5860" w:rsidP="00D11FCA">
            <w:pPr>
              <w:pStyle w:val="TableTextPCRed"/>
            </w:pPr>
            <w:r w:rsidRPr="00B00858">
              <w:t>4</w:t>
            </w:r>
          </w:p>
        </w:tc>
        <w:tc>
          <w:tcPr>
            <w:tcW w:w="2070" w:type="dxa"/>
          </w:tcPr>
          <w:p w14:paraId="7E291E7C" w14:textId="77777777" w:rsidR="000E5860" w:rsidRPr="00B00858" w:rsidRDefault="000E5860" w:rsidP="00D11FCA">
            <w:pPr>
              <w:pStyle w:val="TableTextPCRed"/>
            </w:pPr>
            <w:r w:rsidRPr="00B00858">
              <w:t>Operations &amp; Maintenance</w:t>
            </w:r>
          </w:p>
        </w:tc>
        <w:tc>
          <w:tcPr>
            <w:tcW w:w="5850" w:type="dxa"/>
          </w:tcPr>
          <w:p w14:paraId="7E291E7D" w14:textId="77777777" w:rsidR="000E5860" w:rsidRPr="00B00858" w:rsidRDefault="000E5860" w:rsidP="00D11FCA">
            <w:pPr>
              <w:pStyle w:val="TableTextPCRed"/>
            </w:pPr>
            <w:r w:rsidRPr="00B00858">
              <w:t>Equipment and systems used for the management, upkeep, diagnosis and repair of the communications network.</w:t>
            </w:r>
          </w:p>
        </w:tc>
        <w:tc>
          <w:tcPr>
            <w:tcW w:w="3600" w:type="dxa"/>
          </w:tcPr>
          <w:p w14:paraId="7E291E7E" w14:textId="77777777" w:rsidR="000E5860" w:rsidRPr="00A43C14" w:rsidRDefault="000E5860" w:rsidP="00D11FCA">
            <w:pPr>
              <w:pStyle w:val="TableTextPCRed"/>
              <w:rPr>
                <w:color w:val="auto"/>
              </w:rPr>
            </w:pPr>
          </w:p>
        </w:tc>
      </w:tr>
      <w:tr w:rsidR="000E5860" w:rsidRPr="00A43C14" w14:paraId="7E291E87" w14:textId="77777777" w:rsidTr="00D11FCA">
        <w:trPr>
          <w:cantSplit/>
        </w:trPr>
        <w:tc>
          <w:tcPr>
            <w:tcW w:w="1440" w:type="dxa"/>
          </w:tcPr>
          <w:p w14:paraId="7E291E80" w14:textId="77777777" w:rsidR="000E5860" w:rsidRPr="0023131F" w:rsidRDefault="000E5860" w:rsidP="00D11FCA">
            <w:pPr>
              <w:pStyle w:val="TableTextPCRed"/>
              <w:rPr>
                <w:b w:val="0"/>
                <w:i w:val="0"/>
                <w:color w:val="auto"/>
              </w:rPr>
            </w:pPr>
            <w:r w:rsidRPr="0023131F">
              <w:rPr>
                <w:b w:val="0"/>
                <w:i w:val="0"/>
                <w:color w:val="auto"/>
              </w:rPr>
              <w:t>4.1</w:t>
            </w:r>
          </w:p>
        </w:tc>
        <w:tc>
          <w:tcPr>
            <w:tcW w:w="2070" w:type="dxa"/>
          </w:tcPr>
          <w:p w14:paraId="7E291E81" w14:textId="77777777" w:rsidR="000E5860" w:rsidRPr="0023131F" w:rsidRDefault="000E5860" w:rsidP="00D11FCA">
            <w:pPr>
              <w:pStyle w:val="TableTextPCRed"/>
              <w:rPr>
                <w:b w:val="0"/>
                <w:i w:val="0"/>
                <w:color w:val="auto"/>
              </w:rPr>
            </w:pPr>
            <w:r w:rsidRPr="0023131F">
              <w:rPr>
                <w:b w:val="0"/>
                <w:i w:val="0"/>
                <w:color w:val="auto"/>
              </w:rPr>
              <w:t>Test Systems</w:t>
            </w:r>
          </w:p>
        </w:tc>
        <w:tc>
          <w:tcPr>
            <w:tcW w:w="5850" w:type="dxa"/>
          </w:tcPr>
          <w:p w14:paraId="7E291E82" w14:textId="77777777" w:rsidR="000E5860" w:rsidRPr="0023131F" w:rsidRDefault="000E5860" w:rsidP="00D11FCA">
            <w:pPr>
              <w:pStyle w:val="TableTextPCRed"/>
              <w:rPr>
                <w:b w:val="0"/>
                <w:i w:val="0"/>
                <w:color w:val="auto"/>
              </w:rPr>
            </w:pPr>
            <w:r w:rsidRPr="0023131F">
              <w:rPr>
                <w:b w:val="0"/>
                <w:i w:val="0"/>
                <w:color w:val="auto"/>
              </w:rPr>
              <w:t>Equipment used to support testing of the network. This category includes permanently installed equipment that provides a centralized test capability or local test access, as opposed to portable equipment, as might be carried by a craftsperson.</w:t>
            </w:r>
            <w:r>
              <w:rPr>
                <w:b w:val="0"/>
                <w:i w:val="0"/>
                <w:color w:val="auto"/>
              </w:rPr>
              <w:t xml:space="preserve">  Types of test systems are equipment that provides test access to transmission circuits, equipment to perform the tests or computer software used to communicate with the CO access and test equipment.</w:t>
            </w:r>
          </w:p>
        </w:tc>
        <w:tc>
          <w:tcPr>
            <w:tcW w:w="3600" w:type="dxa"/>
          </w:tcPr>
          <w:p w14:paraId="7E291E83" w14:textId="77777777" w:rsidR="000E5860" w:rsidRDefault="000E5860" w:rsidP="000E5860">
            <w:pPr>
              <w:pStyle w:val="TableTextPCRed"/>
              <w:numPr>
                <w:ilvl w:val="0"/>
                <w:numId w:val="70"/>
              </w:numPr>
              <w:rPr>
                <w:b w:val="0"/>
                <w:i w:val="0"/>
                <w:color w:val="auto"/>
              </w:rPr>
            </w:pPr>
            <w:r w:rsidRPr="0023131F">
              <w:rPr>
                <w:b w:val="0"/>
                <w:i w:val="0"/>
                <w:color w:val="auto"/>
              </w:rPr>
              <w:t>In-line test equipment</w:t>
            </w:r>
          </w:p>
          <w:p w14:paraId="7E291E84" w14:textId="77777777" w:rsidR="000E5860" w:rsidRDefault="000E5860" w:rsidP="000E5860">
            <w:pPr>
              <w:pStyle w:val="TableTextPCRed"/>
              <w:numPr>
                <w:ilvl w:val="0"/>
                <w:numId w:val="70"/>
              </w:numPr>
              <w:rPr>
                <w:b w:val="0"/>
                <w:i w:val="0"/>
                <w:color w:val="auto"/>
              </w:rPr>
            </w:pPr>
            <w:r>
              <w:rPr>
                <w:b w:val="0"/>
                <w:i w:val="0"/>
                <w:color w:val="auto"/>
              </w:rPr>
              <w:t>Monitoring equipment</w:t>
            </w:r>
          </w:p>
          <w:p w14:paraId="7E291E85" w14:textId="77777777" w:rsidR="000E5860" w:rsidRDefault="000E5860" w:rsidP="000E5860">
            <w:pPr>
              <w:pStyle w:val="TableTextPCRed"/>
              <w:numPr>
                <w:ilvl w:val="0"/>
                <w:numId w:val="70"/>
              </w:numPr>
              <w:rPr>
                <w:b w:val="0"/>
                <w:i w:val="0"/>
                <w:color w:val="auto"/>
              </w:rPr>
            </w:pPr>
            <w:r>
              <w:rPr>
                <w:b w:val="0"/>
                <w:i w:val="0"/>
                <w:color w:val="auto"/>
              </w:rPr>
              <w:t>Parallel test equipment</w:t>
            </w:r>
          </w:p>
          <w:p w14:paraId="7E291E86" w14:textId="77777777" w:rsidR="000E5860" w:rsidRPr="0023131F" w:rsidRDefault="000E5860" w:rsidP="000E5860">
            <w:pPr>
              <w:pStyle w:val="TableTextPCRed"/>
              <w:numPr>
                <w:ilvl w:val="0"/>
                <w:numId w:val="70"/>
              </w:numPr>
              <w:rPr>
                <w:b w:val="0"/>
                <w:i w:val="0"/>
                <w:color w:val="auto"/>
              </w:rPr>
            </w:pPr>
            <w:r>
              <w:rPr>
                <w:b w:val="0"/>
                <w:i w:val="0"/>
                <w:color w:val="auto"/>
              </w:rPr>
              <w:t>Network test software</w:t>
            </w:r>
          </w:p>
        </w:tc>
      </w:tr>
      <w:tr w:rsidR="000E5860" w:rsidRPr="00A43C14" w14:paraId="7E291E8C" w14:textId="77777777" w:rsidTr="00D11FCA">
        <w:trPr>
          <w:cantSplit/>
        </w:trPr>
        <w:tc>
          <w:tcPr>
            <w:tcW w:w="1440" w:type="dxa"/>
          </w:tcPr>
          <w:p w14:paraId="7E291E88" w14:textId="77777777" w:rsidR="000E5860" w:rsidRPr="00A43C14" w:rsidRDefault="000E5860" w:rsidP="00D11FCA">
            <w:pPr>
              <w:pStyle w:val="TableText"/>
            </w:pPr>
            <w:r>
              <w:t>4.1.1</w:t>
            </w:r>
          </w:p>
        </w:tc>
        <w:tc>
          <w:tcPr>
            <w:tcW w:w="2070" w:type="dxa"/>
          </w:tcPr>
          <w:p w14:paraId="7E291E89" w14:textId="77777777" w:rsidR="000E5860" w:rsidRPr="00157FD1" w:rsidRDefault="000E5860" w:rsidP="00D11FCA">
            <w:pPr>
              <w:pStyle w:val="TableText"/>
              <w:rPr>
                <w:color w:val="000000"/>
              </w:rPr>
            </w:pPr>
            <w:r w:rsidRPr="00157FD1">
              <w:t>Not currently used</w:t>
            </w:r>
          </w:p>
        </w:tc>
        <w:tc>
          <w:tcPr>
            <w:tcW w:w="5850" w:type="dxa"/>
          </w:tcPr>
          <w:p w14:paraId="7E291E8A" w14:textId="77777777" w:rsidR="000E5860" w:rsidRPr="00A43C14" w:rsidRDefault="000E5860" w:rsidP="00D11FCA">
            <w:pPr>
              <w:pStyle w:val="TableText"/>
            </w:pPr>
          </w:p>
        </w:tc>
        <w:tc>
          <w:tcPr>
            <w:tcW w:w="3600" w:type="dxa"/>
          </w:tcPr>
          <w:p w14:paraId="7E291E8B" w14:textId="77777777" w:rsidR="000E5860" w:rsidRPr="00A43C14" w:rsidRDefault="000E5860" w:rsidP="00D11FCA">
            <w:pPr>
              <w:pStyle w:val="Bullet"/>
              <w:tabs>
                <w:tab w:val="clear" w:pos="360"/>
              </w:tabs>
              <w:ind w:left="0" w:firstLine="0"/>
            </w:pPr>
          </w:p>
        </w:tc>
      </w:tr>
      <w:tr w:rsidR="000E5860" w:rsidRPr="00A43C14" w14:paraId="7E291E91" w14:textId="77777777" w:rsidTr="00D11FCA">
        <w:trPr>
          <w:cantSplit/>
        </w:trPr>
        <w:tc>
          <w:tcPr>
            <w:tcW w:w="1440" w:type="dxa"/>
          </w:tcPr>
          <w:p w14:paraId="7E291E8D" w14:textId="77777777" w:rsidR="000E5860" w:rsidRPr="00A43C14" w:rsidRDefault="000E5860" w:rsidP="00D11FCA">
            <w:pPr>
              <w:pStyle w:val="TableText"/>
            </w:pPr>
            <w:r>
              <w:t>4.1.2</w:t>
            </w:r>
          </w:p>
        </w:tc>
        <w:tc>
          <w:tcPr>
            <w:tcW w:w="2070" w:type="dxa"/>
          </w:tcPr>
          <w:p w14:paraId="7E291E8E" w14:textId="77777777" w:rsidR="000E5860" w:rsidRPr="00157FD1" w:rsidRDefault="000E5860" w:rsidP="00D11FCA">
            <w:pPr>
              <w:pStyle w:val="TableText"/>
              <w:rPr>
                <w:sz w:val="28"/>
              </w:rPr>
            </w:pPr>
            <w:r w:rsidRPr="00157FD1">
              <w:t>Not currently used</w:t>
            </w:r>
          </w:p>
        </w:tc>
        <w:tc>
          <w:tcPr>
            <w:tcW w:w="5850" w:type="dxa"/>
          </w:tcPr>
          <w:p w14:paraId="7E291E8F" w14:textId="77777777" w:rsidR="000E5860" w:rsidRPr="00A43C14" w:rsidRDefault="000E5860" w:rsidP="00D11FCA">
            <w:pPr>
              <w:pStyle w:val="TableText"/>
            </w:pPr>
          </w:p>
        </w:tc>
        <w:tc>
          <w:tcPr>
            <w:tcW w:w="3600" w:type="dxa"/>
          </w:tcPr>
          <w:p w14:paraId="7E291E90" w14:textId="77777777" w:rsidR="000E5860" w:rsidRPr="00A43C14" w:rsidRDefault="000E5860" w:rsidP="00D11FCA">
            <w:pPr>
              <w:pStyle w:val="Bullet"/>
              <w:tabs>
                <w:tab w:val="clear" w:pos="360"/>
              </w:tabs>
              <w:ind w:left="0" w:firstLine="0"/>
            </w:pPr>
          </w:p>
        </w:tc>
      </w:tr>
      <w:tr w:rsidR="000E5860" w:rsidRPr="00A43C14" w14:paraId="7E291E96" w14:textId="77777777" w:rsidTr="00D11FCA">
        <w:trPr>
          <w:cantSplit/>
        </w:trPr>
        <w:tc>
          <w:tcPr>
            <w:tcW w:w="1440" w:type="dxa"/>
          </w:tcPr>
          <w:p w14:paraId="7E291E92" w14:textId="77777777" w:rsidR="000E5860" w:rsidRPr="00A43C14" w:rsidRDefault="000E5860" w:rsidP="00D11FCA">
            <w:pPr>
              <w:pStyle w:val="TableText"/>
            </w:pPr>
            <w:r>
              <w:lastRenderedPageBreak/>
              <w:t>4.1.3</w:t>
            </w:r>
          </w:p>
        </w:tc>
        <w:tc>
          <w:tcPr>
            <w:tcW w:w="2070" w:type="dxa"/>
          </w:tcPr>
          <w:p w14:paraId="7E291E93" w14:textId="77777777" w:rsidR="000E5860" w:rsidRPr="00157FD1" w:rsidRDefault="000E5860" w:rsidP="00D11FCA">
            <w:pPr>
              <w:pStyle w:val="TableText"/>
              <w:rPr>
                <w:sz w:val="28"/>
              </w:rPr>
            </w:pPr>
            <w:r w:rsidRPr="00157FD1">
              <w:t>Not currently used</w:t>
            </w:r>
          </w:p>
        </w:tc>
        <w:tc>
          <w:tcPr>
            <w:tcW w:w="5850" w:type="dxa"/>
          </w:tcPr>
          <w:p w14:paraId="7E291E94" w14:textId="77777777" w:rsidR="000E5860" w:rsidRPr="00A43C14" w:rsidRDefault="000E5860" w:rsidP="00D11FCA">
            <w:pPr>
              <w:pStyle w:val="TableText"/>
            </w:pPr>
          </w:p>
        </w:tc>
        <w:tc>
          <w:tcPr>
            <w:tcW w:w="3600" w:type="dxa"/>
          </w:tcPr>
          <w:p w14:paraId="7E291E95" w14:textId="77777777" w:rsidR="000E5860" w:rsidRPr="00A43C14" w:rsidRDefault="000E5860" w:rsidP="00D11FCA">
            <w:pPr>
              <w:pStyle w:val="Bullet"/>
              <w:tabs>
                <w:tab w:val="clear" w:pos="360"/>
              </w:tabs>
              <w:ind w:left="0" w:firstLine="0"/>
            </w:pPr>
          </w:p>
        </w:tc>
      </w:tr>
      <w:tr w:rsidR="000E5860" w:rsidRPr="00A43C14" w14:paraId="7E291E9B" w14:textId="77777777" w:rsidTr="00D11FCA">
        <w:trPr>
          <w:cantSplit/>
        </w:trPr>
        <w:tc>
          <w:tcPr>
            <w:tcW w:w="1440" w:type="dxa"/>
          </w:tcPr>
          <w:p w14:paraId="7E291E97" w14:textId="77777777" w:rsidR="000E5860" w:rsidRPr="00B00858" w:rsidRDefault="000E5860" w:rsidP="00D11FCA">
            <w:pPr>
              <w:pStyle w:val="TableTextPCRed"/>
            </w:pPr>
            <w:r w:rsidRPr="00B00858">
              <w:t>4.2</w:t>
            </w:r>
          </w:p>
        </w:tc>
        <w:tc>
          <w:tcPr>
            <w:tcW w:w="2070" w:type="dxa"/>
          </w:tcPr>
          <w:p w14:paraId="7E291E98" w14:textId="77777777" w:rsidR="000E5860" w:rsidRPr="00B00858" w:rsidRDefault="000E5860" w:rsidP="00D11FCA">
            <w:pPr>
              <w:pStyle w:val="TableTextPCRed"/>
            </w:pPr>
            <w:r w:rsidRPr="00B00858">
              <w:t>Operations Support Systems</w:t>
            </w:r>
          </w:p>
        </w:tc>
        <w:tc>
          <w:tcPr>
            <w:tcW w:w="5850" w:type="dxa"/>
          </w:tcPr>
          <w:p w14:paraId="7E291E99" w14:textId="77777777" w:rsidR="000E5860" w:rsidRPr="00B00858" w:rsidRDefault="000E5860" w:rsidP="00D11FCA">
            <w:pPr>
              <w:pStyle w:val="TableTextPCRed"/>
            </w:pPr>
            <w:r w:rsidRPr="00B00858">
              <w:t xml:space="preserve">Systems that provide TMN (Telecommunication Management Network) compliant, flexible, scalable, and interoperable solutions to automate service activation, service assurance, and network capacity management processes to worldwide existing and emerging network services and equipment providers. </w:t>
            </w:r>
          </w:p>
        </w:tc>
        <w:tc>
          <w:tcPr>
            <w:tcW w:w="3600" w:type="dxa"/>
          </w:tcPr>
          <w:p w14:paraId="7E291E9A" w14:textId="77777777" w:rsidR="000E5860" w:rsidRPr="00A43C14" w:rsidRDefault="000E5860" w:rsidP="00D11FCA">
            <w:pPr>
              <w:pStyle w:val="TableTextPCRed"/>
              <w:rPr>
                <w:color w:val="auto"/>
              </w:rPr>
            </w:pPr>
          </w:p>
        </w:tc>
      </w:tr>
      <w:tr w:rsidR="000E5860" w:rsidRPr="00A43C14" w14:paraId="7E291EA1" w14:textId="77777777" w:rsidTr="00D11FCA">
        <w:trPr>
          <w:cantSplit/>
        </w:trPr>
        <w:tc>
          <w:tcPr>
            <w:tcW w:w="1440" w:type="dxa"/>
          </w:tcPr>
          <w:p w14:paraId="7E291E9C" w14:textId="77777777" w:rsidR="000E5860" w:rsidRPr="00A43C14" w:rsidRDefault="000E5860" w:rsidP="00D11FCA">
            <w:pPr>
              <w:pStyle w:val="TableText"/>
            </w:pPr>
            <w:r w:rsidRPr="00A43C14">
              <w:t>4.2.1</w:t>
            </w:r>
          </w:p>
        </w:tc>
        <w:tc>
          <w:tcPr>
            <w:tcW w:w="2070" w:type="dxa"/>
          </w:tcPr>
          <w:p w14:paraId="7E291E9D" w14:textId="77777777" w:rsidR="000E5860" w:rsidRPr="00A43C14" w:rsidRDefault="000E5860" w:rsidP="00D11FCA">
            <w:pPr>
              <w:pStyle w:val="TableText"/>
            </w:pPr>
            <w:r w:rsidRPr="00A43C14">
              <w:t>On-line Critical</w:t>
            </w:r>
          </w:p>
        </w:tc>
        <w:tc>
          <w:tcPr>
            <w:tcW w:w="5850" w:type="dxa"/>
          </w:tcPr>
          <w:p w14:paraId="7E291E9E" w14:textId="77777777" w:rsidR="000E5860" w:rsidRPr="00A43C14" w:rsidRDefault="000E5860" w:rsidP="00D11FCA">
            <w:pPr>
              <w:pStyle w:val="TableText"/>
            </w:pPr>
            <w:r w:rsidRPr="00A43C14">
              <w:t xml:space="preserve">Real time </w:t>
            </w:r>
            <w:r w:rsidRPr="00A43C14">
              <w:rPr>
                <w:b/>
              </w:rPr>
              <w:t>network management systems</w:t>
            </w:r>
            <w:r w:rsidRPr="00A43C14">
              <w:t>, demanding high availability, typically 24 hours a day and 7 days per week.</w:t>
            </w:r>
          </w:p>
        </w:tc>
        <w:tc>
          <w:tcPr>
            <w:tcW w:w="3600" w:type="dxa"/>
          </w:tcPr>
          <w:p w14:paraId="7E291E9F" w14:textId="77777777" w:rsidR="000E5860" w:rsidRPr="00A43C14" w:rsidRDefault="000E5860" w:rsidP="00D11FCA">
            <w:pPr>
              <w:pStyle w:val="Bullet"/>
            </w:pPr>
            <w:r w:rsidRPr="00A43C14">
              <w:t>Network traffic management</w:t>
            </w:r>
          </w:p>
          <w:p w14:paraId="7E291EA0" w14:textId="77777777" w:rsidR="000E5860" w:rsidRPr="00A43C14" w:rsidRDefault="000E5860" w:rsidP="00D11FCA">
            <w:pPr>
              <w:pStyle w:val="Bullet"/>
            </w:pPr>
            <w:r w:rsidRPr="00A43C14">
              <w:t>Surveillance of 911</w:t>
            </w:r>
          </w:p>
        </w:tc>
      </w:tr>
      <w:tr w:rsidR="000E5860" w:rsidRPr="00A43C14" w14:paraId="7E291EA8" w14:textId="77777777" w:rsidTr="00D11FCA">
        <w:trPr>
          <w:cantSplit/>
        </w:trPr>
        <w:tc>
          <w:tcPr>
            <w:tcW w:w="1440" w:type="dxa"/>
          </w:tcPr>
          <w:p w14:paraId="7E291EA2" w14:textId="77777777" w:rsidR="000E5860" w:rsidRPr="00A43C14" w:rsidRDefault="000E5860" w:rsidP="00D11FCA">
            <w:pPr>
              <w:pStyle w:val="TableText"/>
            </w:pPr>
            <w:r w:rsidRPr="00A43C14">
              <w:t>4.2.2</w:t>
            </w:r>
          </w:p>
        </w:tc>
        <w:tc>
          <w:tcPr>
            <w:tcW w:w="2070" w:type="dxa"/>
          </w:tcPr>
          <w:p w14:paraId="7E291EA3" w14:textId="77777777" w:rsidR="000E5860" w:rsidRPr="00A43C14" w:rsidRDefault="000E5860" w:rsidP="00D11FCA">
            <w:pPr>
              <w:pStyle w:val="TableText"/>
            </w:pPr>
            <w:r w:rsidRPr="00A43C14">
              <w:t>On-line Non-critical</w:t>
            </w:r>
          </w:p>
        </w:tc>
        <w:tc>
          <w:tcPr>
            <w:tcW w:w="5850" w:type="dxa"/>
          </w:tcPr>
          <w:p w14:paraId="7E291EA4" w14:textId="77777777" w:rsidR="000E5860" w:rsidRPr="00A43C14" w:rsidRDefault="000E5860" w:rsidP="00D11FCA">
            <w:pPr>
              <w:pStyle w:val="TableText"/>
            </w:pPr>
            <w:r w:rsidRPr="00A43C14">
              <w:t xml:space="preserve">Real time </w:t>
            </w:r>
            <w:r w:rsidRPr="00A43C14">
              <w:rPr>
                <w:b/>
              </w:rPr>
              <w:t>network management systems</w:t>
            </w:r>
            <w:r w:rsidRPr="00A43C14">
              <w:t xml:space="preserve"> with lower availability demands than on-line critical systems.</w:t>
            </w:r>
          </w:p>
        </w:tc>
        <w:tc>
          <w:tcPr>
            <w:tcW w:w="3600" w:type="dxa"/>
          </w:tcPr>
          <w:p w14:paraId="7E291EA5" w14:textId="77777777" w:rsidR="000E5860" w:rsidRPr="00A43C14" w:rsidRDefault="000E5860" w:rsidP="00D11FCA">
            <w:pPr>
              <w:pStyle w:val="Bullet"/>
            </w:pPr>
            <w:r w:rsidRPr="00A43C14">
              <w:t>Provisioning</w:t>
            </w:r>
          </w:p>
          <w:p w14:paraId="7E291EA6" w14:textId="77777777" w:rsidR="000E5860" w:rsidRPr="00A43C14" w:rsidRDefault="000E5860" w:rsidP="00D11FCA">
            <w:pPr>
              <w:pStyle w:val="Bullet"/>
            </w:pPr>
            <w:r w:rsidRPr="00A43C14">
              <w:t>Dispatch</w:t>
            </w:r>
          </w:p>
          <w:p w14:paraId="7E291EA7" w14:textId="77777777" w:rsidR="000E5860" w:rsidRPr="00A43C14" w:rsidRDefault="000E5860" w:rsidP="00D11FCA">
            <w:pPr>
              <w:pStyle w:val="Bullet"/>
            </w:pPr>
            <w:r w:rsidRPr="00A43C14">
              <w:t>Maintenance</w:t>
            </w:r>
          </w:p>
        </w:tc>
      </w:tr>
      <w:tr w:rsidR="000E5860" w:rsidRPr="00A43C14" w14:paraId="7E291EAF" w14:textId="77777777" w:rsidTr="00D11FCA">
        <w:trPr>
          <w:cantSplit/>
        </w:trPr>
        <w:tc>
          <w:tcPr>
            <w:tcW w:w="1440" w:type="dxa"/>
          </w:tcPr>
          <w:p w14:paraId="7E291EA9" w14:textId="77777777" w:rsidR="000E5860" w:rsidRPr="00A43C14" w:rsidRDefault="000E5860" w:rsidP="00D11FCA">
            <w:pPr>
              <w:pStyle w:val="TableText"/>
            </w:pPr>
            <w:r w:rsidRPr="00A43C14">
              <w:t>4.2.3</w:t>
            </w:r>
          </w:p>
        </w:tc>
        <w:tc>
          <w:tcPr>
            <w:tcW w:w="2070" w:type="dxa"/>
          </w:tcPr>
          <w:p w14:paraId="7E291EAA" w14:textId="77777777" w:rsidR="000E5860" w:rsidRPr="00A43C14" w:rsidRDefault="000E5860" w:rsidP="00D11FCA">
            <w:pPr>
              <w:pStyle w:val="TableText"/>
            </w:pPr>
            <w:r w:rsidRPr="00A43C14">
              <w:t>Off-line</w:t>
            </w:r>
          </w:p>
        </w:tc>
        <w:tc>
          <w:tcPr>
            <w:tcW w:w="5850" w:type="dxa"/>
          </w:tcPr>
          <w:p w14:paraId="7E291EAB" w14:textId="77777777" w:rsidR="000E5860" w:rsidRPr="00A43C14" w:rsidRDefault="000E5860" w:rsidP="00D11FCA">
            <w:pPr>
              <w:pStyle w:val="TableText"/>
            </w:pPr>
            <w:r w:rsidRPr="00A43C14">
              <w:t xml:space="preserve">Traditional </w:t>
            </w:r>
            <w:r w:rsidRPr="00A43C14">
              <w:rPr>
                <w:b/>
              </w:rPr>
              <w:t>business systems</w:t>
            </w:r>
            <w:r w:rsidRPr="00A43C14">
              <w:t xml:space="preserve"> that are run off line sometimes in batch mode, typically overnight, and do not have high availability expectations.</w:t>
            </w:r>
          </w:p>
        </w:tc>
        <w:tc>
          <w:tcPr>
            <w:tcW w:w="3600" w:type="dxa"/>
          </w:tcPr>
          <w:p w14:paraId="7E291EAC" w14:textId="77777777" w:rsidR="000E5860" w:rsidRPr="00A43C14" w:rsidRDefault="000E5860" w:rsidP="00D11FCA">
            <w:pPr>
              <w:pStyle w:val="Bullet"/>
            </w:pPr>
            <w:r w:rsidRPr="00A43C14">
              <w:t>Inventory</w:t>
            </w:r>
          </w:p>
          <w:p w14:paraId="7E291EAD" w14:textId="77777777" w:rsidR="000E5860" w:rsidRPr="00A43C14" w:rsidRDefault="000E5860" w:rsidP="00D11FCA">
            <w:pPr>
              <w:pStyle w:val="Bullet"/>
            </w:pPr>
            <w:r w:rsidRPr="00A43C14">
              <w:t>Billing records</w:t>
            </w:r>
          </w:p>
          <w:p w14:paraId="7E291EAE" w14:textId="77777777" w:rsidR="000E5860" w:rsidRPr="00A43C14" w:rsidRDefault="000E5860" w:rsidP="00D11FCA">
            <w:pPr>
              <w:pStyle w:val="Bullet"/>
            </w:pPr>
            <w:r w:rsidRPr="00A43C14">
              <w:t>Service creation platform</w:t>
            </w:r>
          </w:p>
        </w:tc>
      </w:tr>
      <w:tr w:rsidR="000E5860" w:rsidRPr="00A43C14" w14:paraId="7E291EBA" w14:textId="77777777" w:rsidTr="00D11FCA">
        <w:trPr>
          <w:cantSplit/>
        </w:trPr>
        <w:tc>
          <w:tcPr>
            <w:tcW w:w="1440" w:type="dxa"/>
          </w:tcPr>
          <w:p w14:paraId="7E291EB0" w14:textId="77777777" w:rsidR="000E5860" w:rsidRPr="00A43C14" w:rsidRDefault="000E5860" w:rsidP="00D11FCA">
            <w:pPr>
              <w:pStyle w:val="TableText"/>
            </w:pPr>
            <w:r w:rsidRPr="00A43C14">
              <w:t>4.3</w:t>
            </w:r>
          </w:p>
        </w:tc>
        <w:tc>
          <w:tcPr>
            <w:tcW w:w="2070" w:type="dxa"/>
          </w:tcPr>
          <w:p w14:paraId="7E291EB1" w14:textId="77777777" w:rsidR="000E5860" w:rsidRPr="00A43C14" w:rsidRDefault="000E5860" w:rsidP="00D11FCA">
            <w:pPr>
              <w:pStyle w:val="TableText"/>
            </w:pPr>
            <w:r w:rsidRPr="00A43C14">
              <w:t>Ancillary Operations and Maintenance</w:t>
            </w:r>
          </w:p>
        </w:tc>
        <w:tc>
          <w:tcPr>
            <w:tcW w:w="5850" w:type="dxa"/>
          </w:tcPr>
          <w:p w14:paraId="7E291EB2" w14:textId="77777777" w:rsidR="000E5860" w:rsidRPr="00A43C14" w:rsidRDefault="000E5860" w:rsidP="00D11FCA">
            <w:pPr>
              <w:pStyle w:val="TableText"/>
              <w:rPr>
                <w:b/>
              </w:rPr>
            </w:pPr>
            <w:r w:rsidRPr="00A43C14">
              <w:rPr>
                <w:b/>
              </w:rPr>
              <w:t xml:space="preserve">Tools, test equipment, </w:t>
            </w:r>
            <w:r w:rsidRPr="00A43C14">
              <w:t>and other</w:t>
            </w:r>
            <w:r w:rsidRPr="00A43C14">
              <w:rPr>
                <w:b/>
              </w:rPr>
              <w:t xml:space="preserve"> specialized products </w:t>
            </w:r>
            <w:r w:rsidRPr="00A43C14">
              <w:t>used to support the operations and maintenance of the communications network but not part of the permanent network.</w:t>
            </w:r>
          </w:p>
        </w:tc>
        <w:tc>
          <w:tcPr>
            <w:tcW w:w="3600" w:type="dxa"/>
          </w:tcPr>
          <w:p w14:paraId="7E291EB3" w14:textId="77777777" w:rsidR="000E5860" w:rsidRPr="00A43C14" w:rsidRDefault="000E5860" w:rsidP="00D11FCA">
            <w:pPr>
              <w:pStyle w:val="Bullet"/>
            </w:pPr>
            <w:r w:rsidRPr="00A43C14">
              <w:t>Optical splicers</w:t>
            </w:r>
          </w:p>
          <w:p w14:paraId="7E291EB4" w14:textId="77777777" w:rsidR="000E5860" w:rsidRPr="00A43C14" w:rsidRDefault="000E5860" w:rsidP="00D11FCA">
            <w:pPr>
              <w:pStyle w:val="Bullet"/>
            </w:pPr>
            <w:r w:rsidRPr="00A43C14">
              <w:t>Single fiber fusion splicers</w:t>
            </w:r>
          </w:p>
          <w:p w14:paraId="7E291EB5" w14:textId="77777777" w:rsidR="000E5860" w:rsidRPr="00A43C14" w:rsidRDefault="000E5860" w:rsidP="00D11FCA">
            <w:pPr>
              <w:pStyle w:val="Bullet"/>
            </w:pPr>
            <w:r w:rsidRPr="00A43C14">
              <w:t>Mass fiber fusion splicers</w:t>
            </w:r>
          </w:p>
          <w:p w14:paraId="7E291EB6" w14:textId="77777777" w:rsidR="000E5860" w:rsidRPr="00A43C14" w:rsidRDefault="000E5860" w:rsidP="00D11FCA">
            <w:pPr>
              <w:pStyle w:val="Bullet"/>
            </w:pPr>
            <w:r w:rsidRPr="00A43C14">
              <w:t>Mechanical splicers</w:t>
            </w:r>
          </w:p>
          <w:p w14:paraId="7E291EB7" w14:textId="77777777" w:rsidR="000E5860" w:rsidRPr="00A43C14" w:rsidRDefault="000E5860" w:rsidP="00D11FCA">
            <w:pPr>
              <w:pStyle w:val="Bullet"/>
            </w:pPr>
            <w:r w:rsidRPr="00A43C14">
              <w:t>Portable test equipment</w:t>
            </w:r>
          </w:p>
          <w:p w14:paraId="7E291EB8" w14:textId="77777777" w:rsidR="000E5860" w:rsidRPr="00A43C14" w:rsidRDefault="000E5860" w:rsidP="00D11FCA">
            <w:pPr>
              <w:pStyle w:val="Bullet"/>
            </w:pPr>
            <w:r w:rsidRPr="00A43C14">
              <w:t>Optical connector tools</w:t>
            </w:r>
          </w:p>
          <w:p w14:paraId="7E291EB9" w14:textId="77777777" w:rsidR="000E5860" w:rsidRPr="00A43C14" w:rsidRDefault="000E5860" w:rsidP="00D11FCA">
            <w:pPr>
              <w:pStyle w:val="Bullet"/>
            </w:pPr>
            <w:r w:rsidRPr="00A43C14">
              <w:t>Cleavers</w:t>
            </w:r>
          </w:p>
        </w:tc>
      </w:tr>
      <w:tr w:rsidR="000E5860" w:rsidRPr="00A43C14" w14:paraId="7E291EBF" w14:textId="77777777" w:rsidTr="00D11FCA">
        <w:trPr>
          <w:cantSplit/>
        </w:trPr>
        <w:tc>
          <w:tcPr>
            <w:tcW w:w="1440" w:type="dxa"/>
          </w:tcPr>
          <w:p w14:paraId="7E291EBB" w14:textId="77777777" w:rsidR="000E5860" w:rsidRPr="00B00858" w:rsidRDefault="000E5860" w:rsidP="00D11FCA">
            <w:pPr>
              <w:pStyle w:val="TableTextPCRed"/>
            </w:pPr>
            <w:r w:rsidRPr="00B00858">
              <w:t>5</w:t>
            </w:r>
          </w:p>
        </w:tc>
        <w:tc>
          <w:tcPr>
            <w:tcW w:w="2070" w:type="dxa"/>
          </w:tcPr>
          <w:p w14:paraId="7E291EBC" w14:textId="77777777" w:rsidR="000E5860" w:rsidRPr="00B00858" w:rsidRDefault="000E5860" w:rsidP="00D11FCA">
            <w:pPr>
              <w:pStyle w:val="TableTextPCRed"/>
            </w:pPr>
            <w:r w:rsidRPr="00B00858">
              <w:t>Common Systems</w:t>
            </w:r>
          </w:p>
        </w:tc>
        <w:tc>
          <w:tcPr>
            <w:tcW w:w="5850" w:type="dxa"/>
          </w:tcPr>
          <w:p w14:paraId="7E291EBD" w14:textId="77777777" w:rsidR="000E5860" w:rsidRPr="00B00858" w:rsidRDefault="000E5860" w:rsidP="00D11FCA">
            <w:pPr>
              <w:pStyle w:val="TableTextPCRed"/>
            </w:pPr>
            <w:r w:rsidRPr="00B00858">
              <w:t>Any of a variety of specialized generic, shared equipment used to support network elements. Common systems include power systems and the Network Equipment-Building System (NEBS) that provides space and environmental support for network elements. These systems are located in central offices and remote building locations.</w:t>
            </w:r>
          </w:p>
        </w:tc>
        <w:tc>
          <w:tcPr>
            <w:tcW w:w="3600" w:type="dxa"/>
          </w:tcPr>
          <w:p w14:paraId="7E291EBE" w14:textId="77777777" w:rsidR="000E5860" w:rsidRPr="00A43C14" w:rsidRDefault="000E5860" w:rsidP="00D11FCA">
            <w:pPr>
              <w:pStyle w:val="TableTextPCRed"/>
              <w:rPr>
                <w:color w:val="auto"/>
              </w:rPr>
            </w:pPr>
          </w:p>
        </w:tc>
      </w:tr>
      <w:tr w:rsidR="000E5860" w:rsidRPr="00A43C14" w14:paraId="7E291EC5" w14:textId="77777777" w:rsidTr="00D11FCA">
        <w:trPr>
          <w:cantSplit/>
        </w:trPr>
        <w:tc>
          <w:tcPr>
            <w:tcW w:w="1440" w:type="dxa"/>
          </w:tcPr>
          <w:p w14:paraId="7E291EC0" w14:textId="77777777" w:rsidR="000E5860" w:rsidRPr="00A43C14" w:rsidRDefault="000E5860" w:rsidP="00D11FCA">
            <w:pPr>
              <w:pStyle w:val="TableText"/>
            </w:pPr>
            <w:r w:rsidRPr="00A43C14">
              <w:lastRenderedPageBreak/>
              <w:t>5.1</w:t>
            </w:r>
          </w:p>
        </w:tc>
        <w:tc>
          <w:tcPr>
            <w:tcW w:w="2070" w:type="dxa"/>
          </w:tcPr>
          <w:p w14:paraId="7E291EC1" w14:textId="77777777" w:rsidR="000E5860" w:rsidRPr="00A43C14" w:rsidRDefault="000E5860" w:rsidP="00D11FCA">
            <w:pPr>
              <w:pStyle w:val="TableText"/>
            </w:pPr>
            <w:r w:rsidRPr="00A43C14">
              <w:t>Synchronization</w:t>
            </w:r>
          </w:p>
        </w:tc>
        <w:tc>
          <w:tcPr>
            <w:tcW w:w="5850" w:type="dxa"/>
          </w:tcPr>
          <w:p w14:paraId="7E291EC2" w14:textId="77777777" w:rsidR="000E5860" w:rsidRPr="00A43C14" w:rsidRDefault="000E5860" w:rsidP="00D11FCA">
            <w:pPr>
              <w:pStyle w:val="TableText"/>
            </w:pPr>
            <w:r w:rsidRPr="00A43C14">
              <w:t xml:space="preserve">Equipment used for operating digital systems at a common clock rate </w:t>
            </w:r>
            <w:r w:rsidRPr="00A43C14">
              <w:rPr>
                <w:b/>
              </w:rPr>
              <w:t xml:space="preserve">(frequency synchronization). </w:t>
            </w:r>
            <w:r w:rsidRPr="00A43C14">
              <w:t>This category includes primary reference sources and other timing signal generators that produce a timing signal traceable to Universal Coordinated Time (UTC).</w:t>
            </w:r>
          </w:p>
        </w:tc>
        <w:tc>
          <w:tcPr>
            <w:tcW w:w="3600" w:type="dxa"/>
          </w:tcPr>
          <w:p w14:paraId="7E291EC3" w14:textId="77777777" w:rsidR="000E5860" w:rsidRPr="00A43C14" w:rsidRDefault="000E5860" w:rsidP="00D11FCA">
            <w:pPr>
              <w:pStyle w:val="Bullet"/>
            </w:pPr>
            <w:r w:rsidRPr="00A43C14">
              <w:t>Stratum 1, 2, 3E domestic, TNC, LNC and Type 1 International</w:t>
            </w:r>
          </w:p>
          <w:p w14:paraId="7E291EC4" w14:textId="77777777" w:rsidR="000E5860" w:rsidRPr="00A43C14" w:rsidRDefault="000E5860" w:rsidP="00D11FCA">
            <w:pPr>
              <w:pStyle w:val="Bullet"/>
            </w:pPr>
            <w:r w:rsidRPr="00A43C14">
              <w:t>GPS timing receivers, cesium, loran, or CDMA RF pilot timing reference generators.</w:t>
            </w:r>
          </w:p>
        </w:tc>
      </w:tr>
      <w:tr w:rsidR="000E5860" w:rsidRPr="00A43C14" w14:paraId="7E291ED5" w14:textId="77777777" w:rsidTr="00D11FCA">
        <w:trPr>
          <w:cantSplit/>
        </w:trPr>
        <w:tc>
          <w:tcPr>
            <w:tcW w:w="1440" w:type="dxa"/>
            <w:tcBorders>
              <w:bottom w:val="single" w:sz="6" w:space="0" w:color="auto"/>
            </w:tcBorders>
          </w:tcPr>
          <w:p w14:paraId="7E291EC6" w14:textId="77777777" w:rsidR="000E5860" w:rsidRPr="00A43C14" w:rsidRDefault="000E5860" w:rsidP="00D11FCA">
            <w:pPr>
              <w:pStyle w:val="TableText"/>
            </w:pPr>
            <w:r w:rsidRPr="00A43C14">
              <w:t>5.2</w:t>
            </w:r>
          </w:p>
        </w:tc>
        <w:tc>
          <w:tcPr>
            <w:tcW w:w="2070" w:type="dxa"/>
            <w:tcBorders>
              <w:bottom w:val="single" w:sz="6" w:space="0" w:color="auto"/>
            </w:tcBorders>
          </w:tcPr>
          <w:p w14:paraId="7E291EC7" w14:textId="77777777" w:rsidR="000E5860" w:rsidRPr="00A43C14" w:rsidRDefault="000E5860" w:rsidP="00D11FCA">
            <w:pPr>
              <w:pStyle w:val="TableText"/>
            </w:pPr>
            <w:r w:rsidRPr="00A43C14">
              <w:t>General Purpose Computers</w:t>
            </w:r>
          </w:p>
        </w:tc>
        <w:tc>
          <w:tcPr>
            <w:tcW w:w="5850" w:type="dxa"/>
            <w:tcBorders>
              <w:bottom w:val="single" w:sz="6" w:space="0" w:color="auto"/>
            </w:tcBorders>
          </w:tcPr>
          <w:p w14:paraId="7E291EC8" w14:textId="77777777" w:rsidR="000E5860" w:rsidRPr="00A43C14" w:rsidRDefault="000E5860" w:rsidP="00D11FCA">
            <w:pPr>
              <w:pStyle w:val="TableText"/>
            </w:pPr>
            <w:r w:rsidRPr="00A43C14">
              <w:t xml:space="preserve">A category reserved for computer complexes (one or more interconnected machines) that perform </w:t>
            </w:r>
            <w:r w:rsidRPr="00A43C14">
              <w:rPr>
                <w:b/>
              </w:rPr>
              <w:t>general business function</w:t>
            </w:r>
            <w:r w:rsidRPr="00A43C14">
              <w:t>s but that do not provide any telephony transmission or storage service to telecom customers, or that may provide such services, but are not sold to the customer as part of a system designed exclusively for that purpose. The purposes to which such machines may be put include but are not limited to:</w:t>
            </w:r>
          </w:p>
          <w:p w14:paraId="7E291EC9" w14:textId="77777777" w:rsidR="000E5860" w:rsidRPr="00A43C14" w:rsidRDefault="000E5860" w:rsidP="00D11FCA">
            <w:pPr>
              <w:pStyle w:val="Bullet"/>
            </w:pPr>
            <w:r w:rsidRPr="00A43C14">
              <w:t>Accounting systems</w:t>
            </w:r>
          </w:p>
          <w:p w14:paraId="7E291ECA" w14:textId="77777777" w:rsidR="000E5860" w:rsidRPr="00A43C14" w:rsidRDefault="000E5860" w:rsidP="00D11FCA">
            <w:pPr>
              <w:pStyle w:val="Bullet"/>
            </w:pPr>
            <w:r w:rsidRPr="00A43C14">
              <w:t>Billing systems</w:t>
            </w:r>
          </w:p>
          <w:p w14:paraId="7E291ECB" w14:textId="77777777" w:rsidR="000E5860" w:rsidRPr="00A43C14" w:rsidRDefault="000E5860" w:rsidP="00D11FCA">
            <w:pPr>
              <w:pStyle w:val="Bullet"/>
            </w:pPr>
            <w:r w:rsidRPr="00A43C14">
              <w:t>Legal systems</w:t>
            </w:r>
          </w:p>
          <w:p w14:paraId="7E291ECC" w14:textId="77777777" w:rsidR="000E5860" w:rsidRPr="00A43C14" w:rsidRDefault="000E5860" w:rsidP="00D11FCA">
            <w:pPr>
              <w:pStyle w:val="Bullet"/>
            </w:pPr>
            <w:r w:rsidRPr="00A43C14">
              <w:t>Ordering systems</w:t>
            </w:r>
          </w:p>
          <w:p w14:paraId="7E291ECD" w14:textId="77777777" w:rsidR="000E5860" w:rsidRPr="00A43C14" w:rsidRDefault="000E5860" w:rsidP="00D11FCA">
            <w:pPr>
              <w:pStyle w:val="Bullet"/>
            </w:pPr>
            <w:r w:rsidRPr="00A43C14">
              <w:t>Business Information systems</w:t>
            </w:r>
          </w:p>
          <w:p w14:paraId="7E291ECE" w14:textId="77777777" w:rsidR="000E5860" w:rsidRPr="00A43C14" w:rsidRDefault="000E5860" w:rsidP="00D11FCA">
            <w:pPr>
              <w:pStyle w:val="Bullet"/>
            </w:pPr>
            <w:r w:rsidRPr="00A43C14">
              <w:t>HR functions</w:t>
            </w:r>
          </w:p>
          <w:p w14:paraId="7E291ECF" w14:textId="77777777" w:rsidR="000E5860" w:rsidRPr="00A43C14" w:rsidRDefault="000E5860" w:rsidP="00D11FCA">
            <w:pPr>
              <w:pStyle w:val="Bullet"/>
            </w:pPr>
            <w:r w:rsidRPr="00A43C14">
              <w:t>Engineering and support functions</w:t>
            </w:r>
          </w:p>
          <w:p w14:paraId="7E291ED0" w14:textId="77777777" w:rsidR="000E5860" w:rsidRPr="00A43C14" w:rsidRDefault="000E5860" w:rsidP="00D11FCA">
            <w:pPr>
              <w:pStyle w:val="Bullet"/>
            </w:pPr>
            <w:r w:rsidRPr="00A43C14">
              <w:t>Marketing and Sales functions</w:t>
            </w:r>
          </w:p>
        </w:tc>
        <w:tc>
          <w:tcPr>
            <w:tcW w:w="3600" w:type="dxa"/>
            <w:tcBorders>
              <w:bottom w:val="single" w:sz="6" w:space="0" w:color="auto"/>
            </w:tcBorders>
          </w:tcPr>
          <w:p w14:paraId="7E291ED1" w14:textId="77777777" w:rsidR="000E5860" w:rsidRPr="00A43C14" w:rsidRDefault="000E5860" w:rsidP="00D11FCA">
            <w:pPr>
              <w:pStyle w:val="Bullet"/>
            </w:pPr>
            <w:r w:rsidRPr="00A43C14">
              <w:t>Terminals</w:t>
            </w:r>
          </w:p>
          <w:p w14:paraId="7E291ED2" w14:textId="77777777" w:rsidR="000E5860" w:rsidRPr="00A43C14" w:rsidRDefault="000E5860" w:rsidP="00D11FCA">
            <w:pPr>
              <w:pStyle w:val="Bullet"/>
            </w:pPr>
            <w:r w:rsidRPr="00A43C14">
              <w:t>PCs</w:t>
            </w:r>
          </w:p>
          <w:p w14:paraId="7E291ED3" w14:textId="77777777" w:rsidR="000E5860" w:rsidRPr="00A43C14" w:rsidRDefault="000E5860" w:rsidP="00D11FCA">
            <w:pPr>
              <w:pStyle w:val="Bullet"/>
            </w:pPr>
            <w:r w:rsidRPr="00A43C14">
              <w:t>Workstations</w:t>
            </w:r>
          </w:p>
          <w:p w14:paraId="7E291ED4" w14:textId="77777777" w:rsidR="000E5860" w:rsidRPr="00A43C14" w:rsidRDefault="000E5860" w:rsidP="00D11FCA">
            <w:pPr>
              <w:pStyle w:val="Bullet"/>
            </w:pPr>
            <w:r w:rsidRPr="00A43C14">
              <w:t>Mini, mid, mainframes</w:t>
            </w:r>
          </w:p>
        </w:tc>
      </w:tr>
      <w:tr w:rsidR="000E5860" w:rsidRPr="00A43C14" w14:paraId="7E291EE1" w14:textId="77777777" w:rsidTr="00D11FCA">
        <w:trPr>
          <w:cantSplit/>
        </w:trPr>
        <w:tc>
          <w:tcPr>
            <w:tcW w:w="1440" w:type="dxa"/>
            <w:tcBorders>
              <w:bottom w:val="single" w:sz="6" w:space="0" w:color="auto"/>
            </w:tcBorders>
          </w:tcPr>
          <w:p w14:paraId="7E291ED6" w14:textId="77777777" w:rsidR="000E5860" w:rsidRPr="00A43C14" w:rsidRDefault="000E5860" w:rsidP="00D11FCA">
            <w:pPr>
              <w:pStyle w:val="TableText"/>
            </w:pPr>
            <w:r w:rsidRPr="00A43C14">
              <w:t>5.3</w:t>
            </w:r>
          </w:p>
        </w:tc>
        <w:tc>
          <w:tcPr>
            <w:tcW w:w="2070" w:type="dxa"/>
            <w:tcBorders>
              <w:bottom w:val="single" w:sz="6" w:space="0" w:color="auto"/>
            </w:tcBorders>
          </w:tcPr>
          <w:p w14:paraId="7E291ED7" w14:textId="77777777" w:rsidR="000E5860" w:rsidRPr="00A43C14" w:rsidRDefault="000E5860" w:rsidP="00D11FCA">
            <w:pPr>
              <w:pStyle w:val="TableText"/>
            </w:pPr>
            <w:r w:rsidRPr="00A43C14">
              <w:t>Power Systems</w:t>
            </w:r>
          </w:p>
        </w:tc>
        <w:tc>
          <w:tcPr>
            <w:tcW w:w="5850" w:type="dxa"/>
            <w:tcBorders>
              <w:bottom w:val="single" w:sz="6" w:space="0" w:color="auto"/>
            </w:tcBorders>
          </w:tcPr>
          <w:p w14:paraId="7E291ED8" w14:textId="77777777" w:rsidR="000E5860" w:rsidRPr="00A43C14" w:rsidRDefault="000E5860" w:rsidP="00D11FCA">
            <w:pPr>
              <w:pStyle w:val="TableText"/>
            </w:pPr>
            <w:r w:rsidRPr="00A43C14">
              <w:t xml:space="preserve">Equipment used for the provision of </w:t>
            </w:r>
            <w:r w:rsidRPr="00A43C14">
              <w:rPr>
                <w:b/>
              </w:rPr>
              <w:t>power to network equipmen</w:t>
            </w:r>
            <w:r w:rsidRPr="00A43C14">
              <w:t>t. Power systems provide two principal functions: the conversion of the commercial AC power source to DC voltages required by the network equipment and the generation and distribution of emergency (reserve) power when the commercial power is interrupted. This category also includes the ringing plant, a redundant plant that supplies the ringing voltage, frequency, tones, and interrupter patterns.</w:t>
            </w:r>
          </w:p>
        </w:tc>
        <w:tc>
          <w:tcPr>
            <w:tcW w:w="3600" w:type="dxa"/>
            <w:tcBorders>
              <w:bottom w:val="single" w:sz="6" w:space="0" w:color="auto"/>
            </w:tcBorders>
          </w:tcPr>
          <w:p w14:paraId="7E291ED9" w14:textId="77777777" w:rsidR="000E5860" w:rsidRPr="00A43C14" w:rsidRDefault="000E5860" w:rsidP="00D11FCA">
            <w:pPr>
              <w:pStyle w:val="Bullet"/>
            </w:pPr>
            <w:r w:rsidRPr="00A43C14">
              <w:t>AC rectifiers/battery chargers</w:t>
            </w:r>
          </w:p>
          <w:p w14:paraId="7E291EDA" w14:textId="77777777" w:rsidR="000E5860" w:rsidRPr="00A43C14" w:rsidRDefault="000E5860" w:rsidP="00D11FCA">
            <w:pPr>
              <w:pStyle w:val="Bullet"/>
            </w:pPr>
            <w:r w:rsidRPr="00A43C14">
              <w:t>Battery systems</w:t>
            </w:r>
          </w:p>
          <w:p w14:paraId="7E291EDB" w14:textId="77777777" w:rsidR="000E5860" w:rsidRPr="00A43C14" w:rsidRDefault="000E5860" w:rsidP="00D11FCA">
            <w:pPr>
              <w:pStyle w:val="Bullet"/>
            </w:pPr>
            <w:r w:rsidRPr="00A43C14">
              <w:t>Uninterruptible power supplies (UPS)</w:t>
            </w:r>
          </w:p>
          <w:p w14:paraId="7E291EDC" w14:textId="77777777" w:rsidR="000E5860" w:rsidRPr="00A43C14" w:rsidRDefault="000E5860" w:rsidP="00D11FCA">
            <w:pPr>
              <w:pStyle w:val="Bullet"/>
            </w:pPr>
            <w:r w:rsidRPr="00A43C14">
              <w:t>DC to AC inverters</w:t>
            </w:r>
          </w:p>
          <w:p w14:paraId="7E291EDD" w14:textId="77777777" w:rsidR="000E5860" w:rsidRPr="00A43C14" w:rsidRDefault="000E5860" w:rsidP="00D11FCA">
            <w:pPr>
              <w:pStyle w:val="Bullet"/>
            </w:pPr>
            <w:r w:rsidRPr="00A43C14">
              <w:t>DC to DC bulk converters</w:t>
            </w:r>
          </w:p>
          <w:p w14:paraId="7E291EDE" w14:textId="77777777" w:rsidR="000E5860" w:rsidRPr="00A43C14" w:rsidRDefault="000E5860" w:rsidP="00D11FCA">
            <w:pPr>
              <w:pStyle w:val="Bullet"/>
            </w:pPr>
            <w:r w:rsidRPr="00A43C14">
              <w:t>AC and DC switch gear</w:t>
            </w:r>
          </w:p>
          <w:p w14:paraId="7E291EDF" w14:textId="77777777" w:rsidR="000E5860" w:rsidRPr="00A43C14" w:rsidRDefault="000E5860" w:rsidP="00D11FCA">
            <w:pPr>
              <w:pStyle w:val="Bullet"/>
            </w:pPr>
            <w:r w:rsidRPr="00A43C14">
              <w:t>Ring generator</w:t>
            </w:r>
          </w:p>
          <w:p w14:paraId="7E291EE0" w14:textId="77777777" w:rsidR="000E5860" w:rsidRPr="00A43C14" w:rsidRDefault="000E5860" w:rsidP="00D11FCA">
            <w:pPr>
              <w:pStyle w:val="Bullet"/>
            </w:pPr>
            <w:r w:rsidRPr="00A43C14">
              <w:t>Power distribution panels</w:t>
            </w:r>
          </w:p>
        </w:tc>
      </w:tr>
      <w:tr w:rsidR="000E5860" w:rsidRPr="00A43C14" w14:paraId="7E291EE7" w14:textId="77777777" w:rsidTr="00D11FCA">
        <w:trPr>
          <w:cantSplit/>
        </w:trPr>
        <w:tc>
          <w:tcPr>
            <w:tcW w:w="1440" w:type="dxa"/>
            <w:tcBorders>
              <w:bottom w:val="single" w:sz="6" w:space="0" w:color="auto"/>
            </w:tcBorders>
          </w:tcPr>
          <w:p w14:paraId="7E291EE2" w14:textId="77777777" w:rsidR="000E5860" w:rsidRPr="00A43C14" w:rsidRDefault="000E5860" w:rsidP="00D11FCA">
            <w:pPr>
              <w:pStyle w:val="TableText"/>
            </w:pPr>
            <w:r w:rsidRPr="00A43C14">
              <w:lastRenderedPageBreak/>
              <w:t>5.4</w:t>
            </w:r>
          </w:p>
        </w:tc>
        <w:tc>
          <w:tcPr>
            <w:tcW w:w="2070" w:type="dxa"/>
            <w:tcBorders>
              <w:bottom w:val="single" w:sz="6" w:space="0" w:color="auto"/>
            </w:tcBorders>
          </w:tcPr>
          <w:p w14:paraId="7E291EE3" w14:textId="77777777" w:rsidR="000E5860" w:rsidRPr="00A43C14" w:rsidRDefault="000E5860" w:rsidP="00D11FCA">
            <w:pPr>
              <w:pStyle w:val="TableText"/>
            </w:pPr>
            <w:r w:rsidRPr="00A43C14">
              <w:t>Data Storage Systems</w:t>
            </w:r>
          </w:p>
        </w:tc>
        <w:tc>
          <w:tcPr>
            <w:tcW w:w="5850" w:type="dxa"/>
            <w:tcBorders>
              <w:bottom w:val="single" w:sz="6" w:space="0" w:color="auto"/>
            </w:tcBorders>
          </w:tcPr>
          <w:p w14:paraId="7E291EE4" w14:textId="77777777" w:rsidR="000E5860" w:rsidRPr="00A43C14" w:rsidRDefault="000E5860" w:rsidP="00D11FCA">
            <w:pPr>
              <w:pStyle w:val="TableText"/>
            </w:pPr>
            <w:r w:rsidRPr="00A43C14">
              <w:t xml:space="preserve">Equipment used for the </w:t>
            </w:r>
            <w:r w:rsidRPr="00A43C14">
              <w:rPr>
                <w:b/>
              </w:rPr>
              <w:t>storage and retrieval of data files</w:t>
            </w:r>
            <w:r w:rsidRPr="00A43C14">
              <w:t xml:space="preserve"> such as video/music, message, on-line reference, or any other types of data files.</w:t>
            </w:r>
          </w:p>
        </w:tc>
        <w:tc>
          <w:tcPr>
            <w:tcW w:w="3600" w:type="dxa"/>
            <w:tcBorders>
              <w:bottom w:val="single" w:sz="6" w:space="0" w:color="auto"/>
            </w:tcBorders>
          </w:tcPr>
          <w:p w14:paraId="7E291EE5" w14:textId="77777777" w:rsidR="000E5860" w:rsidRPr="00A43C14" w:rsidRDefault="000E5860" w:rsidP="00D11FCA">
            <w:pPr>
              <w:pStyle w:val="Bullet"/>
            </w:pPr>
            <w:r w:rsidRPr="00A43C14">
              <w:t>Video server</w:t>
            </w:r>
          </w:p>
          <w:p w14:paraId="7E291EE6" w14:textId="77777777" w:rsidR="000E5860" w:rsidRPr="00A43C14" w:rsidRDefault="000E5860" w:rsidP="00D11FCA">
            <w:pPr>
              <w:pStyle w:val="Bullet"/>
            </w:pPr>
            <w:r w:rsidRPr="00A43C14">
              <w:t>Message server</w:t>
            </w:r>
          </w:p>
        </w:tc>
      </w:tr>
      <w:tr w:rsidR="000E5860" w:rsidRPr="00A43C14" w14:paraId="7E291EEC" w14:textId="77777777" w:rsidTr="00D11FCA">
        <w:trPr>
          <w:cantSplit/>
        </w:trPr>
        <w:tc>
          <w:tcPr>
            <w:tcW w:w="1440" w:type="dxa"/>
            <w:tcBorders>
              <w:top w:val="single" w:sz="6" w:space="0" w:color="auto"/>
            </w:tcBorders>
          </w:tcPr>
          <w:p w14:paraId="7E291EE8" w14:textId="77777777" w:rsidR="000E5860" w:rsidRPr="00B00858" w:rsidRDefault="000E5860" w:rsidP="00D11FCA">
            <w:pPr>
              <w:pStyle w:val="TableTextPCRed"/>
            </w:pPr>
            <w:r w:rsidRPr="00B00858">
              <w:t>6</w:t>
            </w:r>
          </w:p>
        </w:tc>
        <w:tc>
          <w:tcPr>
            <w:tcW w:w="2070" w:type="dxa"/>
            <w:tcBorders>
              <w:top w:val="single" w:sz="6" w:space="0" w:color="auto"/>
            </w:tcBorders>
          </w:tcPr>
          <w:p w14:paraId="7E291EE9" w14:textId="77777777" w:rsidR="000E5860" w:rsidRPr="00B00858" w:rsidRDefault="000E5860" w:rsidP="00D11FCA">
            <w:pPr>
              <w:pStyle w:val="TableTextPCRed"/>
            </w:pPr>
            <w:r w:rsidRPr="00B00858">
              <w:t>Customer Premise and Enhanced Services</w:t>
            </w:r>
          </w:p>
        </w:tc>
        <w:tc>
          <w:tcPr>
            <w:tcW w:w="5850" w:type="dxa"/>
            <w:tcBorders>
              <w:top w:val="single" w:sz="6" w:space="0" w:color="auto"/>
            </w:tcBorders>
          </w:tcPr>
          <w:p w14:paraId="7E291EEA" w14:textId="77777777" w:rsidR="000E5860" w:rsidRPr="00B00858" w:rsidRDefault="000E5860" w:rsidP="00D11FCA">
            <w:pPr>
              <w:pStyle w:val="TableTextPCRed"/>
            </w:pPr>
            <w:r w:rsidRPr="00B00858">
              <w:t>Equipment installed beyond the network demarcation point. Although commonly installed on the subscriber’s premises, equipment with essentially identical function installed in the service provider’s facility may also be classified as customer premises equipment.</w:t>
            </w:r>
          </w:p>
        </w:tc>
        <w:tc>
          <w:tcPr>
            <w:tcW w:w="3600" w:type="dxa"/>
            <w:tcBorders>
              <w:top w:val="single" w:sz="6" w:space="0" w:color="auto"/>
            </w:tcBorders>
          </w:tcPr>
          <w:p w14:paraId="7E291EEB" w14:textId="77777777" w:rsidR="000E5860" w:rsidRPr="00A43C14" w:rsidRDefault="000E5860" w:rsidP="00D11FCA">
            <w:pPr>
              <w:pStyle w:val="TableTextPCRed"/>
              <w:rPr>
                <w:color w:val="auto"/>
              </w:rPr>
            </w:pPr>
          </w:p>
        </w:tc>
      </w:tr>
      <w:tr w:rsidR="000E5860" w:rsidRPr="00A43C14" w14:paraId="7E291EFA" w14:textId="77777777" w:rsidTr="00D11FCA">
        <w:trPr>
          <w:cantSplit/>
        </w:trPr>
        <w:tc>
          <w:tcPr>
            <w:tcW w:w="1440" w:type="dxa"/>
          </w:tcPr>
          <w:p w14:paraId="7E291EED" w14:textId="77777777" w:rsidR="000E5860" w:rsidRPr="00A43C14" w:rsidRDefault="000E5860" w:rsidP="00D11FCA">
            <w:pPr>
              <w:pStyle w:val="TableText"/>
            </w:pPr>
            <w:r w:rsidRPr="00A43C14">
              <w:lastRenderedPageBreak/>
              <w:t>6.1</w:t>
            </w:r>
          </w:p>
        </w:tc>
        <w:tc>
          <w:tcPr>
            <w:tcW w:w="2070" w:type="dxa"/>
          </w:tcPr>
          <w:p w14:paraId="7E291EEE" w14:textId="77777777" w:rsidR="000E5860" w:rsidRPr="00A43C14" w:rsidRDefault="000E5860" w:rsidP="00D11FCA">
            <w:pPr>
              <w:pStyle w:val="TableText"/>
            </w:pPr>
            <w:r w:rsidRPr="00A43C14">
              <w:t>Enhanced Services (Intelligent Peripherals)</w:t>
            </w:r>
          </w:p>
        </w:tc>
        <w:tc>
          <w:tcPr>
            <w:tcW w:w="5850" w:type="dxa"/>
          </w:tcPr>
          <w:p w14:paraId="7E291EEF" w14:textId="77777777" w:rsidR="000E5860" w:rsidRPr="00A43C14" w:rsidRDefault="000E5860" w:rsidP="00D11FCA">
            <w:pPr>
              <w:pStyle w:val="TableText"/>
            </w:pPr>
            <w:r w:rsidRPr="00A43C14">
              <w:t>Hardware/Software systems that provide an environment in which service-specific application programs can execute and an infrastructure by which those application programs can provide enhanced services. Although each enhanced services platform has a corresponding service creation environment, that creation environment may be packaged separately and may execute on a different platform. This includes:</w:t>
            </w:r>
          </w:p>
          <w:p w14:paraId="7E291EF0" w14:textId="77777777" w:rsidR="000E5860" w:rsidRPr="00A43C14" w:rsidRDefault="000E5860" w:rsidP="00D11FCA">
            <w:pPr>
              <w:pStyle w:val="Bullet"/>
            </w:pPr>
            <w:r w:rsidRPr="00A43C14">
              <w:t xml:space="preserve">equipment used to allow menu </w:t>
            </w:r>
            <w:r w:rsidRPr="00A43C14">
              <w:rPr>
                <w:b/>
              </w:rPr>
              <w:t>navigation and information retrieval</w:t>
            </w:r>
            <w:r w:rsidRPr="00A43C14">
              <w:t xml:space="preserve">, often from legacy databases external to the IVR platform itself, </w:t>
            </w:r>
          </w:p>
          <w:p w14:paraId="7E291EF1" w14:textId="77777777" w:rsidR="000E5860" w:rsidRPr="00A43C14" w:rsidRDefault="000E5860" w:rsidP="00D11FCA">
            <w:pPr>
              <w:pStyle w:val="Bullet"/>
            </w:pPr>
            <w:r w:rsidRPr="00A43C14">
              <w:t xml:space="preserve">equipment for </w:t>
            </w:r>
            <w:r w:rsidRPr="00A43C14">
              <w:rPr>
                <w:b/>
              </w:rPr>
              <w:t>storage and retrieval of voice and/or fax messages</w:t>
            </w:r>
            <w:r w:rsidRPr="00A43C14">
              <w:t xml:space="preserve">, </w:t>
            </w:r>
          </w:p>
          <w:p w14:paraId="7E291EF2" w14:textId="77777777" w:rsidR="000E5860" w:rsidRPr="00A43C14" w:rsidRDefault="000E5860" w:rsidP="00D11FCA">
            <w:pPr>
              <w:pStyle w:val="Bullet"/>
            </w:pPr>
            <w:r w:rsidRPr="00A43C14">
              <w:t>unified/universal messaging systems that provide a subscriber the means, from a given device, to manipulate messages originated on like or different devices, and</w:t>
            </w:r>
          </w:p>
          <w:p w14:paraId="7E291EF3" w14:textId="77777777" w:rsidR="000E5860" w:rsidRDefault="000E5860" w:rsidP="00D11FCA">
            <w:pPr>
              <w:pStyle w:val="Bullet"/>
            </w:pPr>
            <w:r w:rsidRPr="00A43C14">
              <w:t xml:space="preserve">Advanced Intelligent Network (AIN) nodes that add </w:t>
            </w:r>
            <w:r w:rsidRPr="00A43C14">
              <w:rPr>
                <w:b/>
              </w:rPr>
              <w:t>voice band capabilities</w:t>
            </w:r>
            <w:r w:rsidRPr="00A43C14">
              <w:t xml:space="preserve"> to the AIN functional suite via communication with the SCP either directly or via message handoffs through the SSP running in the SCP through the invocation of IP related Service Independent Building Blocks (SIBBs). </w:t>
            </w:r>
          </w:p>
          <w:p w14:paraId="7E291EF4" w14:textId="77777777" w:rsidR="000E5860" w:rsidRPr="00A43C14" w:rsidRDefault="000E5860" w:rsidP="00D11FCA">
            <w:pPr>
              <w:pStyle w:val="Bullet"/>
            </w:pPr>
            <w:r>
              <w:t>Broadcast Service systems that provide Cell Broadcast Service messages, either emergency or commercial, to mobile devices</w:t>
            </w:r>
          </w:p>
        </w:tc>
        <w:tc>
          <w:tcPr>
            <w:tcW w:w="3600" w:type="dxa"/>
          </w:tcPr>
          <w:p w14:paraId="7E291EF5" w14:textId="77777777" w:rsidR="000E5860" w:rsidRPr="00A43C14" w:rsidRDefault="000E5860" w:rsidP="00D11FCA">
            <w:pPr>
              <w:pStyle w:val="Bullet"/>
            </w:pPr>
            <w:r w:rsidRPr="00A43C14">
              <w:t>Interactive voice response IVR</w:t>
            </w:r>
          </w:p>
          <w:p w14:paraId="7E291EF6" w14:textId="77777777" w:rsidR="000E5860" w:rsidRPr="00A43C14" w:rsidRDefault="000E5860" w:rsidP="00D11FCA">
            <w:pPr>
              <w:pStyle w:val="Bullet"/>
            </w:pPr>
            <w:r w:rsidRPr="00A43C14">
              <w:t>Voice mail systems</w:t>
            </w:r>
          </w:p>
          <w:p w14:paraId="7E291EF7" w14:textId="77777777" w:rsidR="000E5860" w:rsidRPr="00A43C14" w:rsidRDefault="000E5860" w:rsidP="00D11FCA">
            <w:pPr>
              <w:pStyle w:val="Bullet"/>
            </w:pPr>
            <w:r w:rsidRPr="00A43C14">
              <w:t xml:space="preserve">Unified/universal messaging </w:t>
            </w:r>
          </w:p>
          <w:p w14:paraId="7E291EF8" w14:textId="77777777" w:rsidR="000E5860" w:rsidRDefault="000E5860" w:rsidP="00D11FCA">
            <w:pPr>
              <w:pStyle w:val="Bullet"/>
            </w:pPr>
            <w:r w:rsidRPr="00A43C14">
              <w:t>Intelligent peripheral (AIN IP)</w:t>
            </w:r>
          </w:p>
          <w:p w14:paraId="7E291EF9" w14:textId="77777777" w:rsidR="000E5860" w:rsidRPr="00A43C14" w:rsidRDefault="000E5860" w:rsidP="00D11FCA">
            <w:pPr>
              <w:pStyle w:val="Bullet"/>
            </w:pPr>
            <w:r>
              <w:t>Broadcast Service systems</w:t>
            </w:r>
          </w:p>
        </w:tc>
      </w:tr>
      <w:tr w:rsidR="000E5860" w:rsidRPr="00A43C14" w14:paraId="7E291EFF" w14:textId="77777777" w:rsidTr="00D11FCA">
        <w:trPr>
          <w:cantSplit/>
        </w:trPr>
        <w:tc>
          <w:tcPr>
            <w:tcW w:w="1440" w:type="dxa"/>
          </w:tcPr>
          <w:p w14:paraId="7E291EFB" w14:textId="77777777" w:rsidR="000E5860" w:rsidRPr="00B00858" w:rsidRDefault="000E5860" w:rsidP="00D11FCA">
            <w:pPr>
              <w:pStyle w:val="TableTextPCRed"/>
            </w:pPr>
            <w:r w:rsidRPr="00B00858">
              <w:t>6.2</w:t>
            </w:r>
          </w:p>
        </w:tc>
        <w:tc>
          <w:tcPr>
            <w:tcW w:w="2070" w:type="dxa"/>
          </w:tcPr>
          <w:p w14:paraId="7E291EFC" w14:textId="77777777" w:rsidR="000E5860" w:rsidRPr="00B00858" w:rsidRDefault="000E5860" w:rsidP="00D11FCA">
            <w:pPr>
              <w:pStyle w:val="TableTextPCRed"/>
            </w:pPr>
            <w:r w:rsidRPr="00B00858">
              <w:t>Terminal Equipment</w:t>
            </w:r>
          </w:p>
        </w:tc>
        <w:tc>
          <w:tcPr>
            <w:tcW w:w="5850" w:type="dxa"/>
          </w:tcPr>
          <w:p w14:paraId="7E291EFD" w14:textId="77777777" w:rsidR="000E5860" w:rsidRPr="00B00858" w:rsidRDefault="000E5860" w:rsidP="00D11FCA">
            <w:pPr>
              <w:pStyle w:val="TableTextPCRed"/>
            </w:pPr>
            <w:r w:rsidRPr="00B00858">
              <w:t>Equipment connected to the network demarcation point that provides a service to the subscriber. Terminal equipment includes telephone sets, whether wireline, cordless, cellular, PCS, or other voice terminals, fax machines, answering machines, modems, data service units (DSUs), or ISDN terminal adapters.</w:t>
            </w:r>
          </w:p>
        </w:tc>
        <w:tc>
          <w:tcPr>
            <w:tcW w:w="3600" w:type="dxa"/>
          </w:tcPr>
          <w:p w14:paraId="7E291EFE" w14:textId="77777777" w:rsidR="000E5860" w:rsidRPr="00A43C14" w:rsidRDefault="000E5860" w:rsidP="00D11FCA">
            <w:pPr>
              <w:pStyle w:val="TableTextPCRed"/>
              <w:rPr>
                <w:color w:val="auto"/>
              </w:rPr>
            </w:pPr>
          </w:p>
        </w:tc>
      </w:tr>
      <w:tr w:rsidR="000E5860" w:rsidRPr="00A43C14" w14:paraId="7E291F04" w14:textId="77777777" w:rsidTr="00D11FCA">
        <w:trPr>
          <w:cantSplit/>
        </w:trPr>
        <w:tc>
          <w:tcPr>
            <w:tcW w:w="1440" w:type="dxa"/>
          </w:tcPr>
          <w:p w14:paraId="7E291F00" w14:textId="77777777" w:rsidR="000E5860" w:rsidRPr="00B00858" w:rsidRDefault="000E5860" w:rsidP="00D11FCA">
            <w:pPr>
              <w:pStyle w:val="TableTextPCRed"/>
            </w:pPr>
            <w:r w:rsidRPr="00B00858">
              <w:lastRenderedPageBreak/>
              <w:t>6.2.1</w:t>
            </w:r>
          </w:p>
        </w:tc>
        <w:tc>
          <w:tcPr>
            <w:tcW w:w="2070" w:type="dxa"/>
          </w:tcPr>
          <w:p w14:paraId="7E291F01" w14:textId="77777777" w:rsidR="000E5860" w:rsidRPr="00B00858" w:rsidRDefault="000E5860" w:rsidP="00D11FCA">
            <w:pPr>
              <w:pStyle w:val="TableTextPCRed"/>
            </w:pPr>
            <w:r w:rsidRPr="00B00858">
              <w:t>Voice Terminals</w:t>
            </w:r>
          </w:p>
        </w:tc>
        <w:tc>
          <w:tcPr>
            <w:tcW w:w="5850" w:type="dxa"/>
          </w:tcPr>
          <w:p w14:paraId="7E291F02" w14:textId="77777777" w:rsidR="000E5860" w:rsidRPr="00B00858" w:rsidRDefault="000E5860" w:rsidP="00D11FCA">
            <w:pPr>
              <w:pStyle w:val="TableTextPCRed"/>
            </w:pPr>
            <w:r w:rsidRPr="00B00858">
              <w:t>Conventional, wireless, cellular, PCS, or other voice terminal equipment.</w:t>
            </w:r>
          </w:p>
        </w:tc>
        <w:tc>
          <w:tcPr>
            <w:tcW w:w="3600" w:type="dxa"/>
          </w:tcPr>
          <w:p w14:paraId="7E291F03" w14:textId="77777777" w:rsidR="000E5860" w:rsidRPr="00A43C14" w:rsidRDefault="000E5860" w:rsidP="00D11FCA">
            <w:pPr>
              <w:pStyle w:val="TableTextPCRed"/>
              <w:rPr>
                <w:color w:val="auto"/>
              </w:rPr>
            </w:pPr>
          </w:p>
        </w:tc>
      </w:tr>
      <w:tr w:rsidR="000E5860" w:rsidRPr="00A43C14" w14:paraId="7E291F0A" w14:textId="77777777" w:rsidTr="00D11FCA">
        <w:trPr>
          <w:cantSplit/>
        </w:trPr>
        <w:tc>
          <w:tcPr>
            <w:tcW w:w="1440" w:type="dxa"/>
          </w:tcPr>
          <w:p w14:paraId="7E291F05" w14:textId="77777777" w:rsidR="000E5860" w:rsidRPr="00A43C14" w:rsidRDefault="000E5860" w:rsidP="00D11FCA">
            <w:pPr>
              <w:pStyle w:val="TableText"/>
            </w:pPr>
            <w:r w:rsidRPr="00A43C14">
              <w:t>6.2.1.1</w:t>
            </w:r>
          </w:p>
        </w:tc>
        <w:tc>
          <w:tcPr>
            <w:tcW w:w="2070" w:type="dxa"/>
          </w:tcPr>
          <w:p w14:paraId="7E291F06" w14:textId="77777777" w:rsidR="000E5860" w:rsidRPr="00A43C14" w:rsidRDefault="000E5860" w:rsidP="00D11FCA">
            <w:pPr>
              <w:pStyle w:val="TableText"/>
            </w:pPr>
            <w:r w:rsidRPr="00A43C14">
              <w:t>Wireline Telephone Sets</w:t>
            </w:r>
          </w:p>
        </w:tc>
        <w:tc>
          <w:tcPr>
            <w:tcW w:w="5850" w:type="dxa"/>
          </w:tcPr>
          <w:p w14:paraId="7E291F07" w14:textId="77777777" w:rsidR="000E5860" w:rsidRPr="00A43C14" w:rsidRDefault="000E5860" w:rsidP="00D11FCA">
            <w:pPr>
              <w:pStyle w:val="TableText"/>
            </w:pPr>
            <w:r w:rsidRPr="00A43C14">
              <w:t>Telephone sets connected to conventional wireline (POTS) circuits.</w:t>
            </w:r>
          </w:p>
        </w:tc>
        <w:tc>
          <w:tcPr>
            <w:tcW w:w="3600" w:type="dxa"/>
          </w:tcPr>
          <w:p w14:paraId="7E291F08" w14:textId="77777777" w:rsidR="000E5860" w:rsidRPr="00A43C14" w:rsidRDefault="000E5860" w:rsidP="00D11FCA">
            <w:pPr>
              <w:pStyle w:val="Bullet"/>
            </w:pPr>
            <w:r w:rsidRPr="00A43C14">
              <w:t>POTS telephone sets</w:t>
            </w:r>
          </w:p>
          <w:p w14:paraId="7E291F09" w14:textId="77777777" w:rsidR="000E5860" w:rsidRPr="00A43C14" w:rsidRDefault="000E5860" w:rsidP="00D11FCA">
            <w:pPr>
              <w:pStyle w:val="Bullet"/>
            </w:pPr>
            <w:r w:rsidRPr="00A43C14">
              <w:t>Cordless telephones</w:t>
            </w:r>
          </w:p>
        </w:tc>
      </w:tr>
      <w:tr w:rsidR="000E5860" w:rsidRPr="00A43C14" w14:paraId="7E291F0F" w14:textId="77777777" w:rsidTr="00D11FCA">
        <w:trPr>
          <w:cantSplit/>
        </w:trPr>
        <w:tc>
          <w:tcPr>
            <w:tcW w:w="1440" w:type="dxa"/>
          </w:tcPr>
          <w:p w14:paraId="7E291F0B" w14:textId="77777777" w:rsidR="000E5860" w:rsidRPr="00B00858" w:rsidRDefault="000E5860" w:rsidP="00D11FCA">
            <w:pPr>
              <w:pStyle w:val="TableTextPCRed"/>
            </w:pPr>
            <w:r w:rsidRPr="00B00858">
              <w:t>6.2.1.2</w:t>
            </w:r>
          </w:p>
        </w:tc>
        <w:tc>
          <w:tcPr>
            <w:tcW w:w="2070" w:type="dxa"/>
          </w:tcPr>
          <w:p w14:paraId="7E291F0C" w14:textId="77777777" w:rsidR="000E5860" w:rsidRPr="00B00858" w:rsidRDefault="000E5860" w:rsidP="00D11FCA">
            <w:pPr>
              <w:pStyle w:val="TableTextPCRed"/>
            </w:pPr>
            <w:r w:rsidRPr="00B00858">
              <w:t>Wireless Subscriber User Terminals</w:t>
            </w:r>
          </w:p>
        </w:tc>
        <w:tc>
          <w:tcPr>
            <w:tcW w:w="5850" w:type="dxa"/>
          </w:tcPr>
          <w:p w14:paraId="7E291F0D" w14:textId="77777777" w:rsidR="000E5860" w:rsidRPr="00B00858" w:rsidRDefault="000E5860" w:rsidP="00D11FCA">
            <w:pPr>
              <w:pStyle w:val="TableTextPCRed"/>
            </w:pPr>
            <w:r w:rsidRPr="00B00858">
              <w:t>The subscriber user terminal made to transmit and receive voice and/or data communication using Telecommunication Infrastructure equipment not requiring hard lines as a means of transport. User terminals may be of any functional technology available for public use.</w:t>
            </w:r>
          </w:p>
        </w:tc>
        <w:tc>
          <w:tcPr>
            <w:tcW w:w="3600" w:type="dxa"/>
          </w:tcPr>
          <w:p w14:paraId="7E291F0E" w14:textId="77777777" w:rsidR="000E5860" w:rsidRPr="00A43C14" w:rsidRDefault="000E5860" w:rsidP="00D11FCA">
            <w:pPr>
              <w:pStyle w:val="TableTextPCRed"/>
              <w:rPr>
                <w:color w:val="auto"/>
              </w:rPr>
            </w:pPr>
          </w:p>
        </w:tc>
      </w:tr>
      <w:tr w:rsidR="000E5860" w:rsidRPr="00A43C14" w14:paraId="7E291F17" w14:textId="77777777" w:rsidTr="00D11FCA">
        <w:trPr>
          <w:cantSplit/>
        </w:trPr>
        <w:tc>
          <w:tcPr>
            <w:tcW w:w="1440" w:type="dxa"/>
          </w:tcPr>
          <w:p w14:paraId="7E291F10" w14:textId="77777777" w:rsidR="000E5860" w:rsidRPr="00A43C14" w:rsidRDefault="000E5860" w:rsidP="00D11FCA">
            <w:pPr>
              <w:pStyle w:val="TableText"/>
            </w:pPr>
            <w:r w:rsidRPr="00A43C14">
              <w:t>6.2.1.2.1</w:t>
            </w:r>
          </w:p>
        </w:tc>
        <w:tc>
          <w:tcPr>
            <w:tcW w:w="2070" w:type="dxa"/>
          </w:tcPr>
          <w:p w14:paraId="7E291F11" w14:textId="77777777" w:rsidR="000E5860" w:rsidRPr="00A43C14" w:rsidRDefault="000E5860" w:rsidP="00D11FCA">
            <w:pPr>
              <w:pStyle w:val="TableText"/>
            </w:pPr>
            <w:r w:rsidRPr="00A43C14">
              <w:t>Simple</w:t>
            </w:r>
          </w:p>
        </w:tc>
        <w:tc>
          <w:tcPr>
            <w:tcW w:w="5850" w:type="dxa"/>
          </w:tcPr>
          <w:p w14:paraId="7E291F12" w14:textId="77777777" w:rsidR="000E5860" w:rsidRPr="00A43C14" w:rsidRDefault="000E5860" w:rsidP="00D11FCA">
            <w:pPr>
              <w:pStyle w:val="TableText"/>
            </w:pPr>
            <w:r w:rsidRPr="00A43C14">
              <w:t xml:space="preserve">A wireless subscriber user terminal that provides basic voice and text messaging functions. </w:t>
            </w:r>
          </w:p>
        </w:tc>
        <w:tc>
          <w:tcPr>
            <w:tcW w:w="3600" w:type="dxa"/>
          </w:tcPr>
          <w:p w14:paraId="7E291F13" w14:textId="77777777" w:rsidR="000E5860" w:rsidRPr="00A43C14" w:rsidRDefault="000E5860" w:rsidP="00D11FCA">
            <w:pPr>
              <w:pStyle w:val="Bullet"/>
            </w:pPr>
            <w:r w:rsidRPr="00A43C14">
              <w:t>Basic cell phone</w:t>
            </w:r>
          </w:p>
          <w:p w14:paraId="7E291F14" w14:textId="77777777" w:rsidR="000E5860" w:rsidRPr="00A43C14" w:rsidRDefault="000E5860" w:rsidP="00D11FCA">
            <w:pPr>
              <w:pStyle w:val="Bullet"/>
            </w:pPr>
            <w:r w:rsidRPr="00A43C14">
              <w:t xml:space="preserve">Basic wireless single mode user terminal </w:t>
            </w:r>
          </w:p>
          <w:p w14:paraId="7E291F15" w14:textId="77777777" w:rsidR="000E5860" w:rsidRPr="00A43C14" w:rsidRDefault="000E5860" w:rsidP="00D11FCA">
            <w:pPr>
              <w:pStyle w:val="Bullet"/>
            </w:pPr>
            <w:r w:rsidRPr="00A43C14">
              <w:t xml:space="preserve">Wireless multi-mode user terminal </w:t>
            </w:r>
          </w:p>
          <w:p w14:paraId="7E291F16" w14:textId="77777777" w:rsidR="000E5860" w:rsidRPr="00A43C14" w:rsidRDefault="000E5860" w:rsidP="00D11FCA">
            <w:pPr>
              <w:pStyle w:val="Bullet"/>
            </w:pPr>
            <w:r w:rsidRPr="00A43C14">
              <w:t>Wireless Global user terminal</w:t>
            </w:r>
          </w:p>
        </w:tc>
      </w:tr>
      <w:tr w:rsidR="000E5860" w:rsidRPr="00A43C14" w14:paraId="7E291F1F" w14:textId="77777777" w:rsidTr="00D11FCA">
        <w:trPr>
          <w:cantSplit/>
        </w:trPr>
        <w:tc>
          <w:tcPr>
            <w:tcW w:w="1440" w:type="dxa"/>
          </w:tcPr>
          <w:p w14:paraId="7E291F18" w14:textId="77777777" w:rsidR="000E5860" w:rsidRPr="00A43C14" w:rsidRDefault="000E5860" w:rsidP="00D11FCA">
            <w:pPr>
              <w:pStyle w:val="TableText"/>
            </w:pPr>
            <w:r w:rsidRPr="00A43C14">
              <w:t>6.2.1.2.2</w:t>
            </w:r>
          </w:p>
        </w:tc>
        <w:tc>
          <w:tcPr>
            <w:tcW w:w="2070" w:type="dxa"/>
          </w:tcPr>
          <w:p w14:paraId="7E291F19" w14:textId="77777777" w:rsidR="000E5860" w:rsidRPr="00A43C14" w:rsidRDefault="000E5860" w:rsidP="00D11FCA">
            <w:pPr>
              <w:pStyle w:val="TableText"/>
            </w:pPr>
            <w:r w:rsidRPr="00A43C14">
              <w:t>Complex</w:t>
            </w:r>
          </w:p>
        </w:tc>
        <w:tc>
          <w:tcPr>
            <w:tcW w:w="5850" w:type="dxa"/>
          </w:tcPr>
          <w:p w14:paraId="7E291F1A" w14:textId="77777777" w:rsidR="000E5860" w:rsidRPr="00A43C14" w:rsidRDefault="000E5860" w:rsidP="00D11FCA">
            <w:pPr>
              <w:pStyle w:val="TableText"/>
            </w:pPr>
            <w:r w:rsidRPr="00A43C14">
              <w:t>A wireless subscriber user terminal that provides web access, multimedia capability and/or other functionality in addition to basic voice and text messaging functions.</w:t>
            </w:r>
          </w:p>
        </w:tc>
        <w:tc>
          <w:tcPr>
            <w:tcW w:w="3600" w:type="dxa"/>
          </w:tcPr>
          <w:p w14:paraId="7E291F1B" w14:textId="77777777" w:rsidR="000E5860" w:rsidRPr="00A43C14" w:rsidRDefault="000E5860" w:rsidP="00D11FCA">
            <w:pPr>
              <w:pStyle w:val="Bullet"/>
            </w:pPr>
            <w:r w:rsidRPr="00A43C14">
              <w:t>Wireless multi-purpose user terminal</w:t>
            </w:r>
          </w:p>
          <w:p w14:paraId="7E291F1C" w14:textId="77777777" w:rsidR="000E5860" w:rsidRPr="00A43C14" w:rsidRDefault="000E5860" w:rsidP="00D11FCA">
            <w:pPr>
              <w:pStyle w:val="Bullet"/>
            </w:pPr>
            <w:r w:rsidRPr="00A43C14">
              <w:t>Wireless video phone</w:t>
            </w:r>
          </w:p>
          <w:p w14:paraId="7E291F1D" w14:textId="77777777" w:rsidR="000E5860" w:rsidRDefault="000E5860" w:rsidP="00D11FCA">
            <w:pPr>
              <w:pStyle w:val="Bullet"/>
            </w:pPr>
            <w:r w:rsidRPr="00A43C14">
              <w:t>Wireless user terminal with built-in camera</w:t>
            </w:r>
          </w:p>
          <w:p w14:paraId="7E291F1E" w14:textId="77777777" w:rsidR="000E5860" w:rsidRPr="00A43C14" w:rsidRDefault="000E5860" w:rsidP="00D11FCA">
            <w:pPr>
              <w:pStyle w:val="Bullet"/>
            </w:pPr>
            <w:r>
              <w:t>Tablet computers</w:t>
            </w:r>
          </w:p>
        </w:tc>
      </w:tr>
      <w:tr w:rsidR="000E5860" w:rsidRPr="00A43C14" w14:paraId="7E291F25" w14:textId="77777777" w:rsidTr="00D11FCA">
        <w:trPr>
          <w:cantSplit/>
        </w:trPr>
        <w:tc>
          <w:tcPr>
            <w:tcW w:w="1440" w:type="dxa"/>
          </w:tcPr>
          <w:p w14:paraId="7E291F20" w14:textId="77777777" w:rsidR="000E5860" w:rsidRPr="00A43C14" w:rsidRDefault="000E5860" w:rsidP="00D11FCA">
            <w:pPr>
              <w:pStyle w:val="TableText"/>
            </w:pPr>
            <w:r w:rsidRPr="00A43C14">
              <w:t>6.2.1.2.3</w:t>
            </w:r>
          </w:p>
        </w:tc>
        <w:tc>
          <w:tcPr>
            <w:tcW w:w="2070" w:type="dxa"/>
          </w:tcPr>
          <w:p w14:paraId="7E291F21" w14:textId="77777777" w:rsidR="000E5860" w:rsidRPr="00A43C14" w:rsidRDefault="000E5860" w:rsidP="00D11FCA">
            <w:pPr>
              <w:pStyle w:val="TableText"/>
            </w:pPr>
            <w:r w:rsidRPr="00A43C14">
              <w:t>Radios</w:t>
            </w:r>
          </w:p>
        </w:tc>
        <w:tc>
          <w:tcPr>
            <w:tcW w:w="5850" w:type="dxa"/>
          </w:tcPr>
          <w:p w14:paraId="7E291F22" w14:textId="77777777" w:rsidR="000E5860" w:rsidRPr="00A43C14" w:rsidRDefault="000E5860" w:rsidP="00D11FCA">
            <w:pPr>
              <w:pStyle w:val="TableText"/>
            </w:pPr>
            <w:r w:rsidRPr="00A43C14">
              <w:t>Mobile radios, hand held or vehicle mount, providing wireless communication used for emergency and/or fleet services.</w:t>
            </w:r>
          </w:p>
        </w:tc>
        <w:tc>
          <w:tcPr>
            <w:tcW w:w="3600" w:type="dxa"/>
          </w:tcPr>
          <w:p w14:paraId="7E291F23" w14:textId="77777777" w:rsidR="000E5860" w:rsidRPr="00A43C14" w:rsidRDefault="000E5860" w:rsidP="00D11FCA">
            <w:pPr>
              <w:pStyle w:val="Bullet"/>
            </w:pPr>
            <w:r w:rsidRPr="00A43C14">
              <w:t>Hand Held Portable Two Way Radios</w:t>
            </w:r>
          </w:p>
          <w:p w14:paraId="7E291F24" w14:textId="77777777" w:rsidR="000E5860" w:rsidRPr="00A43C14" w:rsidRDefault="000E5860" w:rsidP="00D11FCA">
            <w:pPr>
              <w:pStyle w:val="Bullet"/>
            </w:pPr>
            <w:r w:rsidRPr="00A43C14">
              <w:t>Vehicle mounted Mobile Two Way Radios</w:t>
            </w:r>
          </w:p>
        </w:tc>
      </w:tr>
      <w:tr w:rsidR="000E5860" w:rsidRPr="00A43C14" w14:paraId="7E291F2B" w14:textId="77777777" w:rsidTr="00D11FCA">
        <w:trPr>
          <w:cantSplit/>
        </w:trPr>
        <w:tc>
          <w:tcPr>
            <w:tcW w:w="1440" w:type="dxa"/>
          </w:tcPr>
          <w:p w14:paraId="7E291F26" w14:textId="77777777" w:rsidR="000E5860" w:rsidRPr="00A43C14" w:rsidRDefault="000E5860" w:rsidP="00D11FCA">
            <w:pPr>
              <w:pStyle w:val="TableText"/>
            </w:pPr>
            <w:r w:rsidRPr="00A43C14">
              <w:t>6.2.1.2.4</w:t>
            </w:r>
          </w:p>
        </w:tc>
        <w:tc>
          <w:tcPr>
            <w:tcW w:w="2070" w:type="dxa"/>
          </w:tcPr>
          <w:p w14:paraId="7E291F27" w14:textId="77777777" w:rsidR="000E5860" w:rsidRPr="00A43C14" w:rsidRDefault="000E5860" w:rsidP="00D11FCA">
            <w:pPr>
              <w:pStyle w:val="TableText"/>
            </w:pPr>
            <w:r w:rsidRPr="00A43C14">
              <w:t>Wireless Terminal Software Applications</w:t>
            </w:r>
          </w:p>
        </w:tc>
        <w:tc>
          <w:tcPr>
            <w:tcW w:w="5850" w:type="dxa"/>
          </w:tcPr>
          <w:p w14:paraId="7E291F28" w14:textId="77777777" w:rsidR="000E5860" w:rsidRPr="00A43C14" w:rsidRDefault="000E5860" w:rsidP="00D11FCA">
            <w:pPr>
              <w:pStyle w:val="TableText"/>
            </w:pPr>
            <w:r w:rsidRPr="00A43C14">
              <w:t xml:space="preserve">Application software (possibly after market) </w:t>
            </w:r>
            <w:r>
              <w:t xml:space="preserve">that </w:t>
            </w:r>
            <w:r w:rsidRPr="00A43C14">
              <w:t>provide</w:t>
            </w:r>
            <w:r>
              <w:t>s</w:t>
            </w:r>
            <w:r w:rsidRPr="00A43C14">
              <w:t xml:space="preserve"> enhanced user functionality or features for users of wireless subscriber user terminals </w:t>
            </w:r>
          </w:p>
        </w:tc>
        <w:tc>
          <w:tcPr>
            <w:tcW w:w="3600" w:type="dxa"/>
          </w:tcPr>
          <w:p w14:paraId="7E291F29" w14:textId="77777777" w:rsidR="000E5860" w:rsidRPr="00A43C14" w:rsidRDefault="000E5860" w:rsidP="00D11FCA">
            <w:pPr>
              <w:pStyle w:val="Bullet"/>
            </w:pPr>
            <w:r w:rsidRPr="00A43C14">
              <w:t>Application software for radios</w:t>
            </w:r>
          </w:p>
          <w:p w14:paraId="7E291F2A" w14:textId="77777777" w:rsidR="000E5860" w:rsidRPr="00A43C14" w:rsidRDefault="000E5860" w:rsidP="00D11FCA">
            <w:pPr>
              <w:pStyle w:val="Bullet"/>
            </w:pPr>
            <w:r w:rsidRPr="00A43C14">
              <w:t>Application software for mobile phones</w:t>
            </w:r>
          </w:p>
        </w:tc>
      </w:tr>
      <w:tr w:rsidR="000E5860" w:rsidRPr="00A43C14" w14:paraId="7E291F31" w14:textId="77777777" w:rsidTr="00D11FCA">
        <w:trPr>
          <w:cantSplit/>
        </w:trPr>
        <w:tc>
          <w:tcPr>
            <w:tcW w:w="1440" w:type="dxa"/>
          </w:tcPr>
          <w:p w14:paraId="7E291F2C" w14:textId="77777777" w:rsidR="000E5860" w:rsidRPr="00A43C14" w:rsidRDefault="000E5860" w:rsidP="00D11FCA">
            <w:pPr>
              <w:pStyle w:val="TableText"/>
            </w:pPr>
            <w:r w:rsidRPr="00A43C14">
              <w:t>6.2.2</w:t>
            </w:r>
          </w:p>
        </w:tc>
        <w:tc>
          <w:tcPr>
            <w:tcW w:w="2070" w:type="dxa"/>
          </w:tcPr>
          <w:p w14:paraId="7E291F2D" w14:textId="121A6C41" w:rsidR="000E5860" w:rsidRPr="00A43C14" w:rsidRDefault="000E5860" w:rsidP="00D11FCA">
            <w:pPr>
              <w:pStyle w:val="TableText"/>
            </w:pPr>
            <w:r>
              <w:t>Not currently used</w:t>
            </w:r>
          </w:p>
        </w:tc>
        <w:tc>
          <w:tcPr>
            <w:tcW w:w="5850" w:type="dxa"/>
          </w:tcPr>
          <w:p w14:paraId="7E291F2E" w14:textId="1AB7A73F" w:rsidR="000E5860" w:rsidRPr="00A43C14" w:rsidRDefault="000E5860" w:rsidP="00D11FCA">
            <w:pPr>
              <w:pStyle w:val="TableText"/>
            </w:pPr>
          </w:p>
        </w:tc>
        <w:tc>
          <w:tcPr>
            <w:tcW w:w="3600" w:type="dxa"/>
          </w:tcPr>
          <w:p w14:paraId="7E291F30" w14:textId="688A2B75" w:rsidR="000E5860" w:rsidRPr="00A43C14" w:rsidRDefault="000E5860" w:rsidP="00D11FCA">
            <w:pPr>
              <w:pStyle w:val="Bullet"/>
            </w:pPr>
          </w:p>
        </w:tc>
      </w:tr>
      <w:tr w:rsidR="000E5860" w:rsidRPr="00A43C14" w14:paraId="7E291F36" w14:textId="77777777" w:rsidTr="00D11FCA">
        <w:trPr>
          <w:cantSplit/>
        </w:trPr>
        <w:tc>
          <w:tcPr>
            <w:tcW w:w="1440" w:type="dxa"/>
          </w:tcPr>
          <w:p w14:paraId="7E291F32" w14:textId="77777777" w:rsidR="000E5860" w:rsidRPr="00B00858" w:rsidRDefault="000E5860" w:rsidP="00D11FCA">
            <w:pPr>
              <w:pStyle w:val="TableTextPCRed"/>
            </w:pPr>
            <w:r w:rsidRPr="00B00858">
              <w:t>6.2.3</w:t>
            </w:r>
          </w:p>
        </w:tc>
        <w:tc>
          <w:tcPr>
            <w:tcW w:w="2070" w:type="dxa"/>
          </w:tcPr>
          <w:p w14:paraId="7E291F33" w14:textId="77777777" w:rsidR="000E5860" w:rsidRPr="00B00858" w:rsidRDefault="000E5860" w:rsidP="00D11FCA">
            <w:pPr>
              <w:pStyle w:val="TableTextPCRed"/>
            </w:pPr>
            <w:r w:rsidRPr="00B00858">
              <w:t>Data Modems</w:t>
            </w:r>
          </w:p>
        </w:tc>
        <w:tc>
          <w:tcPr>
            <w:tcW w:w="5850" w:type="dxa"/>
          </w:tcPr>
          <w:p w14:paraId="7E291F34" w14:textId="77777777" w:rsidR="000E5860" w:rsidRPr="00B00858" w:rsidRDefault="000E5860" w:rsidP="00D11FCA">
            <w:pPr>
              <w:pStyle w:val="TableTextPCRed"/>
            </w:pPr>
            <w:r w:rsidRPr="00B00858">
              <w:t>Equipment used for digital communications between a computer or peripheral device and the network</w:t>
            </w:r>
          </w:p>
        </w:tc>
        <w:tc>
          <w:tcPr>
            <w:tcW w:w="3600" w:type="dxa"/>
          </w:tcPr>
          <w:p w14:paraId="7E291F35" w14:textId="77777777" w:rsidR="000E5860" w:rsidRPr="00A43C14" w:rsidRDefault="000E5860" w:rsidP="00D11FCA">
            <w:pPr>
              <w:pStyle w:val="TableTextPCRed"/>
              <w:rPr>
                <w:color w:val="auto"/>
              </w:rPr>
            </w:pPr>
          </w:p>
        </w:tc>
      </w:tr>
      <w:tr w:rsidR="000E5860" w:rsidRPr="00A43C14" w14:paraId="7E291F41" w14:textId="77777777" w:rsidTr="00D11FCA">
        <w:trPr>
          <w:cantSplit/>
        </w:trPr>
        <w:tc>
          <w:tcPr>
            <w:tcW w:w="1440" w:type="dxa"/>
          </w:tcPr>
          <w:p w14:paraId="7E291F37" w14:textId="77777777" w:rsidR="000E5860" w:rsidRPr="00A43C14" w:rsidRDefault="000E5860" w:rsidP="00D11FCA">
            <w:pPr>
              <w:pStyle w:val="TableText"/>
            </w:pPr>
            <w:r w:rsidRPr="00A43C14">
              <w:lastRenderedPageBreak/>
              <w:t>6.2.3.1</w:t>
            </w:r>
          </w:p>
        </w:tc>
        <w:tc>
          <w:tcPr>
            <w:tcW w:w="2070" w:type="dxa"/>
          </w:tcPr>
          <w:p w14:paraId="7E291F38" w14:textId="77777777" w:rsidR="000E5860" w:rsidRPr="00A43C14" w:rsidRDefault="000E5860" w:rsidP="00D11FCA">
            <w:pPr>
              <w:pStyle w:val="TableText"/>
            </w:pPr>
            <w:r w:rsidRPr="00A43C14">
              <w:t>Wired Modems</w:t>
            </w:r>
          </w:p>
        </w:tc>
        <w:tc>
          <w:tcPr>
            <w:tcW w:w="5850" w:type="dxa"/>
          </w:tcPr>
          <w:p w14:paraId="7E291F39" w14:textId="77777777" w:rsidR="000E5860" w:rsidRPr="00A43C14" w:rsidRDefault="000E5860" w:rsidP="00D11FCA">
            <w:pPr>
              <w:pStyle w:val="TableText"/>
            </w:pPr>
            <w:r w:rsidRPr="00A43C14">
              <w:t>Equipment used for digital communications over copper lines (standard 4-wire, co-axial or power).</w:t>
            </w:r>
          </w:p>
        </w:tc>
        <w:tc>
          <w:tcPr>
            <w:tcW w:w="3600" w:type="dxa"/>
          </w:tcPr>
          <w:p w14:paraId="7E291F3A" w14:textId="77777777" w:rsidR="000E5860" w:rsidRPr="00A43C14" w:rsidRDefault="000E5860" w:rsidP="000E5860">
            <w:pPr>
              <w:pStyle w:val="Bullet"/>
              <w:keepLines/>
              <w:numPr>
                <w:ilvl w:val="0"/>
                <w:numId w:val="59"/>
              </w:numPr>
            </w:pPr>
            <w:r w:rsidRPr="00A43C14">
              <w:t>DSL modem</w:t>
            </w:r>
          </w:p>
          <w:p w14:paraId="7E291F3B" w14:textId="77777777" w:rsidR="000E5860" w:rsidRPr="00A43C14" w:rsidRDefault="000E5860" w:rsidP="00D11FCA">
            <w:pPr>
              <w:pStyle w:val="Bullet"/>
            </w:pPr>
            <w:r w:rsidRPr="00A43C14">
              <w:t>V.90 modem</w:t>
            </w:r>
          </w:p>
          <w:p w14:paraId="7E291F3C" w14:textId="77777777" w:rsidR="000E5860" w:rsidRPr="00A43C14" w:rsidRDefault="000E5860" w:rsidP="00D11FCA">
            <w:pPr>
              <w:pStyle w:val="Bullet"/>
            </w:pPr>
            <w:r w:rsidRPr="00A43C14">
              <w:t>Cable modem</w:t>
            </w:r>
          </w:p>
          <w:p w14:paraId="7E291F3D" w14:textId="77777777" w:rsidR="000E5860" w:rsidRPr="00A43C14" w:rsidRDefault="000E5860" w:rsidP="00D11FCA">
            <w:pPr>
              <w:pStyle w:val="Bullet"/>
            </w:pPr>
            <w:r w:rsidRPr="00A43C14">
              <w:t>VoIP terminal adapter</w:t>
            </w:r>
          </w:p>
          <w:p w14:paraId="7E291F3E" w14:textId="77777777" w:rsidR="000E5860" w:rsidRPr="00A43C14" w:rsidRDefault="000E5860" w:rsidP="00D11FCA">
            <w:pPr>
              <w:pStyle w:val="Bullet"/>
            </w:pPr>
            <w:r w:rsidRPr="00A43C14">
              <w:t>BPL modem</w:t>
            </w:r>
          </w:p>
          <w:p w14:paraId="7E291F3F" w14:textId="77777777" w:rsidR="000E5860" w:rsidRPr="00A43C14" w:rsidRDefault="000E5860" w:rsidP="000E5860">
            <w:pPr>
              <w:pStyle w:val="Bullet"/>
              <w:numPr>
                <w:ilvl w:val="0"/>
                <w:numId w:val="58"/>
              </w:numPr>
              <w:rPr>
                <w:snapToGrid w:val="0"/>
              </w:rPr>
            </w:pPr>
            <w:r w:rsidRPr="00A43C14">
              <w:rPr>
                <w:snapToGrid w:val="0"/>
              </w:rPr>
              <w:t>DSL/VoIP/Cable combined box</w:t>
            </w:r>
          </w:p>
          <w:p w14:paraId="7E291F40" w14:textId="77777777" w:rsidR="000E5860" w:rsidRPr="00A43C14" w:rsidRDefault="000E5860" w:rsidP="000E5860">
            <w:pPr>
              <w:pStyle w:val="Bullet"/>
              <w:numPr>
                <w:ilvl w:val="0"/>
                <w:numId w:val="58"/>
              </w:numPr>
              <w:rPr>
                <w:snapToGrid w:val="0"/>
              </w:rPr>
            </w:pPr>
            <w:r w:rsidRPr="00A43C14">
              <w:rPr>
                <w:snapToGrid w:val="0"/>
              </w:rPr>
              <w:t>DSL/VoIP/Satellite combined box</w:t>
            </w:r>
          </w:p>
        </w:tc>
      </w:tr>
      <w:tr w:rsidR="000E5860" w:rsidRPr="00A43C14" w14:paraId="7E291F4A" w14:textId="77777777" w:rsidTr="00D11FCA">
        <w:trPr>
          <w:cantSplit/>
        </w:trPr>
        <w:tc>
          <w:tcPr>
            <w:tcW w:w="1440" w:type="dxa"/>
          </w:tcPr>
          <w:p w14:paraId="7E291F42" w14:textId="77777777" w:rsidR="000E5860" w:rsidRPr="00A43C14" w:rsidRDefault="000E5860" w:rsidP="00D11FCA">
            <w:pPr>
              <w:pStyle w:val="TableText"/>
            </w:pPr>
            <w:r w:rsidRPr="00A43C14">
              <w:t>6.2.3.2</w:t>
            </w:r>
          </w:p>
        </w:tc>
        <w:tc>
          <w:tcPr>
            <w:tcW w:w="2070" w:type="dxa"/>
          </w:tcPr>
          <w:p w14:paraId="7E291F43" w14:textId="77777777" w:rsidR="000E5860" w:rsidRPr="00A43C14" w:rsidRDefault="000E5860" w:rsidP="00D11FCA">
            <w:pPr>
              <w:pStyle w:val="TableText"/>
            </w:pPr>
            <w:r w:rsidRPr="00A43C14">
              <w:t>Wireless Modems</w:t>
            </w:r>
          </w:p>
        </w:tc>
        <w:tc>
          <w:tcPr>
            <w:tcW w:w="5850" w:type="dxa"/>
          </w:tcPr>
          <w:p w14:paraId="7E291F44" w14:textId="77777777" w:rsidR="000E5860" w:rsidRPr="00A43C14" w:rsidRDefault="000E5860" w:rsidP="00D11FCA">
            <w:pPr>
              <w:pStyle w:val="TableText"/>
            </w:pPr>
            <w:r w:rsidRPr="00A43C14">
              <w:t>Equipment used for wireless digital communications between a computer or peripheral device and the network</w:t>
            </w:r>
          </w:p>
        </w:tc>
        <w:tc>
          <w:tcPr>
            <w:tcW w:w="3600" w:type="dxa"/>
          </w:tcPr>
          <w:p w14:paraId="7E291F45" w14:textId="77777777" w:rsidR="000E5860" w:rsidRPr="00A43C14" w:rsidRDefault="000E5860" w:rsidP="00D11FCA">
            <w:pPr>
              <w:pStyle w:val="Bullet"/>
            </w:pPr>
            <w:r w:rsidRPr="00A43C14">
              <w:t>Wi-Fi modem</w:t>
            </w:r>
          </w:p>
          <w:p w14:paraId="7E291F46" w14:textId="77777777" w:rsidR="000E5860" w:rsidRPr="00A43C14" w:rsidRDefault="000E5860" w:rsidP="00D11FCA">
            <w:pPr>
              <w:pStyle w:val="Bullet"/>
            </w:pPr>
            <w:r w:rsidRPr="00A43C14">
              <w:t>Wimax modem</w:t>
            </w:r>
          </w:p>
          <w:p w14:paraId="7E291F47" w14:textId="77777777" w:rsidR="000E5860" w:rsidRPr="00A43C14" w:rsidRDefault="000E5860" w:rsidP="000E5860">
            <w:pPr>
              <w:pStyle w:val="Bullet"/>
              <w:keepLines/>
              <w:numPr>
                <w:ilvl w:val="0"/>
                <w:numId w:val="59"/>
              </w:numPr>
            </w:pPr>
            <w:r w:rsidRPr="00A43C14">
              <w:t>PCMCIA modem</w:t>
            </w:r>
          </w:p>
          <w:p w14:paraId="7E291F48" w14:textId="77777777" w:rsidR="000E5860" w:rsidRPr="00A43C14" w:rsidRDefault="000E5860" w:rsidP="000E5860">
            <w:pPr>
              <w:pStyle w:val="Bullet"/>
              <w:keepLines/>
              <w:numPr>
                <w:ilvl w:val="0"/>
                <w:numId w:val="59"/>
              </w:numPr>
            </w:pPr>
            <w:r w:rsidRPr="00A43C14">
              <w:t>DSL/VoIP/Cable combined box</w:t>
            </w:r>
          </w:p>
          <w:p w14:paraId="7E291F49" w14:textId="77777777" w:rsidR="000E5860" w:rsidRPr="00A43C14" w:rsidRDefault="000E5860" w:rsidP="000E5860">
            <w:pPr>
              <w:pStyle w:val="Bullet"/>
              <w:keepLines/>
              <w:numPr>
                <w:ilvl w:val="0"/>
                <w:numId w:val="59"/>
              </w:numPr>
            </w:pPr>
            <w:r w:rsidRPr="00A43C14">
              <w:t>DSL/VoIP/Satellite combined box</w:t>
            </w:r>
          </w:p>
        </w:tc>
      </w:tr>
      <w:tr w:rsidR="000E5860" w:rsidRPr="00A43C14" w14:paraId="7E291F52" w14:textId="77777777" w:rsidTr="00D11FCA">
        <w:trPr>
          <w:cantSplit/>
        </w:trPr>
        <w:tc>
          <w:tcPr>
            <w:tcW w:w="1440" w:type="dxa"/>
          </w:tcPr>
          <w:p w14:paraId="7E291F4B" w14:textId="77777777" w:rsidR="000E5860" w:rsidRPr="00A43C14" w:rsidRDefault="000E5860" w:rsidP="00D11FCA">
            <w:pPr>
              <w:pStyle w:val="TableText"/>
            </w:pPr>
            <w:r w:rsidRPr="00A43C14">
              <w:t>6.2.4</w:t>
            </w:r>
          </w:p>
        </w:tc>
        <w:tc>
          <w:tcPr>
            <w:tcW w:w="2070" w:type="dxa"/>
          </w:tcPr>
          <w:p w14:paraId="7E291F4C" w14:textId="77777777" w:rsidR="000E5860" w:rsidRPr="00A43C14" w:rsidRDefault="000E5860" w:rsidP="00D11FCA">
            <w:pPr>
              <w:pStyle w:val="TableText"/>
            </w:pPr>
            <w:r w:rsidRPr="00A43C14">
              <w:t>Digital Data Service Units</w:t>
            </w:r>
          </w:p>
        </w:tc>
        <w:tc>
          <w:tcPr>
            <w:tcW w:w="5850" w:type="dxa"/>
          </w:tcPr>
          <w:p w14:paraId="7E291F4D" w14:textId="77777777" w:rsidR="000E5860" w:rsidRPr="00A43C14" w:rsidRDefault="000E5860" w:rsidP="00D11FCA">
            <w:pPr>
              <w:pStyle w:val="TableText"/>
            </w:pPr>
            <w:r w:rsidRPr="00A43C14">
              <w:t>Equipment used for the interconnection of data terminal equipment (DTE) with a digital communications service. Such equipment typically provides a network interface and one or more DTE interfaces and may be configurable.</w:t>
            </w:r>
          </w:p>
        </w:tc>
        <w:tc>
          <w:tcPr>
            <w:tcW w:w="3600" w:type="dxa"/>
          </w:tcPr>
          <w:p w14:paraId="7E291F4E" w14:textId="77777777" w:rsidR="000E5860" w:rsidRPr="00A43C14" w:rsidRDefault="000E5860" w:rsidP="00D11FCA">
            <w:pPr>
              <w:pStyle w:val="Bullet"/>
            </w:pPr>
            <w:r w:rsidRPr="00A43C14">
              <w:t>DDS CSU/DSU</w:t>
            </w:r>
          </w:p>
          <w:p w14:paraId="7E291F4F" w14:textId="77777777" w:rsidR="000E5860" w:rsidRPr="00A43C14" w:rsidRDefault="000E5860" w:rsidP="00D11FCA">
            <w:pPr>
              <w:pStyle w:val="Bullet"/>
            </w:pPr>
            <w:r w:rsidRPr="00A43C14">
              <w:t>ISDN CSU/DSU</w:t>
            </w:r>
          </w:p>
          <w:p w14:paraId="7E291F50" w14:textId="77777777" w:rsidR="000E5860" w:rsidRPr="00A43C14" w:rsidRDefault="000E5860" w:rsidP="00D11FCA">
            <w:pPr>
              <w:pStyle w:val="Bullet"/>
            </w:pPr>
            <w:r w:rsidRPr="00A43C14">
              <w:t>ISDN terminal adapter</w:t>
            </w:r>
          </w:p>
          <w:p w14:paraId="7E291F51" w14:textId="77777777" w:rsidR="000E5860" w:rsidRPr="00A43C14" w:rsidRDefault="000E5860" w:rsidP="00D11FCA">
            <w:pPr>
              <w:pStyle w:val="Bullet"/>
            </w:pPr>
            <w:r w:rsidRPr="00A43C14">
              <w:t>T1 CSU DSU</w:t>
            </w:r>
          </w:p>
        </w:tc>
      </w:tr>
      <w:tr w:rsidR="000E5860" w:rsidRPr="00A43C14" w14:paraId="7E291F57" w14:textId="77777777" w:rsidTr="00D11FCA">
        <w:trPr>
          <w:cantSplit/>
        </w:trPr>
        <w:tc>
          <w:tcPr>
            <w:tcW w:w="1440" w:type="dxa"/>
          </w:tcPr>
          <w:p w14:paraId="7E291F53" w14:textId="77777777" w:rsidR="000E5860" w:rsidRPr="00A43C14" w:rsidRDefault="000E5860" w:rsidP="00D11FCA">
            <w:pPr>
              <w:pStyle w:val="TableText"/>
            </w:pPr>
            <w:r w:rsidRPr="00A43C14">
              <w:t>6.2.5</w:t>
            </w:r>
          </w:p>
        </w:tc>
        <w:tc>
          <w:tcPr>
            <w:tcW w:w="2070" w:type="dxa"/>
          </w:tcPr>
          <w:p w14:paraId="7E291F54" w14:textId="77777777" w:rsidR="000E5860" w:rsidRPr="00A43C14" w:rsidRDefault="000E5860" w:rsidP="00D11FCA">
            <w:pPr>
              <w:pStyle w:val="TableText"/>
            </w:pPr>
            <w:r w:rsidRPr="00A43C14">
              <w:t>Passive Optical Network Termination Units</w:t>
            </w:r>
          </w:p>
        </w:tc>
        <w:tc>
          <w:tcPr>
            <w:tcW w:w="5850" w:type="dxa"/>
          </w:tcPr>
          <w:p w14:paraId="7E291F55" w14:textId="77777777" w:rsidR="000E5860" w:rsidRPr="00A43C14" w:rsidRDefault="000E5860" w:rsidP="00D11FCA">
            <w:pPr>
              <w:pStyle w:val="TableText"/>
            </w:pPr>
            <w:r w:rsidRPr="00A43C14">
              <w:t>Equipment installed at the subscriber site used for connection to a passive optical network.</w:t>
            </w:r>
          </w:p>
        </w:tc>
        <w:tc>
          <w:tcPr>
            <w:tcW w:w="3600" w:type="dxa"/>
          </w:tcPr>
          <w:p w14:paraId="7E291F56" w14:textId="77777777" w:rsidR="000E5860" w:rsidRPr="00A43C14" w:rsidRDefault="000E5860" w:rsidP="00D11FCA">
            <w:pPr>
              <w:pStyle w:val="Bullet"/>
            </w:pPr>
            <w:r w:rsidRPr="00A43C14">
              <w:t>Optical Network Termination (ONT)</w:t>
            </w:r>
          </w:p>
        </w:tc>
      </w:tr>
      <w:tr w:rsidR="000E5860" w:rsidRPr="00A43C14" w14:paraId="7E291F5F" w14:textId="77777777" w:rsidTr="00D11FCA">
        <w:trPr>
          <w:cantSplit/>
        </w:trPr>
        <w:tc>
          <w:tcPr>
            <w:tcW w:w="1440" w:type="dxa"/>
          </w:tcPr>
          <w:p w14:paraId="7E291F58" w14:textId="77777777" w:rsidR="000E5860" w:rsidRPr="00A43C14" w:rsidRDefault="000E5860" w:rsidP="00D11FCA">
            <w:pPr>
              <w:pStyle w:val="TableText"/>
            </w:pPr>
            <w:r w:rsidRPr="00A43C14">
              <w:t>6.2.6</w:t>
            </w:r>
          </w:p>
        </w:tc>
        <w:tc>
          <w:tcPr>
            <w:tcW w:w="2070" w:type="dxa"/>
          </w:tcPr>
          <w:p w14:paraId="7E291F59" w14:textId="77777777" w:rsidR="000E5860" w:rsidRPr="00A43C14" w:rsidRDefault="000E5860" w:rsidP="00D11FCA">
            <w:pPr>
              <w:pStyle w:val="TableText"/>
            </w:pPr>
            <w:r w:rsidRPr="00A43C14">
              <w:t>Set Top Box</w:t>
            </w:r>
          </w:p>
        </w:tc>
        <w:tc>
          <w:tcPr>
            <w:tcW w:w="5850" w:type="dxa"/>
          </w:tcPr>
          <w:p w14:paraId="7E291F5A" w14:textId="77777777" w:rsidR="000E5860" w:rsidRPr="00A43C14" w:rsidRDefault="000E5860" w:rsidP="00D11FCA">
            <w:pPr>
              <w:pStyle w:val="TableText"/>
            </w:pPr>
            <w:r w:rsidRPr="00A43C14">
              <w:t xml:space="preserve">Equipment </w:t>
            </w:r>
            <w:r>
              <w:t>that</w:t>
            </w:r>
            <w:r w:rsidRPr="00A43C14">
              <w:t xml:space="preserve"> provide</w:t>
            </w:r>
            <w:r>
              <w:t>s</w:t>
            </w:r>
            <w:r w:rsidRPr="00A43C14">
              <w:t xml:space="preserve"> a consumer interface between their television and external signal source turning the signal into content, which is then displayed on the television screen.</w:t>
            </w:r>
          </w:p>
        </w:tc>
        <w:tc>
          <w:tcPr>
            <w:tcW w:w="3600" w:type="dxa"/>
          </w:tcPr>
          <w:p w14:paraId="7E291F5B" w14:textId="77777777" w:rsidR="000E5860" w:rsidRPr="00A43C14" w:rsidRDefault="000E5860" w:rsidP="000E5860">
            <w:pPr>
              <w:pStyle w:val="Bullet"/>
              <w:keepLines/>
              <w:numPr>
                <w:ilvl w:val="0"/>
                <w:numId w:val="60"/>
              </w:numPr>
            </w:pPr>
            <w:r w:rsidRPr="00A43C14">
              <w:t>IP Set Top Box</w:t>
            </w:r>
          </w:p>
          <w:p w14:paraId="7E291F5C" w14:textId="77777777" w:rsidR="000E5860" w:rsidRPr="00A43C14" w:rsidRDefault="000E5860" w:rsidP="000E5860">
            <w:pPr>
              <w:pStyle w:val="Bullet"/>
              <w:keepLines/>
              <w:numPr>
                <w:ilvl w:val="0"/>
                <w:numId w:val="60"/>
              </w:numPr>
            </w:pPr>
            <w:r w:rsidRPr="00A43C14">
              <w:t>QAM Set Top Box</w:t>
            </w:r>
          </w:p>
          <w:p w14:paraId="7E291F5D" w14:textId="77777777" w:rsidR="000E5860" w:rsidRPr="00A43C14" w:rsidRDefault="000E5860" w:rsidP="000E5860">
            <w:pPr>
              <w:pStyle w:val="Bullet"/>
              <w:keepLines/>
              <w:numPr>
                <w:ilvl w:val="0"/>
                <w:numId w:val="60"/>
              </w:numPr>
            </w:pPr>
            <w:r w:rsidRPr="00A43C14">
              <w:t>Satellite Set Top Box</w:t>
            </w:r>
          </w:p>
          <w:p w14:paraId="7E291F5E" w14:textId="77777777" w:rsidR="000E5860" w:rsidRPr="00A43C14" w:rsidRDefault="000E5860" w:rsidP="000E5860">
            <w:pPr>
              <w:pStyle w:val="Bullet"/>
              <w:keepLines/>
              <w:numPr>
                <w:ilvl w:val="0"/>
                <w:numId w:val="60"/>
              </w:numPr>
            </w:pPr>
            <w:r w:rsidRPr="00A43C14">
              <w:t>Set Top Unit</w:t>
            </w:r>
          </w:p>
        </w:tc>
      </w:tr>
      <w:tr w:rsidR="000E5860" w:rsidRPr="00A43C14" w14:paraId="7E291F68" w14:textId="77777777" w:rsidTr="00D11FCA">
        <w:trPr>
          <w:cantSplit/>
        </w:trPr>
        <w:tc>
          <w:tcPr>
            <w:tcW w:w="1440" w:type="dxa"/>
          </w:tcPr>
          <w:p w14:paraId="7E291F60" w14:textId="77777777" w:rsidR="000E5860" w:rsidRPr="00A43C14" w:rsidRDefault="000E5860" w:rsidP="00D11FCA">
            <w:pPr>
              <w:pStyle w:val="TableText"/>
            </w:pPr>
            <w:r w:rsidRPr="00A43C14">
              <w:lastRenderedPageBreak/>
              <w:t>6.2.7</w:t>
            </w:r>
          </w:p>
        </w:tc>
        <w:tc>
          <w:tcPr>
            <w:tcW w:w="2070" w:type="dxa"/>
          </w:tcPr>
          <w:p w14:paraId="7E291F61" w14:textId="77777777" w:rsidR="000E5860" w:rsidRPr="00A43C14" w:rsidRDefault="000E5860" w:rsidP="00D11FCA">
            <w:pPr>
              <w:pStyle w:val="TableText"/>
            </w:pPr>
            <w:r w:rsidRPr="00A43C14">
              <w:t>CPE Router</w:t>
            </w:r>
          </w:p>
        </w:tc>
        <w:tc>
          <w:tcPr>
            <w:tcW w:w="5850" w:type="dxa"/>
          </w:tcPr>
          <w:p w14:paraId="7E291F62" w14:textId="77777777" w:rsidR="000E5860" w:rsidRPr="00A43C14" w:rsidRDefault="000E5860" w:rsidP="00D11FCA">
            <w:pPr>
              <w:pStyle w:val="TableText"/>
            </w:pPr>
            <w:r w:rsidRPr="00A43C14">
              <w:t>Packet routing equipment designed primarily for home or small office use to connect consumer computing, video, and IP phone equipment to the IP network. This equipment may have wireless network capability.</w:t>
            </w:r>
          </w:p>
        </w:tc>
        <w:tc>
          <w:tcPr>
            <w:tcW w:w="3600" w:type="dxa"/>
          </w:tcPr>
          <w:p w14:paraId="7E291F63" w14:textId="77777777" w:rsidR="000E5860" w:rsidRPr="00A43C14" w:rsidRDefault="000E5860" w:rsidP="000E5860">
            <w:pPr>
              <w:pStyle w:val="Bullet"/>
              <w:keepLines/>
              <w:numPr>
                <w:ilvl w:val="0"/>
                <w:numId w:val="60"/>
              </w:numPr>
            </w:pPr>
            <w:r w:rsidRPr="00A43C14">
              <w:t>4 port router</w:t>
            </w:r>
          </w:p>
          <w:p w14:paraId="7E291F64" w14:textId="77777777" w:rsidR="000E5860" w:rsidRPr="00A43C14" w:rsidRDefault="000E5860" w:rsidP="000E5860">
            <w:pPr>
              <w:pStyle w:val="Bullet"/>
              <w:keepLines/>
              <w:numPr>
                <w:ilvl w:val="0"/>
                <w:numId w:val="60"/>
              </w:numPr>
            </w:pPr>
            <w:r w:rsidRPr="00A43C14">
              <w:t>Wireless home router</w:t>
            </w:r>
          </w:p>
          <w:p w14:paraId="7E291F65" w14:textId="77777777" w:rsidR="000E5860" w:rsidRPr="00A43C14" w:rsidRDefault="000E5860" w:rsidP="000E5860">
            <w:pPr>
              <w:pStyle w:val="Bullet"/>
              <w:keepLines/>
              <w:numPr>
                <w:ilvl w:val="0"/>
                <w:numId w:val="60"/>
              </w:numPr>
            </w:pPr>
            <w:r w:rsidRPr="00A43C14">
              <w:t>DSL/VoIP/Cable/Router (wired and/or wireless) combination box</w:t>
            </w:r>
          </w:p>
          <w:p w14:paraId="7E291F66" w14:textId="77777777" w:rsidR="000E5860" w:rsidRDefault="000E5860" w:rsidP="000E5860">
            <w:pPr>
              <w:pStyle w:val="Bullet"/>
              <w:keepLines/>
              <w:numPr>
                <w:ilvl w:val="0"/>
                <w:numId w:val="60"/>
              </w:numPr>
            </w:pPr>
            <w:r w:rsidRPr="00A43C14">
              <w:t>DSL/VoIP/Satellite Router (wired and/or wireless) combination box</w:t>
            </w:r>
          </w:p>
          <w:p w14:paraId="7E291F67" w14:textId="77777777" w:rsidR="000E5860" w:rsidRPr="00A43C14" w:rsidRDefault="000E5860" w:rsidP="000E5860">
            <w:pPr>
              <w:pStyle w:val="Bullet"/>
              <w:keepLines/>
              <w:numPr>
                <w:ilvl w:val="0"/>
                <w:numId w:val="60"/>
              </w:numPr>
            </w:pPr>
            <w:r>
              <w:t>Intelligent Gateway</w:t>
            </w:r>
          </w:p>
        </w:tc>
      </w:tr>
      <w:tr w:rsidR="000E5860" w:rsidRPr="00A43C14" w14:paraId="7E291F6F" w14:textId="77777777" w:rsidTr="00D11FCA">
        <w:trPr>
          <w:cantSplit/>
        </w:trPr>
        <w:tc>
          <w:tcPr>
            <w:tcW w:w="1440" w:type="dxa"/>
          </w:tcPr>
          <w:p w14:paraId="7E291F69" w14:textId="77777777" w:rsidR="000E5860" w:rsidRPr="00A43C14" w:rsidRDefault="000E5860" w:rsidP="00D11FCA">
            <w:pPr>
              <w:pStyle w:val="TableText"/>
            </w:pPr>
            <w:r w:rsidRPr="00A43C14">
              <w:t>6.2.8</w:t>
            </w:r>
          </w:p>
        </w:tc>
        <w:tc>
          <w:tcPr>
            <w:tcW w:w="2070" w:type="dxa"/>
          </w:tcPr>
          <w:p w14:paraId="7E291F6A" w14:textId="77777777" w:rsidR="000E5860" w:rsidRPr="00A43C14" w:rsidRDefault="000E5860" w:rsidP="00D11FCA">
            <w:pPr>
              <w:pStyle w:val="TableText"/>
            </w:pPr>
            <w:r w:rsidRPr="00A43C14">
              <w:t>Home Base Station</w:t>
            </w:r>
          </w:p>
        </w:tc>
        <w:tc>
          <w:tcPr>
            <w:tcW w:w="5850" w:type="dxa"/>
          </w:tcPr>
          <w:p w14:paraId="7E291F6B" w14:textId="77777777" w:rsidR="000E5860" w:rsidRPr="00A43C14" w:rsidRDefault="000E5860" w:rsidP="00D11FCA">
            <w:pPr>
              <w:pStyle w:val="TableText"/>
            </w:pPr>
            <w:r w:rsidRPr="00A43C14">
              <w:t xml:space="preserve">Any CPE device designed to provide access via a wireless subscriber user terminal (cellular hand set) </w:t>
            </w:r>
          </w:p>
        </w:tc>
        <w:tc>
          <w:tcPr>
            <w:tcW w:w="3600" w:type="dxa"/>
          </w:tcPr>
          <w:p w14:paraId="7E291F6C" w14:textId="77777777" w:rsidR="000E5860" w:rsidRPr="00A43C14" w:rsidRDefault="000E5860" w:rsidP="000E5860">
            <w:pPr>
              <w:pStyle w:val="Bullet"/>
              <w:keepLines/>
              <w:numPr>
                <w:ilvl w:val="0"/>
                <w:numId w:val="60"/>
              </w:numPr>
            </w:pPr>
            <w:r w:rsidRPr="00A43C14">
              <w:t>Home base station</w:t>
            </w:r>
          </w:p>
          <w:p w14:paraId="7E291F6D" w14:textId="77777777" w:rsidR="000E5860" w:rsidRPr="00A43C14" w:rsidRDefault="000E5860" w:rsidP="000E5860">
            <w:pPr>
              <w:pStyle w:val="Bullet"/>
              <w:keepLines/>
              <w:numPr>
                <w:ilvl w:val="0"/>
                <w:numId w:val="60"/>
              </w:numPr>
            </w:pPr>
            <w:r w:rsidRPr="00A43C14">
              <w:t>Femtocell</w:t>
            </w:r>
          </w:p>
          <w:p w14:paraId="7E291F6E" w14:textId="77777777" w:rsidR="000E5860" w:rsidRPr="00A43C14" w:rsidRDefault="000E5860" w:rsidP="000E5860">
            <w:pPr>
              <w:pStyle w:val="Bullet"/>
              <w:keepLines/>
              <w:numPr>
                <w:ilvl w:val="0"/>
                <w:numId w:val="60"/>
              </w:numPr>
            </w:pPr>
            <w:r w:rsidRPr="00A43C14">
              <w:t>Access point base station</w:t>
            </w:r>
          </w:p>
        </w:tc>
      </w:tr>
      <w:tr w:rsidR="000E5860" w:rsidRPr="00A43C14" w14:paraId="7E291F74" w14:textId="77777777" w:rsidTr="00D11FCA">
        <w:trPr>
          <w:cantSplit/>
        </w:trPr>
        <w:tc>
          <w:tcPr>
            <w:tcW w:w="1440" w:type="dxa"/>
          </w:tcPr>
          <w:p w14:paraId="7E291F70" w14:textId="77777777" w:rsidR="000E5860" w:rsidRPr="00A43C14" w:rsidRDefault="000E5860" w:rsidP="00D11FCA">
            <w:pPr>
              <w:pStyle w:val="TableText"/>
            </w:pPr>
            <w:r w:rsidRPr="00A43C14">
              <w:t>6.3</w:t>
            </w:r>
          </w:p>
        </w:tc>
        <w:tc>
          <w:tcPr>
            <w:tcW w:w="2070" w:type="dxa"/>
          </w:tcPr>
          <w:p w14:paraId="7E291F71" w14:textId="77777777" w:rsidR="000E5860" w:rsidRPr="00A43C14" w:rsidRDefault="000E5860" w:rsidP="00D11FCA">
            <w:pPr>
              <w:pStyle w:val="TableText"/>
            </w:pPr>
            <w:r w:rsidRPr="00A43C14">
              <w:t>Automatic Call Distribution (ACD) Systems</w:t>
            </w:r>
          </w:p>
        </w:tc>
        <w:tc>
          <w:tcPr>
            <w:tcW w:w="5850" w:type="dxa"/>
          </w:tcPr>
          <w:p w14:paraId="7E291F72" w14:textId="77777777" w:rsidR="000E5860" w:rsidRPr="00A43C14" w:rsidRDefault="000E5860" w:rsidP="00D11FCA">
            <w:pPr>
              <w:pStyle w:val="TableText"/>
            </w:pPr>
            <w:r w:rsidRPr="00A43C14">
              <w:t xml:space="preserve">Equipment used for the </w:t>
            </w:r>
            <w:r w:rsidRPr="00A43C14">
              <w:rPr>
                <w:b/>
              </w:rPr>
              <w:t>distribution of incoming calls</w:t>
            </w:r>
            <w:r w:rsidRPr="00A43C14">
              <w:t xml:space="preserve"> to any of a number of destinations based on some programmed logic. ACD systems are typically used in Customer Support service or sales centers.</w:t>
            </w:r>
          </w:p>
        </w:tc>
        <w:tc>
          <w:tcPr>
            <w:tcW w:w="3600" w:type="dxa"/>
          </w:tcPr>
          <w:p w14:paraId="7E291F73" w14:textId="77777777" w:rsidR="000E5860" w:rsidRPr="00A43C14" w:rsidRDefault="000E5860" w:rsidP="000E5860">
            <w:pPr>
              <w:pStyle w:val="Bullet"/>
              <w:keepLines/>
              <w:numPr>
                <w:ilvl w:val="0"/>
                <w:numId w:val="60"/>
              </w:numPr>
            </w:pPr>
            <w:r w:rsidRPr="00A43C14">
              <w:t>Automatic call distribution (ACD) system</w:t>
            </w:r>
          </w:p>
        </w:tc>
      </w:tr>
      <w:tr w:rsidR="000E5860" w:rsidRPr="00A43C14" w14:paraId="7E291F79" w14:textId="77777777" w:rsidTr="00D11FCA">
        <w:trPr>
          <w:cantSplit/>
        </w:trPr>
        <w:tc>
          <w:tcPr>
            <w:tcW w:w="1440" w:type="dxa"/>
          </w:tcPr>
          <w:p w14:paraId="7E291F75" w14:textId="77777777" w:rsidR="000E5860" w:rsidRPr="00A43C14" w:rsidRDefault="000E5860" w:rsidP="00D11FCA">
            <w:pPr>
              <w:pStyle w:val="TableText"/>
            </w:pPr>
            <w:r w:rsidRPr="00A43C14">
              <w:t>6.4</w:t>
            </w:r>
          </w:p>
        </w:tc>
        <w:tc>
          <w:tcPr>
            <w:tcW w:w="2070" w:type="dxa"/>
          </w:tcPr>
          <w:p w14:paraId="7E291F76" w14:textId="77777777" w:rsidR="000E5860" w:rsidRPr="00A43C14" w:rsidRDefault="000E5860" w:rsidP="00D11FCA">
            <w:pPr>
              <w:pStyle w:val="TableText"/>
            </w:pPr>
            <w:r w:rsidRPr="00A43C14">
              <w:t>Private Branch Exchange (PBX)</w:t>
            </w:r>
          </w:p>
        </w:tc>
        <w:tc>
          <w:tcPr>
            <w:tcW w:w="5850" w:type="dxa"/>
          </w:tcPr>
          <w:p w14:paraId="7E291F77" w14:textId="77777777" w:rsidR="000E5860" w:rsidRPr="00A43C14" w:rsidRDefault="000E5860" w:rsidP="00D11FCA">
            <w:pPr>
              <w:pStyle w:val="TableText"/>
            </w:pPr>
            <w:r w:rsidRPr="00A43C14">
              <w:t xml:space="preserve">Equipment </w:t>
            </w:r>
            <w:r>
              <w:t xml:space="preserve">that </w:t>
            </w:r>
            <w:r w:rsidRPr="00A43C14">
              <w:t>provide</w:t>
            </w:r>
            <w:r>
              <w:t>s</w:t>
            </w:r>
            <w:r w:rsidRPr="00A43C14">
              <w:t xml:space="preserve"> </w:t>
            </w:r>
            <w:r w:rsidRPr="00A43C14">
              <w:rPr>
                <w:b/>
              </w:rPr>
              <w:t>circuit switched voice and fax communications</w:t>
            </w:r>
            <w:r w:rsidRPr="00A43C14">
              <w:t xml:space="preserve"> services, optimized for medium to large sized customer sites. Now is evolving to utilize ATM and IP networks and support multimedia communications.</w:t>
            </w:r>
          </w:p>
        </w:tc>
        <w:tc>
          <w:tcPr>
            <w:tcW w:w="3600" w:type="dxa"/>
          </w:tcPr>
          <w:p w14:paraId="7E291F78" w14:textId="77777777" w:rsidR="000E5860" w:rsidRPr="00A43C14" w:rsidRDefault="000E5860" w:rsidP="000E5860">
            <w:pPr>
              <w:pStyle w:val="Bullet"/>
              <w:keepLines/>
              <w:numPr>
                <w:ilvl w:val="0"/>
                <w:numId w:val="60"/>
              </w:numPr>
            </w:pPr>
            <w:r w:rsidRPr="00A43C14">
              <w:t>Private branch exchange (PBX)</w:t>
            </w:r>
          </w:p>
        </w:tc>
      </w:tr>
      <w:tr w:rsidR="000E5860" w:rsidRPr="00A43C14" w14:paraId="7E291F7F" w14:textId="77777777" w:rsidTr="00D11FCA">
        <w:trPr>
          <w:cantSplit/>
        </w:trPr>
        <w:tc>
          <w:tcPr>
            <w:tcW w:w="1440" w:type="dxa"/>
          </w:tcPr>
          <w:p w14:paraId="7E291F7A" w14:textId="77777777" w:rsidR="000E5860" w:rsidRPr="00A43C14" w:rsidRDefault="000E5860" w:rsidP="00D11FCA">
            <w:pPr>
              <w:pStyle w:val="TableText"/>
            </w:pPr>
            <w:r w:rsidRPr="00A43C14">
              <w:t>6.5</w:t>
            </w:r>
          </w:p>
        </w:tc>
        <w:tc>
          <w:tcPr>
            <w:tcW w:w="2070" w:type="dxa"/>
          </w:tcPr>
          <w:p w14:paraId="7E291F7B" w14:textId="77777777" w:rsidR="000E5860" w:rsidRPr="00A43C14" w:rsidRDefault="000E5860" w:rsidP="00D11FCA">
            <w:pPr>
              <w:pStyle w:val="TableText"/>
            </w:pPr>
            <w:r w:rsidRPr="00A43C14">
              <w:t>Small Communications System (Key Telephone System)</w:t>
            </w:r>
          </w:p>
        </w:tc>
        <w:tc>
          <w:tcPr>
            <w:tcW w:w="5850" w:type="dxa"/>
          </w:tcPr>
          <w:p w14:paraId="7E291F7C" w14:textId="77777777" w:rsidR="000E5860" w:rsidRPr="00A43C14" w:rsidRDefault="000E5860" w:rsidP="00D11FCA">
            <w:pPr>
              <w:pStyle w:val="TableText"/>
            </w:pPr>
            <w:r w:rsidRPr="00A43C14">
              <w:t xml:space="preserve">Equipment </w:t>
            </w:r>
            <w:r>
              <w:t>that</w:t>
            </w:r>
            <w:r w:rsidRPr="00A43C14">
              <w:t xml:space="preserve"> provide</w:t>
            </w:r>
            <w:r>
              <w:t>s</w:t>
            </w:r>
            <w:r w:rsidRPr="00A43C14">
              <w:t xml:space="preserve"> </w:t>
            </w:r>
            <w:r w:rsidRPr="00A43C14">
              <w:rPr>
                <w:b/>
              </w:rPr>
              <w:t>circuit switched voice and fax communications services</w:t>
            </w:r>
            <w:r w:rsidRPr="00A43C14">
              <w:t>, optimized from small to medium sized customer sites. This is now evolving to utilize IP networks.</w:t>
            </w:r>
          </w:p>
        </w:tc>
        <w:tc>
          <w:tcPr>
            <w:tcW w:w="3600" w:type="dxa"/>
          </w:tcPr>
          <w:p w14:paraId="7E291F7D" w14:textId="77777777" w:rsidR="000E5860" w:rsidRPr="00A43C14" w:rsidRDefault="000E5860" w:rsidP="000E5860">
            <w:pPr>
              <w:pStyle w:val="Bullet"/>
              <w:keepLines/>
              <w:numPr>
                <w:ilvl w:val="0"/>
                <w:numId w:val="61"/>
              </w:numPr>
            </w:pPr>
            <w:r w:rsidRPr="00A43C14">
              <w:t>Electronic key system</w:t>
            </w:r>
          </w:p>
          <w:p w14:paraId="7E291F7E" w14:textId="77777777" w:rsidR="000E5860" w:rsidRPr="00A43C14" w:rsidRDefault="000E5860" w:rsidP="000E5860">
            <w:pPr>
              <w:pStyle w:val="Bullet"/>
              <w:keepLines/>
              <w:numPr>
                <w:ilvl w:val="0"/>
                <w:numId w:val="60"/>
              </w:numPr>
            </w:pPr>
            <w:r w:rsidRPr="00A43C14">
              <w:t>Simple attendant system</w:t>
            </w:r>
          </w:p>
        </w:tc>
      </w:tr>
      <w:tr w:rsidR="000E5860" w:rsidRPr="00A43C14" w14:paraId="7E291F8C" w14:textId="77777777" w:rsidTr="00D11FCA">
        <w:trPr>
          <w:cantSplit/>
        </w:trPr>
        <w:tc>
          <w:tcPr>
            <w:tcW w:w="1440" w:type="dxa"/>
          </w:tcPr>
          <w:p w14:paraId="7E291F80" w14:textId="77777777" w:rsidR="000E5860" w:rsidRPr="00A43C14" w:rsidRDefault="000E5860" w:rsidP="00D11FCA">
            <w:pPr>
              <w:pStyle w:val="TableText"/>
            </w:pPr>
            <w:r w:rsidRPr="00A43C14">
              <w:lastRenderedPageBreak/>
              <w:t>6.6</w:t>
            </w:r>
          </w:p>
        </w:tc>
        <w:tc>
          <w:tcPr>
            <w:tcW w:w="2070" w:type="dxa"/>
          </w:tcPr>
          <w:p w14:paraId="7E291F81" w14:textId="77777777" w:rsidR="000E5860" w:rsidRPr="00A43C14" w:rsidRDefault="000E5860" w:rsidP="00D11FCA">
            <w:pPr>
              <w:pStyle w:val="TableText"/>
            </w:pPr>
            <w:r w:rsidRPr="00A43C14">
              <w:t>Internet Security Devices</w:t>
            </w:r>
          </w:p>
        </w:tc>
        <w:tc>
          <w:tcPr>
            <w:tcW w:w="5850" w:type="dxa"/>
          </w:tcPr>
          <w:p w14:paraId="7E291F82" w14:textId="77777777" w:rsidR="00E15BC8" w:rsidRDefault="000E5860" w:rsidP="00D11FCA">
            <w:pPr>
              <w:pStyle w:val="TableText"/>
            </w:pPr>
            <w:r w:rsidRPr="00A43C14">
              <w:t>Equipment that provides security solutions for enterprises and service providers. This includes hardware and/or software security applications to protect against Worms, Trojans, Viruses and other malware.</w:t>
            </w:r>
          </w:p>
          <w:p w14:paraId="7E291F83" w14:textId="77777777" w:rsidR="00E15BC8" w:rsidRPr="00E15BC8" w:rsidRDefault="00E15BC8" w:rsidP="00D5601C"/>
          <w:p w14:paraId="7E291F84" w14:textId="77777777" w:rsidR="00E15BC8" w:rsidRPr="00E15BC8" w:rsidRDefault="00E15BC8" w:rsidP="00D5601C"/>
          <w:p w14:paraId="7E291F85" w14:textId="77777777" w:rsidR="00E15BC8" w:rsidRPr="00E15BC8" w:rsidRDefault="00E15BC8" w:rsidP="00D5601C"/>
          <w:p w14:paraId="7E291F86" w14:textId="77777777" w:rsidR="00E15BC8" w:rsidRPr="00E15BC8" w:rsidRDefault="00E15BC8" w:rsidP="00D5601C"/>
          <w:p w14:paraId="7E291F87" w14:textId="77777777" w:rsidR="00E15BC8" w:rsidRPr="00C0437A" w:rsidRDefault="00E15BC8" w:rsidP="00D5601C"/>
          <w:p w14:paraId="7E291F88" w14:textId="77777777" w:rsidR="00E15BC8" w:rsidRPr="00D5601C" w:rsidRDefault="00E15BC8" w:rsidP="00D5601C"/>
          <w:p w14:paraId="7E291F89" w14:textId="77777777" w:rsidR="000E5860" w:rsidRPr="00D5601C" w:rsidRDefault="000E5860" w:rsidP="00D5601C">
            <w:pPr>
              <w:jc w:val="center"/>
            </w:pPr>
          </w:p>
        </w:tc>
        <w:tc>
          <w:tcPr>
            <w:tcW w:w="3600" w:type="dxa"/>
          </w:tcPr>
          <w:p w14:paraId="7E291F8A" w14:textId="77777777" w:rsidR="000E5860" w:rsidRPr="00A43C14" w:rsidRDefault="000E5860" w:rsidP="000E5860">
            <w:pPr>
              <w:pStyle w:val="Bullet"/>
              <w:keepLines/>
              <w:numPr>
                <w:ilvl w:val="0"/>
                <w:numId w:val="61"/>
              </w:numPr>
            </w:pPr>
            <w:r w:rsidRPr="00A43C14">
              <w:t>Firewalls</w:t>
            </w:r>
          </w:p>
          <w:p w14:paraId="7E291F8B" w14:textId="77777777" w:rsidR="000E5860" w:rsidRPr="00A43C14" w:rsidRDefault="000E5860" w:rsidP="000E5860">
            <w:pPr>
              <w:pStyle w:val="Bullet"/>
              <w:keepLines/>
              <w:numPr>
                <w:ilvl w:val="0"/>
                <w:numId w:val="61"/>
              </w:numPr>
            </w:pPr>
            <w:r w:rsidRPr="00A43C14">
              <w:t>Intrusion detection and prevention</w:t>
            </w:r>
          </w:p>
        </w:tc>
      </w:tr>
      <w:tr w:rsidR="000E5860" w:rsidRPr="00A43C14" w14:paraId="7E291F98" w14:textId="77777777" w:rsidTr="00D11FCA">
        <w:trPr>
          <w:cantSplit/>
        </w:trPr>
        <w:tc>
          <w:tcPr>
            <w:tcW w:w="1440" w:type="dxa"/>
          </w:tcPr>
          <w:p w14:paraId="7E291F8D" w14:textId="77777777" w:rsidR="000E5860" w:rsidRPr="00B00858" w:rsidRDefault="000E5860" w:rsidP="00D11FCA">
            <w:pPr>
              <w:pStyle w:val="TableTextPCRed"/>
            </w:pPr>
            <w:r w:rsidRPr="00B00858">
              <w:lastRenderedPageBreak/>
              <w:t>7</w:t>
            </w:r>
          </w:p>
        </w:tc>
        <w:tc>
          <w:tcPr>
            <w:tcW w:w="2070" w:type="dxa"/>
          </w:tcPr>
          <w:p w14:paraId="7E291F8E" w14:textId="77777777" w:rsidR="000E5860" w:rsidRPr="00B00858" w:rsidRDefault="000E5860" w:rsidP="00D11FCA">
            <w:pPr>
              <w:pStyle w:val="TableTextPCRed"/>
            </w:pPr>
            <w:r w:rsidRPr="00B00858">
              <w:t>Service Products</w:t>
            </w:r>
          </w:p>
        </w:tc>
        <w:tc>
          <w:tcPr>
            <w:tcW w:w="5850" w:type="dxa"/>
          </w:tcPr>
          <w:p w14:paraId="7E291F8F" w14:textId="77777777" w:rsidR="000E5860" w:rsidRPr="00B00858" w:rsidRDefault="000E5860" w:rsidP="00D11FCA">
            <w:pPr>
              <w:pStyle w:val="TableTextPCRed"/>
            </w:pPr>
            <w:r w:rsidRPr="00B00858">
              <w:t>In addition to purchasing tangible hardware or software products, customers may also acquire service from an organization. Services include activities such as network engineering, installation and commissioning, product maintenance, network operation, etc., where the organization is responsible for the conduct of the activity in accordance with customer defined requirements. Services may be thought of as the result generated by activities at the interface between the organization and the customer and by the organization’s internal activities to meet the customer needs.</w:t>
            </w:r>
          </w:p>
          <w:p w14:paraId="7E291F90" w14:textId="77777777" w:rsidR="000E5860" w:rsidRPr="00B00858" w:rsidRDefault="000E5860" w:rsidP="00D11FCA">
            <w:pPr>
              <w:pStyle w:val="TableTextPCRed"/>
            </w:pPr>
            <w:r w:rsidRPr="00B00858">
              <w:t>NOTES:</w:t>
            </w:r>
          </w:p>
          <w:p w14:paraId="7E291F91" w14:textId="77777777" w:rsidR="000E5860" w:rsidRPr="00B00858" w:rsidRDefault="000E5860" w:rsidP="00D11FCA">
            <w:pPr>
              <w:pStyle w:val="TableTextPCRed"/>
            </w:pPr>
            <w:r w:rsidRPr="00B00858">
              <w:t>The interface between the customer and the organization may be represented by personnel or equipment.</w:t>
            </w:r>
          </w:p>
          <w:p w14:paraId="7E291F92" w14:textId="77777777" w:rsidR="000E5860" w:rsidRPr="00B00858" w:rsidRDefault="000E5860" w:rsidP="00D11FCA">
            <w:pPr>
              <w:pStyle w:val="TableTextPCRed"/>
            </w:pPr>
            <w:r w:rsidRPr="00B00858">
              <w:t>Customer activities at the interface with the organization may be essential to the service delivery.</w:t>
            </w:r>
          </w:p>
          <w:p w14:paraId="7E291F93" w14:textId="77777777" w:rsidR="000E5860" w:rsidRPr="00B00858" w:rsidRDefault="000E5860" w:rsidP="00D11FCA">
            <w:pPr>
              <w:pStyle w:val="TableTextPCRed"/>
            </w:pPr>
            <w:r w:rsidRPr="00B00858">
              <w:t xml:space="preserve">Delivery or use of tangible products may form part of the service delivery. </w:t>
            </w:r>
          </w:p>
          <w:p w14:paraId="7E291F94" w14:textId="77777777" w:rsidR="000E5860" w:rsidRPr="00B00858" w:rsidRDefault="000E5860" w:rsidP="00D11FCA">
            <w:pPr>
              <w:pStyle w:val="TableTextPCRed"/>
            </w:pPr>
            <w:r w:rsidRPr="00B00858">
              <w:t>A service may be linked with the manufacture and supply of tangible product.</w:t>
            </w:r>
          </w:p>
          <w:p w14:paraId="7E291F95" w14:textId="77777777" w:rsidR="000E5860" w:rsidRPr="00B00858" w:rsidRDefault="000E5860" w:rsidP="00D11FCA">
            <w:pPr>
              <w:pStyle w:val="TableTextPCRed"/>
            </w:pPr>
            <w:r w:rsidRPr="00B00858">
              <w:t>A contracted service is one where a legal agreement is reached between the customer and the organization to provide a service. Contracted services are services offered for sale to companies outside of the organization’s company or its subsidiaries.</w:t>
            </w:r>
          </w:p>
          <w:p w14:paraId="7E291F96" w14:textId="77777777" w:rsidR="000E5860" w:rsidRPr="00B00858" w:rsidRDefault="000E5860" w:rsidP="00D11FCA">
            <w:pPr>
              <w:pStyle w:val="TableTextPCRed"/>
            </w:pPr>
            <w:r w:rsidRPr="00B00858">
              <w:t>An internal service is a service activity performed for internal customers within the same company as the organization.</w:t>
            </w:r>
          </w:p>
        </w:tc>
        <w:tc>
          <w:tcPr>
            <w:tcW w:w="3600" w:type="dxa"/>
          </w:tcPr>
          <w:p w14:paraId="7E291F97" w14:textId="77777777" w:rsidR="000E5860" w:rsidRPr="00A43C14" w:rsidRDefault="000E5860" w:rsidP="00D11FCA">
            <w:pPr>
              <w:pStyle w:val="TableTextPCRed"/>
              <w:rPr>
                <w:color w:val="auto"/>
              </w:rPr>
            </w:pPr>
          </w:p>
        </w:tc>
      </w:tr>
      <w:tr w:rsidR="000E5860" w:rsidRPr="00A43C14" w14:paraId="7E291F9D" w14:textId="77777777" w:rsidTr="00D11FCA">
        <w:trPr>
          <w:cantSplit/>
        </w:trPr>
        <w:tc>
          <w:tcPr>
            <w:tcW w:w="1440" w:type="dxa"/>
          </w:tcPr>
          <w:p w14:paraId="7E291F99" w14:textId="77777777" w:rsidR="000E5860" w:rsidRPr="00B00858" w:rsidRDefault="000E5860" w:rsidP="00D11FCA">
            <w:pPr>
              <w:pStyle w:val="TableTextPCRed"/>
            </w:pPr>
            <w:r w:rsidRPr="00B00858">
              <w:lastRenderedPageBreak/>
              <w:t>7.1</w:t>
            </w:r>
          </w:p>
        </w:tc>
        <w:tc>
          <w:tcPr>
            <w:tcW w:w="2070" w:type="dxa"/>
          </w:tcPr>
          <w:p w14:paraId="7E291F9A" w14:textId="77777777" w:rsidR="000E5860" w:rsidRPr="00B00858" w:rsidRDefault="000E5860" w:rsidP="00D11FCA">
            <w:pPr>
              <w:pStyle w:val="TableTextPCRed"/>
            </w:pPr>
            <w:r w:rsidRPr="00B00858">
              <w:t>Network Installation and Provisioning</w:t>
            </w:r>
          </w:p>
        </w:tc>
        <w:tc>
          <w:tcPr>
            <w:tcW w:w="5850" w:type="dxa"/>
          </w:tcPr>
          <w:p w14:paraId="7E291F9B" w14:textId="77777777" w:rsidR="000E5860" w:rsidRPr="00B00858" w:rsidRDefault="000E5860" w:rsidP="00D11FCA">
            <w:pPr>
              <w:pStyle w:val="TableTextPCRed"/>
            </w:pPr>
            <w:r w:rsidRPr="00B00858">
              <w:t>Contracted or internal services to install and/or provision equipment within the network or to construct network facilities.</w:t>
            </w:r>
          </w:p>
        </w:tc>
        <w:tc>
          <w:tcPr>
            <w:tcW w:w="3600" w:type="dxa"/>
          </w:tcPr>
          <w:p w14:paraId="7E291F9C" w14:textId="77777777" w:rsidR="000E5860" w:rsidRPr="00A43C14" w:rsidRDefault="000E5860" w:rsidP="00D11FCA">
            <w:pPr>
              <w:pStyle w:val="TableTextPCRed"/>
              <w:rPr>
                <w:color w:val="auto"/>
              </w:rPr>
            </w:pPr>
          </w:p>
        </w:tc>
      </w:tr>
      <w:tr w:rsidR="000E5860" w:rsidRPr="00A43C14" w14:paraId="7E291FA5" w14:textId="77777777" w:rsidTr="00D11FCA">
        <w:trPr>
          <w:cantSplit/>
        </w:trPr>
        <w:tc>
          <w:tcPr>
            <w:tcW w:w="1440" w:type="dxa"/>
          </w:tcPr>
          <w:p w14:paraId="7E291F9E" w14:textId="77777777" w:rsidR="000E5860" w:rsidRPr="00A43C14" w:rsidRDefault="000E5860" w:rsidP="00D11FCA">
            <w:pPr>
              <w:pStyle w:val="TableText"/>
            </w:pPr>
            <w:r w:rsidRPr="00A43C14">
              <w:t>7.1.1</w:t>
            </w:r>
          </w:p>
        </w:tc>
        <w:tc>
          <w:tcPr>
            <w:tcW w:w="2070" w:type="dxa"/>
          </w:tcPr>
          <w:p w14:paraId="7E291F9F" w14:textId="77777777" w:rsidR="000E5860" w:rsidRPr="00A43C14" w:rsidRDefault="000E5860" w:rsidP="00D11FCA">
            <w:pPr>
              <w:pStyle w:val="TableText"/>
            </w:pPr>
            <w:r w:rsidRPr="00A43C14">
              <w:t>Installation</w:t>
            </w:r>
          </w:p>
        </w:tc>
        <w:tc>
          <w:tcPr>
            <w:tcW w:w="5850" w:type="dxa"/>
          </w:tcPr>
          <w:p w14:paraId="7E291FA0" w14:textId="77777777" w:rsidR="000E5860" w:rsidRPr="00A43C14" w:rsidRDefault="000E5860" w:rsidP="00D11FCA">
            <w:pPr>
              <w:pStyle w:val="TableText"/>
            </w:pPr>
            <w:r w:rsidRPr="00A43C14">
              <w:t xml:space="preserve">Contracted or internal services to position, configure, remove, and/or adjust a hardware/software product within the network. </w:t>
            </w:r>
          </w:p>
        </w:tc>
        <w:tc>
          <w:tcPr>
            <w:tcW w:w="3600" w:type="dxa"/>
          </w:tcPr>
          <w:p w14:paraId="7E291FA1" w14:textId="77777777" w:rsidR="000E5860" w:rsidRPr="00A43C14" w:rsidRDefault="000E5860" w:rsidP="00D11FCA">
            <w:pPr>
              <w:pStyle w:val="Bullet"/>
            </w:pPr>
            <w:r w:rsidRPr="00A43C14">
              <w:t>New equipment installation</w:t>
            </w:r>
          </w:p>
          <w:p w14:paraId="7E291FA2" w14:textId="77777777" w:rsidR="000E5860" w:rsidRPr="00A43C14" w:rsidRDefault="000E5860" w:rsidP="00D11FCA">
            <w:pPr>
              <w:pStyle w:val="Bullet"/>
            </w:pPr>
            <w:r w:rsidRPr="00A43C14">
              <w:t>Expansion installation</w:t>
            </w:r>
          </w:p>
          <w:p w14:paraId="7E291FA3" w14:textId="77777777" w:rsidR="000E5860" w:rsidRPr="00A43C14" w:rsidRDefault="000E5860" w:rsidP="00D11FCA">
            <w:pPr>
              <w:pStyle w:val="Bullet"/>
            </w:pPr>
            <w:r w:rsidRPr="00A43C14">
              <w:t>Upgrade installation</w:t>
            </w:r>
          </w:p>
          <w:p w14:paraId="7E291FA4" w14:textId="77777777" w:rsidR="000E5860" w:rsidRPr="00A43C14" w:rsidRDefault="000E5860" w:rsidP="000E5860">
            <w:pPr>
              <w:pStyle w:val="Bullet"/>
              <w:keepLines/>
              <w:numPr>
                <w:ilvl w:val="0"/>
                <w:numId w:val="61"/>
              </w:numPr>
            </w:pPr>
            <w:r w:rsidRPr="00A43C14">
              <w:t>Equipment removal</w:t>
            </w:r>
          </w:p>
        </w:tc>
      </w:tr>
      <w:tr w:rsidR="000E5860" w:rsidRPr="00A43C14" w14:paraId="7E291FAB" w14:textId="77777777" w:rsidTr="00D11FCA">
        <w:trPr>
          <w:cantSplit/>
        </w:trPr>
        <w:tc>
          <w:tcPr>
            <w:tcW w:w="1440" w:type="dxa"/>
          </w:tcPr>
          <w:p w14:paraId="7E291FA6" w14:textId="77777777" w:rsidR="000E5860" w:rsidRPr="00A43C14" w:rsidRDefault="000E5860" w:rsidP="00D11FCA">
            <w:pPr>
              <w:pStyle w:val="TableText"/>
            </w:pPr>
            <w:r w:rsidRPr="00A43C14">
              <w:t>7.1.2</w:t>
            </w:r>
          </w:p>
        </w:tc>
        <w:tc>
          <w:tcPr>
            <w:tcW w:w="2070" w:type="dxa"/>
          </w:tcPr>
          <w:p w14:paraId="7E291FA7" w14:textId="77777777" w:rsidR="000E5860" w:rsidRPr="00A43C14" w:rsidRDefault="000E5860" w:rsidP="00D11FCA">
            <w:pPr>
              <w:pStyle w:val="TableText"/>
            </w:pPr>
            <w:r w:rsidRPr="00A43C14">
              <w:t>Provisioning</w:t>
            </w:r>
          </w:p>
        </w:tc>
        <w:tc>
          <w:tcPr>
            <w:tcW w:w="5850" w:type="dxa"/>
          </w:tcPr>
          <w:p w14:paraId="7E291FA8" w14:textId="77777777" w:rsidR="000E5860" w:rsidRPr="00A43C14" w:rsidRDefault="000E5860" w:rsidP="00D11FCA">
            <w:pPr>
              <w:pStyle w:val="TableText"/>
            </w:pPr>
            <w:r w:rsidRPr="00A43C14">
              <w:t>Contracted or internal services to provision end-user services or end-use equipment.</w:t>
            </w:r>
          </w:p>
        </w:tc>
        <w:tc>
          <w:tcPr>
            <w:tcW w:w="3600" w:type="dxa"/>
          </w:tcPr>
          <w:p w14:paraId="7E291FA9" w14:textId="77777777" w:rsidR="000E5860" w:rsidRPr="00A43C14" w:rsidRDefault="000E5860" w:rsidP="00D11FCA">
            <w:pPr>
              <w:pStyle w:val="Bullet"/>
            </w:pPr>
            <w:r w:rsidRPr="00A43C14">
              <w:t>Provisioning</w:t>
            </w:r>
          </w:p>
          <w:p w14:paraId="7E291FAA" w14:textId="77777777" w:rsidR="000E5860" w:rsidRPr="00A43C14" w:rsidRDefault="000E5860" w:rsidP="00D11FCA">
            <w:pPr>
              <w:pStyle w:val="Bullet"/>
            </w:pPr>
            <w:r w:rsidRPr="00A43C14">
              <w:t>Set-up</w:t>
            </w:r>
          </w:p>
        </w:tc>
      </w:tr>
      <w:tr w:rsidR="000E5860" w:rsidRPr="00A43C14" w14:paraId="7E291FB0" w14:textId="77777777" w:rsidTr="00D11FCA">
        <w:trPr>
          <w:cantSplit/>
        </w:trPr>
        <w:tc>
          <w:tcPr>
            <w:tcW w:w="1440" w:type="dxa"/>
          </w:tcPr>
          <w:p w14:paraId="7E291FAC" w14:textId="77777777" w:rsidR="000E5860" w:rsidRPr="00A43C14" w:rsidRDefault="000E5860" w:rsidP="00D11FCA">
            <w:pPr>
              <w:pStyle w:val="TableText"/>
            </w:pPr>
            <w:r w:rsidRPr="00A43C14">
              <w:t>7.1.3</w:t>
            </w:r>
          </w:p>
        </w:tc>
        <w:tc>
          <w:tcPr>
            <w:tcW w:w="2070" w:type="dxa"/>
          </w:tcPr>
          <w:p w14:paraId="7E291FAD" w14:textId="77777777" w:rsidR="000E5860" w:rsidRPr="00A43C14" w:rsidRDefault="000E5860" w:rsidP="00D11FCA">
            <w:pPr>
              <w:pStyle w:val="TableText"/>
            </w:pPr>
            <w:r w:rsidRPr="00A43C14">
              <w:t>Construction</w:t>
            </w:r>
          </w:p>
        </w:tc>
        <w:tc>
          <w:tcPr>
            <w:tcW w:w="5850" w:type="dxa"/>
          </w:tcPr>
          <w:p w14:paraId="7E291FAE" w14:textId="77777777" w:rsidR="000E5860" w:rsidRPr="00A43C14" w:rsidRDefault="000E5860" w:rsidP="00D11FCA">
            <w:pPr>
              <w:pStyle w:val="TableText"/>
            </w:pPr>
            <w:r w:rsidRPr="00A43C14">
              <w:t xml:space="preserve">Contracted </w:t>
            </w:r>
            <w:r>
              <w:t xml:space="preserve">or internal </w:t>
            </w:r>
            <w:r w:rsidRPr="00A43C14">
              <w:t>service for the construction of buildings and/or outside plant infrastructure.</w:t>
            </w:r>
          </w:p>
        </w:tc>
        <w:tc>
          <w:tcPr>
            <w:tcW w:w="3600" w:type="dxa"/>
          </w:tcPr>
          <w:p w14:paraId="7E291FAF" w14:textId="77777777" w:rsidR="000E5860" w:rsidRPr="00A43C14" w:rsidRDefault="000E5860" w:rsidP="00D11FCA">
            <w:pPr>
              <w:pStyle w:val="Bullet"/>
            </w:pPr>
            <w:r w:rsidRPr="00A43C14">
              <w:t>Construction</w:t>
            </w:r>
          </w:p>
        </w:tc>
      </w:tr>
      <w:tr w:rsidR="000E5860" w:rsidRPr="00A43C14" w14:paraId="7E291FB5" w14:textId="77777777" w:rsidTr="00D11FCA">
        <w:trPr>
          <w:cantSplit/>
        </w:trPr>
        <w:tc>
          <w:tcPr>
            <w:tcW w:w="1440" w:type="dxa"/>
          </w:tcPr>
          <w:p w14:paraId="7E291FB1" w14:textId="77777777" w:rsidR="000E5860" w:rsidRPr="00B00858" w:rsidRDefault="000E5860" w:rsidP="00D11FCA">
            <w:pPr>
              <w:pStyle w:val="TableTextPCRed"/>
            </w:pPr>
            <w:r w:rsidRPr="00B00858">
              <w:t>7.2</w:t>
            </w:r>
          </w:p>
        </w:tc>
        <w:tc>
          <w:tcPr>
            <w:tcW w:w="2070" w:type="dxa"/>
          </w:tcPr>
          <w:p w14:paraId="7E291FB2" w14:textId="77777777" w:rsidR="000E5860" w:rsidRPr="00B00858" w:rsidRDefault="000E5860" w:rsidP="00D11FCA">
            <w:pPr>
              <w:pStyle w:val="TableTextPCRed"/>
            </w:pPr>
            <w:r w:rsidRPr="00B00858">
              <w:t>Engineering Services</w:t>
            </w:r>
          </w:p>
        </w:tc>
        <w:tc>
          <w:tcPr>
            <w:tcW w:w="5850" w:type="dxa"/>
          </w:tcPr>
          <w:p w14:paraId="7E291FB3" w14:textId="77777777" w:rsidR="000E5860" w:rsidRPr="00B00858" w:rsidRDefault="000E5860" w:rsidP="00D11FCA">
            <w:pPr>
              <w:pStyle w:val="TableTextPCRed"/>
            </w:pPr>
            <w:r w:rsidRPr="00B00858">
              <w:t xml:space="preserve">Contracted </w:t>
            </w:r>
            <w:r>
              <w:t xml:space="preserve">or internal </w:t>
            </w:r>
            <w:r w:rsidRPr="00B00858">
              <w:t>services t</w:t>
            </w:r>
            <w:r>
              <w:t>hat</w:t>
            </w:r>
            <w:r w:rsidRPr="00B00858">
              <w:t xml:space="preserve"> provide engineering activities. </w:t>
            </w:r>
          </w:p>
        </w:tc>
        <w:tc>
          <w:tcPr>
            <w:tcW w:w="3600" w:type="dxa"/>
          </w:tcPr>
          <w:p w14:paraId="7E291FB4" w14:textId="77777777" w:rsidR="000E5860" w:rsidRPr="00A43C14" w:rsidRDefault="000E5860" w:rsidP="00D11FCA">
            <w:pPr>
              <w:pStyle w:val="TableTextPCRed"/>
              <w:rPr>
                <w:color w:val="auto"/>
              </w:rPr>
            </w:pPr>
          </w:p>
        </w:tc>
      </w:tr>
      <w:tr w:rsidR="000E5860" w:rsidRPr="00A43C14" w14:paraId="7E291FBB" w14:textId="77777777" w:rsidTr="00D11FCA">
        <w:trPr>
          <w:cantSplit/>
        </w:trPr>
        <w:tc>
          <w:tcPr>
            <w:tcW w:w="1440" w:type="dxa"/>
          </w:tcPr>
          <w:p w14:paraId="7E291FB6" w14:textId="77777777" w:rsidR="000E5860" w:rsidRPr="00B00858" w:rsidRDefault="000E5860" w:rsidP="00D11FCA">
            <w:pPr>
              <w:pStyle w:val="TableTextPCRed"/>
            </w:pPr>
            <w:r w:rsidRPr="00B00858">
              <w:t>7.2.1</w:t>
            </w:r>
          </w:p>
        </w:tc>
        <w:tc>
          <w:tcPr>
            <w:tcW w:w="2070" w:type="dxa"/>
          </w:tcPr>
          <w:p w14:paraId="7E291FB7" w14:textId="77777777" w:rsidR="000E5860" w:rsidRPr="00B00858" w:rsidRDefault="000E5860" w:rsidP="00D11FCA">
            <w:pPr>
              <w:pStyle w:val="TableTextPCRed"/>
            </w:pPr>
            <w:r w:rsidRPr="00B00858">
              <w:t>Network Engineering Services</w:t>
            </w:r>
          </w:p>
        </w:tc>
        <w:tc>
          <w:tcPr>
            <w:tcW w:w="5850" w:type="dxa"/>
          </w:tcPr>
          <w:p w14:paraId="7E291FB8" w14:textId="77777777" w:rsidR="000E5860" w:rsidRPr="00B00858" w:rsidRDefault="000E5860" w:rsidP="00D11FCA">
            <w:pPr>
              <w:pStyle w:val="TableTextPCRed"/>
            </w:pPr>
            <w:r w:rsidRPr="00B00858">
              <w:t>Contracted or internal services t</w:t>
            </w:r>
            <w:r>
              <w:t>hat</w:t>
            </w:r>
            <w:r w:rsidRPr="00B00858">
              <w:t xml:space="preserve"> provide engineering activities such as the layout, configuration, positioning, connecting, and adjusting of product modules to create a system. This activity may also include the writing of associated engineering documentation. These activities may be for network equipment or network infrastructure such as buildings or outside plant infrastructure.</w:t>
            </w:r>
          </w:p>
        </w:tc>
        <w:tc>
          <w:tcPr>
            <w:tcW w:w="3600" w:type="dxa"/>
          </w:tcPr>
          <w:p w14:paraId="7E291FB9" w14:textId="77777777" w:rsidR="000E5860" w:rsidRPr="00A43C14" w:rsidRDefault="000E5860" w:rsidP="00D11FCA">
            <w:pPr>
              <w:pStyle w:val="Bullet"/>
              <w:rPr>
                <w:b/>
                <w:i/>
              </w:rPr>
            </w:pPr>
            <w:r w:rsidRPr="00A43C14">
              <w:rPr>
                <w:b/>
                <w:i/>
              </w:rPr>
              <w:t>Network or site engineering</w:t>
            </w:r>
          </w:p>
          <w:p w14:paraId="7E291FBA" w14:textId="77777777" w:rsidR="000E5860" w:rsidRPr="00A43C14" w:rsidRDefault="000E5860" w:rsidP="00D11FCA">
            <w:pPr>
              <w:pStyle w:val="Bullet"/>
              <w:rPr>
                <w:b/>
                <w:i/>
              </w:rPr>
            </w:pPr>
            <w:r w:rsidRPr="00A43C14">
              <w:rPr>
                <w:b/>
                <w:i/>
              </w:rPr>
              <w:t>Outside plant engineering</w:t>
            </w:r>
          </w:p>
        </w:tc>
      </w:tr>
      <w:tr w:rsidR="000E5860" w:rsidRPr="00A43C14" w14:paraId="7E291FC3" w14:textId="77777777" w:rsidTr="00D11FCA">
        <w:trPr>
          <w:cantSplit/>
        </w:trPr>
        <w:tc>
          <w:tcPr>
            <w:tcW w:w="1440" w:type="dxa"/>
          </w:tcPr>
          <w:p w14:paraId="7E291FBC" w14:textId="77777777" w:rsidR="000E5860" w:rsidRPr="00A43C14" w:rsidRDefault="000E5860" w:rsidP="00D11FCA">
            <w:pPr>
              <w:pStyle w:val="TableText"/>
            </w:pPr>
            <w:r w:rsidRPr="00A43C14">
              <w:t>7.2.1.1</w:t>
            </w:r>
          </w:p>
          <w:p w14:paraId="7E291FBD" w14:textId="77777777" w:rsidR="000E5860" w:rsidRPr="00A43C14" w:rsidRDefault="000E5860" w:rsidP="00D11FCA">
            <w:pPr>
              <w:pStyle w:val="TableText"/>
            </w:pPr>
          </w:p>
        </w:tc>
        <w:tc>
          <w:tcPr>
            <w:tcW w:w="2070" w:type="dxa"/>
          </w:tcPr>
          <w:p w14:paraId="7E291FBE" w14:textId="77777777" w:rsidR="000E5860" w:rsidRPr="00A43C14" w:rsidRDefault="000E5860" w:rsidP="00D11FCA">
            <w:pPr>
              <w:pStyle w:val="TableText"/>
            </w:pPr>
            <w:r w:rsidRPr="00A43C14">
              <w:t>Fixed Network</w:t>
            </w:r>
          </w:p>
        </w:tc>
        <w:tc>
          <w:tcPr>
            <w:tcW w:w="5850" w:type="dxa"/>
          </w:tcPr>
          <w:p w14:paraId="7E291FBF" w14:textId="77777777" w:rsidR="000E5860" w:rsidRPr="00A43C14" w:rsidRDefault="000E5860" w:rsidP="00D11FCA">
            <w:pPr>
              <w:pStyle w:val="TableText"/>
            </w:pPr>
            <w:r w:rsidRPr="00A43C14">
              <w:t>Contracted or internal network engineering services for fixed networks utilizing copper cable, fiber cable, or fixed microwave equipment. This includes power systems.</w:t>
            </w:r>
          </w:p>
        </w:tc>
        <w:tc>
          <w:tcPr>
            <w:tcW w:w="3600" w:type="dxa"/>
          </w:tcPr>
          <w:p w14:paraId="7E291FC0" w14:textId="77777777" w:rsidR="000E5860" w:rsidRPr="00A43C14" w:rsidRDefault="000E5860" w:rsidP="00D11FCA">
            <w:pPr>
              <w:pStyle w:val="Bullet"/>
            </w:pPr>
            <w:r w:rsidRPr="00A43C14">
              <w:t>Network or site engineering</w:t>
            </w:r>
          </w:p>
          <w:p w14:paraId="7E291FC1" w14:textId="77777777" w:rsidR="000E5860" w:rsidRPr="00A43C14" w:rsidRDefault="000E5860" w:rsidP="00D11FCA">
            <w:pPr>
              <w:pStyle w:val="Bullet"/>
            </w:pPr>
            <w:r w:rsidRPr="00A43C14">
              <w:t>Outside plant engineering</w:t>
            </w:r>
          </w:p>
          <w:p w14:paraId="7E291FC2" w14:textId="77777777" w:rsidR="000E5860" w:rsidRPr="00A43C14" w:rsidRDefault="000E5860" w:rsidP="00D11FCA">
            <w:pPr>
              <w:pStyle w:val="Bullet"/>
            </w:pPr>
            <w:r w:rsidRPr="00A43C14">
              <w:t>Power system engineering</w:t>
            </w:r>
          </w:p>
        </w:tc>
      </w:tr>
      <w:tr w:rsidR="000E5860" w:rsidRPr="00A43C14" w14:paraId="7E291FCC" w14:textId="77777777" w:rsidTr="00D11FCA">
        <w:trPr>
          <w:cantSplit/>
        </w:trPr>
        <w:tc>
          <w:tcPr>
            <w:tcW w:w="1440" w:type="dxa"/>
          </w:tcPr>
          <w:p w14:paraId="7E291FC4" w14:textId="77777777" w:rsidR="000E5860" w:rsidRPr="00A43C14" w:rsidRDefault="000E5860" w:rsidP="00D11FCA">
            <w:pPr>
              <w:pStyle w:val="TableText"/>
            </w:pPr>
            <w:r w:rsidRPr="00A43C14">
              <w:lastRenderedPageBreak/>
              <w:t>7.2.1.2</w:t>
            </w:r>
          </w:p>
        </w:tc>
        <w:tc>
          <w:tcPr>
            <w:tcW w:w="2070" w:type="dxa"/>
          </w:tcPr>
          <w:p w14:paraId="7E291FC5" w14:textId="77777777" w:rsidR="000E5860" w:rsidRPr="00A43C14" w:rsidRDefault="000E5860" w:rsidP="00D11FCA">
            <w:pPr>
              <w:pStyle w:val="TableText"/>
            </w:pPr>
            <w:r w:rsidRPr="00A43C14">
              <w:t>Mobile Network</w:t>
            </w:r>
          </w:p>
        </w:tc>
        <w:tc>
          <w:tcPr>
            <w:tcW w:w="5850" w:type="dxa"/>
          </w:tcPr>
          <w:p w14:paraId="7E291FC6" w14:textId="77777777" w:rsidR="000E5860" w:rsidRPr="00A43C14" w:rsidRDefault="000E5860" w:rsidP="00D11FCA">
            <w:pPr>
              <w:pStyle w:val="TableText"/>
            </w:pPr>
            <w:r w:rsidRPr="00A43C14">
              <w:t>Contracted or internal service</w:t>
            </w:r>
            <w:r>
              <w:t>s</w:t>
            </w:r>
            <w:r w:rsidRPr="00A43C14">
              <w:t xml:space="preserve"> t</w:t>
            </w:r>
            <w:r>
              <w:t>hat</w:t>
            </w:r>
            <w:r w:rsidRPr="00A43C14">
              <w:t xml:space="preserve"> provide engineering services and activities that include but are not limited to RF Network Design, Drive Testing (including CW testing), Propagation Prediction Model Tuning, RF Network Performance, and Core Network Optimization. This service covers all major technologies including but not limited to CDMA (2G), IDEN (2G), GSM (2G), GPRS (2.5G), UMTS (3G), WIMAX (4G) and LTE (4G). </w:t>
            </w:r>
          </w:p>
        </w:tc>
        <w:tc>
          <w:tcPr>
            <w:tcW w:w="3600" w:type="dxa"/>
          </w:tcPr>
          <w:p w14:paraId="7E291FC7" w14:textId="77777777" w:rsidR="000E5860" w:rsidRPr="00A43C14" w:rsidRDefault="000E5860" w:rsidP="00D11FCA">
            <w:pPr>
              <w:pStyle w:val="Bullet"/>
            </w:pPr>
            <w:r w:rsidRPr="00A43C14">
              <w:t>RF Design Engineering (Asset / Arieso)</w:t>
            </w:r>
          </w:p>
          <w:p w14:paraId="7E291FC8" w14:textId="77777777" w:rsidR="000E5860" w:rsidRPr="00A43C14" w:rsidRDefault="000E5860" w:rsidP="00D11FCA">
            <w:pPr>
              <w:pStyle w:val="Bullet"/>
            </w:pPr>
            <w:r w:rsidRPr="00A43C14">
              <w:t>RF Performance Engineering (performance statistics, parameter optimization)</w:t>
            </w:r>
          </w:p>
          <w:p w14:paraId="7E291FC9" w14:textId="77777777" w:rsidR="000E5860" w:rsidRPr="00A43C14" w:rsidRDefault="000E5860" w:rsidP="00D11FCA">
            <w:pPr>
              <w:pStyle w:val="Bullet"/>
            </w:pPr>
            <w:r w:rsidRPr="00A43C14">
              <w:t>Core Network Design and Optimization</w:t>
            </w:r>
          </w:p>
          <w:p w14:paraId="7E291FCA" w14:textId="77777777" w:rsidR="000E5860" w:rsidRPr="00A43C14" w:rsidRDefault="000E5860" w:rsidP="00D11FCA">
            <w:pPr>
              <w:pStyle w:val="Bullet"/>
            </w:pPr>
            <w:r w:rsidRPr="00A43C14">
              <w:t>Transmission Network Design and Optimization, Drive Testing (TEMS, XCAL, CW, E911, etc)</w:t>
            </w:r>
          </w:p>
          <w:p w14:paraId="7E291FCB" w14:textId="77777777" w:rsidR="000E5860" w:rsidRPr="00A43C14" w:rsidRDefault="000E5860" w:rsidP="00D11FCA">
            <w:pPr>
              <w:pStyle w:val="Bullet"/>
            </w:pPr>
            <w:r w:rsidRPr="00A43C14">
              <w:t>Model Tuning (Asset, etc)</w:t>
            </w:r>
          </w:p>
        </w:tc>
      </w:tr>
      <w:tr w:rsidR="000E5860" w:rsidRPr="00A43C14" w14:paraId="7E291FD1" w14:textId="77777777" w:rsidTr="00D11FCA">
        <w:trPr>
          <w:cantSplit/>
        </w:trPr>
        <w:tc>
          <w:tcPr>
            <w:tcW w:w="1440" w:type="dxa"/>
          </w:tcPr>
          <w:p w14:paraId="7E291FCD" w14:textId="77777777" w:rsidR="000E5860" w:rsidRPr="00A43C14" w:rsidRDefault="000E5860" w:rsidP="00D11FCA">
            <w:pPr>
              <w:pStyle w:val="TableText"/>
            </w:pPr>
            <w:r w:rsidRPr="00A43C14">
              <w:t>7.2.2</w:t>
            </w:r>
          </w:p>
        </w:tc>
        <w:tc>
          <w:tcPr>
            <w:tcW w:w="2070" w:type="dxa"/>
          </w:tcPr>
          <w:p w14:paraId="7E291FCE" w14:textId="77777777" w:rsidR="000E5860" w:rsidRPr="00A43C14" w:rsidRDefault="000E5860" w:rsidP="00D11FCA">
            <w:pPr>
              <w:pStyle w:val="TableText"/>
            </w:pPr>
            <w:r w:rsidRPr="00A43C14">
              <w:t>Software Development Services</w:t>
            </w:r>
          </w:p>
        </w:tc>
        <w:tc>
          <w:tcPr>
            <w:tcW w:w="5850" w:type="dxa"/>
          </w:tcPr>
          <w:p w14:paraId="7E291FCF" w14:textId="77777777" w:rsidR="000E5860" w:rsidRPr="00A43C14" w:rsidRDefault="000E5860" w:rsidP="00D11FCA">
            <w:pPr>
              <w:pStyle w:val="TableText"/>
            </w:pPr>
            <w:r w:rsidRPr="00A43C14">
              <w:t>Contracted services to develop and/or test software programs or sub-routines.</w:t>
            </w:r>
          </w:p>
        </w:tc>
        <w:tc>
          <w:tcPr>
            <w:tcW w:w="3600" w:type="dxa"/>
          </w:tcPr>
          <w:p w14:paraId="7E291FD0" w14:textId="77777777" w:rsidR="000E5860" w:rsidRPr="00A43C14" w:rsidRDefault="000E5860" w:rsidP="00D11FCA">
            <w:pPr>
              <w:pStyle w:val="Bullet"/>
            </w:pPr>
            <w:r w:rsidRPr="00A43C14">
              <w:t>Contracted software development</w:t>
            </w:r>
          </w:p>
        </w:tc>
      </w:tr>
      <w:tr w:rsidR="000E5860" w:rsidRPr="00A43C14" w14:paraId="7E291FD6" w14:textId="77777777" w:rsidTr="00D11FCA">
        <w:trPr>
          <w:cantSplit/>
        </w:trPr>
        <w:tc>
          <w:tcPr>
            <w:tcW w:w="1440" w:type="dxa"/>
          </w:tcPr>
          <w:p w14:paraId="7E291FD2" w14:textId="77777777" w:rsidR="000E5860" w:rsidRPr="00A43C14" w:rsidRDefault="000E5860" w:rsidP="00D11FCA">
            <w:pPr>
              <w:pStyle w:val="TableText"/>
            </w:pPr>
            <w:r w:rsidRPr="00A43C14">
              <w:t>7.2.3</w:t>
            </w:r>
          </w:p>
        </w:tc>
        <w:tc>
          <w:tcPr>
            <w:tcW w:w="2070" w:type="dxa"/>
          </w:tcPr>
          <w:p w14:paraId="7E291FD3" w14:textId="77777777" w:rsidR="000E5860" w:rsidRPr="00A43C14" w:rsidRDefault="000E5860" w:rsidP="00D11FCA">
            <w:pPr>
              <w:pStyle w:val="TableText"/>
            </w:pPr>
            <w:r w:rsidRPr="00A43C14">
              <w:t>Hardware Development Services</w:t>
            </w:r>
          </w:p>
        </w:tc>
        <w:tc>
          <w:tcPr>
            <w:tcW w:w="5850" w:type="dxa"/>
          </w:tcPr>
          <w:p w14:paraId="7E291FD4" w14:textId="77777777" w:rsidR="000E5860" w:rsidRPr="00A43C14" w:rsidRDefault="000E5860" w:rsidP="00D11FCA">
            <w:pPr>
              <w:pStyle w:val="TableText"/>
            </w:pPr>
            <w:r w:rsidRPr="00A43C14">
              <w:t>Contracted services to develop and/or test electronic subassemblies, circuit packs, sub-systems or systems.</w:t>
            </w:r>
          </w:p>
        </w:tc>
        <w:tc>
          <w:tcPr>
            <w:tcW w:w="3600" w:type="dxa"/>
          </w:tcPr>
          <w:p w14:paraId="7E291FD5" w14:textId="77777777" w:rsidR="000E5860" w:rsidRPr="00A43C14" w:rsidRDefault="000E5860" w:rsidP="00D11FCA">
            <w:pPr>
              <w:pStyle w:val="Bullet"/>
            </w:pPr>
            <w:r w:rsidRPr="00A43C14">
              <w:t>Contracted board design</w:t>
            </w:r>
          </w:p>
        </w:tc>
      </w:tr>
      <w:tr w:rsidR="000E5860" w:rsidRPr="00A43C14" w14:paraId="7E291FDB" w14:textId="77777777" w:rsidTr="00D11FCA">
        <w:trPr>
          <w:cantSplit/>
        </w:trPr>
        <w:tc>
          <w:tcPr>
            <w:tcW w:w="1440" w:type="dxa"/>
          </w:tcPr>
          <w:p w14:paraId="7E291FD7" w14:textId="77777777" w:rsidR="000E5860" w:rsidRPr="00A43C14" w:rsidRDefault="000E5860" w:rsidP="00D11FCA">
            <w:pPr>
              <w:pStyle w:val="TableText"/>
            </w:pPr>
            <w:r w:rsidRPr="00A43C14">
              <w:t>7.2.4</w:t>
            </w:r>
          </w:p>
        </w:tc>
        <w:tc>
          <w:tcPr>
            <w:tcW w:w="2070" w:type="dxa"/>
          </w:tcPr>
          <w:p w14:paraId="7E291FD8" w14:textId="77777777" w:rsidR="000E5860" w:rsidRPr="00A43C14" w:rsidRDefault="000E5860" w:rsidP="00D11FCA">
            <w:pPr>
              <w:pStyle w:val="TableText"/>
            </w:pPr>
            <w:r w:rsidRPr="00A43C14">
              <w:t>Tele</w:t>
            </w:r>
            <w:r>
              <w:t>com Network Integration</w:t>
            </w:r>
          </w:p>
        </w:tc>
        <w:tc>
          <w:tcPr>
            <w:tcW w:w="5850" w:type="dxa"/>
          </w:tcPr>
          <w:p w14:paraId="7E291FD9" w14:textId="77777777" w:rsidR="000E5860" w:rsidRPr="00A43C14" w:rsidRDefault="000E5860" w:rsidP="00D11FCA">
            <w:pPr>
              <w:pStyle w:val="TableText"/>
            </w:pPr>
            <w:r w:rsidRPr="00A43C14">
              <w:t xml:space="preserve">Contracted or internal services to manage the selection and integration of products into a network. </w:t>
            </w:r>
          </w:p>
        </w:tc>
        <w:tc>
          <w:tcPr>
            <w:tcW w:w="3600" w:type="dxa"/>
          </w:tcPr>
          <w:p w14:paraId="7E291FDA" w14:textId="77777777" w:rsidR="000E5860" w:rsidRPr="00A43C14" w:rsidRDefault="000E5860" w:rsidP="00D11FCA">
            <w:pPr>
              <w:pStyle w:val="Bullet"/>
            </w:pPr>
            <w:r w:rsidRPr="00A43C14">
              <w:t>Network integration</w:t>
            </w:r>
          </w:p>
        </w:tc>
      </w:tr>
      <w:tr w:rsidR="000E5860" w:rsidRPr="00A43C14" w14:paraId="7E291FE1" w14:textId="77777777" w:rsidTr="00D11FCA">
        <w:trPr>
          <w:cantSplit/>
        </w:trPr>
        <w:tc>
          <w:tcPr>
            <w:tcW w:w="1440" w:type="dxa"/>
          </w:tcPr>
          <w:p w14:paraId="7E291FDC" w14:textId="77777777" w:rsidR="000E5860" w:rsidRPr="00A43C14" w:rsidRDefault="000E5860" w:rsidP="00D11FCA">
            <w:pPr>
              <w:pStyle w:val="TableText"/>
            </w:pPr>
            <w:r w:rsidRPr="00A43C14">
              <w:t>7.2.5</w:t>
            </w:r>
          </w:p>
        </w:tc>
        <w:tc>
          <w:tcPr>
            <w:tcW w:w="2070" w:type="dxa"/>
          </w:tcPr>
          <w:p w14:paraId="7E291FDD" w14:textId="77777777" w:rsidR="000E5860" w:rsidRPr="00A43C14" w:rsidRDefault="000E5860" w:rsidP="00D11FCA">
            <w:pPr>
              <w:pStyle w:val="TableText"/>
            </w:pPr>
            <w:r w:rsidRPr="00A43C14">
              <w:t>Metrology and Calibration</w:t>
            </w:r>
          </w:p>
        </w:tc>
        <w:tc>
          <w:tcPr>
            <w:tcW w:w="5850" w:type="dxa"/>
          </w:tcPr>
          <w:p w14:paraId="7E291FDE" w14:textId="77777777" w:rsidR="000E5860" w:rsidRPr="00A43C14" w:rsidRDefault="000E5860" w:rsidP="00D11FCA">
            <w:pPr>
              <w:pStyle w:val="TableText"/>
            </w:pPr>
            <w:r w:rsidRPr="00A43C14">
              <w:t>Contracted or internal services t</w:t>
            </w:r>
            <w:r>
              <w:t>hat</w:t>
            </w:r>
            <w:r w:rsidRPr="00A43C14">
              <w:t xml:space="preserve"> provide measurement standards and/or test equipment calibration.</w:t>
            </w:r>
          </w:p>
        </w:tc>
        <w:tc>
          <w:tcPr>
            <w:tcW w:w="3600" w:type="dxa"/>
          </w:tcPr>
          <w:p w14:paraId="7E291FDF" w14:textId="77777777" w:rsidR="000E5860" w:rsidRPr="00A43C14" w:rsidRDefault="000E5860" w:rsidP="00D11FCA">
            <w:pPr>
              <w:pStyle w:val="Bullet"/>
            </w:pPr>
            <w:r w:rsidRPr="00A43C14">
              <w:t>Metrology</w:t>
            </w:r>
          </w:p>
          <w:p w14:paraId="7E291FE0" w14:textId="77777777" w:rsidR="000E5860" w:rsidRPr="00A43C14" w:rsidRDefault="000E5860" w:rsidP="00D11FCA">
            <w:pPr>
              <w:pStyle w:val="Bullet"/>
            </w:pPr>
            <w:r w:rsidRPr="00A43C14">
              <w:t>Calibration</w:t>
            </w:r>
          </w:p>
        </w:tc>
      </w:tr>
      <w:tr w:rsidR="000E5860" w:rsidRPr="00A43C14" w14:paraId="7E291FE8" w14:textId="77777777" w:rsidTr="00D11FCA">
        <w:trPr>
          <w:cantSplit/>
        </w:trPr>
        <w:tc>
          <w:tcPr>
            <w:tcW w:w="1440" w:type="dxa"/>
          </w:tcPr>
          <w:p w14:paraId="7E291FE2" w14:textId="77777777" w:rsidR="000E5860" w:rsidRPr="00A43C14" w:rsidRDefault="000E5860" w:rsidP="00D11FCA">
            <w:pPr>
              <w:pStyle w:val="TableText"/>
            </w:pPr>
            <w:r w:rsidRPr="00A43C14">
              <w:t>7.2.6</w:t>
            </w:r>
          </w:p>
        </w:tc>
        <w:tc>
          <w:tcPr>
            <w:tcW w:w="2070" w:type="dxa"/>
          </w:tcPr>
          <w:p w14:paraId="7E291FE3" w14:textId="77777777" w:rsidR="000E5860" w:rsidRPr="00A43C14" w:rsidRDefault="000E5860" w:rsidP="00D11FCA">
            <w:pPr>
              <w:pStyle w:val="TableText"/>
            </w:pPr>
            <w:r w:rsidRPr="00A43C14">
              <w:t>Telecom Test Laboratory</w:t>
            </w:r>
          </w:p>
        </w:tc>
        <w:tc>
          <w:tcPr>
            <w:tcW w:w="5850" w:type="dxa"/>
          </w:tcPr>
          <w:p w14:paraId="7E291FE4" w14:textId="77777777" w:rsidR="000E5860" w:rsidRPr="00A43C14" w:rsidRDefault="000E5860" w:rsidP="00D11FCA">
            <w:pPr>
              <w:pStyle w:val="TableText"/>
            </w:pPr>
            <w:r w:rsidRPr="00A43C14">
              <w:t>Contracted or internal services for verification, certification and/of network compatibility testing.</w:t>
            </w:r>
          </w:p>
        </w:tc>
        <w:tc>
          <w:tcPr>
            <w:tcW w:w="3600" w:type="dxa"/>
          </w:tcPr>
          <w:p w14:paraId="7E291FE5" w14:textId="77777777" w:rsidR="000E5860" w:rsidRPr="00A43C14" w:rsidRDefault="000E5860" w:rsidP="00D11FCA">
            <w:pPr>
              <w:pStyle w:val="Bullet"/>
            </w:pPr>
            <w:r w:rsidRPr="00A43C14">
              <w:t>Verification lab</w:t>
            </w:r>
          </w:p>
          <w:p w14:paraId="7E291FE6" w14:textId="77777777" w:rsidR="000E5860" w:rsidRPr="00A43C14" w:rsidRDefault="000E5860" w:rsidP="00D11FCA">
            <w:pPr>
              <w:pStyle w:val="Bullet"/>
            </w:pPr>
            <w:r w:rsidRPr="00A43C14">
              <w:t>Certification lab</w:t>
            </w:r>
          </w:p>
          <w:p w14:paraId="7E291FE7" w14:textId="77777777" w:rsidR="000E5860" w:rsidRPr="00A43C14" w:rsidRDefault="000E5860" w:rsidP="00D11FCA">
            <w:pPr>
              <w:pStyle w:val="Bullet"/>
            </w:pPr>
            <w:r w:rsidRPr="00A43C14">
              <w:t>Network compatibility lab</w:t>
            </w:r>
          </w:p>
        </w:tc>
      </w:tr>
      <w:tr w:rsidR="000E5860" w:rsidRPr="00A43C14" w14:paraId="7E291FED" w14:textId="77777777" w:rsidTr="00D11FCA">
        <w:trPr>
          <w:cantSplit/>
        </w:trPr>
        <w:tc>
          <w:tcPr>
            <w:tcW w:w="1440" w:type="dxa"/>
          </w:tcPr>
          <w:p w14:paraId="7E291FE9" w14:textId="77777777" w:rsidR="000E5860" w:rsidRPr="00B00858" w:rsidRDefault="000E5860" w:rsidP="00D11FCA">
            <w:pPr>
              <w:pStyle w:val="TableTextPCRed"/>
            </w:pPr>
            <w:r w:rsidRPr="00B00858">
              <w:t>7.3</w:t>
            </w:r>
          </w:p>
        </w:tc>
        <w:tc>
          <w:tcPr>
            <w:tcW w:w="2070" w:type="dxa"/>
          </w:tcPr>
          <w:p w14:paraId="7E291FEA" w14:textId="77777777" w:rsidR="000E5860" w:rsidRPr="00B00858" w:rsidRDefault="000E5860" w:rsidP="00D11FCA">
            <w:pPr>
              <w:pStyle w:val="TableTextPCRed"/>
            </w:pPr>
            <w:r w:rsidRPr="00B00858">
              <w:t xml:space="preserve">Maintenance Services </w:t>
            </w:r>
          </w:p>
        </w:tc>
        <w:tc>
          <w:tcPr>
            <w:tcW w:w="5850" w:type="dxa"/>
          </w:tcPr>
          <w:p w14:paraId="7E291FEB" w14:textId="77777777" w:rsidR="000E5860" w:rsidRPr="00B00858" w:rsidRDefault="000E5860" w:rsidP="00D11FCA">
            <w:pPr>
              <w:pStyle w:val="TableTextPCRed"/>
            </w:pPr>
            <w:r w:rsidRPr="00B00858">
              <w:t xml:space="preserve">Contracted or internal services to maintain network equipment and/or systems. These services are limited to activities typically considered part of the service provider’s standard maintenance efforts </w:t>
            </w:r>
          </w:p>
        </w:tc>
        <w:tc>
          <w:tcPr>
            <w:tcW w:w="3600" w:type="dxa"/>
          </w:tcPr>
          <w:p w14:paraId="7E291FEC" w14:textId="77777777" w:rsidR="000E5860" w:rsidRPr="00A43C14" w:rsidRDefault="000E5860" w:rsidP="00D11FCA">
            <w:pPr>
              <w:pStyle w:val="TableTextPCRed"/>
              <w:rPr>
                <w:color w:val="auto"/>
              </w:rPr>
            </w:pPr>
          </w:p>
        </w:tc>
      </w:tr>
      <w:tr w:rsidR="000E5860" w:rsidRPr="00A43C14" w14:paraId="7E291FF3" w14:textId="77777777" w:rsidTr="00D11FCA">
        <w:trPr>
          <w:cantSplit/>
        </w:trPr>
        <w:tc>
          <w:tcPr>
            <w:tcW w:w="1440" w:type="dxa"/>
          </w:tcPr>
          <w:p w14:paraId="7E291FEE" w14:textId="77777777" w:rsidR="000E5860" w:rsidRPr="00A43C14" w:rsidRDefault="000E5860" w:rsidP="00D11FCA">
            <w:pPr>
              <w:pStyle w:val="TableText"/>
              <w:rPr>
                <w:i/>
              </w:rPr>
            </w:pPr>
            <w:r w:rsidRPr="00A43C14">
              <w:lastRenderedPageBreak/>
              <w:t>7.3.1</w:t>
            </w:r>
          </w:p>
        </w:tc>
        <w:tc>
          <w:tcPr>
            <w:tcW w:w="2070" w:type="dxa"/>
          </w:tcPr>
          <w:p w14:paraId="7E291FEF" w14:textId="77777777" w:rsidR="000E5860" w:rsidRPr="00A43C14" w:rsidRDefault="000E5860" w:rsidP="00D11FCA">
            <w:pPr>
              <w:pStyle w:val="TableText"/>
            </w:pPr>
            <w:r w:rsidRPr="00A43C14">
              <w:t>Network Maintenance</w:t>
            </w:r>
          </w:p>
        </w:tc>
        <w:tc>
          <w:tcPr>
            <w:tcW w:w="5850" w:type="dxa"/>
          </w:tcPr>
          <w:p w14:paraId="7E291FF0" w14:textId="77777777" w:rsidR="000E5860" w:rsidRPr="00A43C14" w:rsidRDefault="000E5860" w:rsidP="00D11FCA">
            <w:pPr>
              <w:pStyle w:val="TableText"/>
            </w:pPr>
            <w:r w:rsidRPr="00A43C14">
              <w:t>Contracted or internal services to maintain network equipment</w:t>
            </w:r>
            <w:r>
              <w:t xml:space="preserve"> </w:t>
            </w:r>
            <w:r w:rsidRPr="00A43C14">
              <w:t>in the field</w:t>
            </w:r>
            <w:r>
              <w:t xml:space="preserve"> or by remote access methods</w:t>
            </w:r>
            <w:r w:rsidRPr="00A43C14">
              <w:t>. This excludes warranty and standard maintenance activities performed in support of a particular product by the product OEM.</w:t>
            </w:r>
          </w:p>
        </w:tc>
        <w:tc>
          <w:tcPr>
            <w:tcW w:w="3600" w:type="dxa"/>
          </w:tcPr>
          <w:p w14:paraId="7E291FF1" w14:textId="77777777" w:rsidR="000E5860" w:rsidRPr="00A43C14" w:rsidRDefault="000E5860" w:rsidP="00D11FCA">
            <w:pPr>
              <w:pStyle w:val="Bullet"/>
            </w:pPr>
            <w:r w:rsidRPr="00A43C14">
              <w:t>Field maintenance</w:t>
            </w:r>
          </w:p>
          <w:p w14:paraId="7E291FF2" w14:textId="77777777" w:rsidR="000E5860" w:rsidRPr="00A43C14" w:rsidRDefault="000E5860" w:rsidP="00D11FCA">
            <w:pPr>
              <w:pStyle w:val="Bullet"/>
            </w:pPr>
            <w:r w:rsidRPr="00A43C14">
              <w:t>FRU replacement</w:t>
            </w:r>
          </w:p>
        </w:tc>
      </w:tr>
      <w:tr w:rsidR="000E5860" w:rsidRPr="00A43C14" w14:paraId="7E291FF9" w14:textId="77777777" w:rsidTr="00D11FCA">
        <w:trPr>
          <w:cantSplit/>
        </w:trPr>
        <w:tc>
          <w:tcPr>
            <w:tcW w:w="1440" w:type="dxa"/>
          </w:tcPr>
          <w:p w14:paraId="7E291FF4" w14:textId="77777777" w:rsidR="000E5860" w:rsidRPr="00A43C14" w:rsidRDefault="000E5860" w:rsidP="00D11FCA">
            <w:pPr>
              <w:pStyle w:val="TableText"/>
            </w:pPr>
            <w:r w:rsidRPr="00A43C14">
              <w:t>7.3.2</w:t>
            </w:r>
          </w:p>
        </w:tc>
        <w:tc>
          <w:tcPr>
            <w:tcW w:w="2070" w:type="dxa"/>
          </w:tcPr>
          <w:p w14:paraId="7E291FF5" w14:textId="77777777" w:rsidR="000E5860" w:rsidRPr="00A43C14" w:rsidRDefault="000E5860" w:rsidP="00D11FCA">
            <w:pPr>
              <w:pStyle w:val="TableText"/>
            </w:pPr>
            <w:r w:rsidRPr="00A43C14">
              <w:t>Network Operations Center</w:t>
            </w:r>
          </w:p>
        </w:tc>
        <w:tc>
          <w:tcPr>
            <w:tcW w:w="5850" w:type="dxa"/>
          </w:tcPr>
          <w:p w14:paraId="7E291FF6" w14:textId="77777777" w:rsidR="000E5860" w:rsidRPr="00A43C14" w:rsidRDefault="000E5860" w:rsidP="00D11FCA">
            <w:pPr>
              <w:pStyle w:val="TableText"/>
            </w:pPr>
            <w:r w:rsidRPr="00A43C14">
              <w:t>Contracted or internal services to operate a Network Operations Center (NOC)</w:t>
            </w:r>
          </w:p>
        </w:tc>
        <w:tc>
          <w:tcPr>
            <w:tcW w:w="3600" w:type="dxa"/>
          </w:tcPr>
          <w:p w14:paraId="7E291FF7" w14:textId="77777777" w:rsidR="000E5860" w:rsidRPr="00A43C14" w:rsidRDefault="000E5860" w:rsidP="00D11FCA">
            <w:pPr>
              <w:pStyle w:val="Bullet"/>
            </w:pPr>
            <w:r w:rsidRPr="00A43C14">
              <w:t>Network Operations Center (NOC)</w:t>
            </w:r>
          </w:p>
          <w:p w14:paraId="7E291FF8" w14:textId="77777777" w:rsidR="000E5860" w:rsidRPr="00A43C14" w:rsidRDefault="000E5860" w:rsidP="00D11FCA">
            <w:pPr>
              <w:pStyle w:val="Bullet"/>
            </w:pPr>
            <w:r w:rsidRPr="00A43C14">
              <w:t>Network Reliability Center (NRC)</w:t>
            </w:r>
          </w:p>
        </w:tc>
      </w:tr>
      <w:tr w:rsidR="000E5860" w:rsidRPr="00A43C14" w14:paraId="7E292000" w14:textId="77777777" w:rsidTr="00D11FCA">
        <w:trPr>
          <w:cantSplit/>
        </w:trPr>
        <w:tc>
          <w:tcPr>
            <w:tcW w:w="1440" w:type="dxa"/>
          </w:tcPr>
          <w:p w14:paraId="7E291FFA" w14:textId="77777777" w:rsidR="000E5860" w:rsidRPr="00A43C14" w:rsidRDefault="000E5860" w:rsidP="00D11FCA">
            <w:pPr>
              <w:pStyle w:val="TableText"/>
            </w:pPr>
            <w:r w:rsidRPr="00A43C14">
              <w:t>7.3.3</w:t>
            </w:r>
          </w:p>
        </w:tc>
        <w:tc>
          <w:tcPr>
            <w:tcW w:w="2070" w:type="dxa"/>
          </w:tcPr>
          <w:p w14:paraId="7E291FFB" w14:textId="77777777" w:rsidR="000E5860" w:rsidRPr="00A43C14" w:rsidRDefault="000E5860" w:rsidP="00D11FCA">
            <w:pPr>
              <w:pStyle w:val="TableText"/>
            </w:pPr>
            <w:r w:rsidRPr="00A43C14">
              <w:t>Network Performance Services</w:t>
            </w:r>
          </w:p>
        </w:tc>
        <w:tc>
          <w:tcPr>
            <w:tcW w:w="5850" w:type="dxa"/>
          </w:tcPr>
          <w:p w14:paraId="7E291FFC" w14:textId="77777777" w:rsidR="000E5860" w:rsidRPr="00A43C14" w:rsidRDefault="000E5860" w:rsidP="00D11FCA">
            <w:pPr>
              <w:pStyle w:val="TableText"/>
            </w:pPr>
            <w:r w:rsidRPr="00A43C14">
              <w:t>Contracted services to perform projects to conduct network audits including benchmarking, improve network performance, and/or migrate telecom service and network data.</w:t>
            </w:r>
          </w:p>
        </w:tc>
        <w:tc>
          <w:tcPr>
            <w:tcW w:w="3600" w:type="dxa"/>
          </w:tcPr>
          <w:p w14:paraId="7E291FFD" w14:textId="77777777" w:rsidR="000E5860" w:rsidRPr="00A43C14" w:rsidRDefault="000E5860" w:rsidP="00D11FCA">
            <w:pPr>
              <w:pStyle w:val="Bullet"/>
            </w:pPr>
            <w:r w:rsidRPr="00A43C14">
              <w:t>Network Audit</w:t>
            </w:r>
          </w:p>
          <w:p w14:paraId="7E291FFE" w14:textId="77777777" w:rsidR="000E5860" w:rsidRPr="00A43C14" w:rsidRDefault="000E5860" w:rsidP="00D11FCA">
            <w:pPr>
              <w:pStyle w:val="Bullet"/>
            </w:pPr>
            <w:r w:rsidRPr="00A43C14">
              <w:t>Network Benchmarking</w:t>
            </w:r>
          </w:p>
          <w:p w14:paraId="7E291FFF" w14:textId="77777777" w:rsidR="000E5860" w:rsidRPr="00A43C14" w:rsidRDefault="000E5860" w:rsidP="00D11FCA">
            <w:pPr>
              <w:pStyle w:val="Bullet"/>
            </w:pPr>
            <w:r w:rsidRPr="00A43C14">
              <w:t>Service and Data Migration</w:t>
            </w:r>
          </w:p>
        </w:tc>
      </w:tr>
      <w:tr w:rsidR="000E5860" w:rsidRPr="00A43C14" w14:paraId="7E292005" w14:textId="77777777" w:rsidTr="00D11FCA">
        <w:trPr>
          <w:cantSplit/>
        </w:trPr>
        <w:tc>
          <w:tcPr>
            <w:tcW w:w="1440" w:type="dxa"/>
          </w:tcPr>
          <w:p w14:paraId="7E292001" w14:textId="77777777" w:rsidR="000E5860" w:rsidRPr="00A43C14" w:rsidRDefault="000E5860" w:rsidP="00D11FCA">
            <w:pPr>
              <w:pStyle w:val="TableText"/>
            </w:pPr>
            <w:r w:rsidRPr="00A43C14">
              <w:t>7.4</w:t>
            </w:r>
          </w:p>
        </w:tc>
        <w:tc>
          <w:tcPr>
            <w:tcW w:w="2070" w:type="dxa"/>
          </w:tcPr>
          <w:p w14:paraId="7E292002" w14:textId="77777777" w:rsidR="000E5860" w:rsidRPr="00A43C14" w:rsidRDefault="000E5860" w:rsidP="00D11FCA">
            <w:pPr>
              <w:pStyle w:val="TableText"/>
            </w:pPr>
            <w:r w:rsidRPr="00A43C14">
              <w:t>Repair Services</w:t>
            </w:r>
          </w:p>
        </w:tc>
        <w:tc>
          <w:tcPr>
            <w:tcW w:w="5850" w:type="dxa"/>
          </w:tcPr>
          <w:p w14:paraId="7E292003" w14:textId="77777777" w:rsidR="000E5860" w:rsidRPr="00A43C14" w:rsidRDefault="000E5860" w:rsidP="00D11FCA">
            <w:pPr>
              <w:pStyle w:val="TableText"/>
            </w:pPr>
            <w:r w:rsidRPr="00A43C14">
              <w:t>Contracted services to repair customer’s equipment and/or systems.</w:t>
            </w:r>
          </w:p>
        </w:tc>
        <w:tc>
          <w:tcPr>
            <w:tcW w:w="3600" w:type="dxa"/>
          </w:tcPr>
          <w:p w14:paraId="7E292004" w14:textId="77777777" w:rsidR="000E5860" w:rsidRPr="00A43C14" w:rsidRDefault="000E5860" w:rsidP="00D11FCA">
            <w:pPr>
              <w:pStyle w:val="Bullet"/>
            </w:pPr>
            <w:r w:rsidRPr="00A43C14">
              <w:t>Repair of returned FRUs or systems</w:t>
            </w:r>
          </w:p>
        </w:tc>
      </w:tr>
      <w:tr w:rsidR="000E5860" w:rsidRPr="00A43C14" w14:paraId="7E29200C" w14:textId="77777777" w:rsidTr="00D11FCA">
        <w:trPr>
          <w:cantSplit/>
        </w:trPr>
        <w:tc>
          <w:tcPr>
            <w:tcW w:w="1440" w:type="dxa"/>
          </w:tcPr>
          <w:p w14:paraId="7E292006" w14:textId="77777777" w:rsidR="000E5860" w:rsidRPr="00A43C14" w:rsidRDefault="000E5860" w:rsidP="00D11FCA">
            <w:pPr>
              <w:pStyle w:val="TableText"/>
            </w:pPr>
            <w:r w:rsidRPr="00A43C14">
              <w:t>7.5</w:t>
            </w:r>
          </w:p>
        </w:tc>
        <w:tc>
          <w:tcPr>
            <w:tcW w:w="2070" w:type="dxa"/>
          </w:tcPr>
          <w:p w14:paraId="7E292007" w14:textId="77777777" w:rsidR="000E5860" w:rsidRPr="00A43C14" w:rsidRDefault="000E5860" w:rsidP="00D11FCA">
            <w:pPr>
              <w:pStyle w:val="TableText"/>
            </w:pPr>
            <w:r w:rsidRPr="00A43C14">
              <w:t>Customer Support Services</w:t>
            </w:r>
          </w:p>
        </w:tc>
        <w:tc>
          <w:tcPr>
            <w:tcW w:w="5850" w:type="dxa"/>
          </w:tcPr>
          <w:p w14:paraId="7E292008" w14:textId="77777777" w:rsidR="000E5860" w:rsidRPr="00A43C14" w:rsidRDefault="000E5860" w:rsidP="00D11FCA">
            <w:pPr>
              <w:pStyle w:val="TableText"/>
            </w:pPr>
            <w:r w:rsidRPr="00A43C14">
              <w:t>Contracted services to process customer requests. This service may include call answering, response to general inquiries, information requests, information sharing and technical support. When the customer support service center also handles product problem reports, those problem reports shall be included in the appropriate product category measurements and not in this category.</w:t>
            </w:r>
          </w:p>
        </w:tc>
        <w:tc>
          <w:tcPr>
            <w:tcW w:w="3600" w:type="dxa"/>
          </w:tcPr>
          <w:p w14:paraId="7E292009" w14:textId="77777777" w:rsidR="000E5860" w:rsidRPr="00A43C14" w:rsidRDefault="000E5860" w:rsidP="00D11FCA">
            <w:pPr>
              <w:pStyle w:val="Bullet"/>
            </w:pPr>
            <w:r w:rsidRPr="00A43C14">
              <w:t>Call center</w:t>
            </w:r>
          </w:p>
          <w:p w14:paraId="7E29200A" w14:textId="77777777" w:rsidR="000E5860" w:rsidRPr="00A43C14" w:rsidRDefault="000E5860" w:rsidP="00D11FCA">
            <w:pPr>
              <w:pStyle w:val="Bullet"/>
            </w:pPr>
            <w:r w:rsidRPr="00A43C14">
              <w:t>Web-based support</w:t>
            </w:r>
          </w:p>
          <w:p w14:paraId="7E29200B" w14:textId="77777777" w:rsidR="000E5860" w:rsidRPr="00A43C14" w:rsidRDefault="000E5860" w:rsidP="00D11FCA">
            <w:pPr>
              <w:pStyle w:val="Bullet"/>
            </w:pPr>
            <w:r w:rsidRPr="00A43C14">
              <w:t>Technical support</w:t>
            </w:r>
          </w:p>
        </w:tc>
      </w:tr>
      <w:tr w:rsidR="000E5860" w:rsidRPr="00A43C14" w14:paraId="7E292011" w14:textId="77777777" w:rsidTr="00D11FCA">
        <w:trPr>
          <w:cantSplit/>
        </w:trPr>
        <w:tc>
          <w:tcPr>
            <w:tcW w:w="1440" w:type="dxa"/>
          </w:tcPr>
          <w:p w14:paraId="7E29200D" w14:textId="77777777" w:rsidR="000E5860" w:rsidRPr="00B00858" w:rsidRDefault="000E5860" w:rsidP="00D11FCA">
            <w:pPr>
              <w:pStyle w:val="TableTextPCRed"/>
            </w:pPr>
            <w:r w:rsidRPr="00B00858">
              <w:t>7.6</w:t>
            </w:r>
          </w:p>
        </w:tc>
        <w:tc>
          <w:tcPr>
            <w:tcW w:w="2070" w:type="dxa"/>
          </w:tcPr>
          <w:p w14:paraId="7E29200E" w14:textId="77777777" w:rsidR="000E5860" w:rsidRPr="00B00858" w:rsidRDefault="000E5860" w:rsidP="00D11FCA">
            <w:pPr>
              <w:pStyle w:val="TableTextPCRed"/>
            </w:pPr>
            <w:r w:rsidRPr="00B00858">
              <w:t>Purchasing Services</w:t>
            </w:r>
          </w:p>
        </w:tc>
        <w:tc>
          <w:tcPr>
            <w:tcW w:w="5850" w:type="dxa"/>
          </w:tcPr>
          <w:p w14:paraId="7E29200F" w14:textId="77777777" w:rsidR="000E5860" w:rsidRPr="00B00858" w:rsidRDefault="000E5860" w:rsidP="00D11FCA">
            <w:pPr>
              <w:pStyle w:val="TableTextPCRed"/>
            </w:pPr>
            <w:r w:rsidRPr="00B00858">
              <w:t>Services for the procurement of material, equipment and services</w:t>
            </w:r>
          </w:p>
        </w:tc>
        <w:tc>
          <w:tcPr>
            <w:tcW w:w="3600" w:type="dxa"/>
          </w:tcPr>
          <w:p w14:paraId="7E292010" w14:textId="77777777" w:rsidR="000E5860" w:rsidRPr="00A43C14" w:rsidRDefault="000E5860" w:rsidP="00D11FCA">
            <w:pPr>
              <w:pStyle w:val="TableTextPCRed"/>
              <w:rPr>
                <w:color w:val="auto"/>
              </w:rPr>
            </w:pPr>
          </w:p>
        </w:tc>
      </w:tr>
      <w:tr w:rsidR="000E5860" w:rsidRPr="00A43C14" w14:paraId="7E292016" w14:textId="77777777" w:rsidTr="00D11FCA">
        <w:trPr>
          <w:cantSplit/>
        </w:trPr>
        <w:tc>
          <w:tcPr>
            <w:tcW w:w="1440" w:type="dxa"/>
          </w:tcPr>
          <w:p w14:paraId="7E292012" w14:textId="77777777" w:rsidR="000E5860" w:rsidRPr="00A43C14" w:rsidRDefault="000E5860" w:rsidP="00D11FCA">
            <w:pPr>
              <w:pStyle w:val="TableText"/>
            </w:pPr>
            <w:r w:rsidRPr="00A43C14">
              <w:t>7.6.1</w:t>
            </w:r>
          </w:p>
        </w:tc>
        <w:tc>
          <w:tcPr>
            <w:tcW w:w="2070" w:type="dxa"/>
          </w:tcPr>
          <w:p w14:paraId="7E292013" w14:textId="77777777" w:rsidR="000E5860" w:rsidRPr="00A43C14" w:rsidRDefault="000E5860" w:rsidP="00D11FCA">
            <w:pPr>
              <w:pStyle w:val="TableText"/>
            </w:pPr>
            <w:r w:rsidRPr="00A43C14">
              <w:t>Procurement Services</w:t>
            </w:r>
          </w:p>
        </w:tc>
        <w:tc>
          <w:tcPr>
            <w:tcW w:w="5850" w:type="dxa"/>
          </w:tcPr>
          <w:p w14:paraId="7E292014" w14:textId="77777777" w:rsidR="000E5860" w:rsidRPr="00A43C14" w:rsidRDefault="000E5860" w:rsidP="00D11FCA">
            <w:pPr>
              <w:pStyle w:val="TableText"/>
            </w:pPr>
            <w:r w:rsidRPr="00A43C14">
              <w:t>Contracted services for the procurement of reuse and new equipment.</w:t>
            </w:r>
          </w:p>
        </w:tc>
        <w:tc>
          <w:tcPr>
            <w:tcW w:w="3600" w:type="dxa"/>
          </w:tcPr>
          <w:p w14:paraId="7E292015" w14:textId="77777777" w:rsidR="000E5860" w:rsidRPr="00A43C14" w:rsidRDefault="000E5860" w:rsidP="00D11FCA">
            <w:pPr>
              <w:pStyle w:val="Bullet"/>
            </w:pPr>
            <w:r w:rsidRPr="00A43C14">
              <w:t>Refurbishment/retest</w:t>
            </w:r>
          </w:p>
        </w:tc>
      </w:tr>
      <w:tr w:rsidR="000E5860" w:rsidRPr="00A43C14" w14:paraId="7E29201C" w14:textId="77777777" w:rsidTr="00D11FCA">
        <w:trPr>
          <w:cantSplit/>
        </w:trPr>
        <w:tc>
          <w:tcPr>
            <w:tcW w:w="1440" w:type="dxa"/>
          </w:tcPr>
          <w:p w14:paraId="7E292017" w14:textId="77777777" w:rsidR="000E5860" w:rsidRPr="00A43C14" w:rsidRDefault="000E5860" w:rsidP="00D11FCA">
            <w:pPr>
              <w:pStyle w:val="TableText"/>
            </w:pPr>
            <w:r w:rsidRPr="00A43C14">
              <w:t>7.6.2</w:t>
            </w:r>
          </w:p>
        </w:tc>
        <w:tc>
          <w:tcPr>
            <w:tcW w:w="2070" w:type="dxa"/>
          </w:tcPr>
          <w:p w14:paraId="7E292018" w14:textId="77777777" w:rsidR="000E5860" w:rsidRPr="00A43C14" w:rsidRDefault="000E5860" w:rsidP="00D11FCA">
            <w:pPr>
              <w:pStyle w:val="TableText"/>
            </w:pPr>
            <w:r w:rsidRPr="00A43C14">
              <w:t xml:space="preserve">Sourcing/ Purchasing Services </w:t>
            </w:r>
          </w:p>
        </w:tc>
        <w:tc>
          <w:tcPr>
            <w:tcW w:w="5850" w:type="dxa"/>
          </w:tcPr>
          <w:p w14:paraId="7E292019" w14:textId="77777777" w:rsidR="000E5860" w:rsidRPr="00A43C14" w:rsidRDefault="000E5860" w:rsidP="00D11FCA">
            <w:pPr>
              <w:pStyle w:val="TableText"/>
            </w:pPr>
            <w:r w:rsidRPr="00A43C14">
              <w:t>Services provided by internal organizations for the procurement of products on behalf of their parent organizations. These activities may include preparation of contracts, product and/or supplier qualification, and ongoing supplier management.</w:t>
            </w:r>
          </w:p>
        </w:tc>
        <w:tc>
          <w:tcPr>
            <w:tcW w:w="3600" w:type="dxa"/>
          </w:tcPr>
          <w:p w14:paraId="7E29201A" w14:textId="77777777" w:rsidR="000E5860" w:rsidRPr="00A43C14" w:rsidRDefault="000E5860" w:rsidP="00D11FCA">
            <w:pPr>
              <w:pStyle w:val="Bullet"/>
            </w:pPr>
            <w:r w:rsidRPr="00A43C14">
              <w:t>Purchasing department</w:t>
            </w:r>
          </w:p>
          <w:p w14:paraId="7E29201B" w14:textId="77777777" w:rsidR="000E5860" w:rsidRPr="00A43C14" w:rsidRDefault="000E5860" w:rsidP="00D11FCA">
            <w:pPr>
              <w:pStyle w:val="Bullet"/>
            </w:pPr>
            <w:r w:rsidRPr="00A43C14">
              <w:t>Supply chain organization</w:t>
            </w:r>
          </w:p>
        </w:tc>
      </w:tr>
      <w:tr w:rsidR="000E5860" w:rsidRPr="00A43C14" w14:paraId="7E292021" w14:textId="77777777" w:rsidTr="00D11FCA">
        <w:trPr>
          <w:cantSplit/>
        </w:trPr>
        <w:tc>
          <w:tcPr>
            <w:tcW w:w="1440" w:type="dxa"/>
          </w:tcPr>
          <w:p w14:paraId="7E29201D" w14:textId="77777777" w:rsidR="000E5860" w:rsidRPr="00A43C14" w:rsidRDefault="000E5860" w:rsidP="00D11FCA">
            <w:pPr>
              <w:pStyle w:val="TableText"/>
            </w:pPr>
            <w:r>
              <w:lastRenderedPageBreak/>
              <w:t>7.6.3</w:t>
            </w:r>
          </w:p>
        </w:tc>
        <w:tc>
          <w:tcPr>
            <w:tcW w:w="2070" w:type="dxa"/>
          </w:tcPr>
          <w:p w14:paraId="7E29201E" w14:textId="77777777" w:rsidR="000E5860" w:rsidRPr="00A43C14" w:rsidRDefault="000E5860" w:rsidP="00D11FCA">
            <w:pPr>
              <w:pStyle w:val="TableText"/>
            </w:pPr>
            <w:r>
              <w:t>Communications Services Acquisition</w:t>
            </w:r>
          </w:p>
        </w:tc>
        <w:tc>
          <w:tcPr>
            <w:tcW w:w="5850" w:type="dxa"/>
          </w:tcPr>
          <w:p w14:paraId="7E29201F" w14:textId="77777777" w:rsidR="000E5860" w:rsidRPr="00A43C14" w:rsidRDefault="000E5860" w:rsidP="00D11FCA">
            <w:pPr>
              <w:pStyle w:val="TableText"/>
            </w:pPr>
            <w:r>
              <w:t>Contracted service to procure or broker the acquisition of communication services.  These organizations work with a network service provider to arrange for new or modified communication services on behalf of a third party</w:t>
            </w:r>
          </w:p>
        </w:tc>
        <w:tc>
          <w:tcPr>
            <w:tcW w:w="3600" w:type="dxa"/>
          </w:tcPr>
          <w:p w14:paraId="7E292020" w14:textId="77777777" w:rsidR="000E5860" w:rsidRPr="00A43C14" w:rsidRDefault="000E5860" w:rsidP="00D11FCA">
            <w:pPr>
              <w:pStyle w:val="Bullet"/>
            </w:pPr>
            <w:r>
              <w:t>Communications service procurement</w:t>
            </w:r>
          </w:p>
        </w:tc>
      </w:tr>
      <w:tr w:rsidR="000E5860" w:rsidRPr="00A43C14" w14:paraId="7E292026" w14:textId="77777777" w:rsidTr="00D11FCA">
        <w:trPr>
          <w:cantSplit/>
        </w:trPr>
        <w:tc>
          <w:tcPr>
            <w:tcW w:w="1440" w:type="dxa"/>
          </w:tcPr>
          <w:p w14:paraId="7E292022" w14:textId="77777777" w:rsidR="000E5860" w:rsidRPr="00B00858" w:rsidRDefault="000E5860" w:rsidP="00D11FCA">
            <w:pPr>
              <w:pStyle w:val="TableTextPCRed"/>
            </w:pPr>
            <w:r w:rsidRPr="00B00858">
              <w:t>7.7</w:t>
            </w:r>
          </w:p>
        </w:tc>
        <w:tc>
          <w:tcPr>
            <w:tcW w:w="2070" w:type="dxa"/>
          </w:tcPr>
          <w:p w14:paraId="7E292023" w14:textId="77777777" w:rsidR="000E5860" w:rsidRPr="00B00858" w:rsidRDefault="000E5860" w:rsidP="00D11FCA">
            <w:pPr>
              <w:pStyle w:val="TableTextPCRed"/>
            </w:pPr>
            <w:r w:rsidRPr="00B00858">
              <w:t>Manufacturing Services</w:t>
            </w:r>
          </w:p>
        </w:tc>
        <w:tc>
          <w:tcPr>
            <w:tcW w:w="5850" w:type="dxa"/>
          </w:tcPr>
          <w:p w14:paraId="7E292024" w14:textId="77777777" w:rsidR="000E5860" w:rsidRPr="00B00858" w:rsidRDefault="000E5860" w:rsidP="00D11FCA">
            <w:pPr>
              <w:pStyle w:val="TableTextPCRed"/>
            </w:pPr>
            <w:r w:rsidRPr="00B00858">
              <w:t>Services for the manufacture or distribution of assemblies and equipment</w:t>
            </w:r>
          </w:p>
        </w:tc>
        <w:tc>
          <w:tcPr>
            <w:tcW w:w="3600" w:type="dxa"/>
          </w:tcPr>
          <w:p w14:paraId="7E292025" w14:textId="77777777" w:rsidR="000E5860" w:rsidRPr="00A43C14" w:rsidRDefault="000E5860" w:rsidP="00D11FCA">
            <w:pPr>
              <w:pStyle w:val="TableTextPCRed"/>
              <w:rPr>
                <w:color w:val="auto"/>
              </w:rPr>
            </w:pPr>
          </w:p>
        </w:tc>
      </w:tr>
      <w:tr w:rsidR="000E5860" w:rsidRPr="00A43C14" w14:paraId="7E29202B" w14:textId="77777777" w:rsidTr="00D11FCA">
        <w:trPr>
          <w:cantSplit/>
        </w:trPr>
        <w:tc>
          <w:tcPr>
            <w:tcW w:w="1440" w:type="dxa"/>
          </w:tcPr>
          <w:p w14:paraId="7E292027" w14:textId="77777777" w:rsidR="000E5860" w:rsidRPr="00A43C14" w:rsidRDefault="000E5860" w:rsidP="00D11FCA">
            <w:pPr>
              <w:pStyle w:val="TableText"/>
            </w:pPr>
            <w:r w:rsidRPr="00A43C14">
              <w:t>7.7.1</w:t>
            </w:r>
          </w:p>
        </w:tc>
        <w:tc>
          <w:tcPr>
            <w:tcW w:w="2070" w:type="dxa"/>
          </w:tcPr>
          <w:p w14:paraId="7E292028" w14:textId="77777777" w:rsidR="000E5860" w:rsidRPr="00A43C14" w:rsidRDefault="000E5860" w:rsidP="00D11FCA">
            <w:pPr>
              <w:pStyle w:val="TableText"/>
            </w:pPr>
            <w:r w:rsidRPr="00A43C14">
              <w:t>Small assemblies</w:t>
            </w:r>
          </w:p>
        </w:tc>
        <w:tc>
          <w:tcPr>
            <w:tcW w:w="5850" w:type="dxa"/>
          </w:tcPr>
          <w:p w14:paraId="7E292029" w14:textId="77777777" w:rsidR="000E5860" w:rsidRPr="00A43C14" w:rsidRDefault="000E5860" w:rsidP="00D11FCA">
            <w:pPr>
              <w:pStyle w:val="TableText"/>
            </w:pPr>
            <w:r w:rsidRPr="00A43C14">
              <w:t>Contracted services for the manufacture of small electronic or electromechanical assemblies having no more than ten major components.</w:t>
            </w:r>
          </w:p>
        </w:tc>
        <w:tc>
          <w:tcPr>
            <w:tcW w:w="3600" w:type="dxa"/>
          </w:tcPr>
          <w:p w14:paraId="7E29202A" w14:textId="77777777" w:rsidR="000E5860" w:rsidRPr="00A43C14" w:rsidRDefault="000E5860" w:rsidP="00D11FCA">
            <w:pPr>
              <w:pStyle w:val="Bullet"/>
            </w:pPr>
            <w:r w:rsidRPr="00A43C14">
              <w:t>Contract manufacturer</w:t>
            </w:r>
          </w:p>
        </w:tc>
      </w:tr>
      <w:tr w:rsidR="000E5860" w:rsidRPr="00A43C14" w14:paraId="7E292030" w14:textId="77777777" w:rsidTr="00D11FCA">
        <w:trPr>
          <w:cantSplit/>
        </w:trPr>
        <w:tc>
          <w:tcPr>
            <w:tcW w:w="1440" w:type="dxa"/>
          </w:tcPr>
          <w:p w14:paraId="7E29202C" w14:textId="77777777" w:rsidR="000E5860" w:rsidRPr="00A43C14" w:rsidRDefault="000E5860" w:rsidP="00D11FCA">
            <w:pPr>
              <w:pStyle w:val="TableText"/>
            </w:pPr>
            <w:r w:rsidRPr="00A43C14">
              <w:t>7.7.2</w:t>
            </w:r>
          </w:p>
        </w:tc>
        <w:tc>
          <w:tcPr>
            <w:tcW w:w="2070" w:type="dxa"/>
          </w:tcPr>
          <w:p w14:paraId="7E29202D" w14:textId="77777777" w:rsidR="000E5860" w:rsidRPr="00A43C14" w:rsidRDefault="000E5860" w:rsidP="00D11FCA">
            <w:pPr>
              <w:pStyle w:val="TableText"/>
            </w:pPr>
            <w:r w:rsidRPr="00A43C14">
              <w:t>Printed Circuit Board Assembly</w:t>
            </w:r>
          </w:p>
        </w:tc>
        <w:tc>
          <w:tcPr>
            <w:tcW w:w="5850" w:type="dxa"/>
          </w:tcPr>
          <w:p w14:paraId="7E29202E" w14:textId="77777777" w:rsidR="000E5860" w:rsidRPr="00A43C14" w:rsidRDefault="000E5860" w:rsidP="00D11FCA">
            <w:pPr>
              <w:pStyle w:val="TableText"/>
            </w:pPr>
            <w:r w:rsidRPr="00A43C14">
              <w:t>Contracted services for the manufacture of electronic printed circuit board assemblies.</w:t>
            </w:r>
          </w:p>
        </w:tc>
        <w:tc>
          <w:tcPr>
            <w:tcW w:w="3600" w:type="dxa"/>
          </w:tcPr>
          <w:p w14:paraId="7E29202F" w14:textId="77777777" w:rsidR="000E5860" w:rsidRPr="00A43C14" w:rsidRDefault="000E5860" w:rsidP="00D11FCA">
            <w:pPr>
              <w:pStyle w:val="Bullet"/>
            </w:pPr>
            <w:r w:rsidRPr="00A43C14">
              <w:t>Contract PCB manufacturer</w:t>
            </w:r>
          </w:p>
        </w:tc>
      </w:tr>
      <w:tr w:rsidR="000E5860" w:rsidRPr="00A43C14" w14:paraId="7E292035" w14:textId="77777777" w:rsidTr="00D11FCA">
        <w:trPr>
          <w:cantSplit/>
        </w:trPr>
        <w:tc>
          <w:tcPr>
            <w:tcW w:w="1440" w:type="dxa"/>
          </w:tcPr>
          <w:p w14:paraId="7E292031" w14:textId="77777777" w:rsidR="000E5860" w:rsidRPr="00A43C14" w:rsidRDefault="000E5860" w:rsidP="00D11FCA">
            <w:pPr>
              <w:pStyle w:val="TableText"/>
            </w:pPr>
            <w:r w:rsidRPr="00A43C14">
              <w:t>7.7.3</w:t>
            </w:r>
          </w:p>
        </w:tc>
        <w:tc>
          <w:tcPr>
            <w:tcW w:w="2070" w:type="dxa"/>
          </w:tcPr>
          <w:p w14:paraId="7E292032" w14:textId="77777777" w:rsidR="000E5860" w:rsidRPr="00A43C14" w:rsidRDefault="000E5860" w:rsidP="00D11FCA">
            <w:pPr>
              <w:pStyle w:val="TableText"/>
            </w:pPr>
            <w:r w:rsidRPr="00A43C14">
              <w:t>Cable Assembly</w:t>
            </w:r>
          </w:p>
        </w:tc>
        <w:tc>
          <w:tcPr>
            <w:tcW w:w="5850" w:type="dxa"/>
          </w:tcPr>
          <w:p w14:paraId="7E292033" w14:textId="77777777" w:rsidR="000E5860" w:rsidRPr="00A43C14" w:rsidRDefault="000E5860" w:rsidP="00D11FCA">
            <w:pPr>
              <w:pStyle w:val="TableText"/>
            </w:pPr>
            <w:r w:rsidRPr="00A43C14">
              <w:t>Contracted services for the manufacture of internal and/or external connectorized metallic or fiber optic cable assemblies.</w:t>
            </w:r>
          </w:p>
        </w:tc>
        <w:tc>
          <w:tcPr>
            <w:tcW w:w="3600" w:type="dxa"/>
          </w:tcPr>
          <w:p w14:paraId="7E292034" w14:textId="77777777" w:rsidR="000E5860" w:rsidRPr="00A43C14" w:rsidRDefault="000E5860" w:rsidP="00D11FCA">
            <w:pPr>
              <w:pStyle w:val="Bullet"/>
            </w:pPr>
            <w:r w:rsidRPr="00A43C14">
              <w:t>Contract cable manufacturer</w:t>
            </w:r>
          </w:p>
        </w:tc>
      </w:tr>
      <w:tr w:rsidR="000E5860" w:rsidRPr="00A43C14" w14:paraId="7E29203F" w14:textId="77777777" w:rsidTr="00D11FCA">
        <w:trPr>
          <w:cantSplit/>
        </w:trPr>
        <w:tc>
          <w:tcPr>
            <w:tcW w:w="1440" w:type="dxa"/>
          </w:tcPr>
          <w:p w14:paraId="7E292036" w14:textId="77777777" w:rsidR="000E5860" w:rsidRPr="00A43C14" w:rsidRDefault="000E5860" w:rsidP="00D11FCA">
            <w:pPr>
              <w:pStyle w:val="TableText"/>
            </w:pPr>
            <w:r w:rsidRPr="00A43C14">
              <w:t>7.7.4</w:t>
            </w:r>
          </w:p>
        </w:tc>
        <w:tc>
          <w:tcPr>
            <w:tcW w:w="2070" w:type="dxa"/>
          </w:tcPr>
          <w:p w14:paraId="7E292037" w14:textId="77777777" w:rsidR="000E5860" w:rsidRPr="00A43C14" w:rsidRDefault="000E5860" w:rsidP="00D11FCA">
            <w:pPr>
              <w:pStyle w:val="TableText"/>
            </w:pPr>
            <w:r w:rsidRPr="00A43C14">
              <w:t>Electromechanical Assembly</w:t>
            </w:r>
          </w:p>
        </w:tc>
        <w:tc>
          <w:tcPr>
            <w:tcW w:w="5850" w:type="dxa"/>
          </w:tcPr>
          <w:p w14:paraId="7E292038" w14:textId="77777777" w:rsidR="000E5860" w:rsidRPr="00A43C14" w:rsidRDefault="000E5860" w:rsidP="00D11FCA">
            <w:pPr>
              <w:pStyle w:val="TableText"/>
            </w:pPr>
            <w:r w:rsidRPr="00A43C14">
              <w:t>Contracted services for the manufacture of electromechanical or mechanical assemblies. Typically these assemblies contain printed circuit board assemblies, backplanes, cables, shelves and/or cabinets. These assemblies may be complex and could include fully equipped and populated racks or enclosures.</w:t>
            </w:r>
          </w:p>
        </w:tc>
        <w:tc>
          <w:tcPr>
            <w:tcW w:w="3600" w:type="dxa"/>
          </w:tcPr>
          <w:p w14:paraId="7E292039" w14:textId="77777777" w:rsidR="000E5860" w:rsidRPr="00A43C14" w:rsidRDefault="000E5860" w:rsidP="00D11FCA">
            <w:pPr>
              <w:pStyle w:val="Bullet"/>
              <w:tabs>
                <w:tab w:val="clear" w:pos="360"/>
              </w:tabs>
              <w:ind w:left="0" w:firstLine="0"/>
            </w:pPr>
            <w:r w:rsidRPr="00A43C14">
              <w:t>Contract manufacturing of</w:t>
            </w:r>
          </w:p>
          <w:p w14:paraId="7E29203A" w14:textId="77777777" w:rsidR="000E5860" w:rsidRPr="00A43C14" w:rsidRDefault="000E5860" w:rsidP="00D11FCA">
            <w:pPr>
              <w:pStyle w:val="Bullet"/>
            </w:pPr>
            <w:r w:rsidRPr="00A43C14">
              <w:t>Fan assemblies</w:t>
            </w:r>
          </w:p>
          <w:p w14:paraId="7E29203B" w14:textId="77777777" w:rsidR="000E5860" w:rsidRPr="00A43C14" w:rsidRDefault="000E5860" w:rsidP="00D11FCA">
            <w:pPr>
              <w:pStyle w:val="Bullet"/>
            </w:pPr>
            <w:r w:rsidRPr="00A43C14">
              <w:t>Cabinets</w:t>
            </w:r>
          </w:p>
          <w:p w14:paraId="7E29203C" w14:textId="77777777" w:rsidR="000E5860" w:rsidRPr="00A43C14" w:rsidRDefault="000E5860" w:rsidP="00D11FCA">
            <w:pPr>
              <w:pStyle w:val="Bullet"/>
            </w:pPr>
            <w:r w:rsidRPr="00A43C14">
              <w:t>Equipment shelves</w:t>
            </w:r>
          </w:p>
          <w:p w14:paraId="7E29203D" w14:textId="77777777" w:rsidR="000E5860" w:rsidRPr="00A43C14" w:rsidRDefault="000E5860" w:rsidP="00D11FCA">
            <w:pPr>
              <w:pStyle w:val="Bullet"/>
            </w:pPr>
            <w:r w:rsidRPr="00A43C14">
              <w:t>Cellular telephones</w:t>
            </w:r>
          </w:p>
          <w:p w14:paraId="7E29203E" w14:textId="77777777" w:rsidR="000E5860" w:rsidRPr="00A43C14" w:rsidRDefault="000E5860" w:rsidP="00D11FCA">
            <w:pPr>
              <w:pStyle w:val="Bullet"/>
            </w:pPr>
            <w:r w:rsidRPr="00A43C14">
              <w:t>Customer Premise Equipment (CPE)</w:t>
            </w:r>
          </w:p>
        </w:tc>
      </w:tr>
      <w:tr w:rsidR="000E5860" w:rsidRPr="00A43C14" w14:paraId="7E292044" w14:textId="77777777" w:rsidTr="00D11FCA">
        <w:trPr>
          <w:cantSplit/>
        </w:trPr>
        <w:tc>
          <w:tcPr>
            <w:tcW w:w="1440" w:type="dxa"/>
          </w:tcPr>
          <w:p w14:paraId="7E292040" w14:textId="77777777" w:rsidR="000E5860" w:rsidRPr="00B00858" w:rsidRDefault="000E5860" w:rsidP="00D11FCA">
            <w:pPr>
              <w:pStyle w:val="TableTextPCRed"/>
            </w:pPr>
            <w:r w:rsidRPr="00B00858">
              <w:t>7.7.5</w:t>
            </w:r>
          </w:p>
        </w:tc>
        <w:tc>
          <w:tcPr>
            <w:tcW w:w="2070" w:type="dxa"/>
          </w:tcPr>
          <w:p w14:paraId="7E292041" w14:textId="77777777" w:rsidR="000E5860" w:rsidRPr="00B00858" w:rsidRDefault="000E5860" w:rsidP="00D11FCA">
            <w:pPr>
              <w:pStyle w:val="TableTextPCRed"/>
            </w:pPr>
            <w:r w:rsidRPr="00B00858">
              <w:t>Logistical Services</w:t>
            </w:r>
          </w:p>
        </w:tc>
        <w:tc>
          <w:tcPr>
            <w:tcW w:w="5850" w:type="dxa"/>
          </w:tcPr>
          <w:p w14:paraId="7E292042" w14:textId="77777777" w:rsidR="000E5860" w:rsidRPr="00B00858" w:rsidRDefault="000E5860" w:rsidP="00D11FCA">
            <w:pPr>
              <w:pStyle w:val="TableTextPCRed"/>
            </w:pPr>
            <w:r w:rsidRPr="00B00858">
              <w:t>Services for the storage and distribution of products and materials</w:t>
            </w:r>
          </w:p>
        </w:tc>
        <w:tc>
          <w:tcPr>
            <w:tcW w:w="3600" w:type="dxa"/>
          </w:tcPr>
          <w:p w14:paraId="7E292043" w14:textId="77777777" w:rsidR="000E5860" w:rsidRPr="00A43C14" w:rsidRDefault="000E5860" w:rsidP="00D11FCA">
            <w:pPr>
              <w:pStyle w:val="TableTextPCRed"/>
              <w:rPr>
                <w:color w:val="auto"/>
              </w:rPr>
            </w:pPr>
          </w:p>
        </w:tc>
      </w:tr>
      <w:tr w:rsidR="000E5860" w:rsidRPr="00A43C14" w14:paraId="7E29204C" w14:textId="77777777" w:rsidTr="00D11FCA">
        <w:trPr>
          <w:cantSplit/>
        </w:trPr>
        <w:tc>
          <w:tcPr>
            <w:tcW w:w="1440" w:type="dxa"/>
          </w:tcPr>
          <w:p w14:paraId="7E292045" w14:textId="77777777" w:rsidR="000E5860" w:rsidRPr="00A43C14" w:rsidRDefault="000E5860" w:rsidP="00D11FCA">
            <w:pPr>
              <w:pStyle w:val="TableText"/>
            </w:pPr>
            <w:r w:rsidRPr="00A43C14">
              <w:t>7.7.5.1</w:t>
            </w:r>
          </w:p>
        </w:tc>
        <w:tc>
          <w:tcPr>
            <w:tcW w:w="2070" w:type="dxa"/>
          </w:tcPr>
          <w:p w14:paraId="7E292046" w14:textId="77777777" w:rsidR="000E5860" w:rsidRPr="00A43C14" w:rsidRDefault="000E5860" w:rsidP="00D11FCA">
            <w:pPr>
              <w:pStyle w:val="TableText"/>
            </w:pPr>
            <w:r w:rsidRPr="00A43C14">
              <w:t xml:space="preserve">Logistical Services, Third Party </w:t>
            </w:r>
          </w:p>
        </w:tc>
        <w:tc>
          <w:tcPr>
            <w:tcW w:w="5850" w:type="dxa"/>
          </w:tcPr>
          <w:p w14:paraId="7E292047" w14:textId="77777777" w:rsidR="000E5860" w:rsidRPr="00A43C14" w:rsidRDefault="000E5860" w:rsidP="00D11FCA">
            <w:pPr>
              <w:pStyle w:val="TableText"/>
            </w:pPr>
            <w:r w:rsidRPr="00A43C14">
              <w:t>Contracted services for the distribution of products between suppliers and customers. This includes logistical services such as warehousing, transportation and delivery or general distribution services where the order for the product is placed with the distributor and not the original supplier.</w:t>
            </w:r>
          </w:p>
        </w:tc>
        <w:tc>
          <w:tcPr>
            <w:tcW w:w="3600" w:type="dxa"/>
          </w:tcPr>
          <w:p w14:paraId="7E292048" w14:textId="77777777" w:rsidR="000E5860" w:rsidRPr="00A43C14" w:rsidRDefault="000E5860" w:rsidP="00D11FCA">
            <w:pPr>
              <w:pStyle w:val="Bullet"/>
            </w:pPr>
            <w:r w:rsidRPr="00A43C14">
              <w:t>Warehousing</w:t>
            </w:r>
          </w:p>
          <w:p w14:paraId="7E292049" w14:textId="77777777" w:rsidR="000E5860" w:rsidRPr="00A43C14" w:rsidRDefault="000E5860" w:rsidP="00D11FCA">
            <w:pPr>
              <w:pStyle w:val="Bullet"/>
            </w:pPr>
            <w:r w:rsidRPr="00A43C14">
              <w:t>Electronic parts distributors</w:t>
            </w:r>
          </w:p>
          <w:p w14:paraId="7E29204A" w14:textId="77777777" w:rsidR="000E5860" w:rsidRPr="00A43C14" w:rsidRDefault="000E5860" w:rsidP="00D11FCA">
            <w:pPr>
              <w:pStyle w:val="Bullet"/>
            </w:pPr>
            <w:r w:rsidRPr="00A43C14">
              <w:t>System distributors</w:t>
            </w:r>
          </w:p>
          <w:p w14:paraId="7E29204B" w14:textId="77777777" w:rsidR="000E5860" w:rsidRPr="00A43C14" w:rsidRDefault="000E5860" w:rsidP="00D11FCA">
            <w:pPr>
              <w:pStyle w:val="Bullet"/>
            </w:pPr>
            <w:r w:rsidRPr="00A43C14">
              <w:t>Plug-in Inventory Control (PIC) center</w:t>
            </w:r>
          </w:p>
        </w:tc>
      </w:tr>
      <w:tr w:rsidR="000E5860" w:rsidRPr="00A43C14" w14:paraId="7E292052" w14:textId="77777777" w:rsidTr="00D11FCA">
        <w:trPr>
          <w:cantSplit/>
        </w:trPr>
        <w:tc>
          <w:tcPr>
            <w:tcW w:w="1440" w:type="dxa"/>
          </w:tcPr>
          <w:p w14:paraId="7E29204D" w14:textId="77777777" w:rsidR="000E5860" w:rsidRPr="00A43C14" w:rsidRDefault="000E5860" w:rsidP="00D11FCA">
            <w:pPr>
              <w:pStyle w:val="TableText"/>
            </w:pPr>
            <w:r w:rsidRPr="00A43C14">
              <w:lastRenderedPageBreak/>
              <w:t>7.7.5.2</w:t>
            </w:r>
          </w:p>
        </w:tc>
        <w:tc>
          <w:tcPr>
            <w:tcW w:w="2070" w:type="dxa"/>
          </w:tcPr>
          <w:p w14:paraId="7E29204E" w14:textId="77777777" w:rsidR="000E5860" w:rsidRPr="00A43C14" w:rsidRDefault="000E5860" w:rsidP="00D11FCA">
            <w:pPr>
              <w:pStyle w:val="TableText"/>
            </w:pPr>
            <w:r w:rsidRPr="00A43C14">
              <w:t xml:space="preserve">Logistical Services, Internal </w:t>
            </w:r>
          </w:p>
        </w:tc>
        <w:tc>
          <w:tcPr>
            <w:tcW w:w="5850" w:type="dxa"/>
          </w:tcPr>
          <w:p w14:paraId="7E29204F" w14:textId="77777777" w:rsidR="000E5860" w:rsidRPr="00A43C14" w:rsidRDefault="000E5860" w:rsidP="00D11FCA">
            <w:pPr>
              <w:pStyle w:val="TableText"/>
            </w:pPr>
            <w:r w:rsidRPr="00A43C14">
              <w:t>Internal services for the storage and distribution of material within the organization or to its customers. This includes logistical services such as receiving, warehousing, transportation, shipping, and delivery.</w:t>
            </w:r>
          </w:p>
        </w:tc>
        <w:tc>
          <w:tcPr>
            <w:tcW w:w="3600" w:type="dxa"/>
          </w:tcPr>
          <w:p w14:paraId="7E292050" w14:textId="77777777" w:rsidR="000E5860" w:rsidRPr="00A43C14" w:rsidRDefault="000E5860" w:rsidP="00D11FCA">
            <w:pPr>
              <w:pStyle w:val="Bullet"/>
            </w:pPr>
            <w:r w:rsidRPr="00A43C14">
              <w:t>Logistics department</w:t>
            </w:r>
          </w:p>
          <w:p w14:paraId="7E292051" w14:textId="77777777" w:rsidR="000E5860" w:rsidRPr="00A43C14" w:rsidRDefault="000E5860" w:rsidP="00D11FCA">
            <w:pPr>
              <w:pStyle w:val="Bullet"/>
            </w:pPr>
            <w:r w:rsidRPr="00A43C14">
              <w:t>Shipping and receiving department</w:t>
            </w:r>
          </w:p>
        </w:tc>
      </w:tr>
      <w:tr w:rsidR="000E5860" w:rsidRPr="00A43C14" w14:paraId="7E29205B" w14:textId="77777777" w:rsidTr="00D11FCA">
        <w:trPr>
          <w:cantSplit/>
        </w:trPr>
        <w:tc>
          <w:tcPr>
            <w:tcW w:w="1440" w:type="dxa"/>
          </w:tcPr>
          <w:p w14:paraId="7E292053" w14:textId="77777777" w:rsidR="000E5860" w:rsidRPr="00A43C14" w:rsidRDefault="000E5860" w:rsidP="00D11FCA">
            <w:pPr>
              <w:pStyle w:val="TableText"/>
            </w:pPr>
            <w:r w:rsidRPr="00A43C14">
              <w:t>7.7.5.3</w:t>
            </w:r>
          </w:p>
        </w:tc>
        <w:tc>
          <w:tcPr>
            <w:tcW w:w="2070" w:type="dxa"/>
          </w:tcPr>
          <w:p w14:paraId="7E292054" w14:textId="77777777" w:rsidR="000E5860" w:rsidRPr="00A43C14" w:rsidRDefault="000E5860" w:rsidP="00D11FCA">
            <w:pPr>
              <w:pStyle w:val="TableText"/>
            </w:pPr>
            <w:r w:rsidRPr="00A43C14">
              <w:t>Reverse Logistics</w:t>
            </w:r>
          </w:p>
        </w:tc>
        <w:tc>
          <w:tcPr>
            <w:tcW w:w="5850" w:type="dxa"/>
          </w:tcPr>
          <w:p w14:paraId="7E292055" w14:textId="77777777" w:rsidR="000E5860" w:rsidRDefault="000E5860" w:rsidP="00D11FCA">
            <w:pPr>
              <w:pStyle w:val="TableText"/>
              <w:rPr>
                <w:rFonts w:cs="Arial"/>
              </w:rPr>
            </w:pPr>
            <w:r w:rsidRPr="00A43C14">
              <w:rPr>
                <w:rFonts w:cs="Arial"/>
              </w:rPr>
              <w:t>Contracted services for the management of spare units including inventory storage, dispatch, and retrieval.</w:t>
            </w:r>
          </w:p>
          <w:p w14:paraId="7E292056" w14:textId="77777777" w:rsidR="000E5860" w:rsidRDefault="000E5860" w:rsidP="00D11FCA">
            <w:pPr>
              <w:pStyle w:val="TableText"/>
              <w:rPr>
                <w:rFonts w:cs="Arial"/>
              </w:rPr>
            </w:pPr>
          </w:p>
          <w:p w14:paraId="7E292057" w14:textId="77777777" w:rsidR="000E5860" w:rsidRDefault="000E5860" w:rsidP="00D11FCA">
            <w:pPr>
              <w:pStyle w:val="TableText"/>
              <w:rPr>
                <w:rFonts w:cs="Arial"/>
              </w:rPr>
            </w:pPr>
          </w:p>
          <w:p w14:paraId="7E292058" w14:textId="77777777" w:rsidR="000E5860" w:rsidRPr="00A43C14" w:rsidRDefault="000E5860" w:rsidP="00D11FCA">
            <w:pPr>
              <w:pStyle w:val="TableText"/>
            </w:pPr>
          </w:p>
        </w:tc>
        <w:tc>
          <w:tcPr>
            <w:tcW w:w="3600" w:type="dxa"/>
          </w:tcPr>
          <w:p w14:paraId="7E292059" w14:textId="77777777" w:rsidR="000E5860" w:rsidRPr="00A43C14" w:rsidRDefault="000E5860" w:rsidP="00D11FCA">
            <w:pPr>
              <w:pStyle w:val="Bullet"/>
            </w:pPr>
            <w:r w:rsidRPr="00A43C14">
              <w:t>Reverse logistics</w:t>
            </w:r>
          </w:p>
          <w:p w14:paraId="7E29205A" w14:textId="77777777" w:rsidR="000E5860" w:rsidRPr="00A43C14" w:rsidRDefault="000E5860" w:rsidP="00D11FCA">
            <w:pPr>
              <w:pStyle w:val="Bullet"/>
            </w:pPr>
            <w:r w:rsidRPr="00A43C14">
              <w:t>Spare unit management</w:t>
            </w:r>
          </w:p>
        </w:tc>
      </w:tr>
      <w:tr w:rsidR="000E5860" w:rsidRPr="00A43C14" w14:paraId="7E292060" w14:textId="77777777" w:rsidTr="00D11FCA">
        <w:trPr>
          <w:cantSplit/>
        </w:trPr>
        <w:tc>
          <w:tcPr>
            <w:tcW w:w="1440" w:type="dxa"/>
          </w:tcPr>
          <w:p w14:paraId="7E29205C" w14:textId="77777777" w:rsidR="000E5860" w:rsidRPr="00B00858" w:rsidRDefault="000E5860" w:rsidP="00D11FCA">
            <w:pPr>
              <w:pStyle w:val="TableTextPCRed"/>
            </w:pPr>
            <w:r w:rsidRPr="00B00858">
              <w:t>7.8</w:t>
            </w:r>
          </w:p>
        </w:tc>
        <w:tc>
          <w:tcPr>
            <w:tcW w:w="2070" w:type="dxa"/>
          </w:tcPr>
          <w:p w14:paraId="7E29205D" w14:textId="77777777" w:rsidR="000E5860" w:rsidRPr="00B00858" w:rsidRDefault="000E5860" w:rsidP="00D11FCA">
            <w:pPr>
              <w:pStyle w:val="TableTextPCRed"/>
            </w:pPr>
            <w:r w:rsidRPr="00B00858">
              <w:t>Business Services</w:t>
            </w:r>
          </w:p>
        </w:tc>
        <w:tc>
          <w:tcPr>
            <w:tcW w:w="5850" w:type="dxa"/>
          </w:tcPr>
          <w:p w14:paraId="7E29205E" w14:textId="77777777" w:rsidR="000E5860" w:rsidRPr="00B00858" w:rsidRDefault="000E5860" w:rsidP="00D11FCA">
            <w:pPr>
              <w:pStyle w:val="TableTextPCRed"/>
            </w:pPr>
            <w:r w:rsidRPr="00B00858">
              <w:t>Services t</w:t>
            </w:r>
            <w:r>
              <w:t>hat</w:t>
            </w:r>
            <w:r w:rsidRPr="00B00858">
              <w:t xml:space="preserve"> provide general business support functions</w:t>
            </w:r>
          </w:p>
        </w:tc>
        <w:tc>
          <w:tcPr>
            <w:tcW w:w="3600" w:type="dxa"/>
          </w:tcPr>
          <w:p w14:paraId="7E29205F" w14:textId="77777777" w:rsidR="000E5860" w:rsidRPr="00A43C14" w:rsidRDefault="000E5860" w:rsidP="00D11FCA">
            <w:pPr>
              <w:pStyle w:val="TableTextPCRed"/>
              <w:rPr>
                <w:color w:val="auto"/>
              </w:rPr>
            </w:pPr>
          </w:p>
        </w:tc>
      </w:tr>
      <w:tr w:rsidR="000E5860" w:rsidRPr="00A43C14" w14:paraId="7E292065" w14:textId="77777777" w:rsidTr="00D11FCA">
        <w:trPr>
          <w:cantSplit/>
        </w:trPr>
        <w:tc>
          <w:tcPr>
            <w:tcW w:w="1440" w:type="dxa"/>
          </w:tcPr>
          <w:p w14:paraId="7E292061" w14:textId="77777777" w:rsidR="000E5860" w:rsidRPr="00A43C14" w:rsidRDefault="000E5860" w:rsidP="00D11FCA">
            <w:pPr>
              <w:pStyle w:val="TableText"/>
            </w:pPr>
            <w:r w:rsidRPr="00A43C14">
              <w:t>7.8.1</w:t>
            </w:r>
          </w:p>
        </w:tc>
        <w:tc>
          <w:tcPr>
            <w:tcW w:w="2070" w:type="dxa"/>
          </w:tcPr>
          <w:p w14:paraId="7E292062" w14:textId="77777777" w:rsidR="000E5860" w:rsidRPr="00A43C14" w:rsidRDefault="000E5860" w:rsidP="00D11FCA">
            <w:pPr>
              <w:pStyle w:val="TableText"/>
            </w:pPr>
            <w:r w:rsidRPr="00A43C14">
              <w:t>Financial Services</w:t>
            </w:r>
          </w:p>
        </w:tc>
        <w:tc>
          <w:tcPr>
            <w:tcW w:w="5850" w:type="dxa"/>
          </w:tcPr>
          <w:p w14:paraId="7E292063" w14:textId="77777777" w:rsidR="000E5860" w:rsidRPr="00A43C14" w:rsidRDefault="000E5860" w:rsidP="00D11FCA">
            <w:pPr>
              <w:pStyle w:val="TableText"/>
            </w:pPr>
            <w:r w:rsidRPr="00A43C14">
              <w:t>Contracted or internal services t</w:t>
            </w:r>
            <w:r>
              <w:t>hat</w:t>
            </w:r>
            <w:r w:rsidRPr="00A43C14">
              <w:t xml:space="preserve"> provide financial support functions such as pricing, accounts payable, accounts receivable, payroll and human resources databases.</w:t>
            </w:r>
          </w:p>
        </w:tc>
        <w:tc>
          <w:tcPr>
            <w:tcW w:w="3600" w:type="dxa"/>
          </w:tcPr>
          <w:p w14:paraId="7E292064" w14:textId="77777777" w:rsidR="000E5860" w:rsidRPr="00A43C14" w:rsidRDefault="000E5860" w:rsidP="00D11FCA">
            <w:pPr>
              <w:pStyle w:val="Bullet"/>
            </w:pPr>
            <w:r w:rsidRPr="00A43C14">
              <w:t>Finance</w:t>
            </w:r>
          </w:p>
        </w:tc>
      </w:tr>
      <w:tr w:rsidR="000E5860" w:rsidRPr="00A43C14" w14:paraId="7E29206A" w14:textId="77777777" w:rsidTr="00D11FCA">
        <w:trPr>
          <w:cantSplit/>
        </w:trPr>
        <w:tc>
          <w:tcPr>
            <w:tcW w:w="1440" w:type="dxa"/>
          </w:tcPr>
          <w:p w14:paraId="7E292066" w14:textId="77777777" w:rsidR="000E5860" w:rsidRPr="00A43C14" w:rsidRDefault="000E5860" w:rsidP="00D11FCA">
            <w:pPr>
              <w:pStyle w:val="TableText"/>
            </w:pPr>
            <w:r w:rsidRPr="00A43C14">
              <w:t>7.8.2</w:t>
            </w:r>
          </w:p>
        </w:tc>
        <w:tc>
          <w:tcPr>
            <w:tcW w:w="2070" w:type="dxa"/>
          </w:tcPr>
          <w:p w14:paraId="7E292067" w14:textId="77777777" w:rsidR="000E5860" w:rsidRPr="00A43C14" w:rsidRDefault="000E5860" w:rsidP="00D11FCA">
            <w:pPr>
              <w:pStyle w:val="TableText"/>
            </w:pPr>
            <w:r w:rsidRPr="00A43C14">
              <w:t>Contract/Temporary Staffing</w:t>
            </w:r>
          </w:p>
        </w:tc>
        <w:tc>
          <w:tcPr>
            <w:tcW w:w="5850" w:type="dxa"/>
          </w:tcPr>
          <w:p w14:paraId="7E292068" w14:textId="77777777" w:rsidR="000E5860" w:rsidRPr="00A43C14" w:rsidRDefault="000E5860" w:rsidP="00D11FCA">
            <w:pPr>
              <w:pStyle w:val="TableText"/>
            </w:pPr>
            <w:r w:rsidRPr="00A43C14">
              <w:t>Contracted services t</w:t>
            </w:r>
            <w:r>
              <w:t xml:space="preserve">hat </w:t>
            </w:r>
            <w:r w:rsidRPr="00A43C14">
              <w:t>provide short term staffing.</w:t>
            </w:r>
          </w:p>
        </w:tc>
        <w:tc>
          <w:tcPr>
            <w:tcW w:w="3600" w:type="dxa"/>
          </w:tcPr>
          <w:p w14:paraId="7E292069" w14:textId="77777777" w:rsidR="000E5860" w:rsidRPr="00A43C14" w:rsidRDefault="000E5860" w:rsidP="00D11FCA">
            <w:pPr>
              <w:pStyle w:val="Bullet"/>
            </w:pPr>
            <w:r w:rsidRPr="00A43C14">
              <w:t>“Temp” agency</w:t>
            </w:r>
          </w:p>
        </w:tc>
      </w:tr>
      <w:tr w:rsidR="000E5860" w:rsidRPr="00A43C14" w14:paraId="7E29206F" w14:textId="77777777" w:rsidTr="00D11FCA">
        <w:trPr>
          <w:cantSplit/>
        </w:trPr>
        <w:tc>
          <w:tcPr>
            <w:tcW w:w="1440" w:type="dxa"/>
          </w:tcPr>
          <w:p w14:paraId="7E29206B" w14:textId="77777777" w:rsidR="000E5860" w:rsidRPr="00A43C14" w:rsidRDefault="000E5860" w:rsidP="00D11FCA">
            <w:pPr>
              <w:pStyle w:val="TableText"/>
            </w:pPr>
            <w:r w:rsidRPr="00A43C14">
              <w:t>7.8.3</w:t>
            </w:r>
          </w:p>
        </w:tc>
        <w:tc>
          <w:tcPr>
            <w:tcW w:w="2070" w:type="dxa"/>
          </w:tcPr>
          <w:p w14:paraId="7E29206C" w14:textId="77777777" w:rsidR="000E5860" w:rsidRPr="00A43C14" w:rsidRDefault="000E5860" w:rsidP="00D11FCA">
            <w:pPr>
              <w:pStyle w:val="TableText"/>
            </w:pPr>
            <w:r w:rsidRPr="00A43C14">
              <w:t>Training</w:t>
            </w:r>
          </w:p>
        </w:tc>
        <w:tc>
          <w:tcPr>
            <w:tcW w:w="5850" w:type="dxa"/>
          </w:tcPr>
          <w:p w14:paraId="7E29206D" w14:textId="77777777" w:rsidR="000E5860" w:rsidRPr="00A43C14" w:rsidRDefault="000E5860" w:rsidP="00D11FCA">
            <w:pPr>
              <w:pStyle w:val="TableText"/>
            </w:pPr>
            <w:r w:rsidRPr="00A43C14">
              <w:t>Contracted or internal services to develop and/or conduct employee or customer training.</w:t>
            </w:r>
          </w:p>
        </w:tc>
        <w:tc>
          <w:tcPr>
            <w:tcW w:w="3600" w:type="dxa"/>
          </w:tcPr>
          <w:p w14:paraId="7E29206E" w14:textId="77777777" w:rsidR="000E5860" w:rsidRPr="00A43C14" w:rsidRDefault="000E5860" w:rsidP="00D11FCA">
            <w:pPr>
              <w:pStyle w:val="Bullet"/>
            </w:pPr>
            <w:r w:rsidRPr="00A43C14">
              <w:t>Training</w:t>
            </w:r>
          </w:p>
        </w:tc>
      </w:tr>
      <w:tr w:rsidR="000E5860" w:rsidRPr="00A43C14" w14:paraId="7E292075" w14:textId="77777777" w:rsidTr="00D11FCA">
        <w:trPr>
          <w:cantSplit/>
        </w:trPr>
        <w:tc>
          <w:tcPr>
            <w:tcW w:w="1440" w:type="dxa"/>
          </w:tcPr>
          <w:p w14:paraId="7E292070" w14:textId="77777777" w:rsidR="000E5860" w:rsidRPr="00A43C14" w:rsidRDefault="000E5860" w:rsidP="00D11FCA">
            <w:pPr>
              <w:pStyle w:val="TableText"/>
            </w:pPr>
            <w:r w:rsidRPr="00A43C14">
              <w:t>7.8.4</w:t>
            </w:r>
          </w:p>
        </w:tc>
        <w:tc>
          <w:tcPr>
            <w:tcW w:w="2070" w:type="dxa"/>
          </w:tcPr>
          <w:p w14:paraId="7E292071" w14:textId="77777777" w:rsidR="000E5860" w:rsidRPr="00A43C14" w:rsidRDefault="000E5860" w:rsidP="00D11FCA">
            <w:pPr>
              <w:pStyle w:val="TableText"/>
            </w:pPr>
            <w:r w:rsidRPr="00A43C14">
              <w:t>Fleet Logistics</w:t>
            </w:r>
          </w:p>
        </w:tc>
        <w:tc>
          <w:tcPr>
            <w:tcW w:w="5850" w:type="dxa"/>
          </w:tcPr>
          <w:p w14:paraId="7E292072" w14:textId="77777777" w:rsidR="000E5860" w:rsidRPr="00A43C14" w:rsidRDefault="000E5860" w:rsidP="00D11FCA">
            <w:pPr>
              <w:pStyle w:val="TableText"/>
            </w:pPr>
            <w:r w:rsidRPr="00A43C14">
              <w:t>Contracted or internal services to operate and maintain the vehicles used by a telecom company.</w:t>
            </w:r>
          </w:p>
        </w:tc>
        <w:tc>
          <w:tcPr>
            <w:tcW w:w="3600" w:type="dxa"/>
          </w:tcPr>
          <w:p w14:paraId="7E292073" w14:textId="77777777" w:rsidR="000E5860" w:rsidRPr="00A43C14" w:rsidRDefault="000E5860" w:rsidP="00D11FCA">
            <w:pPr>
              <w:pStyle w:val="Bullet"/>
            </w:pPr>
            <w:r w:rsidRPr="00A43C14">
              <w:t>Fleet logistics</w:t>
            </w:r>
          </w:p>
          <w:p w14:paraId="7E292074" w14:textId="77777777" w:rsidR="000E5860" w:rsidRPr="00A43C14" w:rsidRDefault="000E5860" w:rsidP="00D11FCA">
            <w:pPr>
              <w:pStyle w:val="Bullet"/>
            </w:pPr>
            <w:r w:rsidRPr="00A43C14">
              <w:t>Motor pool</w:t>
            </w:r>
          </w:p>
        </w:tc>
      </w:tr>
      <w:tr w:rsidR="000E5860" w:rsidRPr="00A43C14" w14:paraId="7E29207A" w14:textId="77777777" w:rsidTr="00D11FCA">
        <w:trPr>
          <w:cantSplit/>
        </w:trPr>
        <w:tc>
          <w:tcPr>
            <w:tcW w:w="1440" w:type="dxa"/>
          </w:tcPr>
          <w:p w14:paraId="7E292076" w14:textId="77777777" w:rsidR="000E5860" w:rsidRPr="00A43C14" w:rsidRDefault="000E5860" w:rsidP="00D11FCA">
            <w:pPr>
              <w:pStyle w:val="TableText"/>
            </w:pPr>
            <w:r w:rsidRPr="00A43C14">
              <w:t>7.8.5</w:t>
            </w:r>
          </w:p>
        </w:tc>
        <w:tc>
          <w:tcPr>
            <w:tcW w:w="2070" w:type="dxa"/>
          </w:tcPr>
          <w:p w14:paraId="7E292077" w14:textId="77777777" w:rsidR="000E5860" w:rsidRPr="00A43C14" w:rsidRDefault="000E5860" w:rsidP="00D11FCA">
            <w:pPr>
              <w:pStyle w:val="TableText"/>
            </w:pPr>
            <w:r>
              <w:t xml:space="preserve">Facilities </w:t>
            </w:r>
            <w:r w:rsidRPr="00A43C14">
              <w:t>Management</w:t>
            </w:r>
          </w:p>
        </w:tc>
        <w:tc>
          <w:tcPr>
            <w:tcW w:w="5850" w:type="dxa"/>
          </w:tcPr>
          <w:p w14:paraId="7E292078" w14:textId="77777777" w:rsidR="000E5860" w:rsidRPr="00A43C14" w:rsidRDefault="000E5860" w:rsidP="00D11FCA">
            <w:pPr>
              <w:pStyle w:val="TableText"/>
            </w:pPr>
            <w:r w:rsidRPr="00A43C14">
              <w:t>Contracted or internal services for the acquisition, construction, management, and maintenance of land, properties, buildings, or other facilities for company offices, production, and/or network facilities</w:t>
            </w:r>
          </w:p>
        </w:tc>
        <w:tc>
          <w:tcPr>
            <w:tcW w:w="3600" w:type="dxa"/>
          </w:tcPr>
          <w:p w14:paraId="7E292079" w14:textId="77777777" w:rsidR="000E5860" w:rsidRPr="00A43C14" w:rsidRDefault="000E5860" w:rsidP="00D11FCA">
            <w:pPr>
              <w:pStyle w:val="Bullet"/>
            </w:pPr>
            <w:r w:rsidRPr="00A43C14">
              <w:t>Facilities</w:t>
            </w:r>
          </w:p>
        </w:tc>
      </w:tr>
      <w:tr w:rsidR="000E5860" w:rsidRPr="00A43C14" w14:paraId="7E29207F" w14:textId="77777777" w:rsidTr="00D11FCA">
        <w:trPr>
          <w:cantSplit/>
        </w:trPr>
        <w:tc>
          <w:tcPr>
            <w:tcW w:w="1440" w:type="dxa"/>
          </w:tcPr>
          <w:p w14:paraId="7E29207B" w14:textId="77777777" w:rsidR="000E5860" w:rsidRPr="00A43C14" w:rsidRDefault="000E5860" w:rsidP="00D11FCA">
            <w:pPr>
              <w:pStyle w:val="TableText"/>
            </w:pPr>
            <w:r w:rsidRPr="00A43C14">
              <w:t>7.9</w:t>
            </w:r>
          </w:p>
        </w:tc>
        <w:tc>
          <w:tcPr>
            <w:tcW w:w="2070" w:type="dxa"/>
          </w:tcPr>
          <w:p w14:paraId="7E29207C" w14:textId="77777777" w:rsidR="000E5860" w:rsidRPr="00A43C14" w:rsidRDefault="000E5860" w:rsidP="00D11FCA">
            <w:pPr>
              <w:pStyle w:val="TableText"/>
            </w:pPr>
            <w:r w:rsidRPr="00A43C14">
              <w:t>General Support Services</w:t>
            </w:r>
          </w:p>
        </w:tc>
        <w:tc>
          <w:tcPr>
            <w:tcW w:w="5850" w:type="dxa"/>
          </w:tcPr>
          <w:p w14:paraId="7E29207D" w14:textId="77777777" w:rsidR="000E5860" w:rsidRPr="00A43C14" w:rsidRDefault="000E5860" w:rsidP="00D11FCA">
            <w:pPr>
              <w:pStyle w:val="TableText"/>
            </w:pPr>
            <w:r w:rsidRPr="00A43C14">
              <w:t>Contracted or internal services that is not included in another product category.</w:t>
            </w:r>
          </w:p>
        </w:tc>
        <w:tc>
          <w:tcPr>
            <w:tcW w:w="3600" w:type="dxa"/>
          </w:tcPr>
          <w:p w14:paraId="7E29207E" w14:textId="77777777" w:rsidR="000E5860" w:rsidRPr="00A43C14" w:rsidRDefault="000E5860" w:rsidP="00D11FCA">
            <w:pPr>
              <w:pStyle w:val="Bullet"/>
              <w:tabs>
                <w:tab w:val="clear" w:pos="360"/>
              </w:tabs>
            </w:pPr>
          </w:p>
        </w:tc>
      </w:tr>
      <w:tr w:rsidR="000E5860" w:rsidRPr="00A43C14" w14:paraId="7E292084" w14:textId="77777777" w:rsidTr="00D11FCA">
        <w:trPr>
          <w:cantSplit/>
        </w:trPr>
        <w:tc>
          <w:tcPr>
            <w:tcW w:w="1440" w:type="dxa"/>
          </w:tcPr>
          <w:p w14:paraId="7E292080" w14:textId="77777777" w:rsidR="000E5860" w:rsidRPr="00A43C14" w:rsidRDefault="000E5860" w:rsidP="00D11FCA">
            <w:pPr>
              <w:pStyle w:val="TableText"/>
            </w:pPr>
            <w:r w:rsidRPr="00A43C14">
              <w:lastRenderedPageBreak/>
              <w:t>7.10</w:t>
            </w:r>
          </w:p>
        </w:tc>
        <w:tc>
          <w:tcPr>
            <w:tcW w:w="2070" w:type="dxa"/>
          </w:tcPr>
          <w:p w14:paraId="7E292081" w14:textId="77777777" w:rsidR="000E5860" w:rsidRPr="00A43C14" w:rsidRDefault="000E5860" w:rsidP="00D11FCA">
            <w:pPr>
              <w:pStyle w:val="TableText"/>
            </w:pPr>
            <w:r w:rsidRPr="00A43C14">
              <w:t>Consulting Services</w:t>
            </w:r>
          </w:p>
        </w:tc>
        <w:tc>
          <w:tcPr>
            <w:tcW w:w="5850" w:type="dxa"/>
          </w:tcPr>
          <w:p w14:paraId="7E292082" w14:textId="77777777" w:rsidR="000E5860" w:rsidRPr="00A43C14" w:rsidRDefault="000E5860" w:rsidP="00D11FCA">
            <w:pPr>
              <w:pStyle w:val="TableText"/>
            </w:pPr>
            <w:r w:rsidRPr="00A43C14">
              <w:t>Contracted services offered on an assignment basis, with or without association to specific products or services, to support business/public organizations in the deployment or support of quality/information/data systems as well as other web-based applications.</w:t>
            </w:r>
          </w:p>
        </w:tc>
        <w:tc>
          <w:tcPr>
            <w:tcW w:w="3600" w:type="dxa"/>
          </w:tcPr>
          <w:p w14:paraId="7E292083" w14:textId="77777777" w:rsidR="000E5860" w:rsidRPr="00A43C14" w:rsidRDefault="000E5860" w:rsidP="00D11FCA">
            <w:pPr>
              <w:pStyle w:val="Bullet"/>
            </w:pPr>
            <w:r w:rsidRPr="00A43C14">
              <w:t>Consulting</w:t>
            </w:r>
          </w:p>
        </w:tc>
      </w:tr>
      <w:tr w:rsidR="000E5860" w:rsidRPr="00A43C14" w14:paraId="7E29208B" w14:textId="77777777" w:rsidTr="00D11FCA">
        <w:trPr>
          <w:cantSplit/>
        </w:trPr>
        <w:tc>
          <w:tcPr>
            <w:tcW w:w="1440" w:type="dxa"/>
          </w:tcPr>
          <w:p w14:paraId="7E292085" w14:textId="77777777" w:rsidR="000E5860" w:rsidRPr="00A43C14" w:rsidRDefault="000E5860" w:rsidP="00D11FCA">
            <w:pPr>
              <w:pStyle w:val="TableText"/>
            </w:pPr>
            <w:r w:rsidRPr="00A43C14">
              <w:t>7.11</w:t>
            </w:r>
          </w:p>
        </w:tc>
        <w:tc>
          <w:tcPr>
            <w:tcW w:w="2070" w:type="dxa"/>
          </w:tcPr>
          <w:p w14:paraId="7E292086" w14:textId="77777777" w:rsidR="000E5860" w:rsidRPr="00A43C14" w:rsidRDefault="000E5860" w:rsidP="00D11FCA">
            <w:pPr>
              <w:pStyle w:val="TableText"/>
            </w:pPr>
            <w:r w:rsidRPr="00A43C14">
              <w:t>Customer Assistance</w:t>
            </w:r>
          </w:p>
        </w:tc>
        <w:tc>
          <w:tcPr>
            <w:tcW w:w="5850" w:type="dxa"/>
          </w:tcPr>
          <w:p w14:paraId="7E292087" w14:textId="77777777" w:rsidR="000E5860" w:rsidRPr="00A43C14" w:rsidRDefault="000E5860" w:rsidP="00D11FCA">
            <w:pPr>
              <w:pStyle w:val="TableText"/>
            </w:pPr>
            <w:r w:rsidRPr="00A43C14">
              <w:t>Services offered to all customer types t</w:t>
            </w:r>
            <w:r>
              <w:t>hat</w:t>
            </w:r>
            <w:r w:rsidRPr="00A43C14">
              <w:t xml:space="preserve"> provide service support and information, to aid in the finding of call recipients and in making calls.</w:t>
            </w:r>
          </w:p>
        </w:tc>
        <w:tc>
          <w:tcPr>
            <w:tcW w:w="3600" w:type="dxa"/>
          </w:tcPr>
          <w:p w14:paraId="7E292088" w14:textId="77777777" w:rsidR="000E5860" w:rsidRPr="00A43C14" w:rsidRDefault="000E5860" w:rsidP="00D11FCA">
            <w:pPr>
              <w:pStyle w:val="Bullet"/>
            </w:pPr>
            <w:r w:rsidRPr="00A43C14">
              <w:t>Directory assistance</w:t>
            </w:r>
          </w:p>
          <w:p w14:paraId="7E292089" w14:textId="77777777" w:rsidR="000E5860" w:rsidRPr="00A43C14" w:rsidRDefault="000E5860" w:rsidP="00D11FCA">
            <w:pPr>
              <w:pStyle w:val="Bullet"/>
            </w:pPr>
            <w:r w:rsidRPr="00A43C14">
              <w:t>Yellow pages</w:t>
            </w:r>
          </w:p>
          <w:p w14:paraId="7E29208A" w14:textId="77777777" w:rsidR="000E5860" w:rsidRPr="00A43C14" w:rsidRDefault="000E5860" w:rsidP="00D11FCA">
            <w:pPr>
              <w:pStyle w:val="Bullet"/>
            </w:pPr>
            <w:r w:rsidRPr="00A43C14">
              <w:t>Operator assistance</w:t>
            </w:r>
          </w:p>
        </w:tc>
      </w:tr>
      <w:tr w:rsidR="000E5860" w:rsidRPr="00A43C14" w14:paraId="7E292090" w14:textId="77777777" w:rsidTr="00D11FCA">
        <w:trPr>
          <w:cantSplit/>
        </w:trPr>
        <w:tc>
          <w:tcPr>
            <w:tcW w:w="1440" w:type="dxa"/>
          </w:tcPr>
          <w:p w14:paraId="7E29208C" w14:textId="77777777" w:rsidR="000E5860" w:rsidRPr="00B00858" w:rsidRDefault="000E5860" w:rsidP="00D11FCA">
            <w:pPr>
              <w:pStyle w:val="TableTextPCRed"/>
            </w:pPr>
            <w:r w:rsidRPr="00B00858">
              <w:t>8</w:t>
            </w:r>
          </w:p>
        </w:tc>
        <w:tc>
          <w:tcPr>
            <w:tcW w:w="2070" w:type="dxa"/>
          </w:tcPr>
          <w:p w14:paraId="7E29208D" w14:textId="77777777" w:rsidR="000E5860" w:rsidRPr="00B00858" w:rsidRDefault="000E5860" w:rsidP="00D11FCA">
            <w:pPr>
              <w:pStyle w:val="TableTextPCRed"/>
            </w:pPr>
            <w:r w:rsidRPr="00B00858">
              <w:t>Components and Subassemblies</w:t>
            </w:r>
          </w:p>
        </w:tc>
        <w:tc>
          <w:tcPr>
            <w:tcW w:w="5850" w:type="dxa"/>
          </w:tcPr>
          <w:p w14:paraId="7E29208E" w14:textId="77777777" w:rsidR="000E5860" w:rsidRPr="00B00858" w:rsidRDefault="000E5860" w:rsidP="00D11FCA">
            <w:pPr>
              <w:pStyle w:val="TableTextPCRed"/>
            </w:pPr>
            <w:r w:rsidRPr="00B00858">
              <w:t>Individual components or assemblies provided for use in telecommunications systems excluding those already covered by a specific product category in another product family. These items are typically used by other suppliers and not sold directly to service providers except as replacement parts.</w:t>
            </w:r>
          </w:p>
        </w:tc>
        <w:tc>
          <w:tcPr>
            <w:tcW w:w="3600" w:type="dxa"/>
          </w:tcPr>
          <w:p w14:paraId="7E29208F" w14:textId="77777777" w:rsidR="000E5860" w:rsidRPr="00A43C14" w:rsidRDefault="000E5860" w:rsidP="00D11FCA">
            <w:pPr>
              <w:pStyle w:val="TableTextPCRed"/>
              <w:rPr>
                <w:color w:val="auto"/>
              </w:rPr>
            </w:pPr>
          </w:p>
        </w:tc>
      </w:tr>
      <w:tr w:rsidR="000E5860" w:rsidRPr="00A43C14" w14:paraId="7E292095" w14:textId="77777777" w:rsidTr="00D11FCA">
        <w:trPr>
          <w:cantSplit/>
        </w:trPr>
        <w:tc>
          <w:tcPr>
            <w:tcW w:w="1440" w:type="dxa"/>
          </w:tcPr>
          <w:p w14:paraId="7E292091" w14:textId="77777777" w:rsidR="000E5860" w:rsidRPr="00B00858" w:rsidRDefault="000E5860" w:rsidP="00D11FCA">
            <w:pPr>
              <w:pStyle w:val="TableTextPCRed"/>
            </w:pPr>
            <w:r w:rsidRPr="00B00858">
              <w:t>8.1</w:t>
            </w:r>
          </w:p>
        </w:tc>
        <w:tc>
          <w:tcPr>
            <w:tcW w:w="2070" w:type="dxa"/>
          </w:tcPr>
          <w:p w14:paraId="7E292092" w14:textId="77777777" w:rsidR="000E5860" w:rsidRPr="00B00858" w:rsidRDefault="000E5860" w:rsidP="00D11FCA">
            <w:pPr>
              <w:pStyle w:val="TableTextPCRed"/>
            </w:pPr>
            <w:r w:rsidRPr="00B00858">
              <w:rPr>
                <w:szCs w:val="24"/>
              </w:rPr>
              <w:t>Hardware Components</w:t>
            </w:r>
          </w:p>
        </w:tc>
        <w:tc>
          <w:tcPr>
            <w:tcW w:w="5850" w:type="dxa"/>
          </w:tcPr>
          <w:p w14:paraId="7E292093" w14:textId="77777777" w:rsidR="000E5860" w:rsidRPr="00B00858" w:rsidRDefault="000E5860" w:rsidP="00D11FCA">
            <w:pPr>
              <w:pStyle w:val="TableTextPCRed"/>
            </w:pPr>
            <w:r w:rsidRPr="00B00858">
              <w:t>Individual self-contained active or passive devices without separable parts not included in another product category</w:t>
            </w:r>
          </w:p>
        </w:tc>
        <w:tc>
          <w:tcPr>
            <w:tcW w:w="3600" w:type="dxa"/>
          </w:tcPr>
          <w:p w14:paraId="7E292094" w14:textId="77777777" w:rsidR="000E5860" w:rsidRPr="00A43C14" w:rsidRDefault="000E5860" w:rsidP="00D11FCA">
            <w:pPr>
              <w:pStyle w:val="TableTextPCRed"/>
              <w:rPr>
                <w:color w:val="auto"/>
              </w:rPr>
            </w:pPr>
          </w:p>
        </w:tc>
      </w:tr>
      <w:tr w:rsidR="000E5860" w:rsidRPr="00A43C14" w14:paraId="7E29209C" w14:textId="77777777" w:rsidTr="00D11FCA">
        <w:trPr>
          <w:cantSplit/>
        </w:trPr>
        <w:tc>
          <w:tcPr>
            <w:tcW w:w="1440" w:type="dxa"/>
          </w:tcPr>
          <w:p w14:paraId="7E292096" w14:textId="77777777" w:rsidR="000E5860" w:rsidRPr="00A43C14" w:rsidRDefault="000E5860" w:rsidP="00D11FCA">
            <w:pPr>
              <w:pStyle w:val="TableText"/>
            </w:pPr>
            <w:r w:rsidRPr="00A43C14">
              <w:t>8.1.1</w:t>
            </w:r>
          </w:p>
        </w:tc>
        <w:tc>
          <w:tcPr>
            <w:tcW w:w="2070" w:type="dxa"/>
          </w:tcPr>
          <w:p w14:paraId="7E292097" w14:textId="77777777" w:rsidR="000E5860" w:rsidRPr="00A43C14" w:rsidRDefault="000E5860" w:rsidP="00D11FCA">
            <w:pPr>
              <w:pStyle w:val="TableText"/>
              <w:rPr>
                <w:szCs w:val="24"/>
              </w:rPr>
            </w:pPr>
            <w:r w:rsidRPr="00A43C14">
              <w:t>Discrete semiconductors</w:t>
            </w:r>
          </w:p>
        </w:tc>
        <w:tc>
          <w:tcPr>
            <w:tcW w:w="5850" w:type="dxa"/>
          </w:tcPr>
          <w:p w14:paraId="7E292098" w14:textId="77777777" w:rsidR="000E5860" w:rsidRPr="00A43C14" w:rsidRDefault="000E5860" w:rsidP="00D11FCA">
            <w:pPr>
              <w:pStyle w:val="TableText"/>
            </w:pPr>
            <w:r w:rsidRPr="00A43C14">
              <w:t>Components typically performing a single function in electronic circuits, the purpose of which is switching, amplifying, or rectifying and transmitting signals.</w:t>
            </w:r>
          </w:p>
        </w:tc>
        <w:tc>
          <w:tcPr>
            <w:tcW w:w="3600" w:type="dxa"/>
          </w:tcPr>
          <w:p w14:paraId="7E292099" w14:textId="77777777" w:rsidR="000E5860" w:rsidRPr="00A43C14" w:rsidRDefault="000E5860" w:rsidP="00D11FCA">
            <w:pPr>
              <w:pStyle w:val="Bullet"/>
            </w:pPr>
            <w:r w:rsidRPr="00A43C14">
              <w:t>Diodes</w:t>
            </w:r>
          </w:p>
          <w:p w14:paraId="7E29209A" w14:textId="77777777" w:rsidR="000E5860" w:rsidRPr="00A43C14" w:rsidRDefault="000E5860" w:rsidP="00D11FCA">
            <w:pPr>
              <w:pStyle w:val="Bullet"/>
            </w:pPr>
            <w:r w:rsidRPr="00A43C14">
              <w:t>Transistors</w:t>
            </w:r>
          </w:p>
          <w:p w14:paraId="7E29209B" w14:textId="77777777" w:rsidR="000E5860" w:rsidRPr="00A43C14" w:rsidRDefault="000E5860" w:rsidP="00D11FCA">
            <w:pPr>
              <w:pStyle w:val="Bullet"/>
            </w:pPr>
            <w:r w:rsidRPr="00A43C14">
              <w:t>Optoelectronic devices</w:t>
            </w:r>
          </w:p>
        </w:tc>
      </w:tr>
      <w:tr w:rsidR="000E5860" w:rsidRPr="00A43C14" w14:paraId="7E2920A3" w14:textId="77777777" w:rsidTr="00D11FCA">
        <w:trPr>
          <w:cantSplit/>
        </w:trPr>
        <w:tc>
          <w:tcPr>
            <w:tcW w:w="1440" w:type="dxa"/>
          </w:tcPr>
          <w:p w14:paraId="7E29209D" w14:textId="77777777" w:rsidR="000E5860" w:rsidRPr="00A43C14" w:rsidRDefault="000E5860" w:rsidP="00D11FCA">
            <w:pPr>
              <w:pStyle w:val="TableText"/>
            </w:pPr>
            <w:r w:rsidRPr="00A43C14">
              <w:t>8.1.2</w:t>
            </w:r>
          </w:p>
        </w:tc>
        <w:tc>
          <w:tcPr>
            <w:tcW w:w="2070" w:type="dxa"/>
          </w:tcPr>
          <w:p w14:paraId="7E29209E" w14:textId="77777777" w:rsidR="000E5860" w:rsidRPr="00A43C14" w:rsidRDefault="000E5860" w:rsidP="00D11FCA">
            <w:pPr>
              <w:pStyle w:val="TableText"/>
            </w:pPr>
            <w:r w:rsidRPr="00A43C14">
              <w:t>Integrated circuits</w:t>
            </w:r>
          </w:p>
        </w:tc>
        <w:tc>
          <w:tcPr>
            <w:tcW w:w="5850" w:type="dxa"/>
          </w:tcPr>
          <w:p w14:paraId="7E29209F" w14:textId="77777777" w:rsidR="000E5860" w:rsidRPr="00A43C14" w:rsidRDefault="000E5860" w:rsidP="00D11FCA">
            <w:pPr>
              <w:pStyle w:val="TableText"/>
            </w:pPr>
            <w:r w:rsidRPr="00A43C14">
              <w:t>A single structure containing many circuits and functions on a chip. These devices typically contain a considerable amount of intellectual property.</w:t>
            </w:r>
          </w:p>
        </w:tc>
        <w:tc>
          <w:tcPr>
            <w:tcW w:w="3600" w:type="dxa"/>
          </w:tcPr>
          <w:p w14:paraId="7E2920A0" w14:textId="77777777" w:rsidR="000E5860" w:rsidRPr="00A43C14" w:rsidRDefault="000E5860" w:rsidP="00D11FCA">
            <w:pPr>
              <w:pStyle w:val="Bullet"/>
            </w:pPr>
            <w:r w:rsidRPr="00A43C14">
              <w:t>ASICs</w:t>
            </w:r>
          </w:p>
          <w:p w14:paraId="7E2920A1" w14:textId="77777777" w:rsidR="000E5860" w:rsidRPr="00A43C14" w:rsidRDefault="000E5860" w:rsidP="00D11FCA">
            <w:pPr>
              <w:pStyle w:val="Bullet"/>
            </w:pPr>
            <w:r w:rsidRPr="00A43C14">
              <w:t>FPGAs</w:t>
            </w:r>
          </w:p>
          <w:p w14:paraId="7E2920A2" w14:textId="77777777" w:rsidR="000E5860" w:rsidRPr="00A43C14" w:rsidRDefault="000E5860" w:rsidP="00D11FCA">
            <w:pPr>
              <w:pStyle w:val="Bullet"/>
            </w:pPr>
            <w:r w:rsidRPr="00A43C14">
              <w:t>Microprocessors</w:t>
            </w:r>
          </w:p>
        </w:tc>
      </w:tr>
      <w:tr w:rsidR="000E5860" w:rsidRPr="00A43C14" w14:paraId="7E2920AA" w14:textId="77777777" w:rsidTr="00D11FCA">
        <w:trPr>
          <w:cantSplit/>
        </w:trPr>
        <w:tc>
          <w:tcPr>
            <w:tcW w:w="1440" w:type="dxa"/>
          </w:tcPr>
          <w:p w14:paraId="7E2920A4" w14:textId="77777777" w:rsidR="000E5860" w:rsidRPr="00A43C14" w:rsidRDefault="000E5860" w:rsidP="00D11FCA">
            <w:pPr>
              <w:pStyle w:val="TableText"/>
            </w:pPr>
            <w:r w:rsidRPr="00A43C14">
              <w:t>8.1.3</w:t>
            </w:r>
          </w:p>
        </w:tc>
        <w:tc>
          <w:tcPr>
            <w:tcW w:w="2070" w:type="dxa"/>
          </w:tcPr>
          <w:p w14:paraId="7E2920A5" w14:textId="77777777" w:rsidR="000E5860" w:rsidRPr="00A43C14" w:rsidRDefault="000E5860" w:rsidP="00D11FCA">
            <w:pPr>
              <w:pStyle w:val="TableText"/>
            </w:pPr>
            <w:r w:rsidRPr="00A43C14">
              <w:t>Passive Components</w:t>
            </w:r>
          </w:p>
        </w:tc>
        <w:tc>
          <w:tcPr>
            <w:tcW w:w="5850" w:type="dxa"/>
          </w:tcPr>
          <w:p w14:paraId="7E2920A6" w14:textId="77777777" w:rsidR="000E5860" w:rsidRPr="00A43C14" w:rsidRDefault="000E5860" w:rsidP="00D11FCA">
            <w:pPr>
              <w:pStyle w:val="TableText"/>
            </w:pPr>
            <w:r w:rsidRPr="00A43C14">
              <w:t>Components that are used to store electrical charges, to limit or resist electrical current, and for filtering, surge suppression, measurement, timing, and tuning.</w:t>
            </w:r>
          </w:p>
        </w:tc>
        <w:tc>
          <w:tcPr>
            <w:tcW w:w="3600" w:type="dxa"/>
          </w:tcPr>
          <w:p w14:paraId="7E2920A7" w14:textId="77777777" w:rsidR="000E5860" w:rsidRPr="00A43C14" w:rsidRDefault="000E5860" w:rsidP="00D11FCA">
            <w:pPr>
              <w:pStyle w:val="Bullet"/>
            </w:pPr>
            <w:r w:rsidRPr="00A43C14">
              <w:t>Resistors</w:t>
            </w:r>
          </w:p>
          <w:p w14:paraId="7E2920A8" w14:textId="77777777" w:rsidR="000E5860" w:rsidRPr="00A43C14" w:rsidRDefault="000E5860" w:rsidP="00D11FCA">
            <w:pPr>
              <w:pStyle w:val="Bullet"/>
            </w:pPr>
            <w:r w:rsidRPr="00A43C14">
              <w:t>Capacitors</w:t>
            </w:r>
          </w:p>
          <w:p w14:paraId="7E2920A9" w14:textId="77777777" w:rsidR="000E5860" w:rsidRPr="00A43C14" w:rsidRDefault="000E5860" w:rsidP="00D11FCA">
            <w:pPr>
              <w:pStyle w:val="Bullet"/>
            </w:pPr>
            <w:r w:rsidRPr="00A43C14">
              <w:t>Inductors</w:t>
            </w:r>
          </w:p>
        </w:tc>
      </w:tr>
      <w:tr w:rsidR="000E5860" w:rsidRPr="00A43C14" w14:paraId="7E2920B1" w14:textId="77777777" w:rsidTr="00D11FCA">
        <w:trPr>
          <w:cantSplit/>
        </w:trPr>
        <w:tc>
          <w:tcPr>
            <w:tcW w:w="1440" w:type="dxa"/>
          </w:tcPr>
          <w:p w14:paraId="7E2920AB" w14:textId="77777777" w:rsidR="000E5860" w:rsidRPr="00A43C14" w:rsidRDefault="000E5860" w:rsidP="00D11FCA">
            <w:pPr>
              <w:pStyle w:val="TableText"/>
            </w:pPr>
            <w:r w:rsidRPr="00A43C14">
              <w:t>8.1.4</w:t>
            </w:r>
          </w:p>
        </w:tc>
        <w:tc>
          <w:tcPr>
            <w:tcW w:w="2070" w:type="dxa"/>
          </w:tcPr>
          <w:p w14:paraId="7E2920AC" w14:textId="77777777" w:rsidR="000E5860" w:rsidRPr="00A43C14" w:rsidRDefault="000E5860" w:rsidP="00D11FCA">
            <w:pPr>
              <w:pStyle w:val="TableText"/>
            </w:pPr>
            <w:r w:rsidRPr="00A43C14">
              <w:t>Electromechanical</w:t>
            </w:r>
          </w:p>
        </w:tc>
        <w:tc>
          <w:tcPr>
            <w:tcW w:w="5850" w:type="dxa"/>
          </w:tcPr>
          <w:p w14:paraId="7E2920AD" w14:textId="77777777" w:rsidR="000E5860" w:rsidRPr="00A43C14" w:rsidRDefault="000E5860" w:rsidP="00D11FCA">
            <w:pPr>
              <w:pStyle w:val="TableText"/>
            </w:pPr>
            <w:r w:rsidRPr="00A43C14">
              <w:t>Electromechanical devices not covered by another Product Category such as 3.1.1.1.x, 3.1.1.2.x, 8.1.1, 8.1.2, 8.1.3, 8.5.2.1, or 8.5.2.2</w:t>
            </w:r>
          </w:p>
        </w:tc>
        <w:tc>
          <w:tcPr>
            <w:tcW w:w="3600" w:type="dxa"/>
          </w:tcPr>
          <w:p w14:paraId="7E2920AE" w14:textId="77777777" w:rsidR="000E5860" w:rsidRPr="00A43C14" w:rsidRDefault="000E5860" w:rsidP="00D11FCA">
            <w:pPr>
              <w:pStyle w:val="Bullet"/>
            </w:pPr>
            <w:r w:rsidRPr="00A43C14">
              <w:t>Relays</w:t>
            </w:r>
          </w:p>
          <w:p w14:paraId="7E2920AF" w14:textId="77777777" w:rsidR="000E5860" w:rsidRPr="00A43C14" w:rsidRDefault="000E5860" w:rsidP="00D11FCA">
            <w:pPr>
              <w:pStyle w:val="Bullet"/>
            </w:pPr>
            <w:r w:rsidRPr="00A43C14">
              <w:t>Bare PCBs</w:t>
            </w:r>
          </w:p>
          <w:p w14:paraId="7E2920B0" w14:textId="77777777" w:rsidR="000E5860" w:rsidRPr="00A43C14" w:rsidRDefault="000E5860" w:rsidP="00D11FCA">
            <w:pPr>
              <w:pStyle w:val="Bullet"/>
            </w:pPr>
            <w:r w:rsidRPr="00A43C14">
              <w:t>Switches</w:t>
            </w:r>
          </w:p>
        </w:tc>
      </w:tr>
      <w:tr w:rsidR="000E5860" w:rsidRPr="00A43C14" w14:paraId="7E2920B6" w14:textId="77777777" w:rsidTr="00D11FCA">
        <w:trPr>
          <w:cantSplit/>
        </w:trPr>
        <w:tc>
          <w:tcPr>
            <w:tcW w:w="1440" w:type="dxa"/>
          </w:tcPr>
          <w:p w14:paraId="7E2920B2" w14:textId="77777777" w:rsidR="000E5860" w:rsidRPr="00B00858" w:rsidRDefault="000E5860" w:rsidP="00D11FCA">
            <w:pPr>
              <w:pStyle w:val="TableTextPCRed"/>
            </w:pPr>
            <w:r w:rsidRPr="00B00858">
              <w:lastRenderedPageBreak/>
              <w:t>8.2</w:t>
            </w:r>
          </w:p>
        </w:tc>
        <w:tc>
          <w:tcPr>
            <w:tcW w:w="2070" w:type="dxa"/>
          </w:tcPr>
          <w:p w14:paraId="7E2920B3" w14:textId="77777777" w:rsidR="000E5860" w:rsidRPr="00B00858" w:rsidRDefault="000E5860" w:rsidP="00D11FCA">
            <w:pPr>
              <w:pStyle w:val="TableTextPCRed"/>
            </w:pPr>
            <w:r w:rsidRPr="00B00858">
              <w:t>Electronic Assemblies</w:t>
            </w:r>
          </w:p>
        </w:tc>
        <w:tc>
          <w:tcPr>
            <w:tcW w:w="5850" w:type="dxa"/>
          </w:tcPr>
          <w:p w14:paraId="7E2920B4" w14:textId="77777777" w:rsidR="000E5860" w:rsidRPr="00B00858" w:rsidRDefault="000E5860" w:rsidP="00D11FCA">
            <w:pPr>
              <w:pStyle w:val="TableTextPCRed"/>
            </w:pPr>
            <w:r w:rsidRPr="00B00858">
              <w:t>A device made up of a number of components for use in a telecommunications system. This device is a portion of the completed system, but does not comprise the entire system.</w:t>
            </w:r>
          </w:p>
        </w:tc>
        <w:tc>
          <w:tcPr>
            <w:tcW w:w="3600" w:type="dxa"/>
          </w:tcPr>
          <w:p w14:paraId="7E2920B5" w14:textId="77777777" w:rsidR="000E5860" w:rsidRPr="00A43C14" w:rsidRDefault="000E5860" w:rsidP="00D11FCA">
            <w:pPr>
              <w:pStyle w:val="TableTextPCRed"/>
              <w:rPr>
                <w:color w:val="auto"/>
              </w:rPr>
            </w:pPr>
          </w:p>
        </w:tc>
      </w:tr>
      <w:tr w:rsidR="000E5860" w:rsidRPr="00A43C14" w14:paraId="7E2920BD" w14:textId="77777777" w:rsidTr="00D11FCA">
        <w:trPr>
          <w:cantSplit/>
        </w:trPr>
        <w:tc>
          <w:tcPr>
            <w:tcW w:w="1440" w:type="dxa"/>
          </w:tcPr>
          <w:p w14:paraId="7E2920B7" w14:textId="77777777" w:rsidR="000E5860" w:rsidRPr="00A43C14" w:rsidRDefault="000E5860" w:rsidP="00D11FCA">
            <w:pPr>
              <w:pStyle w:val="TableText"/>
            </w:pPr>
            <w:r w:rsidRPr="00A43C14">
              <w:t>8.2.1</w:t>
            </w:r>
          </w:p>
        </w:tc>
        <w:tc>
          <w:tcPr>
            <w:tcW w:w="2070" w:type="dxa"/>
          </w:tcPr>
          <w:p w14:paraId="7E2920B8" w14:textId="77777777" w:rsidR="000E5860" w:rsidRPr="00A43C14" w:rsidRDefault="000E5860" w:rsidP="00D11FCA">
            <w:pPr>
              <w:pStyle w:val="TableText"/>
            </w:pPr>
            <w:r w:rsidRPr="00A43C14">
              <w:t>Simple</w:t>
            </w:r>
          </w:p>
        </w:tc>
        <w:tc>
          <w:tcPr>
            <w:tcW w:w="5850" w:type="dxa"/>
          </w:tcPr>
          <w:p w14:paraId="7E2920B9" w14:textId="77777777" w:rsidR="000E5860" w:rsidRPr="00A43C14" w:rsidRDefault="000E5860" w:rsidP="00D11FCA">
            <w:pPr>
              <w:pStyle w:val="TableText"/>
            </w:pPr>
            <w:r w:rsidRPr="00A43C14">
              <w:t>Less than 11 components or 49 electrical connections excluding connectors</w:t>
            </w:r>
          </w:p>
        </w:tc>
        <w:tc>
          <w:tcPr>
            <w:tcW w:w="3600" w:type="dxa"/>
          </w:tcPr>
          <w:p w14:paraId="7E2920BA" w14:textId="77777777" w:rsidR="000E5860" w:rsidRPr="00A43C14" w:rsidRDefault="000E5860" w:rsidP="00D11FCA">
            <w:pPr>
              <w:pStyle w:val="Bullet"/>
            </w:pPr>
            <w:r w:rsidRPr="00A43C14">
              <w:t xml:space="preserve">VCXOs </w:t>
            </w:r>
          </w:p>
          <w:p w14:paraId="7E2920BB" w14:textId="77777777" w:rsidR="000E5860" w:rsidRPr="00A43C14" w:rsidRDefault="000E5860" w:rsidP="00D11FCA">
            <w:pPr>
              <w:pStyle w:val="Bullet"/>
            </w:pPr>
            <w:r w:rsidRPr="00A43C14">
              <w:t>Bandpass filters</w:t>
            </w:r>
          </w:p>
          <w:p w14:paraId="7E2920BC" w14:textId="77777777" w:rsidR="000E5860" w:rsidRPr="00A43C14" w:rsidRDefault="000E5860" w:rsidP="00D11FCA">
            <w:pPr>
              <w:pStyle w:val="Bullet"/>
            </w:pPr>
            <w:r w:rsidRPr="00A43C14">
              <w:t>MW circulators</w:t>
            </w:r>
          </w:p>
        </w:tc>
      </w:tr>
      <w:tr w:rsidR="000E5860" w:rsidRPr="00A43C14" w14:paraId="7E2920C3" w14:textId="77777777" w:rsidTr="00D11FCA">
        <w:trPr>
          <w:cantSplit/>
        </w:trPr>
        <w:tc>
          <w:tcPr>
            <w:tcW w:w="1440" w:type="dxa"/>
          </w:tcPr>
          <w:p w14:paraId="7E2920BE" w14:textId="77777777" w:rsidR="000E5860" w:rsidRPr="00A43C14" w:rsidRDefault="000E5860" w:rsidP="00D11FCA">
            <w:pPr>
              <w:pStyle w:val="TableText"/>
            </w:pPr>
            <w:r w:rsidRPr="00A43C14">
              <w:t>8.2.2</w:t>
            </w:r>
          </w:p>
        </w:tc>
        <w:tc>
          <w:tcPr>
            <w:tcW w:w="2070" w:type="dxa"/>
          </w:tcPr>
          <w:p w14:paraId="7E2920BF" w14:textId="77777777" w:rsidR="000E5860" w:rsidRPr="00A43C14" w:rsidRDefault="000E5860" w:rsidP="00D11FCA">
            <w:pPr>
              <w:pStyle w:val="TableText"/>
            </w:pPr>
            <w:r w:rsidRPr="00A43C14">
              <w:t>Medium Complexity</w:t>
            </w:r>
          </w:p>
        </w:tc>
        <w:tc>
          <w:tcPr>
            <w:tcW w:w="5850" w:type="dxa"/>
          </w:tcPr>
          <w:p w14:paraId="7E2920C0" w14:textId="77777777" w:rsidR="000E5860" w:rsidRPr="00A43C14" w:rsidRDefault="000E5860" w:rsidP="00D11FCA">
            <w:pPr>
              <w:pStyle w:val="TableText"/>
            </w:pPr>
            <w:r w:rsidRPr="00A43C14">
              <w:t>More than 10 components or 48 electrical connections but less than 51 components or 241 electrical connections excluding connectors.</w:t>
            </w:r>
          </w:p>
        </w:tc>
        <w:tc>
          <w:tcPr>
            <w:tcW w:w="3600" w:type="dxa"/>
          </w:tcPr>
          <w:p w14:paraId="7E2920C1" w14:textId="77777777" w:rsidR="000E5860" w:rsidRPr="00A43C14" w:rsidRDefault="000E5860" w:rsidP="00D11FCA">
            <w:pPr>
              <w:pStyle w:val="Bullet"/>
            </w:pPr>
            <w:r w:rsidRPr="00A43C14">
              <w:t>Multi die hybrids</w:t>
            </w:r>
          </w:p>
          <w:p w14:paraId="7E2920C2" w14:textId="77777777" w:rsidR="000E5860" w:rsidRPr="00A43C14" w:rsidRDefault="000E5860" w:rsidP="00D11FCA">
            <w:pPr>
              <w:pStyle w:val="Bullet"/>
            </w:pPr>
            <w:r w:rsidRPr="00A43C14">
              <w:t>DC/DC converter “bricks”</w:t>
            </w:r>
          </w:p>
        </w:tc>
      </w:tr>
      <w:tr w:rsidR="000E5860" w:rsidRPr="00A43C14" w14:paraId="7E2920C9" w14:textId="77777777" w:rsidTr="00D11FCA">
        <w:trPr>
          <w:cantSplit/>
        </w:trPr>
        <w:tc>
          <w:tcPr>
            <w:tcW w:w="1440" w:type="dxa"/>
          </w:tcPr>
          <w:p w14:paraId="7E2920C4" w14:textId="77777777" w:rsidR="000E5860" w:rsidRPr="00A43C14" w:rsidRDefault="000E5860" w:rsidP="00D11FCA">
            <w:pPr>
              <w:pStyle w:val="TableText"/>
            </w:pPr>
            <w:r w:rsidRPr="00A43C14">
              <w:t>8.2.3</w:t>
            </w:r>
          </w:p>
        </w:tc>
        <w:tc>
          <w:tcPr>
            <w:tcW w:w="2070" w:type="dxa"/>
          </w:tcPr>
          <w:p w14:paraId="7E2920C5" w14:textId="77777777" w:rsidR="000E5860" w:rsidRPr="00A43C14" w:rsidRDefault="000E5860" w:rsidP="00D11FCA">
            <w:pPr>
              <w:pStyle w:val="TableText"/>
            </w:pPr>
            <w:r w:rsidRPr="00A43C14">
              <w:t>High Complexity</w:t>
            </w:r>
          </w:p>
        </w:tc>
        <w:tc>
          <w:tcPr>
            <w:tcW w:w="5850" w:type="dxa"/>
          </w:tcPr>
          <w:p w14:paraId="7E2920C6" w14:textId="77777777" w:rsidR="000E5860" w:rsidRPr="00A43C14" w:rsidRDefault="000E5860" w:rsidP="00D11FCA">
            <w:pPr>
              <w:pStyle w:val="TableText"/>
            </w:pPr>
            <w:r w:rsidRPr="00A43C14">
              <w:t>More than 50 components or 240 electrical connections but less than 501 components or 2401 electrical connections excluding connectors</w:t>
            </w:r>
          </w:p>
        </w:tc>
        <w:tc>
          <w:tcPr>
            <w:tcW w:w="3600" w:type="dxa"/>
          </w:tcPr>
          <w:p w14:paraId="7E2920C7" w14:textId="77777777" w:rsidR="000E5860" w:rsidRPr="00A43C14" w:rsidRDefault="000E5860" w:rsidP="00D11FCA">
            <w:pPr>
              <w:pStyle w:val="Bullet"/>
            </w:pPr>
            <w:r w:rsidRPr="00A43C14">
              <w:t>Medium sized printed circuit assemblies</w:t>
            </w:r>
          </w:p>
          <w:p w14:paraId="7E2920C8" w14:textId="77777777" w:rsidR="000E5860" w:rsidRPr="00A43C14" w:rsidRDefault="000E5860" w:rsidP="00D11FCA">
            <w:pPr>
              <w:pStyle w:val="Bullet"/>
            </w:pPr>
            <w:r w:rsidRPr="00A43C14">
              <w:t>Backplane assemblies</w:t>
            </w:r>
          </w:p>
        </w:tc>
      </w:tr>
      <w:tr w:rsidR="000E5860" w:rsidRPr="00A43C14" w14:paraId="7E2920CE" w14:textId="77777777" w:rsidTr="00D11FCA">
        <w:trPr>
          <w:cantSplit/>
        </w:trPr>
        <w:tc>
          <w:tcPr>
            <w:tcW w:w="1440" w:type="dxa"/>
          </w:tcPr>
          <w:p w14:paraId="7E2920CA" w14:textId="77777777" w:rsidR="000E5860" w:rsidRPr="00A43C14" w:rsidRDefault="000E5860" w:rsidP="00D11FCA">
            <w:pPr>
              <w:pStyle w:val="TableText"/>
            </w:pPr>
            <w:r w:rsidRPr="00A43C14">
              <w:t>8.2.4</w:t>
            </w:r>
          </w:p>
        </w:tc>
        <w:tc>
          <w:tcPr>
            <w:tcW w:w="2070" w:type="dxa"/>
          </w:tcPr>
          <w:p w14:paraId="7E2920CB" w14:textId="77777777" w:rsidR="000E5860" w:rsidRPr="00A43C14" w:rsidRDefault="000E5860" w:rsidP="00D11FCA">
            <w:pPr>
              <w:pStyle w:val="TableText"/>
            </w:pPr>
            <w:r w:rsidRPr="00A43C14">
              <w:t>Very High Complexity</w:t>
            </w:r>
          </w:p>
        </w:tc>
        <w:tc>
          <w:tcPr>
            <w:tcW w:w="5850" w:type="dxa"/>
          </w:tcPr>
          <w:p w14:paraId="7E2920CC" w14:textId="77777777" w:rsidR="000E5860" w:rsidRPr="00A43C14" w:rsidRDefault="000E5860" w:rsidP="00D11FCA">
            <w:pPr>
              <w:pStyle w:val="TableText"/>
            </w:pPr>
            <w:r w:rsidRPr="00A43C14">
              <w:t>More than 500 components or 2400 electrical connections excluding connectors</w:t>
            </w:r>
          </w:p>
        </w:tc>
        <w:tc>
          <w:tcPr>
            <w:tcW w:w="3600" w:type="dxa"/>
          </w:tcPr>
          <w:p w14:paraId="7E2920CD" w14:textId="77777777" w:rsidR="000E5860" w:rsidRPr="00A43C14" w:rsidRDefault="000E5860" w:rsidP="00D11FCA">
            <w:pPr>
              <w:pStyle w:val="Bullet"/>
            </w:pPr>
            <w:r w:rsidRPr="00A43C14">
              <w:t>Single board computers</w:t>
            </w:r>
          </w:p>
        </w:tc>
      </w:tr>
      <w:tr w:rsidR="000E5860" w:rsidRPr="00A43C14" w14:paraId="7E2920D6" w14:textId="77777777" w:rsidTr="00D11FCA">
        <w:trPr>
          <w:cantSplit/>
        </w:trPr>
        <w:tc>
          <w:tcPr>
            <w:tcW w:w="1440" w:type="dxa"/>
          </w:tcPr>
          <w:p w14:paraId="7E2920CF" w14:textId="77777777" w:rsidR="000E5860" w:rsidRPr="00A43C14" w:rsidRDefault="000E5860" w:rsidP="00D11FCA">
            <w:pPr>
              <w:pStyle w:val="TableText"/>
            </w:pPr>
            <w:r w:rsidRPr="00A43C14">
              <w:t>8.3</w:t>
            </w:r>
          </w:p>
        </w:tc>
        <w:tc>
          <w:tcPr>
            <w:tcW w:w="2070" w:type="dxa"/>
          </w:tcPr>
          <w:p w14:paraId="7E2920D0" w14:textId="77777777" w:rsidR="000E5860" w:rsidRPr="00A43C14" w:rsidRDefault="000E5860" w:rsidP="00D11FCA">
            <w:pPr>
              <w:pStyle w:val="TableText"/>
            </w:pPr>
            <w:r w:rsidRPr="00A43C14">
              <w:t>Cable Assemblies</w:t>
            </w:r>
          </w:p>
        </w:tc>
        <w:tc>
          <w:tcPr>
            <w:tcW w:w="5850" w:type="dxa"/>
          </w:tcPr>
          <w:p w14:paraId="7E2920D1" w14:textId="77777777" w:rsidR="000E5860" w:rsidRPr="00A43C14" w:rsidRDefault="000E5860" w:rsidP="00D11FCA">
            <w:pPr>
              <w:pStyle w:val="TableText"/>
            </w:pPr>
            <w:r w:rsidRPr="00A43C14">
              <w:t>Internal and/or external connectorized metallic or fiber optic cable assemblies</w:t>
            </w:r>
          </w:p>
        </w:tc>
        <w:tc>
          <w:tcPr>
            <w:tcW w:w="3600" w:type="dxa"/>
          </w:tcPr>
          <w:p w14:paraId="7E2920D2" w14:textId="77777777" w:rsidR="000E5860" w:rsidRPr="00A43C14" w:rsidRDefault="000E5860" w:rsidP="00D11FCA">
            <w:pPr>
              <w:pStyle w:val="Bullet"/>
            </w:pPr>
            <w:r w:rsidRPr="00A43C14">
              <w:t>Telco</w:t>
            </w:r>
          </w:p>
          <w:p w14:paraId="7E2920D3" w14:textId="77777777" w:rsidR="000E5860" w:rsidRPr="00A43C14" w:rsidRDefault="000E5860" w:rsidP="00D11FCA">
            <w:pPr>
              <w:pStyle w:val="Bullet"/>
            </w:pPr>
            <w:r w:rsidRPr="00A43C14">
              <w:t>D-Sub</w:t>
            </w:r>
          </w:p>
          <w:p w14:paraId="7E2920D4" w14:textId="77777777" w:rsidR="000E5860" w:rsidRPr="00A43C14" w:rsidRDefault="000E5860" w:rsidP="00D11FCA">
            <w:pPr>
              <w:pStyle w:val="Bullet"/>
            </w:pPr>
            <w:r w:rsidRPr="00A43C14">
              <w:t>Coax</w:t>
            </w:r>
          </w:p>
          <w:p w14:paraId="7E2920D5" w14:textId="77777777" w:rsidR="000E5860" w:rsidRPr="00A43C14" w:rsidRDefault="000E5860" w:rsidP="00D11FCA">
            <w:pPr>
              <w:pStyle w:val="Bullet"/>
            </w:pPr>
            <w:r w:rsidRPr="00A43C14">
              <w:t>Harnesses</w:t>
            </w:r>
          </w:p>
        </w:tc>
      </w:tr>
      <w:tr w:rsidR="000E5860" w:rsidRPr="00A43C14" w14:paraId="7E2920DE" w14:textId="77777777" w:rsidTr="00D11FCA">
        <w:trPr>
          <w:cantSplit/>
        </w:trPr>
        <w:tc>
          <w:tcPr>
            <w:tcW w:w="1440" w:type="dxa"/>
          </w:tcPr>
          <w:p w14:paraId="7E2920D7" w14:textId="77777777" w:rsidR="000E5860" w:rsidRPr="00A43C14" w:rsidRDefault="000E5860" w:rsidP="00D11FCA">
            <w:pPr>
              <w:pStyle w:val="TableText"/>
            </w:pPr>
            <w:r w:rsidRPr="00A43C14">
              <w:t>8.4</w:t>
            </w:r>
          </w:p>
        </w:tc>
        <w:tc>
          <w:tcPr>
            <w:tcW w:w="2070" w:type="dxa"/>
          </w:tcPr>
          <w:p w14:paraId="7E2920D8" w14:textId="77777777" w:rsidR="000E5860" w:rsidRPr="00A43C14" w:rsidRDefault="000E5860" w:rsidP="00D11FCA">
            <w:pPr>
              <w:pStyle w:val="TableText"/>
            </w:pPr>
            <w:r w:rsidRPr="00A43C14">
              <w:t>Electromechanical Assemblies</w:t>
            </w:r>
          </w:p>
        </w:tc>
        <w:tc>
          <w:tcPr>
            <w:tcW w:w="5850" w:type="dxa"/>
          </w:tcPr>
          <w:p w14:paraId="7E2920D9" w14:textId="77777777" w:rsidR="000E5860" w:rsidRPr="00A43C14" w:rsidRDefault="000E5860" w:rsidP="00D11FCA">
            <w:pPr>
              <w:pStyle w:val="TableText"/>
            </w:pPr>
            <w:r w:rsidRPr="00A43C14">
              <w:t>Devices or assemblies that are mechanical or electrical-mechanical in nature. Typically, the electromechanical assemblies contain PCBAs, backplanes, cables and/or cable assemblies. These assemblies may be complex and could include fully equipped and populated racks or enclosures.</w:t>
            </w:r>
          </w:p>
        </w:tc>
        <w:tc>
          <w:tcPr>
            <w:tcW w:w="3600" w:type="dxa"/>
          </w:tcPr>
          <w:p w14:paraId="7E2920DA" w14:textId="77777777" w:rsidR="000E5860" w:rsidRPr="00A43C14" w:rsidRDefault="000E5860" w:rsidP="00D11FCA">
            <w:pPr>
              <w:pStyle w:val="Bullet"/>
            </w:pPr>
            <w:r w:rsidRPr="00A43C14">
              <w:t>Fan assembly</w:t>
            </w:r>
          </w:p>
          <w:p w14:paraId="7E2920DB" w14:textId="77777777" w:rsidR="000E5860" w:rsidRPr="00A43C14" w:rsidRDefault="000E5860" w:rsidP="00D11FCA">
            <w:pPr>
              <w:pStyle w:val="Bullet"/>
            </w:pPr>
            <w:r w:rsidRPr="00A43C14">
              <w:t>Rack assemblies</w:t>
            </w:r>
          </w:p>
          <w:p w14:paraId="7E2920DC" w14:textId="77777777" w:rsidR="000E5860" w:rsidRPr="00A43C14" w:rsidRDefault="000E5860" w:rsidP="00D11FCA">
            <w:pPr>
              <w:pStyle w:val="Bullet"/>
            </w:pPr>
            <w:r w:rsidRPr="00A43C14">
              <w:t>Cabinets</w:t>
            </w:r>
          </w:p>
          <w:p w14:paraId="7E2920DD" w14:textId="77777777" w:rsidR="000E5860" w:rsidRPr="00A43C14" w:rsidRDefault="000E5860" w:rsidP="00D11FCA">
            <w:pPr>
              <w:pStyle w:val="Bullet"/>
            </w:pPr>
            <w:r w:rsidRPr="00A43C14">
              <w:t>Equipment shelves</w:t>
            </w:r>
          </w:p>
        </w:tc>
      </w:tr>
      <w:tr w:rsidR="000E5860" w:rsidRPr="00A43C14" w14:paraId="7E2920E3" w14:textId="77777777" w:rsidTr="00D11FCA">
        <w:trPr>
          <w:cantSplit/>
        </w:trPr>
        <w:tc>
          <w:tcPr>
            <w:tcW w:w="1440" w:type="dxa"/>
          </w:tcPr>
          <w:p w14:paraId="7E2920DF" w14:textId="77777777" w:rsidR="000E5860" w:rsidRPr="00B00858" w:rsidRDefault="000E5860" w:rsidP="00D11FCA">
            <w:pPr>
              <w:pStyle w:val="TableTextPCRed"/>
            </w:pPr>
            <w:r w:rsidRPr="00B00858">
              <w:lastRenderedPageBreak/>
              <w:t>8.5</w:t>
            </w:r>
          </w:p>
        </w:tc>
        <w:tc>
          <w:tcPr>
            <w:tcW w:w="2070" w:type="dxa"/>
          </w:tcPr>
          <w:p w14:paraId="7E2920E0" w14:textId="77777777" w:rsidR="000E5860" w:rsidRPr="00B00858" w:rsidRDefault="000E5860" w:rsidP="00D11FCA">
            <w:pPr>
              <w:pStyle w:val="TableTextPCRed"/>
            </w:pPr>
            <w:r w:rsidRPr="00B00858">
              <w:t>Optical Fiber and Devices</w:t>
            </w:r>
          </w:p>
        </w:tc>
        <w:tc>
          <w:tcPr>
            <w:tcW w:w="5850" w:type="dxa"/>
          </w:tcPr>
          <w:p w14:paraId="7E2920E1" w14:textId="77777777" w:rsidR="000E5860" w:rsidRPr="00B00858" w:rsidRDefault="000E5860" w:rsidP="00D11FCA">
            <w:pPr>
              <w:pStyle w:val="TableTextPCRed"/>
            </w:pPr>
            <w:r w:rsidRPr="00B00858">
              <w:t>This category of products includes optical fiber utilized in the manufacture of telecommunications cabling media and devices, opto-electronics components modules and subassemblies deployed in optical networks and ancillary electronic devices. They are used specifically to support the functioning of optical networks and are typically supplied to optical cablers or optical equipment system integrators. They are generally not sold directly to telecommunication service organizations.</w:t>
            </w:r>
          </w:p>
        </w:tc>
        <w:tc>
          <w:tcPr>
            <w:tcW w:w="3600" w:type="dxa"/>
          </w:tcPr>
          <w:p w14:paraId="7E2920E2" w14:textId="77777777" w:rsidR="000E5860" w:rsidRPr="00A43C14" w:rsidRDefault="000E5860" w:rsidP="00D11FCA">
            <w:pPr>
              <w:pStyle w:val="TableTextPCRed"/>
              <w:rPr>
                <w:color w:val="auto"/>
              </w:rPr>
            </w:pPr>
          </w:p>
        </w:tc>
      </w:tr>
      <w:tr w:rsidR="000E5860" w:rsidRPr="00A43C14" w14:paraId="7E2920E9" w14:textId="77777777" w:rsidTr="00D11FCA">
        <w:trPr>
          <w:cantSplit/>
        </w:trPr>
        <w:tc>
          <w:tcPr>
            <w:tcW w:w="1440" w:type="dxa"/>
          </w:tcPr>
          <w:p w14:paraId="7E2920E4" w14:textId="77777777" w:rsidR="000E5860" w:rsidRPr="00A43C14" w:rsidRDefault="000E5860" w:rsidP="00D11FCA">
            <w:pPr>
              <w:pStyle w:val="TableText"/>
            </w:pPr>
            <w:r w:rsidRPr="00A43C14">
              <w:t>8.5.1</w:t>
            </w:r>
          </w:p>
        </w:tc>
        <w:tc>
          <w:tcPr>
            <w:tcW w:w="2070" w:type="dxa"/>
          </w:tcPr>
          <w:p w14:paraId="7E2920E5" w14:textId="77777777" w:rsidR="000E5860" w:rsidRPr="00A43C14" w:rsidRDefault="000E5860" w:rsidP="00D11FCA">
            <w:pPr>
              <w:pStyle w:val="TableText"/>
            </w:pPr>
            <w:r w:rsidRPr="00A43C14">
              <w:t>Optical Fiber</w:t>
            </w:r>
          </w:p>
        </w:tc>
        <w:tc>
          <w:tcPr>
            <w:tcW w:w="5850" w:type="dxa"/>
          </w:tcPr>
          <w:p w14:paraId="7E2920E6" w14:textId="77777777" w:rsidR="000E5860" w:rsidRPr="00A43C14" w:rsidRDefault="000E5860" w:rsidP="00D11FCA">
            <w:pPr>
              <w:pStyle w:val="TableText"/>
            </w:pPr>
            <w:r w:rsidRPr="00A43C14">
              <w:t>A filament of transparent dielectric material, usually glass or plastic and usually circular in cross section that guides light.</w:t>
            </w:r>
          </w:p>
        </w:tc>
        <w:tc>
          <w:tcPr>
            <w:tcW w:w="3600" w:type="dxa"/>
          </w:tcPr>
          <w:p w14:paraId="7E2920E7" w14:textId="77777777" w:rsidR="000E5860" w:rsidRPr="00A43C14" w:rsidRDefault="000E5860" w:rsidP="00D11FCA">
            <w:pPr>
              <w:pStyle w:val="Bullet"/>
            </w:pPr>
            <w:r w:rsidRPr="00A43C14">
              <w:t>Single Mode Fiber</w:t>
            </w:r>
          </w:p>
          <w:p w14:paraId="7E2920E8" w14:textId="77777777" w:rsidR="000E5860" w:rsidRPr="00A43C14" w:rsidRDefault="000E5860" w:rsidP="00D11FCA">
            <w:pPr>
              <w:pStyle w:val="Bullet"/>
            </w:pPr>
            <w:r w:rsidRPr="00A43C14">
              <w:t>Multimode Fiber</w:t>
            </w:r>
          </w:p>
        </w:tc>
      </w:tr>
      <w:tr w:rsidR="000E5860" w:rsidRPr="00A43C14" w14:paraId="7E2920EE" w14:textId="77777777" w:rsidTr="00D11FCA">
        <w:trPr>
          <w:cantSplit/>
        </w:trPr>
        <w:tc>
          <w:tcPr>
            <w:tcW w:w="1440" w:type="dxa"/>
          </w:tcPr>
          <w:p w14:paraId="7E2920EA" w14:textId="77777777" w:rsidR="000E5860" w:rsidRPr="00B00858" w:rsidRDefault="000E5860" w:rsidP="00D11FCA">
            <w:pPr>
              <w:pStyle w:val="TableTextPCRed"/>
            </w:pPr>
            <w:r w:rsidRPr="00B00858">
              <w:t>8.5.2</w:t>
            </w:r>
          </w:p>
        </w:tc>
        <w:tc>
          <w:tcPr>
            <w:tcW w:w="2070" w:type="dxa"/>
          </w:tcPr>
          <w:p w14:paraId="7E2920EB" w14:textId="77777777" w:rsidR="000E5860" w:rsidRPr="00B00858" w:rsidRDefault="000E5860" w:rsidP="00D11FCA">
            <w:pPr>
              <w:pStyle w:val="TableTextPCRed"/>
            </w:pPr>
            <w:r w:rsidRPr="00B00858">
              <w:t>Optical Devices</w:t>
            </w:r>
          </w:p>
        </w:tc>
        <w:tc>
          <w:tcPr>
            <w:tcW w:w="5850" w:type="dxa"/>
          </w:tcPr>
          <w:p w14:paraId="7E2920EC" w14:textId="77777777" w:rsidR="000E5860" w:rsidRPr="00B00858" w:rsidRDefault="000E5860" w:rsidP="00D11FCA">
            <w:pPr>
              <w:pStyle w:val="TableTextPCRed"/>
            </w:pPr>
            <w:r w:rsidRPr="00B00858">
              <w:t>Devices that are used specifically to support the functioning of optical networks</w:t>
            </w:r>
          </w:p>
        </w:tc>
        <w:tc>
          <w:tcPr>
            <w:tcW w:w="3600" w:type="dxa"/>
          </w:tcPr>
          <w:p w14:paraId="7E2920ED" w14:textId="77777777" w:rsidR="000E5860" w:rsidRPr="00A43C14" w:rsidRDefault="000E5860" w:rsidP="00D11FCA">
            <w:pPr>
              <w:pStyle w:val="TableTextPCRed"/>
              <w:rPr>
                <w:color w:val="auto"/>
              </w:rPr>
            </w:pPr>
          </w:p>
        </w:tc>
      </w:tr>
      <w:tr w:rsidR="000E5860" w:rsidRPr="00A43C14" w14:paraId="7E2920F7" w14:textId="77777777" w:rsidTr="00D11FCA">
        <w:trPr>
          <w:cantSplit/>
        </w:trPr>
        <w:tc>
          <w:tcPr>
            <w:tcW w:w="1440" w:type="dxa"/>
          </w:tcPr>
          <w:p w14:paraId="7E2920EF" w14:textId="77777777" w:rsidR="000E5860" w:rsidRPr="00A43C14" w:rsidRDefault="000E5860" w:rsidP="00D11FCA">
            <w:pPr>
              <w:pStyle w:val="TableText"/>
            </w:pPr>
            <w:r w:rsidRPr="00A43C14">
              <w:t>8.5.2.1</w:t>
            </w:r>
          </w:p>
        </w:tc>
        <w:tc>
          <w:tcPr>
            <w:tcW w:w="2070" w:type="dxa"/>
          </w:tcPr>
          <w:p w14:paraId="7E2920F0" w14:textId="77777777" w:rsidR="000E5860" w:rsidRPr="00A43C14" w:rsidRDefault="000E5860" w:rsidP="00D11FCA">
            <w:pPr>
              <w:pStyle w:val="TableText"/>
            </w:pPr>
            <w:r w:rsidRPr="00A43C14">
              <w:t>Optoelectronic Devices</w:t>
            </w:r>
          </w:p>
        </w:tc>
        <w:tc>
          <w:tcPr>
            <w:tcW w:w="5850" w:type="dxa"/>
          </w:tcPr>
          <w:p w14:paraId="7E2920F1" w14:textId="77777777" w:rsidR="000E5860" w:rsidRPr="00A43C14" w:rsidRDefault="000E5860" w:rsidP="00D11FCA">
            <w:pPr>
              <w:pStyle w:val="TableText"/>
            </w:pPr>
            <w:r w:rsidRPr="00A43C14">
              <w:t>A device that is responsive to, or that emits or modifies electro-magnetic radiation, in the visible, infrared, and/or ultraviolet spectral regions. JEDEC Standard No. JESD 77-B 2/2000.</w:t>
            </w:r>
          </w:p>
        </w:tc>
        <w:tc>
          <w:tcPr>
            <w:tcW w:w="3600" w:type="dxa"/>
          </w:tcPr>
          <w:p w14:paraId="7E2920F2" w14:textId="77777777" w:rsidR="000E5860" w:rsidRPr="00A43C14" w:rsidRDefault="000E5860" w:rsidP="00D11FCA">
            <w:pPr>
              <w:pStyle w:val="Bullet"/>
              <w:rPr>
                <w:lang w:val="nl-NL"/>
              </w:rPr>
            </w:pPr>
            <w:r w:rsidRPr="00A43C14">
              <w:rPr>
                <w:lang w:val="nl-NL"/>
              </w:rPr>
              <w:t>Lasers (VCSELs, LEDs, DFBs, FP)</w:t>
            </w:r>
          </w:p>
          <w:p w14:paraId="7E2920F3" w14:textId="77777777" w:rsidR="000E5860" w:rsidRPr="00A1557D" w:rsidRDefault="000E5860" w:rsidP="00D11FCA">
            <w:pPr>
              <w:pStyle w:val="Bullet"/>
              <w:rPr>
                <w:lang w:val="de-DE"/>
                <w:rPrChange w:id="489" w:author="Christoph Seibold" w:date="2013-02-21T13:43:00Z">
                  <w:rPr/>
                </w:rPrChange>
              </w:rPr>
            </w:pPr>
            <w:r w:rsidRPr="00A1557D">
              <w:rPr>
                <w:lang w:val="de-DE"/>
                <w:rPrChange w:id="490" w:author="Christoph Seibold" w:date="2013-02-21T13:43:00Z">
                  <w:rPr/>
                </w:rPrChange>
              </w:rPr>
              <w:t>Laser diodes</w:t>
            </w:r>
          </w:p>
          <w:p w14:paraId="7E2920F4" w14:textId="77777777" w:rsidR="000E5860" w:rsidRPr="00A43C14" w:rsidRDefault="000E5860" w:rsidP="00D11FCA">
            <w:pPr>
              <w:pStyle w:val="Bullet"/>
            </w:pPr>
            <w:r w:rsidRPr="00A43C14">
              <w:t>Photodetectors</w:t>
            </w:r>
          </w:p>
          <w:p w14:paraId="7E2920F5" w14:textId="77777777" w:rsidR="000E5860" w:rsidRPr="00A43C14" w:rsidRDefault="000E5860" w:rsidP="00D11FCA">
            <w:pPr>
              <w:pStyle w:val="Bullet"/>
            </w:pPr>
            <w:r w:rsidRPr="00A43C14">
              <w:t>Photo diodes</w:t>
            </w:r>
          </w:p>
          <w:p w14:paraId="7E2920F6" w14:textId="77777777" w:rsidR="000E5860" w:rsidRPr="00A43C14" w:rsidRDefault="000E5860" w:rsidP="00D11FCA">
            <w:pPr>
              <w:pStyle w:val="Bullet"/>
            </w:pPr>
            <w:r w:rsidRPr="00A43C14">
              <w:t>OSAs (ROSAs and TOSAs)</w:t>
            </w:r>
          </w:p>
        </w:tc>
      </w:tr>
      <w:tr w:rsidR="000E5860" w:rsidRPr="00A43C14" w14:paraId="7E292102" w14:textId="77777777" w:rsidTr="00D11FCA">
        <w:trPr>
          <w:cantSplit/>
        </w:trPr>
        <w:tc>
          <w:tcPr>
            <w:tcW w:w="1440" w:type="dxa"/>
          </w:tcPr>
          <w:p w14:paraId="7E2920F8" w14:textId="77777777" w:rsidR="000E5860" w:rsidRPr="00A43C14" w:rsidRDefault="000E5860" w:rsidP="00D11FCA">
            <w:pPr>
              <w:pStyle w:val="TableText"/>
            </w:pPr>
            <w:r w:rsidRPr="00A43C14">
              <w:t>8.5.2.2</w:t>
            </w:r>
          </w:p>
        </w:tc>
        <w:tc>
          <w:tcPr>
            <w:tcW w:w="2070" w:type="dxa"/>
          </w:tcPr>
          <w:p w14:paraId="7E2920F9" w14:textId="77777777" w:rsidR="000E5860" w:rsidRPr="00A43C14" w:rsidRDefault="000E5860" w:rsidP="00D11FCA">
            <w:pPr>
              <w:pStyle w:val="TableText"/>
            </w:pPr>
            <w:r w:rsidRPr="00A43C14">
              <w:t>Passive Optical Devices</w:t>
            </w:r>
          </w:p>
        </w:tc>
        <w:tc>
          <w:tcPr>
            <w:tcW w:w="5850" w:type="dxa"/>
          </w:tcPr>
          <w:p w14:paraId="7E2920FA" w14:textId="77777777" w:rsidR="000E5860" w:rsidRPr="00A43C14" w:rsidRDefault="000E5860" w:rsidP="00D11FCA">
            <w:pPr>
              <w:pStyle w:val="TableText"/>
            </w:pPr>
            <w:r w:rsidRPr="00A43C14">
              <w:t>A class of optical devices that either channels or filters an optical signal among ports in a non-variable predetermined fashion. It does not contain an optical source, detector or optoelectronic transducer of any kind and does not require external power. TIA/EIA 6200000 of 12/94 or Telcordia 1209.</w:t>
            </w:r>
          </w:p>
        </w:tc>
        <w:tc>
          <w:tcPr>
            <w:tcW w:w="3600" w:type="dxa"/>
          </w:tcPr>
          <w:p w14:paraId="7E2920FB" w14:textId="77777777" w:rsidR="000E5860" w:rsidRPr="00A43C14" w:rsidRDefault="000E5860" w:rsidP="00D11FCA">
            <w:pPr>
              <w:pStyle w:val="Bullet"/>
            </w:pPr>
            <w:r w:rsidRPr="00A43C14">
              <w:t>Isolators</w:t>
            </w:r>
          </w:p>
          <w:p w14:paraId="7E2920FC" w14:textId="77777777" w:rsidR="000E5860" w:rsidRPr="00A43C14" w:rsidRDefault="000E5860" w:rsidP="00D11FCA">
            <w:pPr>
              <w:pStyle w:val="Bullet"/>
            </w:pPr>
            <w:r w:rsidRPr="00A43C14">
              <w:t>Filters</w:t>
            </w:r>
          </w:p>
          <w:p w14:paraId="7E2920FD" w14:textId="77777777" w:rsidR="000E5860" w:rsidRPr="00A43C14" w:rsidRDefault="000E5860" w:rsidP="00D11FCA">
            <w:pPr>
              <w:pStyle w:val="Bullet"/>
            </w:pPr>
            <w:r w:rsidRPr="00A43C14">
              <w:t xml:space="preserve">Splitters </w:t>
            </w:r>
          </w:p>
          <w:p w14:paraId="7E2920FE" w14:textId="77777777" w:rsidR="000E5860" w:rsidRPr="00A43C14" w:rsidRDefault="000E5860" w:rsidP="00D11FCA">
            <w:pPr>
              <w:pStyle w:val="Bullet"/>
            </w:pPr>
            <w:r w:rsidRPr="00A43C14">
              <w:t>Mirrors</w:t>
            </w:r>
          </w:p>
          <w:p w14:paraId="7E2920FF" w14:textId="77777777" w:rsidR="000E5860" w:rsidRPr="00A43C14" w:rsidRDefault="000E5860" w:rsidP="00D11FCA">
            <w:pPr>
              <w:pStyle w:val="Bullet"/>
            </w:pPr>
            <w:r w:rsidRPr="00A43C14">
              <w:t>Lenses</w:t>
            </w:r>
          </w:p>
          <w:p w14:paraId="7E292100" w14:textId="77777777" w:rsidR="000E5860" w:rsidRPr="00A43C14" w:rsidRDefault="000E5860" w:rsidP="00D11FCA">
            <w:pPr>
              <w:pStyle w:val="Bullet"/>
            </w:pPr>
            <w:r w:rsidRPr="00A43C14">
              <w:t>Passive multiplexer</w:t>
            </w:r>
          </w:p>
          <w:p w14:paraId="7E292101" w14:textId="77777777" w:rsidR="000E5860" w:rsidRPr="00A43C14" w:rsidRDefault="000E5860" w:rsidP="00D11FCA">
            <w:pPr>
              <w:pStyle w:val="Bullet"/>
              <w:rPr>
                <w:lang w:val="nl-NL"/>
              </w:rPr>
            </w:pPr>
            <w:r w:rsidRPr="00A43C14">
              <w:t>Passive demultiplexer</w:t>
            </w:r>
          </w:p>
        </w:tc>
      </w:tr>
      <w:tr w:rsidR="000E5860" w:rsidRPr="00A43C14" w14:paraId="7E29210E" w14:textId="77777777" w:rsidTr="00D11FCA">
        <w:trPr>
          <w:cantSplit/>
        </w:trPr>
        <w:tc>
          <w:tcPr>
            <w:tcW w:w="1440" w:type="dxa"/>
          </w:tcPr>
          <w:p w14:paraId="7E292103" w14:textId="77777777" w:rsidR="000E5860" w:rsidRPr="00A43C14" w:rsidRDefault="000E5860" w:rsidP="00D11FCA">
            <w:pPr>
              <w:pStyle w:val="TableText"/>
            </w:pPr>
            <w:r w:rsidRPr="00A43C14">
              <w:lastRenderedPageBreak/>
              <w:t>8.5.2.3</w:t>
            </w:r>
          </w:p>
        </w:tc>
        <w:tc>
          <w:tcPr>
            <w:tcW w:w="2070" w:type="dxa"/>
          </w:tcPr>
          <w:p w14:paraId="7E292104" w14:textId="77777777" w:rsidR="000E5860" w:rsidRPr="00A43C14" w:rsidRDefault="000E5860" w:rsidP="00D11FCA">
            <w:pPr>
              <w:pStyle w:val="TableText"/>
            </w:pPr>
            <w:r w:rsidRPr="00A43C14">
              <w:t>Optical Subassemblies</w:t>
            </w:r>
          </w:p>
        </w:tc>
        <w:tc>
          <w:tcPr>
            <w:tcW w:w="5850" w:type="dxa"/>
          </w:tcPr>
          <w:p w14:paraId="7E292105" w14:textId="77777777" w:rsidR="000E5860" w:rsidRPr="00A43C14" w:rsidRDefault="000E5860" w:rsidP="00D11FCA">
            <w:pPr>
              <w:pStyle w:val="TableText"/>
            </w:pPr>
            <w:r w:rsidRPr="00A43C14">
              <w:t>Stand-alone or “drop-in” products that perform a complete optical operation and may contain passive and/or optoelectronic devices. These subassemblies generally contain passive optical devices (8.5.2.1), active optical devices (8.5.2.2) and/or other types of components such as heaters, TECS, and standard electronic devices (8.1). These subassemblies are then used as part of an electronic assembly (8.2.x).</w:t>
            </w:r>
          </w:p>
        </w:tc>
        <w:tc>
          <w:tcPr>
            <w:tcW w:w="3600" w:type="dxa"/>
          </w:tcPr>
          <w:p w14:paraId="7E292106" w14:textId="77777777" w:rsidR="000E5860" w:rsidRPr="00A43C14" w:rsidRDefault="000E5860" w:rsidP="00D11FCA">
            <w:pPr>
              <w:pStyle w:val="Bullet"/>
            </w:pPr>
            <w:r w:rsidRPr="00A43C14">
              <w:t>Optical transmitter</w:t>
            </w:r>
          </w:p>
          <w:p w14:paraId="7E292107" w14:textId="77777777" w:rsidR="000E5860" w:rsidRPr="00A43C14" w:rsidRDefault="000E5860" w:rsidP="00D11FCA">
            <w:pPr>
              <w:pStyle w:val="Bullet"/>
            </w:pPr>
            <w:r w:rsidRPr="00A43C14">
              <w:t>Optical transceivers</w:t>
            </w:r>
          </w:p>
          <w:p w14:paraId="7E292108" w14:textId="77777777" w:rsidR="000E5860" w:rsidRPr="00A43C14" w:rsidRDefault="000E5860" w:rsidP="00D11FCA">
            <w:pPr>
              <w:pStyle w:val="Bullet"/>
            </w:pPr>
            <w:r w:rsidRPr="00A43C14">
              <w:t>Optical receiver</w:t>
            </w:r>
          </w:p>
          <w:p w14:paraId="7E292109" w14:textId="77777777" w:rsidR="000E5860" w:rsidRPr="00A43C14" w:rsidRDefault="000E5860" w:rsidP="00D11FCA">
            <w:pPr>
              <w:pStyle w:val="Bullet"/>
            </w:pPr>
            <w:r w:rsidRPr="00A43C14">
              <w:t>External modulator (packaged with a laser)</w:t>
            </w:r>
          </w:p>
          <w:p w14:paraId="7E29210A" w14:textId="77777777" w:rsidR="000E5860" w:rsidRPr="00A43C14" w:rsidRDefault="000E5860" w:rsidP="00D11FCA">
            <w:pPr>
              <w:pStyle w:val="Bullet"/>
            </w:pPr>
            <w:r w:rsidRPr="00A43C14">
              <w:t>Fiber optic amplifiers/EDFAs</w:t>
            </w:r>
          </w:p>
          <w:p w14:paraId="7E29210B" w14:textId="77777777" w:rsidR="000E5860" w:rsidRPr="00A43C14" w:rsidRDefault="000E5860" w:rsidP="00D11FCA">
            <w:pPr>
              <w:pStyle w:val="Bullet"/>
            </w:pPr>
            <w:r w:rsidRPr="00A43C14">
              <w:t>Repeaters</w:t>
            </w:r>
          </w:p>
          <w:p w14:paraId="7E29210C" w14:textId="77777777" w:rsidR="000E5860" w:rsidRPr="00A43C14" w:rsidRDefault="000E5860" w:rsidP="00D11FCA">
            <w:pPr>
              <w:pStyle w:val="Bullet"/>
            </w:pPr>
            <w:r w:rsidRPr="00A43C14">
              <w:t>Transponders</w:t>
            </w:r>
          </w:p>
          <w:p w14:paraId="7E29210D" w14:textId="77777777" w:rsidR="000E5860" w:rsidRPr="00A43C14" w:rsidRDefault="000E5860" w:rsidP="00D11FCA">
            <w:pPr>
              <w:pStyle w:val="Bullet"/>
            </w:pPr>
            <w:r w:rsidRPr="00A43C14">
              <w:t>Optical MEMs</w:t>
            </w:r>
          </w:p>
        </w:tc>
      </w:tr>
      <w:tr w:rsidR="000E5860" w:rsidRPr="00A43C14" w14:paraId="7E292113" w14:textId="77777777" w:rsidTr="00D11FCA">
        <w:trPr>
          <w:cantSplit/>
        </w:trPr>
        <w:tc>
          <w:tcPr>
            <w:tcW w:w="1440" w:type="dxa"/>
          </w:tcPr>
          <w:p w14:paraId="7E29210F" w14:textId="77777777" w:rsidR="000E5860" w:rsidRPr="00B00858" w:rsidRDefault="000E5860" w:rsidP="00D11FCA">
            <w:pPr>
              <w:pStyle w:val="TableTextPCRed"/>
            </w:pPr>
            <w:r w:rsidRPr="00B00858">
              <w:br w:type="page"/>
              <w:t>8.6</w:t>
            </w:r>
          </w:p>
        </w:tc>
        <w:tc>
          <w:tcPr>
            <w:tcW w:w="2070" w:type="dxa"/>
          </w:tcPr>
          <w:p w14:paraId="7E292110" w14:textId="77777777" w:rsidR="000E5860" w:rsidRPr="00B00858" w:rsidRDefault="000E5860" w:rsidP="00D11FCA">
            <w:pPr>
              <w:pStyle w:val="TableTextPCRed"/>
            </w:pPr>
            <w:r w:rsidRPr="00B00858">
              <w:t>Software Components and Tools</w:t>
            </w:r>
          </w:p>
        </w:tc>
        <w:tc>
          <w:tcPr>
            <w:tcW w:w="5850" w:type="dxa"/>
          </w:tcPr>
          <w:p w14:paraId="7E292111" w14:textId="77777777" w:rsidR="000E5860" w:rsidRPr="00B00858" w:rsidRDefault="000E5860" w:rsidP="00D11FCA">
            <w:pPr>
              <w:pStyle w:val="TableTextPCRed"/>
            </w:pPr>
            <w:r w:rsidRPr="00B00858">
              <w:t>Software programs, routines or sub-routines for use within other software programs or systems or for use in the development of other programs or systems.</w:t>
            </w:r>
          </w:p>
        </w:tc>
        <w:tc>
          <w:tcPr>
            <w:tcW w:w="3600" w:type="dxa"/>
          </w:tcPr>
          <w:p w14:paraId="7E292112" w14:textId="77777777" w:rsidR="000E5860" w:rsidRPr="00A43C14" w:rsidRDefault="000E5860" w:rsidP="00D11FCA">
            <w:pPr>
              <w:pStyle w:val="TableTextPCRed"/>
              <w:rPr>
                <w:color w:val="auto"/>
              </w:rPr>
            </w:pPr>
          </w:p>
        </w:tc>
      </w:tr>
      <w:tr w:rsidR="000E5860" w:rsidRPr="00A43C14" w14:paraId="7E29211D" w14:textId="77777777" w:rsidTr="00D11FCA">
        <w:trPr>
          <w:cantSplit/>
        </w:trPr>
        <w:tc>
          <w:tcPr>
            <w:tcW w:w="1440" w:type="dxa"/>
          </w:tcPr>
          <w:p w14:paraId="7E292114" w14:textId="77777777" w:rsidR="000E5860" w:rsidRPr="00A43C14" w:rsidRDefault="000E5860" w:rsidP="00D11FCA">
            <w:pPr>
              <w:pStyle w:val="TableText"/>
            </w:pPr>
            <w:r w:rsidRPr="00A43C14">
              <w:t>8.6.1</w:t>
            </w:r>
          </w:p>
        </w:tc>
        <w:tc>
          <w:tcPr>
            <w:tcW w:w="2070" w:type="dxa"/>
          </w:tcPr>
          <w:p w14:paraId="7E292115" w14:textId="77777777" w:rsidR="000E5860" w:rsidRPr="00A43C14" w:rsidRDefault="000E5860" w:rsidP="00D11FCA">
            <w:pPr>
              <w:pStyle w:val="TableText"/>
            </w:pPr>
            <w:r w:rsidRPr="00A43C14">
              <w:t>Software</w:t>
            </w:r>
            <w:r>
              <w:t xml:space="preserve"> Components</w:t>
            </w:r>
          </w:p>
        </w:tc>
        <w:tc>
          <w:tcPr>
            <w:tcW w:w="5850" w:type="dxa"/>
          </w:tcPr>
          <w:p w14:paraId="7E292116" w14:textId="77777777" w:rsidR="000E5860" w:rsidRPr="00A43C14" w:rsidRDefault="000E5860" w:rsidP="00D11FCA">
            <w:pPr>
              <w:pStyle w:val="TableText"/>
            </w:pPr>
            <w:r w:rsidRPr="00A43C14">
              <w:t>Software programs, routines or sub-routines sold for use in other software programs or systems.</w:t>
            </w:r>
          </w:p>
        </w:tc>
        <w:tc>
          <w:tcPr>
            <w:tcW w:w="3600" w:type="dxa"/>
          </w:tcPr>
          <w:p w14:paraId="7E292117" w14:textId="77777777" w:rsidR="000E5860" w:rsidRPr="00A43C14" w:rsidRDefault="000E5860" w:rsidP="00D11FCA">
            <w:pPr>
              <w:pStyle w:val="Bullet"/>
            </w:pPr>
            <w:r w:rsidRPr="00A43C14">
              <w:t>Protocol stacks</w:t>
            </w:r>
          </w:p>
          <w:p w14:paraId="7E292118" w14:textId="77777777" w:rsidR="000E5860" w:rsidRPr="00A43C14" w:rsidRDefault="000E5860" w:rsidP="00D11FCA">
            <w:pPr>
              <w:pStyle w:val="Bullet"/>
            </w:pPr>
            <w:r w:rsidRPr="00A43C14">
              <w:t>Operating systems</w:t>
            </w:r>
          </w:p>
          <w:p w14:paraId="7E292119" w14:textId="77777777" w:rsidR="000E5860" w:rsidRPr="00A43C14" w:rsidRDefault="000E5860" w:rsidP="00D11FCA">
            <w:pPr>
              <w:pStyle w:val="Bullet"/>
            </w:pPr>
            <w:r w:rsidRPr="00A43C14">
              <w:t>Sort routines</w:t>
            </w:r>
          </w:p>
          <w:p w14:paraId="7E29211A" w14:textId="77777777" w:rsidR="000E5860" w:rsidRPr="00A43C14" w:rsidRDefault="000E5860" w:rsidP="00D11FCA">
            <w:pPr>
              <w:pStyle w:val="Bullet"/>
            </w:pPr>
            <w:r w:rsidRPr="00A43C14">
              <w:t>Database programs</w:t>
            </w:r>
          </w:p>
          <w:p w14:paraId="7E29211B" w14:textId="77777777" w:rsidR="000E5860" w:rsidRPr="00A43C14" w:rsidRDefault="000E5860" w:rsidP="00D11FCA">
            <w:pPr>
              <w:pStyle w:val="Bullet"/>
            </w:pPr>
            <w:r w:rsidRPr="00A43C14">
              <w:t>Interface programs</w:t>
            </w:r>
          </w:p>
          <w:p w14:paraId="7E29211C" w14:textId="77777777" w:rsidR="000E5860" w:rsidRPr="00A43C14" w:rsidRDefault="000E5860" w:rsidP="00D11FCA">
            <w:pPr>
              <w:pStyle w:val="Bullet"/>
            </w:pPr>
            <w:r w:rsidRPr="00A43C14">
              <w:t>Drivers</w:t>
            </w:r>
          </w:p>
        </w:tc>
      </w:tr>
      <w:tr w:rsidR="000E5860" w:rsidRPr="00A43C14" w14:paraId="7E29212C" w14:textId="77777777" w:rsidTr="00D11FCA">
        <w:trPr>
          <w:cantSplit/>
        </w:trPr>
        <w:tc>
          <w:tcPr>
            <w:tcW w:w="1440" w:type="dxa"/>
          </w:tcPr>
          <w:p w14:paraId="7E29211E" w14:textId="77777777" w:rsidR="000E5860" w:rsidRPr="00A43C14" w:rsidRDefault="000E5860" w:rsidP="00D11FCA">
            <w:pPr>
              <w:pStyle w:val="TableText"/>
            </w:pPr>
            <w:r w:rsidRPr="00A43C14">
              <w:t>8.6.2</w:t>
            </w:r>
          </w:p>
        </w:tc>
        <w:tc>
          <w:tcPr>
            <w:tcW w:w="2070" w:type="dxa"/>
          </w:tcPr>
          <w:p w14:paraId="7E29211F" w14:textId="77777777" w:rsidR="000E5860" w:rsidRPr="00A43C14" w:rsidRDefault="000E5860" w:rsidP="00D11FCA">
            <w:pPr>
              <w:pStyle w:val="TableText"/>
            </w:pPr>
            <w:r w:rsidRPr="00A43C14">
              <w:t>Software Development Tools</w:t>
            </w:r>
          </w:p>
        </w:tc>
        <w:tc>
          <w:tcPr>
            <w:tcW w:w="5850" w:type="dxa"/>
          </w:tcPr>
          <w:p w14:paraId="7E292120" w14:textId="77777777" w:rsidR="000E5860" w:rsidRPr="00A43C14" w:rsidRDefault="000E5860" w:rsidP="00D11FCA">
            <w:pPr>
              <w:pStyle w:val="TableText"/>
            </w:pPr>
            <w:r w:rsidRPr="00A43C14">
              <w:t>Software programs for use in the development or testing of other programs or systems.</w:t>
            </w:r>
          </w:p>
        </w:tc>
        <w:tc>
          <w:tcPr>
            <w:tcW w:w="3600" w:type="dxa"/>
          </w:tcPr>
          <w:p w14:paraId="7E292121" w14:textId="77777777" w:rsidR="000E5860" w:rsidRPr="00A43C14" w:rsidRDefault="000E5860" w:rsidP="00D11FCA">
            <w:pPr>
              <w:pStyle w:val="Bullet"/>
            </w:pPr>
            <w:r w:rsidRPr="00A43C14">
              <w:t>Compilers</w:t>
            </w:r>
          </w:p>
          <w:p w14:paraId="7E292122" w14:textId="77777777" w:rsidR="000E5860" w:rsidRPr="00A43C14" w:rsidRDefault="000E5860" w:rsidP="00D11FCA">
            <w:pPr>
              <w:pStyle w:val="Bullet"/>
            </w:pPr>
            <w:r w:rsidRPr="00A43C14">
              <w:t>Configuration management</w:t>
            </w:r>
          </w:p>
          <w:p w14:paraId="7E292123" w14:textId="77777777" w:rsidR="000E5860" w:rsidRPr="00A43C14" w:rsidRDefault="000E5860" w:rsidP="00D11FCA">
            <w:pPr>
              <w:pStyle w:val="Bullet"/>
            </w:pPr>
            <w:r w:rsidRPr="00A43C14">
              <w:t>Problem tracing and management</w:t>
            </w:r>
          </w:p>
          <w:p w14:paraId="7E292124" w14:textId="77777777" w:rsidR="000E5860" w:rsidRPr="00A43C14" w:rsidRDefault="000E5860" w:rsidP="00D11FCA">
            <w:pPr>
              <w:pStyle w:val="Bullet"/>
            </w:pPr>
            <w:r w:rsidRPr="00A43C14">
              <w:t>Complexity measurement tools</w:t>
            </w:r>
          </w:p>
          <w:p w14:paraId="7E292125" w14:textId="77777777" w:rsidR="000E5860" w:rsidRPr="00A43C14" w:rsidRDefault="000E5860" w:rsidP="00D11FCA">
            <w:pPr>
              <w:pStyle w:val="Bullet"/>
            </w:pPr>
            <w:r w:rsidRPr="00A43C14">
              <w:t>Website tools</w:t>
            </w:r>
          </w:p>
          <w:p w14:paraId="7E292126" w14:textId="77777777" w:rsidR="000E5860" w:rsidRPr="00A43C14" w:rsidRDefault="000E5860" w:rsidP="00D11FCA">
            <w:pPr>
              <w:pStyle w:val="Bullet"/>
            </w:pPr>
            <w:r w:rsidRPr="00A43C14">
              <w:t>Multimedia tools</w:t>
            </w:r>
          </w:p>
          <w:p w14:paraId="7E292127" w14:textId="77777777" w:rsidR="000E5860" w:rsidRPr="00A43C14" w:rsidRDefault="000E5860" w:rsidP="00D11FCA">
            <w:pPr>
              <w:pStyle w:val="Bullet"/>
            </w:pPr>
            <w:r w:rsidRPr="00A43C14">
              <w:t>Static analysis tools</w:t>
            </w:r>
          </w:p>
          <w:p w14:paraId="7E292128" w14:textId="77777777" w:rsidR="000E5860" w:rsidRPr="00A43C14" w:rsidRDefault="000E5860" w:rsidP="00D11FCA">
            <w:pPr>
              <w:pStyle w:val="Bullet"/>
            </w:pPr>
            <w:r w:rsidRPr="00A43C14">
              <w:t>Simulators</w:t>
            </w:r>
          </w:p>
          <w:p w14:paraId="7E292129" w14:textId="77777777" w:rsidR="000E5860" w:rsidRPr="00A43C14" w:rsidRDefault="000E5860" w:rsidP="00D11FCA">
            <w:pPr>
              <w:pStyle w:val="Bullet"/>
            </w:pPr>
            <w:r w:rsidRPr="00A43C14">
              <w:t>Measurement tools</w:t>
            </w:r>
          </w:p>
          <w:p w14:paraId="7E29212A" w14:textId="77777777" w:rsidR="000E5860" w:rsidRPr="00A43C14" w:rsidRDefault="000E5860" w:rsidP="00D11FCA">
            <w:pPr>
              <w:pStyle w:val="Bullet"/>
            </w:pPr>
            <w:r w:rsidRPr="00A43C14">
              <w:t>Code coverage tools</w:t>
            </w:r>
          </w:p>
          <w:p w14:paraId="7E29212B" w14:textId="77777777" w:rsidR="000E5860" w:rsidRPr="00A43C14" w:rsidRDefault="000E5860" w:rsidP="00D11FCA">
            <w:pPr>
              <w:pStyle w:val="Bullet"/>
            </w:pPr>
            <w:r w:rsidRPr="00A43C14">
              <w:t xml:space="preserve">Porting and conversion tools/services </w:t>
            </w:r>
          </w:p>
        </w:tc>
      </w:tr>
      <w:tr w:rsidR="000E5860" w:rsidRPr="00A43C14" w14:paraId="7E292131" w14:textId="77777777" w:rsidTr="00D11FCA">
        <w:trPr>
          <w:cantSplit/>
        </w:trPr>
        <w:tc>
          <w:tcPr>
            <w:tcW w:w="1440" w:type="dxa"/>
          </w:tcPr>
          <w:p w14:paraId="7E29212D" w14:textId="77777777" w:rsidR="000E5860" w:rsidRPr="00B00858" w:rsidRDefault="000E5860" w:rsidP="00D11FCA">
            <w:pPr>
              <w:pStyle w:val="TableTextPCRed"/>
            </w:pPr>
            <w:r w:rsidRPr="00B00858">
              <w:lastRenderedPageBreak/>
              <w:br w:type="page"/>
              <w:t>9</w:t>
            </w:r>
          </w:p>
        </w:tc>
        <w:tc>
          <w:tcPr>
            <w:tcW w:w="2070" w:type="dxa"/>
          </w:tcPr>
          <w:p w14:paraId="7E29212E" w14:textId="77777777" w:rsidR="000E5860" w:rsidRPr="00B00858" w:rsidRDefault="000E5860" w:rsidP="00D11FCA">
            <w:pPr>
              <w:pStyle w:val="TableTextPCRed"/>
            </w:pPr>
            <w:r w:rsidRPr="00B00858">
              <w:t>End-Customer Services</w:t>
            </w:r>
          </w:p>
        </w:tc>
        <w:tc>
          <w:tcPr>
            <w:tcW w:w="5850" w:type="dxa"/>
          </w:tcPr>
          <w:p w14:paraId="7E29212F" w14:textId="77777777" w:rsidR="000E5860" w:rsidRPr="00B00858" w:rsidRDefault="000E5860" w:rsidP="00D11FCA">
            <w:pPr>
              <w:pStyle w:val="TableTextPCRed"/>
            </w:pPr>
            <w:r w:rsidRPr="00B00858">
              <w:t>End-user consumer and business customers acquire a vast variety of products from a service provider organization. These may be supplied on a buy, lease or rental basis and comprise services from simple pre-paid wireless phone service to complex solutions or outsourced facilities management of a customer organization’s entire telecommunications facilities.</w:t>
            </w:r>
          </w:p>
        </w:tc>
        <w:tc>
          <w:tcPr>
            <w:tcW w:w="3600" w:type="dxa"/>
          </w:tcPr>
          <w:p w14:paraId="7E292130" w14:textId="77777777" w:rsidR="000E5860" w:rsidRPr="00A43C14" w:rsidRDefault="000E5860" w:rsidP="00D11FCA">
            <w:pPr>
              <w:pStyle w:val="TableTextPCRed"/>
              <w:rPr>
                <w:color w:val="auto"/>
              </w:rPr>
            </w:pPr>
          </w:p>
        </w:tc>
      </w:tr>
      <w:tr w:rsidR="000E5860" w:rsidRPr="00A43C14" w14:paraId="7E29213A" w14:textId="77777777" w:rsidTr="00D11FCA">
        <w:trPr>
          <w:cantSplit/>
        </w:trPr>
        <w:tc>
          <w:tcPr>
            <w:tcW w:w="1440" w:type="dxa"/>
          </w:tcPr>
          <w:p w14:paraId="7E292132" w14:textId="77777777" w:rsidR="000E5860" w:rsidRPr="00A43C14" w:rsidRDefault="000E5860" w:rsidP="00D11FCA">
            <w:pPr>
              <w:pStyle w:val="TableText"/>
            </w:pPr>
            <w:r w:rsidRPr="00A43C14">
              <w:t>9.1</w:t>
            </w:r>
          </w:p>
        </w:tc>
        <w:tc>
          <w:tcPr>
            <w:tcW w:w="2070" w:type="dxa"/>
          </w:tcPr>
          <w:p w14:paraId="7E292133" w14:textId="77777777" w:rsidR="000E5860" w:rsidRPr="00A43C14" w:rsidRDefault="000E5860" w:rsidP="00D11FCA">
            <w:pPr>
              <w:pStyle w:val="TableText"/>
            </w:pPr>
            <w:r w:rsidRPr="00A43C14">
              <w:t xml:space="preserve">Voice </w:t>
            </w:r>
          </w:p>
        </w:tc>
        <w:tc>
          <w:tcPr>
            <w:tcW w:w="5850" w:type="dxa"/>
          </w:tcPr>
          <w:p w14:paraId="7E292134" w14:textId="77777777" w:rsidR="000E5860" w:rsidRPr="00A43C14" w:rsidRDefault="000E5860" w:rsidP="00D11FCA">
            <w:pPr>
              <w:pStyle w:val="TableText"/>
            </w:pPr>
            <w:r w:rsidRPr="00A43C14">
              <w:t>Service products offered to business/public customers and to consumers, to support voice communications and supplementary services.</w:t>
            </w:r>
          </w:p>
        </w:tc>
        <w:tc>
          <w:tcPr>
            <w:tcW w:w="3600" w:type="dxa"/>
          </w:tcPr>
          <w:p w14:paraId="7E292135" w14:textId="77777777" w:rsidR="000E5860" w:rsidRPr="00A43C14" w:rsidRDefault="000E5860" w:rsidP="00D11FCA">
            <w:pPr>
              <w:pStyle w:val="Bullet"/>
            </w:pPr>
            <w:r w:rsidRPr="00A43C14">
              <w:t>Fixed voice access</w:t>
            </w:r>
          </w:p>
          <w:p w14:paraId="7E292136" w14:textId="77777777" w:rsidR="000E5860" w:rsidRPr="00A43C14" w:rsidRDefault="000E5860" w:rsidP="00D11FCA">
            <w:pPr>
              <w:pStyle w:val="Bullet"/>
            </w:pPr>
            <w:r w:rsidRPr="00A43C14">
              <w:t>Local services calls</w:t>
            </w:r>
          </w:p>
          <w:p w14:paraId="7E292137" w14:textId="77777777" w:rsidR="000E5860" w:rsidRPr="00A43C14" w:rsidRDefault="000E5860" w:rsidP="00D11FCA">
            <w:pPr>
              <w:pStyle w:val="Bullet"/>
            </w:pPr>
            <w:r w:rsidRPr="00A43C14">
              <w:t>Long distance and international calls</w:t>
            </w:r>
          </w:p>
          <w:p w14:paraId="7E292138" w14:textId="77777777" w:rsidR="000E5860" w:rsidRPr="00A43C14" w:rsidRDefault="000E5860" w:rsidP="00D11FCA">
            <w:pPr>
              <w:pStyle w:val="Bullet"/>
            </w:pPr>
            <w:r w:rsidRPr="00A43C14">
              <w:t>Chargecard/calling cards</w:t>
            </w:r>
          </w:p>
          <w:p w14:paraId="7E292139" w14:textId="77777777" w:rsidR="000E5860" w:rsidRPr="00A43C14" w:rsidRDefault="000E5860" w:rsidP="00D11FCA">
            <w:pPr>
              <w:pStyle w:val="Bullet"/>
            </w:pPr>
            <w:r w:rsidRPr="00A43C14">
              <w:t>Voice over IP (VoIP)</w:t>
            </w:r>
          </w:p>
        </w:tc>
      </w:tr>
      <w:tr w:rsidR="000E5860" w:rsidRPr="00A43C14" w14:paraId="7E292143" w14:textId="77777777" w:rsidTr="00D11FCA">
        <w:trPr>
          <w:cantSplit/>
        </w:trPr>
        <w:tc>
          <w:tcPr>
            <w:tcW w:w="1440" w:type="dxa"/>
          </w:tcPr>
          <w:p w14:paraId="7E29213B" w14:textId="77777777" w:rsidR="000E5860" w:rsidRPr="00A43C14" w:rsidRDefault="000E5860" w:rsidP="00D11FCA">
            <w:pPr>
              <w:pStyle w:val="TableText"/>
            </w:pPr>
            <w:r w:rsidRPr="00A43C14">
              <w:t>9.2</w:t>
            </w:r>
          </w:p>
        </w:tc>
        <w:tc>
          <w:tcPr>
            <w:tcW w:w="2070" w:type="dxa"/>
          </w:tcPr>
          <w:p w14:paraId="7E29213C" w14:textId="77777777" w:rsidR="000E5860" w:rsidRPr="00A43C14" w:rsidRDefault="000E5860" w:rsidP="00D11FCA">
            <w:pPr>
              <w:pStyle w:val="TableText"/>
            </w:pPr>
            <w:r w:rsidRPr="00A43C14">
              <w:t>Wireless</w:t>
            </w:r>
          </w:p>
        </w:tc>
        <w:tc>
          <w:tcPr>
            <w:tcW w:w="5850" w:type="dxa"/>
          </w:tcPr>
          <w:p w14:paraId="7E29213D" w14:textId="77777777" w:rsidR="000E5860" w:rsidRPr="00A43C14" w:rsidRDefault="000E5860" w:rsidP="00D11FCA">
            <w:pPr>
              <w:pStyle w:val="TableText"/>
            </w:pPr>
            <w:r w:rsidRPr="00A43C14">
              <w:t>Service products offered to business/public customers and to consumers, to support mobile communications and service needs.</w:t>
            </w:r>
          </w:p>
        </w:tc>
        <w:tc>
          <w:tcPr>
            <w:tcW w:w="3600" w:type="dxa"/>
          </w:tcPr>
          <w:p w14:paraId="7E29213E" w14:textId="77777777" w:rsidR="000E5860" w:rsidRPr="00A43C14" w:rsidRDefault="000E5860" w:rsidP="00D11FCA">
            <w:pPr>
              <w:pStyle w:val="Bullet"/>
            </w:pPr>
            <w:r w:rsidRPr="00A43C14">
              <w:t>Mobile voice</w:t>
            </w:r>
          </w:p>
          <w:p w14:paraId="7E29213F" w14:textId="77777777" w:rsidR="000E5860" w:rsidRPr="00A43C14" w:rsidRDefault="000E5860" w:rsidP="00D11FCA">
            <w:pPr>
              <w:pStyle w:val="Bullet"/>
            </w:pPr>
            <w:r w:rsidRPr="00A43C14">
              <w:t>Paging</w:t>
            </w:r>
          </w:p>
          <w:p w14:paraId="7E292140" w14:textId="77777777" w:rsidR="000E5860" w:rsidRPr="00A43C14" w:rsidRDefault="000E5860" w:rsidP="00D11FCA">
            <w:pPr>
              <w:pStyle w:val="Bullet"/>
            </w:pPr>
            <w:r w:rsidRPr="00A43C14">
              <w:t>Small message service (SMS)</w:t>
            </w:r>
          </w:p>
          <w:p w14:paraId="7E292141" w14:textId="77777777" w:rsidR="000E5860" w:rsidRPr="00A43C14" w:rsidRDefault="000E5860" w:rsidP="00D11FCA">
            <w:pPr>
              <w:pStyle w:val="Bullet"/>
            </w:pPr>
            <w:r w:rsidRPr="00A43C14">
              <w:t>GPRS/3G message/visuals</w:t>
            </w:r>
          </w:p>
          <w:p w14:paraId="7E292142" w14:textId="77777777" w:rsidR="000E5860" w:rsidRPr="00A43C14" w:rsidRDefault="000E5860" w:rsidP="00D11FCA">
            <w:pPr>
              <w:pStyle w:val="Bullet"/>
            </w:pPr>
            <w:r w:rsidRPr="00A43C14">
              <w:t>WAP protocol services</w:t>
            </w:r>
          </w:p>
        </w:tc>
      </w:tr>
      <w:tr w:rsidR="000E5860" w:rsidRPr="00A43C14" w14:paraId="7E29214C" w14:textId="77777777" w:rsidTr="00D11FCA">
        <w:trPr>
          <w:cantSplit/>
        </w:trPr>
        <w:tc>
          <w:tcPr>
            <w:tcW w:w="1440" w:type="dxa"/>
          </w:tcPr>
          <w:p w14:paraId="7E292144" w14:textId="77777777" w:rsidR="000E5860" w:rsidRPr="00A43C14" w:rsidRDefault="000E5860" w:rsidP="00D11FCA">
            <w:pPr>
              <w:pStyle w:val="TableText"/>
            </w:pPr>
            <w:r w:rsidRPr="00A43C14">
              <w:t>9.3</w:t>
            </w:r>
          </w:p>
        </w:tc>
        <w:tc>
          <w:tcPr>
            <w:tcW w:w="2070" w:type="dxa"/>
          </w:tcPr>
          <w:p w14:paraId="7E292145" w14:textId="77777777" w:rsidR="000E5860" w:rsidRPr="00A43C14" w:rsidRDefault="000E5860" w:rsidP="00D11FCA">
            <w:pPr>
              <w:pStyle w:val="TableText"/>
            </w:pPr>
            <w:r w:rsidRPr="00A43C14">
              <w:t>Transport Networks</w:t>
            </w:r>
          </w:p>
        </w:tc>
        <w:tc>
          <w:tcPr>
            <w:tcW w:w="5850" w:type="dxa"/>
          </w:tcPr>
          <w:p w14:paraId="7E292146" w14:textId="77777777" w:rsidR="000E5860" w:rsidRPr="00A43C14" w:rsidRDefault="000E5860" w:rsidP="00D11FCA">
            <w:pPr>
              <w:pStyle w:val="TableText"/>
            </w:pPr>
            <w:r w:rsidRPr="00A43C14">
              <w:t xml:space="preserve">Service products provided to business customers or other operators, to allow them to connect two or more physical sites as a communications network, either through multiple point-to-point services, or via a multi-point network. </w:t>
            </w:r>
          </w:p>
        </w:tc>
        <w:tc>
          <w:tcPr>
            <w:tcW w:w="3600" w:type="dxa"/>
          </w:tcPr>
          <w:p w14:paraId="7E292147" w14:textId="77777777" w:rsidR="000E5860" w:rsidRPr="00A43C14" w:rsidRDefault="000E5860" w:rsidP="00D11FCA">
            <w:pPr>
              <w:pStyle w:val="Bullet"/>
            </w:pPr>
            <w:r w:rsidRPr="00A43C14">
              <w:t>International private leased circuit</w:t>
            </w:r>
          </w:p>
          <w:p w14:paraId="7E292148" w14:textId="77777777" w:rsidR="000E5860" w:rsidRPr="00A43C14" w:rsidRDefault="000E5860" w:rsidP="00D11FCA">
            <w:pPr>
              <w:pStyle w:val="Bullet"/>
            </w:pPr>
            <w:r w:rsidRPr="00A43C14">
              <w:t>Analogue private circuit</w:t>
            </w:r>
          </w:p>
          <w:p w14:paraId="7E292149" w14:textId="77777777" w:rsidR="000E5860" w:rsidRPr="00A43C14" w:rsidRDefault="000E5860" w:rsidP="00D11FCA">
            <w:pPr>
              <w:pStyle w:val="Bullet"/>
            </w:pPr>
            <w:r w:rsidRPr="00A43C14">
              <w:t>Managed bandwidth</w:t>
            </w:r>
          </w:p>
          <w:p w14:paraId="7E29214A" w14:textId="77777777" w:rsidR="000E5860" w:rsidRPr="00A43C14" w:rsidRDefault="000E5860" w:rsidP="00D11FCA">
            <w:pPr>
              <w:pStyle w:val="Bullet"/>
            </w:pPr>
            <w:r w:rsidRPr="00A43C14">
              <w:t>X25 packet switching</w:t>
            </w:r>
          </w:p>
          <w:p w14:paraId="7E29214B" w14:textId="77777777" w:rsidR="000E5860" w:rsidRPr="00A43C14" w:rsidRDefault="000E5860" w:rsidP="00D11FCA">
            <w:pPr>
              <w:pStyle w:val="Bullet"/>
            </w:pPr>
            <w:r w:rsidRPr="00A43C14">
              <w:t>Unbundled local loop</w:t>
            </w:r>
          </w:p>
        </w:tc>
      </w:tr>
      <w:tr w:rsidR="000E5860" w:rsidRPr="00A43C14" w14:paraId="7E29215C" w14:textId="77777777" w:rsidTr="00D11FCA">
        <w:trPr>
          <w:cantSplit/>
        </w:trPr>
        <w:tc>
          <w:tcPr>
            <w:tcW w:w="1440" w:type="dxa"/>
          </w:tcPr>
          <w:p w14:paraId="7E29214D" w14:textId="77777777" w:rsidR="000E5860" w:rsidRPr="00A43C14" w:rsidRDefault="000E5860" w:rsidP="00D11FCA">
            <w:pPr>
              <w:pStyle w:val="TableText"/>
            </w:pPr>
            <w:r w:rsidRPr="00A43C14">
              <w:lastRenderedPageBreak/>
              <w:t>9.4</w:t>
            </w:r>
          </w:p>
        </w:tc>
        <w:tc>
          <w:tcPr>
            <w:tcW w:w="2070" w:type="dxa"/>
          </w:tcPr>
          <w:p w14:paraId="7E29214E" w14:textId="77777777" w:rsidR="000E5860" w:rsidRPr="00A43C14" w:rsidRDefault="000E5860" w:rsidP="00D11FCA">
            <w:pPr>
              <w:pStyle w:val="TableText"/>
            </w:pPr>
            <w:r w:rsidRPr="00A43C14">
              <w:t>Private Networks</w:t>
            </w:r>
          </w:p>
        </w:tc>
        <w:tc>
          <w:tcPr>
            <w:tcW w:w="5850" w:type="dxa"/>
          </w:tcPr>
          <w:p w14:paraId="7E29214F" w14:textId="77777777" w:rsidR="000E5860" w:rsidRPr="00A43C14" w:rsidRDefault="000E5860" w:rsidP="00D11FCA">
            <w:pPr>
              <w:pStyle w:val="TableText"/>
            </w:pPr>
            <w:r w:rsidRPr="00A43C14">
              <w:t>Service products designed and provided to allow business and/or public customer organizations t</w:t>
            </w:r>
            <w:r>
              <w:t>hat</w:t>
            </w:r>
            <w:r w:rsidRPr="00A43C14">
              <w:t xml:space="preserve"> provide communications connections using specific network platforms or protocols, or to operate internal communications networks, whether for voice and/or data use. This may include a private network operated by an organization entirely internal to the company.</w:t>
            </w:r>
          </w:p>
        </w:tc>
        <w:tc>
          <w:tcPr>
            <w:tcW w:w="3600" w:type="dxa"/>
          </w:tcPr>
          <w:p w14:paraId="7E292150" w14:textId="77777777" w:rsidR="000E5860" w:rsidRPr="00A43C14" w:rsidRDefault="000E5860" w:rsidP="00D11FCA">
            <w:pPr>
              <w:pStyle w:val="Bullet"/>
            </w:pPr>
            <w:r w:rsidRPr="00A43C14">
              <w:t>VPN MPLS services</w:t>
            </w:r>
          </w:p>
          <w:p w14:paraId="7E292151" w14:textId="77777777" w:rsidR="000E5860" w:rsidRPr="00A43C14" w:rsidRDefault="000E5860" w:rsidP="00D11FCA">
            <w:pPr>
              <w:pStyle w:val="Bullet"/>
            </w:pPr>
            <w:r w:rsidRPr="00A43C14">
              <w:t>Metropolitan network services</w:t>
            </w:r>
          </w:p>
          <w:p w14:paraId="7E292152" w14:textId="77777777" w:rsidR="000E5860" w:rsidRPr="00A43C14" w:rsidRDefault="000E5860" w:rsidP="00D11FCA">
            <w:pPr>
              <w:pStyle w:val="Bullet"/>
            </w:pPr>
            <w:r w:rsidRPr="00A43C14">
              <w:t>Local area network (LAN)</w:t>
            </w:r>
          </w:p>
          <w:p w14:paraId="7E292153" w14:textId="77777777" w:rsidR="000E5860" w:rsidRPr="00A43C14" w:rsidRDefault="000E5860" w:rsidP="00D11FCA">
            <w:pPr>
              <w:pStyle w:val="Bullet"/>
            </w:pPr>
            <w:r w:rsidRPr="00A43C14">
              <w:t>Wide area network (WAN)</w:t>
            </w:r>
          </w:p>
          <w:p w14:paraId="7E292154" w14:textId="77777777" w:rsidR="000E5860" w:rsidRPr="00A43C14" w:rsidRDefault="000E5860" w:rsidP="00D11FCA">
            <w:pPr>
              <w:pStyle w:val="Bullet"/>
            </w:pPr>
            <w:r w:rsidRPr="00A43C14">
              <w:t>Virtual LAN (VLAN)</w:t>
            </w:r>
          </w:p>
          <w:p w14:paraId="7E292155" w14:textId="77777777" w:rsidR="000E5860" w:rsidRPr="00A43C14" w:rsidRDefault="000E5860" w:rsidP="00D11FCA">
            <w:pPr>
              <w:pStyle w:val="Bullet"/>
            </w:pPr>
            <w:r w:rsidRPr="00A43C14">
              <w:t>LAN extension (Gigabit Ethernet)</w:t>
            </w:r>
          </w:p>
          <w:p w14:paraId="7E292156" w14:textId="77777777" w:rsidR="000E5860" w:rsidRPr="00A43C14" w:rsidRDefault="000E5860" w:rsidP="00D11FCA">
            <w:pPr>
              <w:pStyle w:val="Bullet"/>
            </w:pPr>
            <w:r w:rsidRPr="00A43C14">
              <w:t>IP VPN</w:t>
            </w:r>
          </w:p>
          <w:p w14:paraId="7E292157" w14:textId="77777777" w:rsidR="000E5860" w:rsidRPr="00A43C14" w:rsidRDefault="000E5860" w:rsidP="00D11FCA">
            <w:pPr>
              <w:pStyle w:val="Bullet"/>
            </w:pPr>
            <w:r w:rsidRPr="00A43C14">
              <w:t>Frame relay services</w:t>
            </w:r>
          </w:p>
          <w:p w14:paraId="7E292158" w14:textId="77777777" w:rsidR="000E5860" w:rsidRPr="00A43C14" w:rsidRDefault="000E5860" w:rsidP="00D11FCA">
            <w:pPr>
              <w:pStyle w:val="Bullet"/>
            </w:pPr>
            <w:r w:rsidRPr="00A43C14">
              <w:t>Cell/ATM services</w:t>
            </w:r>
          </w:p>
          <w:p w14:paraId="7E292159" w14:textId="77777777" w:rsidR="000E5860" w:rsidRPr="00A43C14" w:rsidRDefault="000E5860" w:rsidP="00D11FCA">
            <w:pPr>
              <w:pStyle w:val="Bullet"/>
            </w:pPr>
            <w:r w:rsidRPr="00A43C14">
              <w:t>Short haul data services</w:t>
            </w:r>
          </w:p>
          <w:p w14:paraId="7E29215A" w14:textId="77777777" w:rsidR="000E5860" w:rsidRPr="00A43C14" w:rsidRDefault="000E5860" w:rsidP="00D11FCA">
            <w:pPr>
              <w:pStyle w:val="Bullet"/>
            </w:pPr>
            <w:r w:rsidRPr="00A43C14">
              <w:t>Switched multi-megabit data</w:t>
            </w:r>
          </w:p>
          <w:p w14:paraId="7E29215B" w14:textId="77777777" w:rsidR="000E5860" w:rsidRPr="00A43C14" w:rsidRDefault="000E5860" w:rsidP="00D11FCA">
            <w:pPr>
              <w:pStyle w:val="Bullet"/>
            </w:pPr>
            <w:r w:rsidRPr="00A43C14">
              <w:t>IP connectivity</w:t>
            </w:r>
          </w:p>
        </w:tc>
      </w:tr>
      <w:tr w:rsidR="000E5860" w:rsidRPr="00A43C14" w14:paraId="7E292166" w14:textId="77777777" w:rsidTr="00D11FCA">
        <w:trPr>
          <w:cantSplit/>
        </w:trPr>
        <w:tc>
          <w:tcPr>
            <w:tcW w:w="1440" w:type="dxa"/>
          </w:tcPr>
          <w:p w14:paraId="7E29215D" w14:textId="77777777" w:rsidR="000E5860" w:rsidRPr="00A43C14" w:rsidRDefault="000E5860" w:rsidP="00D11FCA">
            <w:pPr>
              <w:pStyle w:val="TableText"/>
            </w:pPr>
            <w:r w:rsidRPr="00A43C14">
              <w:t>9.5</w:t>
            </w:r>
          </w:p>
        </w:tc>
        <w:tc>
          <w:tcPr>
            <w:tcW w:w="2070" w:type="dxa"/>
          </w:tcPr>
          <w:p w14:paraId="7E29215E" w14:textId="77777777" w:rsidR="000E5860" w:rsidRPr="00A43C14" w:rsidRDefault="000E5860" w:rsidP="00D11FCA">
            <w:pPr>
              <w:pStyle w:val="TableText"/>
            </w:pPr>
            <w:r w:rsidRPr="00A43C14">
              <w:t>Internet Access</w:t>
            </w:r>
          </w:p>
        </w:tc>
        <w:tc>
          <w:tcPr>
            <w:tcW w:w="5850" w:type="dxa"/>
          </w:tcPr>
          <w:p w14:paraId="7E29215F" w14:textId="77777777" w:rsidR="000E5860" w:rsidRPr="00A43C14" w:rsidRDefault="000E5860" w:rsidP="00D11FCA">
            <w:pPr>
              <w:pStyle w:val="TableText"/>
            </w:pPr>
            <w:r w:rsidRPr="00A43C14">
              <w:t>Service products offered to business, public organizations and to consumers, t</w:t>
            </w:r>
            <w:r>
              <w:t>hat</w:t>
            </w:r>
            <w:r w:rsidRPr="00A43C14">
              <w:t xml:space="preserve"> provide them with access to Internet services and networks, at speeds and levels of availability appropriate to their needs.</w:t>
            </w:r>
          </w:p>
        </w:tc>
        <w:tc>
          <w:tcPr>
            <w:tcW w:w="3600" w:type="dxa"/>
          </w:tcPr>
          <w:p w14:paraId="7E292160" w14:textId="77777777" w:rsidR="000E5860" w:rsidRPr="00A43C14" w:rsidRDefault="000E5860" w:rsidP="00D11FCA">
            <w:pPr>
              <w:pStyle w:val="Bullet"/>
            </w:pPr>
            <w:r w:rsidRPr="00A43C14">
              <w:t>Fixed access – ISDN, DSL</w:t>
            </w:r>
          </w:p>
          <w:p w14:paraId="7E292161" w14:textId="77777777" w:rsidR="000E5860" w:rsidRPr="00A43C14" w:rsidRDefault="000E5860" w:rsidP="00D11FCA">
            <w:pPr>
              <w:pStyle w:val="Bullet"/>
            </w:pPr>
            <w:r w:rsidRPr="00A43C14">
              <w:t>Dial solutions</w:t>
            </w:r>
          </w:p>
          <w:p w14:paraId="7E292162" w14:textId="77777777" w:rsidR="000E5860" w:rsidRPr="00A43C14" w:rsidRDefault="000E5860" w:rsidP="00D11FCA">
            <w:pPr>
              <w:pStyle w:val="Bullet"/>
            </w:pPr>
            <w:r w:rsidRPr="00A43C14">
              <w:t>Fixed and dial VPNs</w:t>
            </w:r>
          </w:p>
          <w:p w14:paraId="7E292163" w14:textId="77777777" w:rsidR="000E5860" w:rsidRPr="00A43C14" w:rsidRDefault="000E5860" w:rsidP="00D11FCA">
            <w:pPr>
              <w:pStyle w:val="Bullet"/>
            </w:pPr>
            <w:r w:rsidRPr="00A43C14">
              <w:t>Security, e.g., firewalls</w:t>
            </w:r>
          </w:p>
          <w:p w14:paraId="7E292164" w14:textId="77777777" w:rsidR="000E5860" w:rsidRPr="00A43C14" w:rsidRDefault="000E5860" w:rsidP="00D11FCA">
            <w:pPr>
              <w:pStyle w:val="Bullet"/>
            </w:pPr>
            <w:r w:rsidRPr="00A43C14">
              <w:t>Certification</w:t>
            </w:r>
          </w:p>
          <w:p w14:paraId="7E292165" w14:textId="77777777" w:rsidR="000E5860" w:rsidRPr="00A43C14" w:rsidRDefault="000E5860" w:rsidP="00D11FCA">
            <w:pPr>
              <w:pStyle w:val="Bullet"/>
            </w:pPr>
            <w:r w:rsidRPr="00A43C14">
              <w:t>Internet service provider (ISP)</w:t>
            </w:r>
          </w:p>
        </w:tc>
      </w:tr>
      <w:tr w:rsidR="000E5860" w:rsidRPr="00A43C14" w14:paraId="7E292170" w14:textId="77777777" w:rsidTr="00D11FCA">
        <w:trPr>
          <w:cantSplit/>
        </w:trPr>
        <w:tc>
          <w:tcPr>
            <w:tcW w:w="1440" w:type="dxa"/>
          </w:tcPr>
          <w:p w14:paraId="7E292167" w14:textId="77777777" w:rsidR="000E5860" w:rsidRPr="00A43C14" w:rsidRDefault="000E5860" w:rsidP="00D11FCA">
            <w:pPr>
              <w:pStyle w:val="TableText"/>
            </w:pPr>
            <w:r w:rsidRPr="00A43C14">
              <w:t>9.6</w:t>
            </w:r>
          </w:p>
        </w:tc>
        <w:tc>
          <w:tcPr>
            <w:tcW w:w="2070" w:type="dxa"/>
          </w:tcPr>
          <w:p w14:paraId="7E292168" w14:textId="77777777" w:rsidR="000E5860" w:rsidRPr="00A43C14" w:rsidRDefault="000E5860" w:rsidP="00D11FCA">
            <w:pPr>
              <w:pStyle w:val="TableText"/>
            </w:pPr>
            <w:r w:rsidRPr="00A43C14">
              <w:t>e-Business and Content Hosting</w:t>
            </w:r>
          </w:p>
        </w:tc>
        <w:tc>
          <w:tcPr>
            <w:tcW w:w="5850" w:type="dxa"/>
          </w:tcPr>
          <w:p w14:paraId="7E292169" w14:textId="77777777" w:rsidR="000E5860" w:rsidRPr="00A43C14" w:rsidRDefault="000E5860" w:rsidP="00D11FCA">
            <w:pPr>
              <w:pStyle w:val="TableText"/>
            </w:pPr>
            <w:r w:rsidRPr="00A43C14">
              <w:t xml:space="preserve">Chargeable service products offered separately or as part of a solution to customers with data, Internet/Intranet and information systems needs. </w:t>
            </w:r>
          </w:p>
        </w:tc>
        <w:tc>
          <w:tcPr>
            <w:tcW w:w="3600" w:type="dxa"/>
          </w:tcPr>
          <w:p w14:paraId="7E29216A" w14:textId="77777777" w:rsidR="000E5860" w:rsidRPr="00A43C14" w:rsidRDefault="000E5860" w:rsidP="00D11FCA">
            <w:pPr>
              <w:pStyle w:val="Bullet"/>
            </w:pPr>
            <w:r w:rsidRPr="00A43C14">
              <w:t>Hosting – dedicated, managed storage, co-location</w:t>
            </w:r>
          </w:p>
          <w:p w14:paraId="7E29216B" w14:textId="77777777" w:rsidR="000E5860" w:rsidRPr="00A43C14" w:rsidRDefault="000E5860" w:rsidP="00D11FCA">
            <w:pPr>
              <w:pStyle w:val="Bullet"/>
            </w:pPr>
            <w:r w:rsidRPr="00A43C14">
              <w:t>Managed firewalls</w:t>
            </w:r>
          </w:p>
          <w:p w14:paraId="7E29216C" w14:textId="77777777" w:rsidR="000E5860" w:rsidRPr="00A43C14" w:rsidRDefault="000E5860" w:rsidP="00D11FCA">
            <w:pPr>
              <w:pStyle w:val="Bullet"/>
            </w:pPr>
            <w:r w:rsidRPr="00A43C14">
              <w:t>Content distribution</w:t>
            </w:r>
          </w:p>
          <w:p w14:paraId="7E29216D" w14:textId="77777777" w:rsidR="000E5860" w:rsidRPr="00A43C14" w:rsidRDefault="000E5860" w:rsidP="00D11FCA">
            <w:pPr>
              <w:pStyle w:val="Bullet"/>
            </w:pPr>
            <w:r w:rsidRPr="00A43C14">
              <w:t>Applications – eCRM, supply chain, e-learning, e-government</w:t>
            </w:r>
          </w:p>
          <w:p w14:paraId="7E29216E" w14:textId="77777777" w:rsidR="000E5860" w:rsidRDefault="000E5860" w:rsidP="00D11FCA">
            <w:pPr>
              <w:pStyle w:val="Bullet"/>
            </w:pPr>
            <w:r w:rsidRPr="00A43C14">
              <w:t>Subscription services – video, audio, or data</w:t>
            </w:r>
          </w:p>
          <w:p w14:paraId="7E29216F" w14:textId="77777777" w:rsidR="000E5860" w:rsidRPr="00A43C14" w:rsidRDefault="000E5860" w:rsidP="00D11FCA">
            <w:pPr>
              <w:pStyle w:val="Bullet"/>
            </w:pPr>
            <w:r>
              <w:t>Cloud computing</w:t>
            </w:r>
          </w:p>
        </w:tc>
      </w:tr>
      <w:tr w:rsidR="000E5860" w:rsidRPr="00A43C14" w14:paraId="7E292175" w14:textId="77777777" w:rsidTr="00D11FCA">
        <w:trPr>
          <w:cantSplit/>
        </w:trPr>
        <w:tc>
          <w:tcPr>
            <w:tcW w:w="1440" w:type="dxa"/>
          </w:tcPr>
          <w:p w14:paraId="7E292171" w14:textId="77777777" w:rsidR="000E5860" w:rsidRPr="00B00858" w:rsidRDefault="000E5860" w:rsidP="00D11FCA">
            <w:pPr>
              <w:pStyle w:val="TableTextPCRed"/>
            </w:pPr>
            <w:r w:rsidRPr="00B00858">
              <w:lastRenderedPageBreak/>
              <w:t>9.7</w:t>
            </w:r>
          </w:p>
        </w:tc>
        <w:tc>
          <w:tcPr>
            <w:tcW w:w="2070" w:type="dxa"/>
          </w:tcPr>
          <w:p w14:paraId="7E292172" w14:textId="77777777" w:rsidR="000E5860" w:rsidRPr="00B00858" w:rsidRDefault="000E5860" w:rsidP="00D11FCA">
            <w:pPr>
              <w:pStyle w:val="TableTextPCRed"/>
            </w:pPr>
            <w:r w:rsidRPr="00B00858">
              <w:t>Bulk Transport</w:t>
            </w:r>
          </w:p>
        </w:tc>
        <w:tc>
          <w:tcPr>
            <w:tcW w:w="5850" w:type="dxa"/>
          </w:tcPr>
          <w:p w14:paraId="7E292173" w14:textId="77777777" w:rsidR="000E5860" w:rsidRPr="00B00858" w:rsidRDefault="000E5860" w:rsidP="00D11FCA">
            <w:pPr>
              <w:pStyle w:val="TableTextPCRed"/>
            </w:pPr>
            <w:r w:rsidRPr="00B00858">
              <w:t>Services provided to other licensed operators or carriers to allow them to operate networks or services, without necessarily owning 100% of their operating network.</w:t>
            </w:r>
          </w:p>
        </w:tc>
        <w:tc>
          <w:tcPr>
            <w:tcW w:w="3600" w:type="dxa"/>
          </w:tcPr>
          <w:p w14:paraId="7E292174" w14:textId="77777777" w:rsidR="000E5860" w:rsidRPr="00A43C14" w:rsidRDefault="000E5860" w:rsidP="00D11FCA">
            <w:pPr>
              <w:pStyle w:val="TableTextPCRed"/>
              <w:rPr>
                <w:color w:val="auto"/>
              </w:rPr>
            </w:pPr>
          </w:p>
        </w:tc>
      </w:tr>
      <w:tr w:rsidR="000E5860" w:rsidRPr="00A43C14" w14:paraId="7E29217D" w14:textId="77777777" w:rsidTr="00D11FCA">
        <w:trPr>
          <w:cantSplit/>
        </w:trPr>
        <w:tc>
          <w:tcPr>
            <w:tcW w:w="1440" w:type="dxa"/>
          </w:tcPr>
          <w:p w14:paraId="7E292176" w14:textId="77777777" w:rsidR="000E5860" w:rsidRPr="00A43C14" w:rsidRDefault="000E5860" w:rsidP="00D11FCA">
            <w:pPr>
              <w:pStyle w:val="TableText"/>
            </w:pPr>
            <w:r w:rsidRPr="00A43C14">
              <w:t>9.7.1</w:t>
            </w:r>
          </w:p>
        </w:tc>
        <w:tc>
          <w:tcPr>
            <w:tcW w:w="2070" w:type="dxa"/>
          </w:tcPr>
          <w:p w14:paraId="7E292177" w14:textId="77777777" w:rsidR="000E5860" w:rsidRPr="00A43C14" w:rsidRDefault="000E5860" w:rsidP="00D11FCA">
            <w:pPr>
              <w:pStyle w:val="TableText"/>
            </w:pPr>
            <w:r w:rsidRPr="00A43C14">
              <w:t xml:space="preserve">Infrastructure </w:t>
            </w:r>
          </w:p>
        </w:tc>
        <w:tc>
          <w:tcPr>
            <w:tcW w:w="5850" w:type="dxa"/>
          </w:tcPr>
          <w:p w14:paraId="7E292178" w14:textId="77777777" w:rsidR="000E5860" w:rsidRPr="00A43C14" w:rsidRDefault="000E5860" w:rsidP="00D11FCA">
            <w:pPr>
              <w:pStyle w:val="TableText"/>
            </w:pPr>
            <w:r w:rsidRPr="00A43C14">
              <w:t>Service products t</w:t>
            </w:r>
            <w:r>
              <w:t xml:space="preserve">hat </w:t>
            </w:r>
            <w:r w:rsidRPr="00A43C14">
              <w:t>provide network infrastructure on a lease or rental basis, on long or short-term contracts.</w:t>
            </w:r>
          </w:p>
        </w:tc>
        <w:tc>
          <w:tcPr>
            <w:tcW w:w="3600" w:type="dxa"/>
          </w:tcPr>
          <w:p w14:paraId="7E292179" w14:textId="77777777" w:rsidR="000E5860" w:rsidRPr="00A43C14" w:rsidRDefault="000E5860" w:rsidP="00D11FCA">
            <w:pPr>
              <w:pStyle w:val="Bullet"/>
            </w:pPr>
            <w:r w:rsidRPr="00A43C14">
              <w:t>Wavelength</w:t>
            </w:r>
          </w:p>
          <w:p w14:paraId="7E29217A" w14:textId="77777777" w:rsidR="000E5860" w:rsidRPr="00A43C14" w:rsidRDefault="000E5860" w:rsidP="00D11FCA">
            <w:pPr>
              <w:pStyle w:val="Bullet"/>
            </w:pPr>
            <w:r w:rsidRPr="00A43C14">
              <w:t>Dark fiber</w:t>
            </w:r>
          </w:p>
          <w:p w14:paraId="7E29217B" w14:textId="77777777" w:rsidR="000E5860" w:rsidRPr="00A43C14" w:rsidRDefault="000E5860" w:rsidP="00D11FCA">
            <w:pPr>
              <w:pStyle w:val="Bullet"/>
            </w:pPr>
            <w:r w:rsidRPr="00A43C14">
              <w:t>Duct</w:t>
            </w:r>
          </w:p>
          <w:p w14:paraId="7E29217C" w14:textId="77777777" w:rsidR="000E5860" w:rsidRPr="00A43C14" w:rsidRDefault="000E5860" w:rsidP="00D11FCA">
            <w:pPr>
              <w:pStyle w:val="Bullet"/>
            </w:pPr>
            <w:r w:rsidRPr="00A43C14">
              <w:t>Satellite services</w:t>
            </w:r>
          </w:p>
        </w:tc>
      </w:tr>
      <w:tr w:rsidR="000E5860" w:rsidRPr="00A43C14" w14:paraId="7E292186" w14:textId="77777777" w:rsidTr="00D11FCA">
        <w:trPr>
          <w:cantSplit/>
        </w:trPr>
        <w:tc>
          <w:tcPr>
            <w:tcW w:w="1440" w:type="dxa"/>
          </w:tcPr>
          <w:p w14:paraId="7E29217E" w14:textId="77777777" w:rsidR="000E5860" w:rsidRPr="00A43C14" w:rsidRDefault="000E5860" w:rsidP="00D11FCA">
            <w:pPr>
              <w:pStyle w:val="TableText"/>
            </w:pPr>
            <w:r w:rsidRPr="00A43C14">
              <w:t>9.7.2</w:t>
            </w:r>
          </w:p>
        </w:tc>
        <w:tc>
          <w:tcPr>
            <w:tcW w:w="2070" w:type="dxa"/>
          </w:tcPr>
          <w:p w14:paraId="7E29217F" w14:textId="77777777" w:rsidR="000E5860" w:rsidRPr="00A43C14" w:rsidRDefault="000E5860" w:rsidP="00D11FCA">
            <w:pPr>
              <w:pStyle w:val="TableText"/>
            </w:pPr>
            <w:r w:rsidRPr="00A43C14">
              <w:t xml:space="preserve">Wholesale </w:t>
            </w:r>
          </w:p>
        </w:tc>
        <w:tc>
          <w:tcPr>
            <w:tcW w:w="5850" w:type="dxa"/>
          </w:tcPr>
          <w:p w14:paraId="7E292180" w14:textId="77777777" w:rsidR="000E5860" w:rsidRPr="00A43C14" w:rsidRDefault="000E5860" w:rsidP="00D11FCA">
            <w:pPr>
              <w:pStyle w:val="TableText"/>
            </w:pPr>
            <w:r w:rsidRPr="00A43C14">
              <w:t xml:space="preserve">Service products provided to allow operators to trade traffic on a correspondent basis or to offer services without having to maintain a network of their own. </w:t>
            </w:r>
          </w:p>
        </w:tc>
        <w:tc>
          <w:tcPr>
            <w:tcW w:w="3600" w:type="dxa"/>
          </w:tcPr>
          <w:p w14:paraId="7E292181" w14:textId="77777777" w:rsidR="000E5860" w:rsidRPr="00A43C14" w:rsidRDefault="000E5860" w:rsidP="00D11FCA">
            <w:pPr>
              <w:pStyle w:val="Bullet"/>
            </w:pPr>
            <w:r w:rsidRPr="00A43C14">
              <w:t>Wholesale voice</w:t>
            </w:r>
          </w:p>
          <w:p w14:paraId="7E292182" w14:textId="77777777" w:rsidR="000E5860" w:rsidRPr="00A43C14" w:rsidRDefault="000E5860" w:rsidP="00D11FCA">
            <w:pPr>
              <w:pStyle w:val="Bullet"/>
            </w:pPr>
            <w:r w:rsidRPr="00A43C14">
              <w:t>Wholesale long distance</w:t>
            </w:r>
          </w:p>
          <w:p w14:paraId="7E292183" w14:textId="77777777" w:rsidR="000E5860" w:rsidRPr="00A43C14" w:rsidRDefault="000E5860" w:rsidP="00D11FCA">
            <w:pPr>
              <w:pStyle w:val="Bullet"/>
            </w:pPr>
            <w:r w:rsidRPr="00A43C14">
              <w:t>Wholesale IP</w:t>
            </w:r>
          </w:p>
          <w:p w14:paraId="7E292184" w14:textId="77777777" w:rsidR="000E5860" w:rsidRPr="00A43C14" w:rsidRDefault="000E5860" w:rsidP="00D11FCA">
            <w:pPr>
              <w:pStyle w:val="Bullet"/>
            </w:pPr>
            <w:r w:rsidRPr="00A43C14">
              <w:t>Outbound voice</w:t>
            </w:r>
          </w:p>
          <w:p w14:paraId="7E292185" w14:textId="77777777" w:rsidR="000E5860" w:rsidRPr="00A43C14" w:rsidRDefault="000E5860" w:rsidP="00D11FCA">
            <w:pPr>
              <w:pStyle w:val="Bullet"/>
            </w:pPr>
            <w:r w:rsidRPr="00A43C14">
              <w:t>Inbound voice</w:t>
            </w:r>
          </w:p>
        </w:tc>
      </w:tr>
      <w:tr w:rsidR="000E5860" w:rsidRPr="00A43C14" w14:paraId="7E29218E" w14:textId="77777777" w:rsidTr="00D11FCA">
        <w:trPr>
          <w:cantSplit/>
        </w:trPr>
        <w:tc>
          <w:tcPr>
            <w:tcW w:w="1440" w:type="dxa"/>
          </w:tcPr>
          <w:p w14:paraId="7E292187" w14:textId="77777777" w:rsidR="000E5860" w:rsidRPr="00A43C14" w:rsidRDefault="000E5860" w:rsidP="00D11FCA">
            <w:pPr>
              <w:pStyle w:val="TableText"/>
            </w:pPr>
            <w:r w:rsidRPr="00A43C14">
              <w:t>9.8</w:t>
            </w:r>
          </w:p>
        </w:tc>
        <w:tc>
          <w:tcPr>
            <w:tcW w:w="2070" w:type="dxa"/>
          </w:tcPr>
          <w:p w14:paraId="7E292188" w14:textId="77777777" w:rsidR="000E5860" w:rsidRPr="00A43C14" w:rsidRDefault="000E5860" w:rsidP="00D11FCA">
            <w:pPr>
              <w:pStyle w:val="TableText"/>
            </w:pPr>
            <w:r w:rsidRPr="00A43C14">
              <w:t>Video Broadcast Services</w:t>
            </w:r>
          </w:p>
        </w:tc>
        <w:tc>
          <w:tcPr>
            <w:tcW w:w="5850" w:type="dxa"/>
          </w:tcPr>
          <w:p w14:paraId="7E292189" w14:textId="77777777" w:rsidR="000E5860" w:rsidRPr="00A43C14" w:rsidRDefault="000E5860" w:rsidP="00D11FCA">
            <w:pPr>
              <w:pStyle w:val="TableText"/>
            </w:pPr>
            <w:r w:rsidRPr="00A43C14">
              <w:t>Service products t</w:t>
            </w:r>
            <w:r>
              <w:t>hat</w:t>
            </w:r>
            <w:r w:rsidRPr="00A43C14">
              <w:t xml:space="preserve"> provide broadcast video to subscribers</w:t>
            </w:r>
          </w:p>
        </w:tc>
        <w:tc>
          <w:tcPr>
            <w:tcW w:w="3600" w:type="dxa"/>
          </w:tcPr>
          <w:p w14:paraId="7E29218A" w14:textId="77777777" w:rsidR="000E5860" w:rsidRPr="00A43C14" w:rsidRDefault="000E5860" w:rsidP="00D11FCA">
            <w:pPr>
              <w:pStyle w:val="Bullet"/>
            </w:pPr>
            <w:r w:rsidRPr="00A43C14">
              <w:t>Cable TV</w:t>
            </w:r>
          </w:p>
          <w:p w14:paraId="7E29218B" w14:textId="77777777" w:rsidR="000E5860" w:rsidRPr="00A43C14" w:rsidRDefault="000E5860" w:rsidP="00D11FCA">
            <w:pPr>
              <w:pStyle w:val="Bullet"/>
            </w:pPr>
            <w:r w:rsidRPr="00A43C14">
              <w:t>Satellite TV</w:t>
            </w:r>
          </w:p>
          <w:p w14:paraId="7E29218C" w14:textId="77777777" w:rsidR="000E5860" w:rsidRPr="00A43C14" w:rsidRDefault="000E5860" w:rsidP="00D11FCA">
            <w:pPr>
              <w:pStyle w:val="Bullet"/>
            </w:pPr>
            <w:r w:rsidRPr="00A43C14">
              <w:t>Video over fiber</w:t>
            </w:r>
          </w:p>
          <w:p w14:paraId="7E29218D" w14:textId="77777777" w:rsidR="000E5860" w:rsidRPr="00A43C14" w:rsidRDefault="000E5860" w:rsidP="00D11FCA">
            <w:pPr>
              <w:pStyle w:val="Bullet"/>
            </w:pPr>
            <w:r w:rsidRPr="00A43C14">
              <w:t>IPTV</w:t>
            </w:r>
          </w:p>
        </w:tc>
      </w:tr>
      <w:tr w:rsidR="000E5860" w:rsidRPr="00A43C14" w14:paraId="7E292195" w14:textId="77777777" w:rsidTr="00D11FCA">
        <w:trPr>
          <w:cantSplit/>
        </w:trPr>
        <w:tc>
          <w:tcPr>
            <w:tcW w:w="1440" w:type="dxa"/>
          </w:tcPr>
          <w:p w14:paraId="7E29218F" w14:textId="77777777" w:rsidR="000E5860" w:rsidRPr="00A43C14" w:rsidRDefault="000E5860" w:rsidP="00D11FCA">
            <w:pPr>
              <w:pStyle w:val="TableText"/>
            </w:pPr>
            <w:r>
              <w:t>9.9</w:t>
            </w:r>
          </w:p>
        </w:tc>
        <w:tc>
          <w:tcPr>
            <w:tcW w:w="2070" w:type="dxa"/>
          </w:tcPr>
          <w:p w14:paraId="7E292190" w14:textId="77777777" w:rsidR="000E5860" w:rsidRPr="00A43C14" w:rsidRDefault="000E5860" w:rsidP="00D11FCA">
            <w:pPr>
              <w:pStyle w:val="TableText"/>
            </w:pPr>
            <w:r>
              <w:t>Emergency Service Network</w:t>
            </w:r>
          </w:p>
        </w:tc>
        <w:tc>
          <w:tcPr>
            <w:tcW w:w="5850" w:type="dxa"/>
          </w:tcPr>
          <w:p w14:paraId="7E292191" w14:textId="77777777" w:rsidR="000E5860" w:rsidRPr="00A43C14" w:rsidRDefault="000E5860" w:rsidP="00D11FCA">
            <w:pPr>
              <w:pStyle w:val="TableText"/>
            </w:pPr>
            <w:r>
              <w:t>Service to provide an emergency services network</w:t>
            </w:r>
          </w:p>
        </w:tc>
        <w:tc>
          <w:tcPr>
            <w:tcW w:w="3600" w:type="dxa"/>
          </w:tcPr>
          <w:p w14:paraId="7E292192" w14:textId="77777777" w:rsidR="000E5860" w:rsidRDefault="000E5860" w:rsidP="00D11FCA">
            <w:pPr>
              <w:pStyle w:val="Bullet"/>
            </w:pPr>
            <w:r>
              <w:t>E911 network</w:t>
            </w:r>
          </w:p>
          <w:p w14:paraId="7E292193" w14:textId="77777777" w:rsidR="000E5860" w:rsidRDefault="000E5860" w:rsidP="00D11FCA">
            <w:pPr>
              <w:pStyle w:val="Bullet"/>
            </w:pPr>
            <w:r>
              <w:t>E112 network</w:t>
            </w:r>
          </w:p>
          <w:p w14:paraId="7E292194" w14:textId="77777777" w:rsidR="000E5860" w:rsidRPr="00A43C14" w:rsidRDefault="000E5860" w:rsidP="00D5601C">
            <w:pPr>
              <w:pStyle w:val="Bullet"/>
              <w:tabs>
                <w:tab w:val="clear" w:pos="360"/>
              </w:tabs>
              <w:ind w:firstLine="0"/>
            </w:pPr>
          </w:p>
        </w:tc>
      </w:tr>
    </w:tbl>
    <w:p w14:paraId="7E292196" w14:textId="77777777" w:rsidR="000E5860" w:rsidRPr="00A43C14" w:rsidRDefault="000E5860" w:rsidP="000E5860"/>
    <w:p w14:paraId="7E292197" w14:textId="77777777" w:rsidR="00F65CE2" w:rsidRPr="00157FD1" w:rsidRDefault="00F65CE2" w:rsidP="00F65CE2">
      <w:pPr>
        <w:pStyle w:val="BodyText"/>
        <w:ind w:left="0"/>
        <w:jc w:val="center"/>
        <w:sectPr w:rsidR="00F65CE2" w:rsidRPr="00157FD1" w:rsidSect="00F65CE2">
          <w:headerReference w:type="even" r:id="rId97"/>
          <w:headerReference w:type="default" r:id="rId98"/>
          <w:footerReference w:type="even" r:id="rId99"/>
          <w:footerReference w:type="default" r:id="rId100"/>
          <w:headerReference w:type="first" r:id="rId101"/>
          <w:type w:val="oddPage"/>
          <w:pgSz w:w="15840" w:h="12240" w:orient="landscape" w:code="1"/>
          <w:pgMar w:top="1440" w:right="1440" w:bottom="1440" w:left="1440" w:header="720" w:footer="720" w:gutter="0"/>
          <w:cols w:space="720"/>
          <w:docGrid w:linePitch="360"/>
        </w:sectPr>
      </w:pPr>
      <w:r>
        <w:br w:type="page"/>
      </w:r>
      <w:r>
        <w:lastRenderedPageBreak/>
        <w:t>This page intentionally blank.</w:t>
      </w:r>
    </w:p>
    <w:p w14:paraId="7E292198" w14:textId="77777777" w:rsidR="00F65CE2" w:rsidRPr="00157FD1" w:rsidRDefault="00F65CE2" w:rsidP="00F65CE2">
      <w:pPr>
        <w:pStyle w:val="berschrift2"/>
        <w:tabs>
          <w:tab w:val="clear" w:pos="2880"/>
          <w:tab w:val="left" w:pos="720"/>
          <w:tab w:val="left" w:pos="2160"/>
        </w:tabs>
        <w:ind w:left="2160" w:hanging="1800"/>
      </w:pPr>
      <w:bookmarkStart w:id="491" w:name="_Toc152994686"/>
      <w:bookmarkStart w:id="492" w:name="_Toc137886252"/>
      <w:bookmarkStart w:id="493" w:name="_Toc200531003"/>
      <w:r w:rsidRPr="00157FD1">
        <w:lastRenderedPageBreak/>
        <w:t>Table A-2</w:t>
      </w:r>
      <w:r w:rsidRPr="00157FD1">
        <w:tab/>
        <w:t>Measurement Applicability Table (</w:t>
      </w:r>
      <w:r>
        <w:t>Normalization Units</w:t>
      </w:r>
      <w:r w:rsidRPr="00157FD1">
        <w:t>)</w:t>
      </w:r>
      <w:bookmarkEnd w:id="491"/>
      <w:bookmarkEnd w:id="492"/>
      <w:bookmarkEnd w:id="493"/>
    </w:p>
    <w:p w14:paraId="7E292199" w14:textId="77777777" w:rsidR="00F65CE2" w:rsidRPr="00157FD1" w:rsidRDefault="00F65CE2" w:rsidP="00F65CE2">
      <w:pPr>
        <w:pStyle w:val="ParSpacer"/>
        <w:rPr>
          <w:kern w:val="28"/>
        </w:rPr>
      </w:pPr>
    </w:p>
    <w:p w14:paraId="7E29219A" w14:textId="77777777" w:rsidR="00F65CE2" w:rsidRPr="00157FD1" w:rsidRDefault="00F65CE2" w:rsidP="00F65CE2">
      <w:pPr>
        <w:pStyle w:val="NormLetInd1"/>
        <w:tabs>
          <w:tab w:val="clear" w:pos="360"/>
          <w:tab w:val="clear" w:pos="1440"/>
          <w:tab w:val="num" w:pos="720"/>
        </w:tabs>
        <w:ind w:left="720"/>
      </w:pPr>
      <w:r w:rsidRPr="00157FD1">
        <w:t>Measurements Without Normalization Factors</w:t>
      </w:r>
    </w:p>
    <w:p w14:paraId="7E29219B" w14:textId="77777777" w:rsidR="00F65CE2" w:rsidRPr="00157FD1" w:rsidRDefault="00F65CE2" w:rsidP="00F65CE2">
      <w:pPr>
        <w:pStyle w:val="NormInd1"/>
        <w:tabs>
          <w:tab w:val="clear" w:pos="360"/>
          <w:tab w:val="left" w:pos="720"/>
        </w:tabs>
        <w:ind w:left="720"/>
      </w:pPr>
      <w:r w:rsidRPr="00157FD1">
        <w:t>The measurements Fix Response Time (FRT), Overdue Fix Responsiveness (OFR), and On-Time Delivery (OTD) are applicable and required for ALL product categories. The measurements FRT, OFR and OTD do not require product specific normalization. In the interest of saving space, they are not listed in the following table, but data must be submitted for each of these three measurements in all product categories. Table A-2 defines the normalization units and applicability of the other measurements.</w:t>
      </w:r>
    </w:p>
    <w:p w14:paraId="7E29219C" w14:textId="77777777" w:rsidR="00F65CE2" w:rsidRPr="00157FD1" w:rsidRDefault="00F65CE2" w:rsidP="00F65CE2">
      <w:pPr>
        <w:pStyle w:val="ParSpacer"/>
        <w:rPr>
          <w:kern w:val="28"/>
        </w:rPr>
      </w:pPr>
    </w:p>
    <w:p w14:paraId="7E29219D" w14:textId="77777777" w:rsidR="00F65CE2" w:rsidRPr="00157FD1" w:rsidRDefault="00F65CE2" w:rsidP="00F65CE2">
      <w:pPr>
        <w:pStyle w:val="NormLetInd1"/>
        <w:tabs>
          <w:tab w:val="clear" w:pos="360"/>
          <w:tab w:val="clear" w:pos="1440"/>
          <w:tab w:val="num" w:pos="720"/>
        </w:tabs>
        <w:ind w:left="720"/>
      </w:pPr>
      <w:r w:rsidRPr="00157FD1">
        <w:t>Other Rules and References</w:t>
      </w:r>
    </w:p>
    <w:p w14:paraId="7E29219E" w14:textId="77777777" w:rsidR="00F65CE2" w:rsidRPr="00157FD1" w:rsidRDefault="00F65CE2" w:rsidP="00F65CE2">
      <w:pPr>
        <w:pStyle w:val="BodyTextTab2"/>
        <w:tabs>
          <w:tab w:val="clear" w:pos="3240"/>
        </w:tabs>
        <w:ind w:left="1080"/>
      </w:pPr>
      <w:r w:rsidRPr="00157FD1">
        <w:t>i)</w:t>
      </w:r>
      <w:r w:rsidRPr="00157FD1">
        <w:tab/>
        <w:t>Where the normalization factor is traffic capacity based, such as DS1, OC-1, DSL or Terminations, the calculation shall be based on the true usable traffic capacity. Equipment within the system used to provide protection for the main traffic path shall not be included, as it does not add usable capacity to the system.</w:t>
      </w:r>
    </w:p>
    <w:p w14:paraId="7E29219F" w14:textId="77777777" w:rsidR="00F65CE2" w:rsidRPr="00157FD1" w:rsidRDefault="00F65CE2" w:rsidP="00F65CE2">
      <w:pPr>
        <w:pStyle w:val="BodyTextTab2"/>
        <w:tabs>
          <w:tab w:val="num" w:pos="3240"/>
        </w:tabs>
        <w:ind w:left="1080"/>
      </w:pPr>
      <w:r w:rsidRPr="00157FD1">
        <w:t>ii)</w:t>
      </w:r>
      <w:r w:rsidRPr="00157FD1">
        <w:tab/>
        <w:t>The column headings in Table A</w:t>
      </w:r>
      <w:r w:rsidRPr="00157FD1">
        <w:noBreakHyphen/>
        <w:t>2 are general descriptions covering several sub-measurements in some cases. For cross-references to the detailed descriptions of the measurements elsewhere in this document, refer to the measurement and sub-measurement symbols in Table A</w:t>
      </w:r>
      <w:r w:rsidRPr="00157FD1">
        <w:noBreakHyphen/>
        <w:t>6</w:t>
      </w:r>
      <w:r>
        <w:t xml:space="preserve"> and Table A-7</w:t>
      </w:r>
      <w:r w:rsidRPr="00157FD1">
        <w:t>.</w:t>
      </w:r>
    </w:p>
    <w:p w14:paraId="7E2921A0" w14:textId="77777777" w:rsidR="00F65CE2" w:rsidRPr="00157FD1" w:rsidRDefault="00F65CE2" w:rsidP="00F65CE2">
      <w:pPr>
        <w:pStyle w:val="BodyTextTab2"/>
        <w:tabs>
          <w:tab w:val="num" w:pos="3240"/>
        </w:tabs>
        <w:ind w:left="1080"/>
      </w:pPr>
      <w:r w:rsidRPr="00157FD1">
        <w:t>iii)</w:t>
      </w:r>
      <w:r w:rsidRPr="00157FD1">
        <w:tab/>
        <w:t>For some product categories it may not be clear what is to be considered a unit. The following is added as an aid for the listed categories:</w:t>
      </w:r>
    </w:p>
    <w:p w14:paraId="7E2921A1" w14:textId="77777777" w:rsidR="00F65CE2" w:rsidRPr="00157FD1" w:rsidRDefault="00F65CE2" w:rsidP="00F65CE2">
      <w:pPr>
        <w:pStyle w:val="BodyTextTab2"/>
        <w:tabs>
          <w:tab w:val="clear" w:pos="3240"/>
          <w:tab w:val="left" w:pos="1440"/>
        </w:tabs>
        <w:ind w:left="0" w:firstLine="0"/>
      </w:pPr>
      <w:r w:rsidRPr="00157FD1">
        <w:tab/>
        <w:t xml:space="preserve">7.6.1 – total quantity of items procured </w:t>
      </w:r>
    </w:p>
    <w:p w14:paraId="7E2921A2" w14:textId="77777777" w:rsidR="00F65CE2" w:rsidRPr="00157FD1" w:rsidRDefault="00F65CE2" w:rsidP="00F65CE2">
      <w:pPr>
        <w:pStyle w:val="BodyTextTab2"/>
        <w:tabs>
          <w:tab w:val="clear" w:pos="3240"/>
          <w:tab w:val="left" w:pos="1440"/>
        </w:tabs>
        <w:ind w:left="0" w:firstLine="0"/>
      </w:pPr>
      <w:r w:rsidRPr="00157FD1">
        <w:tab/>
        <w:t>7.9 – total quantity of items provided or supported</w:t>
      </w:r>
    </w:p>
    <w:p w14:paraId="7E2921A3" w14:textId="77777777" w:rsidR="00F65CE2" w:rsidRPr="00157FD1" w:rsidRDefault="00F65CE2" w:rsidP="00F65CE2">
      <w:pPr>
        <w:pStyle w:val="BodyTextTab2"/>
        <w:tabs>
          <w:tab w:val="clear" w:pos="3240"/>
          <w:tab w:val="left" w:pos="1440"/>
        </w:tabs>
        <w:ind w:left="0" w:firstLine="0"/>
      </w:pPr>
      <w:r w:rsidRPr="00157FD1">
        <w:tab/>
        <w:t>8.6.1 – copies/licenses issued</w:t>
      </w:r>
    </w:p>
    <w:p w14:paraId="7E2921A4" w14:textId="77777777" w:rsidR="00F65CE2" w:rsidRPr="00157FD1" w:rsidRDefault="00F65CE2" w:rsidP="00F65CE2">
      <w:pPr>
        <w:pStyle w:val="BodyTextTab2"/>
        <w:tabs>
          <w:tab w:val="clear" w:pos="3240"/>
          <w:tab w:val="left" w:pos="1440"/>
        </w:tabs>
        <w:ind w:left="0" w:firstLine="0"/>
      </w:pPr>
      <w:r w:rsidRPr="00157FD1">
        <w:tab/>
        <w:t xml:space="preserve">8.6.2 – simultaneous licensed users </w:t>
      </w:r>
    </w:p>
    <w:p w14:paraId="7E2921A5" w14:textId="77777777" w:rsidR="00F65CE2" w:rsidRDefault="00F65CE2" w:rsidP="00F65CE2">
      <w:pPr>
        <w:pStyle w:val="BodyTextTab2"/>
        <w:tabs>
          <w:tab w:val="num" w:pos="3240"/>
        </w:tabs>
        <w:ind w:left="1080"/>
      </w:pPr>
      <w:r w:rsidRPr="00157FD1">
        <w:rPr>
          <w:kern w:val="28"/>
        </w:rPr>
        <w:t>iv)</w:t>
      </w:r>
      <w:r w:rsidRPr="00157FD1">
        <w:rPr>
          <w:kern w:val="28"/>
        </w:rPr>
        <w:tab/>
        <w:t xml:space="preserve">An optical channel, for the purposes of </w:t>
      </w:r>
      <w:r w:rsidRPr="00157FD1">
        <w:t>TL 9000 normalization factor calculation, is defined as an individual wavelength of light.</w:t>
      </w:r>
    </w:p>
    <w:p w14:paraId="7E2921A6" w14:textId="17B2253D" w:rsidR="00F65CE2" w:rsidRPr="00CA70C2" w:rsidRDefault="00F65CE2" w:rsidP="00F65CE2">
      <w:pPr>
        <w:pStyle w:val="BodyTextTab2"/>
        <w:tabs>
          <w:tab w:val="num" w:pos="3240"/>
        </w:tabs>
        <w:ind w:left="1080"/>
        <w:rPr>
          <w:kern w:val="28"/>
        </w:rPr>
      </w:pPr>
      <w:r>
        <w:rPr>
          <w:kern w:val="28"/>
        </w:rPr>
        <w:t>v)</w:t>
      </w:r>
      <w:r>
        <w:rPr>
          <w:kern w:val="28"/>
        </w:rPr>
        <w:tab/>
      </w:r>
      <w:r w:rsidRPr="00CA70C2">
        <w:rPr>
          <w:kern w:val="28"/>
        </w:rPr>
        <w:t xml:space="preserve">The measurements examples on the tl9000.org </w:t>
      </w:r>
      <w:r w:rsidR="00201ACF">
        <w:rPr>
          <w:kern w:val="28"/>
        </w:rPr>
        <w:t>website</w:t>
      </w:r>
      <w:r w:rsidRPr="00CA70C2">
        <w:rPr>
          <w:kern w:val="28"/>
        </w:rPr>
        <w:t xml:space="preserve"> contain specific examples of techniques and methods for calculating normalization factors</w:t>
      </w:r>
      <w:r>
        <w:rPr>
          <w:kern w:val="28"/>
        </w:rPr>
        <w:t>.</w:t>
      </w:r>
    </w:p>
    <w:p w14:paraId="7E2921A7" w14:textId="77777777" w:rsidR="00F65CE2" w:rsidRPr="00157FD1" w:rsidRDefault="00F65CE2" w:rsidP="00F65CE2">
      <w:pPr>
        <w:pStyle w:val="ParSpacer"/>
        <w:rPr>
          <w:kern w:val="28"/>
        </w:rPr>
      </w:pPr>
    </w:p>
    <w:p w14:paraId="7E2921A8" w14:textId="77777777" w:rsidR="00F65CE2" w:rsidRPr="00157FD1" w:rsidRDefault="00F65CE2" w:rsidP="00F65CE2">
      <w:pPr>
        <w:pStyle w:val="NormLetInd1"/>
        <w:tabs>
          <w:tab w:val="clear" w:pos="360"/>
          <w:tab w:val="clear" w:pos="1440"/>
          <w:tab w:val="num" w:pos="720"/>
        </w:tabs>
        <w:ind w:left="720"/>
      </w:pPr>
      <w:r w:rsidRPr="00157FD1">
        <w:t>Measurement Summary Listing</w:t>
      </w:r>
    </w:p>
    <w:p w14:paraId="7E2921A9" w14:textId="77777777" w:rsidR="00F65CE2" w:rsidRPr="00157FD1" w:rsidRDefault="00F65CE2" w:rsidP="00F65CE2">
      <w:pPr>
        <w:pStyle w:val="NormInd1"/>
        <w:tabs>
          <w:tab w:val="clear" w:pos="360"/>
          <w:tab w:val="left" w:pos="720"/>
        </w:tabs>
        <w:ind w:left="720"/>
      </w:pPr>
      <w:r w:rsidRPr="00157FD1">
        <w:t>Table A</w:t>
      </w:r>
      <w:r w:rsidRPr="00157FD1">
        <w:noBreakHyphen/>
        <w:t>6 is a listing of the measurements included in this handbook with the symbols used in data reporting, the applicability to hardware, software, and/or services (H, S, V), and a reference to the table in this handbook with data reporting details. The symbols listed here are referenced by the normalization unit and applicability table to clarify the general descriptions used as column headings.</w:t>
      </w:r>
    </w:p>
    <w:p w14:paraId="7E2921AA" w14:textId="77777777" w:rsidR="00F65CE2" w:rsidRPr="00157FD1" w:rsidRDefault="00F65CE2" w:rsidP="00F65CE2">
      <w:pPr>
        <w:pStyle w:val="ParSpacer"/>
        <w:sectPr w:rsidR="00F65CE2" w:rsidRPr="00157FD1" w:rsidSect="00F65CE2">
          <w:headerReference w:type="even" r:id="rId102"/>
          <w:headerReference w:type="default" r:id="rId103"/>
          <w:footerReference w:type="even" r:id="rId104"/>
          <w:footerReference w:type="default" r:id="rId105"/>
          <w:headerReference w:type="first" r:id="rId106"/>
          <w:type w:val="oddPage"/>
          <w:pgSz w:w="12240" w:h="15840" w:code="1"/>
          <w:pgMar w:top="1440" w:right="1440" w:bottom="1440" w:left="1440" w:header="720" w:footer="720" w:gutter="0"/>
          <w:cols w:space="720"/>
          <w:docGrid w:linePitch="360"/>
        </w:sectPr>
      </w:pPr>
    </w:p>
    <w:p w14:paraId="7E2921AB" w14:textId="77777777" w:rsidR="00F65CE2" w:rsidRPr="00157FD1" w:rsidRDefault="00F65CE2" w:rsidP="00F65CE2">
      <w:pPr>
        <w:pStyle w:val="ParSpacer"/>
      </w:pPr>
    </w:p>
    <w:tbl>
      <w:tblPr>
        <w:tblW w:w="12900" w:type="dxa"/>
        <w:tblLayout w:type="fixed"/>
        <w:tblCellMar>
          <w:left w:w="30" w:type="dxa"/>
          <w:right w:w="30" w:type="dxa"/>
        </w:tblCellMar>
        <w:tblLook w:val="0000" w:firstRow="0" w:lastRow="0" w:firstColumn="0" w:lastColumn="0" w:noHBand="0" w:noVBand="0"/>
      </w:tblPr>
      <w:tblGrid>
        <w:gridCol w:w="1151"/>
        <w:gridCol w:w="3934"/>
        <w:gridCol w:w="1311"/>
        <w:gridCol w:w="1252"/>
        <w:gridCol w:w="14"/>
        <w:gridCol w:w="1261"/>
        <w:gridCol w:w="14"/>
        <w:gridCol w:w="7"/>
        <w:gridCol w:w="14"/>
        <w:gridCol w:w="1296"/>
        <w:gridCol w:w="846"/>
        <w:gridCol w:w="155"/>
        <w:gridCol w:w="7"/>
        <w:gridCol w:w="738"/>
        <w:gridCol w:w="432"/>
        <w:gridCol w:w="50"/>
        <w:gridCol w:w="40"/>
        <w:gridCol w:w="36"/>
        <w:gridCol w:w="14"/>
        <w:gridCol w:w="328"/>
      </w:tblGrid>
      <w:tr w:rsidR="000E5860" w:rsidRPr="00157FD1" w14:paraId="7E2921AD" w14:textId="77777777" w:rsidTr="00D11FCA">
        <w:trPr>
          <w:cantSplit/>
          <w:tblHeader/>
        </w:trPr>
        <w:tc>
          <w:tcPr>
            <w:tcW w:w="12900" w:type="dxa"/>
            <w:gridSpan w:val="20"/>
            <w:tcBorders>
              <w:top w:val="single" w:sz="2" w:space="0" w:color="000000"/>
              <w:left w:val="single" w:sz="2" w:space="0" w:color="000000"/>
              <w:right w:val="single" w:sz="2" w:space="0" w:color="000000"/>
            </w:tcBorders>
          </w:tcPr>
          <w:p w14:paraId="7E2921AC" w14:textId="77777777" w:rsidR="000E5860" w:rsidRPr="00157FD1" w:rsidRDefault="000E5860" w:rsidP="00D11FCA">
            <w:pPr>
              <w:pStyle w:val="berschrift4"/>
              <w:tabs>
                <w:tab w:val="left" w:pos="11180"/>
              </w:tabs>
              <w:ind w:left="1440"/>
              <w:jc w:val="center"/>
              <w:rPr>
                <w:i/>
                <w:snapToGrid w:val="0"/>
              </w:rPr>
            </w:pPr>
            <w:bookmarkStart w:id="494" w:name="_Toc463108056"/>
            <w:bookmarkStart w:id="495" w:name="_Toc503257545"/>
            <w:bookmarkStart w:id="496" w:name="_Toc504275468"/>
            <w:bookmarkStart w:id="497" w:name="_Toc505002588"/>
            <w:bookmarkStart w:id="498" w:name="_Toc505339265"/>
            <w:bookmarkStart w:id="499" w:name="_Toc505344215"/>
            <w:bookmarkStart w:id="500" w:name="_Toc505402646"/>
            <w:bookmarkStart w:id="501" w:name="_Toc505493177"/>
            <w:bookmarkStart w:id="502" w:name="_Toc35835509"/>
            <w:bookmarkStart w:id="503" w:name="_Toc152994883"/>
            <w:bookmarkStart w:id="504" w:name="_Toc200531282"/>
            <w:r w:rsidRPr="00157FD1">
              <w:t>Table A-2</w:t>
            </w:r>
            <w:r w:rsidRPr="00157FD1">
              <w:tab/>
              <w:t>Measurement Applicability Table (</w:t>
            </w:r>
            <w:r>
              <w:t>Normalization Units</w:t>
            </w:r>
            <w:r w:rsidRPr="00157FD1">
              <w:t>)</w:t>
            </w:r>
            <w:bookmarkEnd w:id="494"/>
            <w:bookmarkEnd w:id="495"/>
            <w:bookmarkEnd w:id="496"/>
            <w:bookmarkEnd w:id="497"/>
            <w:bookmarkEnd w:id="498"/>
            <w:bookmarkEnd w:id="499"/>
            <w:bookmarkEnd w:id="500"/>
            <w:bookmarkEnd w:id="501"/>
            <w:bookmarkEnd w:id="502"/>
            <w:bookmarkEnd w:id="503"/>
            <w:bookmarkEnd w:id="504"/>
          </w:p>
        </w:tc>
      </w:tr>
      <w:tr w:rsidR="000E5860" w:rsidRPr="00157FD1" w14:paraId="7E2921B5" w14:textId="77777777" w:rsidTr="00D11FCA">
        <w:trPr>
          <w:cantSplit/>
          <w:trHeight w:val="273"/>
          <w:tblHeader/>
        </w:trPr>
        <w:tc>
          <w:tcPr>
            <w:tcW w:w="5085" w:type="dxa"/>
            <w:gridSpan w:val="2"/>
            <w:tcBorders>
              <w:top w:val="single" w:sz="2" w:space="0" w:color="000000"/>
              <w:left w:val="single" w:sz="2" w:space="0" w:color="000000"/>
            </w:tcBorders>
            <w:vAlign w:val="center"/>
          </w:tcPr>
          <w:p w14:paraId="7E2921AE" w14:textId="77777777" w:rsidR="000E5860" w:rsidRPr="00157FD1" w:rsidRDefault="000E5860" w:rsidP="00D11FCA">
            <w:pPr>
              <w:pStyle w:val="TableText"/>
              <w:tabs>
                <w:tab w:val="clear" w:pos="360"/>
                <w:tab w:val="left" w:pos="248"/>
              </w:tabs>
              <w:jc w:val="center"/>
              <w:rPr>
                <w:b/>
              </w:rPr>
            </w:pPr>
            <w:r w:rsidRPr="00157FD1">
              <w:rPr>
                <w:b/>
              </w:rPr>
              <w:t>Product Category</w:t>
            </w:r>
          </w:p>
        </w:tc>
        <w:tc>
          <w:tcPr>
            <w:tcW w:w="1311" w:type="dxa"/>
            <w:vMerge w:val="restart"/>
            <w:tcBorders>
              <w:top w:val="single" w:sz="4" w:space="0" w:color="auto"/>
              <w:left w:val="single" w:sz="4" w:space="0" w:color="auto"/>
              <w:bottom w:val="single" w:sz="4" w:space="0" w:color="auto"/>
              <w:right w:val="single" w:sz="4" w:space="0" w:color="auto"/>
            </w:tcBorders>
            <w:vAlign w:val="bottom"/>
          </w:tcPr>
          <w:p w14:paraId="7E2921AF" w14:textId="77777777" w:rsidR="000E5860" w:rsidRPr="002126F2" w:rsidRDefault="000E5860" w:rsidP="00D11FCA">
            <w:pPr>
              <w:pStyle w:val="TableText"/>
              <w:jc w:val="center"/>
              <w:rPr>
                <w:rFonts w:ascii="Arial Narrow" w:hAnsi="Arial Narrow"/>
                <w:b/>
              </w:rPr>
            </w:pPr>
            <w:r w:rsidRPr="002126F2">
              <w:rPr>
                <w:rFonts w:ascii="Arial Narrow" w:hAnsi="Arial Narrow"/>
                <w:b/>
              </w:rPr>
              <w:t xml:space="preserve">Problem </w:t>
            </w:r>
            <w:r w:rsidRPr="002126F2">
              <w:rPr>
                <w:rFonts w:ascii="Arial Narrow" w:hAnsi="Arial Narrow"/>
                <w:b/>
              </w:rPr>
              <w:br/>
              <w:t>Reports</w:t>
            </w:r>
          </w:p>
          <w:p w14:paraId="7E2921B0" w14:textId="77777777" w:rsidR="000E5860" w:rsidRPr="00157FD1" w:rsidRDefault="000E5860" w:rsidP="00D11FCA">
            <w:pPr>
              <w:pStyle w:val="TableText"/>
              <w:jc w:val="center"/>
              <w:rPr>
                <w:rFonts w:ascii="Arial Narrow" w:hAnsi="Arial Narrow"/>
                <w:b/>
                <w:sz w:val="18"/>
              </w:rPr>
            </w:pPr>
          </w:p>
          <w:p w14:paraId="7E2921B1" w14:textId="77777777" w:rsidR="000E5860" w:rsidRPr="00157FD1" w:rsidRDefault="000E5860" w:rsidP="00D11FCA">
            <w:pPr>
              <w:pStyle w:val="TableText"/>
              <w:jc w:val="center"/>
              <w:rPr>
                <w:i/>
              </w:rPr>
            </w:pPr>
            <w:r w:rsidRPr="00157FD1">
              <w:rPr>
                <w:rFonts w:ascii="Arial Narrow" w:hAnsi="Arial Narrow"/>
                <w:b/>
                <w:sz w:val="18"/>
              </w:rPr>
              <w:t>H,S,V</w:t>
            </w:r>
          </w:p>
        </w:tc>
        <w:tc>
          <w:tcPr>
            <w:tcW w:w="2548" w:type="dxa"/>
            <w:gridSpan w:val="5"/>
            <w:tcBorders>
              <w:top w:val="single" w:sz="6" w:space="0" w:color="auto"/>
              <w:left w:val="nil"/>
              <w:right w:val="single" w:sz="2" w:space="0" w:color="000000"/>
            </w:tcBorders>
            <w:vAlign w:val="center"/>
          </w:tcPr>
          <w:p w14:paraId="7E2921B2" w14:textId="77777777" w:rsidR="000E5860" w:rsidRPr="002126F2" w:rsidRDefault="000E5860" w:rsidP="00D11FCA">
            <w:pPr>
              <w:pStyle w:val="TableText"/>
              <w:jc w:val="center"/>
              <w:rPr>
                <w:b/>
                <w:bCs/>
              </w:rPr>
            </w:pPr>
            <w:r w:rsidRPr="002126F2">
              <w:rPr>
                <w:b/>
                <w:bCs/>
              </w:rPr>
              <w:t>Outage Measurements</w:t>
            </w:r>
          </w:p>
        </w:tc>
        <w:tc>
          <w:tcPr>
            <w:tcW w:w="2156" w:type="dxa"/>
            <w:gridSpan w:val="3"/>
            <w:tcBorders>
              <w:top w:val="single" w:sz="2" w:space="0" w:color="000000"/>
              <w:left w:val="single" w:sz="2" w:space="0" w:color="000000"/>
              <w:bottom w:val="single" w:sz="2" w:space="0" w:color="000000"/>
              <w:right w:val="single" w:sz="2" w:space="0" w:color="000000"/>
            </w:tcBorders>
            <w:shd w:val="clear" w:color="auto" w:fill="auto"/>
            <w:vAlign w:val="bottom"/>
          </w:tcPr>
          <w:p w14:paraId="7E2921B3" w14:textId="77777777" w:rsidR="000E5860" w:rsidRPr="00886A9C" w:rsidRDefault="000E5860" w:rsidP="00D11FCA">
            <w:pPr>
              <w:pStyle w:val="TableText"/>
              <w:jc w:val="center"/>
              <w:rPr>
                <w:rFonts w:cs="Arial"/>
                <w:i/>
              </w:rPr>
            </w:pPr>
            <w:r w:rsidRPr="00886A9C">
              <w:rPr>
                <w:rFonts w:cs="Arial"/>
                <w:b/>
              </w:rPr>
              <w:t>Return Rate</w:t>
            </w:r>
          </w:p>
        </w:tc>
        <w:tc>
          <w:tcPr>
            <w:tcW w:w="1800" w:type="dxa"/>
            <w:gridSpan w:val="9"/>
            <w:tcBorders>
              <w:top w:val="single" w:sz="4" w:space="0" w:color="auto"/>
              <w:left w:val="single" w:sz="2" w:space="0" w:color="000000"/>
              <w:bottom w:val="single" w:sz="4" w:space="0" w:color="auto"/>
              <w:right w:val="single" w:sz="4" w:space="0" w:color="auto"/>
            </w:tcBorders>
            <w:vAlign w:val="bottom"/>
          </w:tcPr>
          <w:p w14:paraId="7E2921B4" w14:textId="77777777" w:rsidR="000E5860" w:rsidRPr="002126F2" w:rsidRDefault="000E5860" w:rsidP="00D11FCA">
            <w:pPr>
              <w:pStyle w:val="TableText"/>
              <w:jc w:val="center"/>
              <w:rPr>
                <w:rFonts w:cs="Arial"/>
                <w:b/>
                <w:bCs/>
              </w:rPr>
            </w:pPr>
            <w:r w:rsidRPr="002126F2">
              <w:rPr>
                <w:rFonts w:cs="Arial"/>
                <w:b/>
                <w:bCs/>
              </w:rPr>
              <w:t>Software Measurements</w:t>
            </w:r>
          </w:p>
        </w:tc>
      </w:tr>
      <w:tr w:rsidR="000E5860" w:rsidRPr="00157FD1" w14:paraId="7E2921CB" w14:textId="77777777" w:rsidTr="00D11FCA">
        <w:trPr>
          <w:cantSplit/>
          <w:trHeight w:val="1034"/>
          <w:tblHeader/>
        </w:trPr>
        <w:tc>
          <w:tcPr>
            <w:tcW w:w="1151" w:type="dxa"/>
            <w:tcBorders>
              <w:top w:val="single" w:sz="4" w:space="0" w:color="auto"/>
              <w:left w:val="single" w:sz="4" w:space="0" w:color="auto"/>
              <w:bottom w:val="single" w:sz="4" w:space="0" w:color="auto"/>
              <w:right w:val="single" w:sz="4" w:space="0" w:color="auto"/>
            </w:tcBorders>
            <w:vAlign w:val="center"/>
          </w:tcPr>
          <w:p w14:paraId="7E2921B6" w14:textId="77777777" w:rsidR="000E5860" w:rsidRPr="00157FD1" w:rsidRDefault="000E5860" w:rsidP="00D11FCA">
            <w:pPr>
              <w:pStyle w:val="TableText"/>
              <w:jc w:val="center"/>
              <w:rPr>
                <w:b/>
              </w:rPr>
            </w:pPr>
            <w:r w:rsidRPr="00157FD1">
              <w:rPr>
                <w:b/>
              </w:rPr>
              <w:t>Code</w:t>
            </w:r>
          </w:p>
        </w:tc>
        <w:tc>
          <w:tcPr>
            <w:tcW w:w="3934" w:type="dxa"/>
            <w:tcBorders>
              <w:top w:val="single" w:sz="4" w:space="0" w:color="auto"/>
              <w:left w:val="nil"/>
              <w:bottom w:val="single" w:sz="4" w:space="0" w:color="auto"/>
              <w:right w:val="single" w:sz="4" w:space="0" w:color="auto"/>
            </w:tcBorders>
            <w:vAlign w:val="center"/>
          </w:tcPr>
          <w:p w14:paraId="7E2921B7" w14:textId="77777777" w:rsidR="000E5860" w:rsidRPr="00157FD1" w:rsidRDefault="000E5860" w:rsidP="00D11FCA">
            <w:pPr>
              <w:pStyle w:val="TableText"/>
              <w:jc w:val="center"/>
              <w:rPr>
                <w:b/>
              </w:rPr>
            </w:pPr>
            <w:r w:rsidRPr="00157FD1">
              <w:rPr>
                <w:b/>
              </w:rPr>
              <w:t>Description</w:t>
            </w:r>
          </w:p>
        </w:tc>
        <w:tc>
          <w:tcPr>
            <w:tcW w:w="1311" w:type="dxa"/>
            <w:vMerge/>
            <w:tcBorders>
              <w:top w:val="nil"/>
              <w:left w:val="nil"/>
              <w:bottom w:val="single" w:sz="4" w:space="0" w:color="auto"/>
              <w:right w:val="single" w:sz="4" w:space="0" w:color="auto"/>
            </w:tcBorders>
          </w:tcPr>
          <w:p w14:paraId="7E2921B8" w14:textId="77777777" w:rsidR="000E5860" w:rsidRPr="00157FD1" w:rsidRDefault="000E5860" w:rsidP="00D11FCA">
            <w:pPr>
              <w:pStyle w:val="TableText"/>
              <w:jc w:val="center"/>
              <w:rPr>
                <w:rFonts w:ascii="Arial Narrow" w:hAnsi="Arial Narrow"/>
                <w:b/>
                <w:sz w:val="18"/>
              </w:rPr>
            </w:pPr>
          </w:p>
        </w:tc>
        <w:tc>
          <w:tcPr>
            <w:tcW w:w="1252" w:type="dxa"/>
            <w:tcBorders>
              <w:top w:val="single" w:sz="4" w:space="0" w:color="auto"/>
              <w:left w:val="nil"/>
              <w:bottom w:val="single" w:sz="4" w:space="0" w:color="auto"/>
              <w:right w:val="single" w:sz="4" w:space="0" w:color="auto"/>
            </w:tcBorders>
            <w:vAlign w:val="bottom"/>
          </w:tcPr>
          <w:p w14:paraId="7E2921B9"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Service Impact</w:t>
            </w:r>
          </w:p>
          <w:p w14:paraId="7E2921BA" w14:textId="77777777" w:rsidR="000E5860" w:rsidRPr="00157FD1" w:rsidRDefault="000E5860" w:rsidP="00D11FCA">
            <w:pPr>
              <w:pStyle w:val="TableText"/>
              <w:jc w:val="center"/>
              <w:rPr>
                <w:rFonts w:ascii="Arial Narrow" w:hAnsi="Arial Narrow"/>
                <w:b/>
                <w:sz w:val="18"/>
              </w:rPr>
            </w:pPr>
          </w:p>
          <w:p w14:paraId="7E2921BB"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H,S</w:t>
            </w:r>
          </w:p>
        </w:tc>
        <w:tc>
          <w:tcPr>
            <w:tcW w:w="1296" w:type="dxa"/>
            <w:gridSpan w:val="4"/>
            <w:tcBorders>
              <w:top w:val="single" w:sz="2" w:space="0" w:color="000000"/>
              <w:left w:val="nil"/>
            </w:tcBorders>
            <w:vAlign w:val="bottom"/>
          </w:tcPr>
          <w:p w14:paraId="7E2921BC"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Network Element Impact</w:t>
            </w:r>
          </w:p>
          <w:p w14:paraId="7E2921BD" w14:textId="77777777" w:rsidR="000E5860" w:rsidRPr="00157FD1" w:rsidRDefault="000E5860" w:rsidP="00D11FCA">
            <w:pPr>
              <w:pStyle w:val="TableText"/>
              <w:jc w:val="center"/>
              <w:rPr>
                <w:rFonts w:ascii="Arial Narrow" w:hAnsi="Arial Narrow"/>
                <w:b/>
                <w:sz w:val="18"/>
              </w:rPr>
            </w:pPr>
          </w:p>
          <w:p w14:paraId="7E2921BE" w14:textId="77777777" w:rsidR="000E5860" w:rsidRPr="00157FD1" w:rsidRDefault="000E5860" w:rsidP="00D11FCA">
            <w:pPr>
              <w:pStyle w:val="TableText"/>
              <w:jc w:val="center"/>
              <w:rPr>
                <w:rFonts w:ascii="Arial Narrow" w:hAnsi="Arial Narrow"/>
              </w:rPr>
            </w:pPr>
            <w:r w:rsidRPr="00157FD1">
              <w:rPr>
                <w:rFonts w:ascii="Arial Narrow" w:hAnsi="Arial Narrow"/>
                <w:b/>
                <w:sz w:val="18"/>
              </w:rPr>
              <w:t>H,S</w:t>
            </w:r>
          </w:p>
        </w:tc>
        <w:tc>
          <w:tcPr>
            <w:tcW w:w="1310" w:type="dxa"/>
            <w:gridSpan w:val="2"/>
            <w:tcBorders>
              <w:left w:val="single" w:sz="4" w:space="0" w:color="auto"/>
            </w:tcBorders>
            <w:shd w:val="clear" w:color="auto" w:fill="auto"/>
          </w:tcPr>
          <w:p w14:paraId="7E2921BF" w14:textId="77777777" w:rsidR="000E5860" w:rsidRDefault="000E5860" w:rsidP="00D11FCA">
            <w:pPr>
              <w:pStyle w:val="TableText"/>
              <w:jc w:val="center"/>
              <w:rPr>
                <w:rFonts w:ascii="Arial Narrow" w:hAnsi="Arial Narrow"/>
                <w:b/>
                <w:sz w:val="18"/>
              </w:rPr>
            </w:pPr>
          </w:p>
          <w:p w14:paraId="7E2921C0" w14:textId="77777777" w:rsidR="000E5860" w:rsidRDefault="000E5860" w:rsidP="00D11FCA">
            <w:pPr>
              <w:pStyle w:val="TableText"/>
              <w:jc w:val="center"/>
              <w:rPr>
                <w:rFonts w:ascii="Arial Narrow" w:hAnsi="Arial Narrow"/>
                <w:b/>
                <w:sz w:val="18"/>
              </w:rPr>
            </w:pPr>
            <w:r>
              <w:rPr>
                <w:rFonts w:ascii="Arial Narrow" w:hAnsi="Arial Narrow"/>
                <w:b/>
                <w:sz w:val="18"/>
              </w:rPr>
              <w:t>Field Replaceable Unit Returns</w:t>
            </w:r>
          </w:p>
          <w:p w14:paraId="7E2921C1" w14:textId="77777777" w:rsidR="000E5860" w:rsidRDefault="000E5860" w:rsidP="00D11FCA">
            <w:pPr>
              <w:pStyle w:val="TableText"/>
              <w:jc w:val="center"/>
              <w:rPr>
                <w:rFonts w:ascii="Arial Narrow" w:hAnsi="Arial Narrow"/>
                <w:b/>
                <w:sz w:val="18"/>
              </w:rPr>
            </w:pPr>
          </w:p>
          <w:p w14:paraId="7E2921C2" w14:textId="77777777" w:rsidR="000E5860" w:rsidRPr="00886A9C" w:rsidRDefault="000E5860" w:rsidP="00D11FCA">
            <w:pPr>
              <w:pStyle w:val="TableText"/>
              <w:jc w:val="center"/>
              <w:rPr>
                <w:rFonts w:ascii="Arial Narrow" w:hAnsi="Arial Narrow"/>
                <w:b/>
                <w:sz w:val="18"/>
              </w:rPr>
            </w:pPr>
            <w:r>
              <w:rPr>
                <w:rFonts w:ascii="Arial Narrow" w:hAnsi="Arial Narrow"/>
                <w:b/>
                <w:sz w:val="18"/>
              </w:rPr>
              <w:t>H</w:t>
            </w:r>
          </w:p>
        </w:tc>
        <w:tc>
          <w:tcPr>
            <w:tcW w:w="846" w:type="dxa"/>
            <w:tcBorders>
              <w:left w:val="single" w:sz="4" w:space="0" w:color="auto"/>
            </w:tcBorders>
            <w:vAlign w:val="bottom"/>
          </w:tcPr>
          <w:p w14:paraId="7E2921C3" w14:textId="77777777" w:rsidR="000E5860" w:rsidRDefault="000E5860" w:rsidP="00D11FCA">
            <w:pPr>
              <w:pStyle w:val="TableText"/>
              <w:jc w:val="center"/>
              <w:rPr>
                <w:rFonts w:ascii="Arial Narrow" w:hAnsi="Arial Narrow"/>
                <w:b/>
                <w:sz w:val="18"/>
              </w:rPr>
            </w:pPr>
            <w:r>
              <w:rPr>
                <w:rFonts w:ascii="Arial Narrow" w:hAnsi="Arial Narrow"/>
                <w:b/>
                <w:sz w:val="18"/>
              </w:rPr>
              <w:t>Basic Return Rate</w:t>
            </w:r>
          </w:p>
          <w:p w14:paraId="7E2921C4" w14:textId="77777777" w:rsidR="000E5860" w:rsidRPr="00157FD1" w:rsidRDefault="000E5860" w:rsidP="00D11FCA">
            <w:pPr>
              <w:pStyle w:val="TableText"/>
              <w:jc w:val="center"/>
              <w:rPr>
                <w:rFonts w:ascii="Arial Narrow" w:hAnsi="Arial Narrow"/>
                <w:b/>
                <w:sz w:val="18"/>
              </w:rPr>
            </w:pPr>
            <w:r>
              <w:rPr>
                <w:rFonts w:ascii="Arial Narrow" w:hAnsi="Arial Narrow"/>
                <w:b/>
                <w:sz w:val="18"/>
              </w:rPr>
              <w:t>H</w:t>
            </w:r>
          </w:p>
        </w:tc>
        <w:tc>
          <w:tcPr>
            <w:tcW w:w="900" w:type="dxa"/>
            <w:gridSpan w:val="3"/>
            <w:tcBorders>
              <w:top w:val="single" w:sz="4" w:space="0" w:color="auto"/>
              <w:left w:val="single" w:sz="4" w:space="0" w:color="auto"/>
              <w:right w:val="single" w:sz="4" w:space="0" w:color="auto"/>
            </w:tcBorders>
            <w:vAlign w:val="bottom"/>
          </w:tcPr>
          <w:p w14:paraId="7E2921C5"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Software Fix Quality</w:t>
            </w:r>
          </w:p>
          <w:p w14:paraId="7E2921C6" w14:textId="77777777" w:rsidR="000E5860" w:rsidRPr="00157FD1" w:rsidRDefault="000E5860" w:rsidP="00D11FCA">
            <w:pPr>
              <w:pStyle w:val="TableText"/>
              <w:jc w:val="center"/>
              <w:rPr>
                <w:rFonts w:ascii="Arial Narrow" w:hAnsi="Arial Narrow"/>
                <w:b/>
                <w:sz w:val="18"/>
              </w:rPr>
            </w:pPr>
          </w:p>
          <w:p w14:paraId="7E2921C7" w14:textId="77777777" w:rsidR="000E5860" w:rsidRPr="00157FD1" w:rsidRDefault="000E5860" w:rsidP="00D11FCA">
            <w:pPr>
              <w:pStyle w:val="TableText"/>
              <w:jc w:val="center"/>
              <w:rPr>
                <w:rFonts w:ascii="Arial Narrow" w:hAnsi="Arial Narrow"/>
              </w:rPr>
            </w:pPr>
            <w:r w:rsidRPr="00157FD1">
              <w:rPr>
                <w:rFonts w:ascii="Arial Narrow" w:hAnsi="Arial Narrow"/>
                <w:b/>
                <w:sz w:val="18"/>
              </w:rPr>
              <w:t>S</w:t>
            </w:r>
          </w:p>
        </w:tc>
        <w:tc>
          <w:tcPr>
            <w:tcW w:w="900" w:type="dxa"/>
            <w:gridSpan w:val="6"/>
            <w:tcBorders>
              <w:top w:val="single" w:sz="4" w:space="0" w:color="auto"/>
              <w:left w:val="single" w:sz="4" w:space="0" w:color="auto"/>
              <w:right w:val="single" w:sz="4" w:space="0" w:color="auto"/>
            </w:tcBorders>
            <w:vAlign w:val="bottom"/>
          </w:tcPr>
          <w:p w14:paraId="7E2921C8"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S</w:t>
            </w:r>
            <w:r>
              <w:rPr>
                <w:rFonts w:ascii="Arial Narrow" w:hAnsi="Arial Narrow"/>
                <w:b/>
                <w:sz w:val="18"/>
              </w:rPr>
              <w:t>oftware</w:t>
            </w:r>
            <w:r w:rsidRPr="00157FD1">
              <w:rPr>
                <w:rFonts w:ascii="Arial Narrow" w:hAnsi="Arial Narrow"/>
                <w:b/>
                <w:sz w:val="18"/>
              </w:rPr>
              <w:t xml:space="preserve"> Problem Reports</w:t>
            </w:r>
          </w:p>
          <w:p w14:paraId="7E2921C9" w14:textId="77777777" w:rsidR="000E5860" w:rsidRPr="00157FD1" w:rsidRDefault="000E5860" w:rsidP="00D11FCA">
            <w:pPr>
              <w:pStyle w:val="TableText"/>
              <w:jc w:val="center"/>
              <w:rPr>
                <w:rFonts w:ascii="Arial Narrow" w:hAnsi="Arial Narrow"/>
                <w:b/>
                <w:sz w:val="18"/>
              </w:rPr>
            </w:pPr>
          </w:p>
          <w:p w14:paraId="7E2921CA" w14:textId="77777777" w:rsidR="000E5860" w:rsidRPr="00157FD1" w:rsidRDefault="000E5860" w:rsidP="00D11FCA">
            <w:pPr>
              <w:pStyle w:val="TableText"/>
              <w:jc w:val="center"/>
              <w:rPr>
                <w:rFonts w:ascii="Arial Narrow" w:hAnsi="Arial Narrow"/>
              </w:rPr>
            </w:pPr>
            <w:r w:rsidRPr="00157FD1">
              <w:rPr>
                <w:rFonts w:ascii="Arial Narrow" w:hAnsi="Arial Narrow"/>
                <w:b/>
                <w:sz w:val="18"/>
              </w:rPr>
              <w:t>S</w:t>
            </w:r>
          </w:p>
        </w:tc>
      </w:tr>
      <w:tr w:rsidR="000E5860" w:rsidRPr="00157FD1" w14:paraId="7E2921D4" w14:textId="77777777" w:rsidTr="00D11FCA">
        <w:trPr>
          <w:cantSplit/>
          <w:tblHeader/>
        </w:trPr>
        <w:tc>
          <w:tcPr>
            <w:tcW w:w="5085" w:type="dxa"/>
            <w:gridSpan w:val="2"/>
            <w:tcBorders>
              <w:top w:val="single" w:sz="2" w:space="0" w:color="000000"/>
              <w:left w:val="single" w:sz="2" w:space="0" w:color="000000"/>
              <w:bottom w:val="single" w:sz="12" w:space="0" w:color="000000"/>
            </w:tcBorders>
          </w:tcPr>
          <w:p w14:paraId="7E2921CC" w14:textId="77777777" w:rsidR="000E5860" w:rsidRPr="00157FD1" w:rsidRDefault="000E5860" w:rsidP="00D11FCA">
            <w:pPr>
              <w:pStyle w:val="TableText"/>
              <w:jc w:val="center"/>
            </w:pPr>
            <w:r w:rsidRPr="00157FD1">
              <w:t>TL 9000 Measurement Symbols (see Table A</w:t>
            </w:r>
            <w:r w:rsidRPr="00157FD1">
              <w:noBreakHyphen/>
              <w:t>6)</w:t>
            </w:r>
          </w:p>
        </w:tc>
        <w:tc>
          <w:tcPr>
            <w:tcW w:w="1311" w:type="dxa"/>
            <w:tcBorders>
              <w:top w:val="single" w:sz="4" w:space="0" w:color="auto"/>
              <w:left w:val="single" w:sz="4" w:space="0" w:color="auto"/>
              <w:bottom w:val="single" w:sz="12" w:space="0" w:color="auto"/>
              <w:right w:val="single" w:sz="4" w:space="0" w:color="auto"/>
            </w:tcBorders>
            <w:vAlign w:val="center"/>
          </w:tcPr>
          <w:p w14:paraId="7E2921CD" w14:textId="77777777" w:rsidR="000E5860" w:rsidRPr="00157FD1" w:rsidRDefault="000E5860" w:rsidP="00D11FCA">
            <w:pPr>
              <w:pStyle w:val="TableText"/>
              <w:ind w:right="60"/>
              <w:jc w:val="center"/>
              <w:rPr>
                <w:rFonts w:ascii="Arial Narrow" w:hAnsi="Arial Narrow"/>
                <w:b/>
                <w:sz w:val="18"/>
              </w:rPr>
            </w:pPr>
            <w:r w:rsidRPr="00157FD1">
              <w:rPr>
                <w:rFonts w:ascii="Arial Narrow" w:hAnsi="Arial Narrow"/>
                <w:b/>
                <w:sz w:val="18"/>
              </w:rPr>
              <w:t xml:space="preserve">NPR </w:t>
            </w:r>
          </w:p>
        </w:tc>
        <w:tc>
          <w:tcPr>
            <w:tcW w:w="1252" w:type="dxa"/>
            <w:tcBorders>
              <w:top w:val="single" w:sz="4" w:space="0" w:color="auto"/>
              <w:left w:val="nil"/>
              <w:bottom w:val="single" w:sz="12" w:space="0" w:color="auto"/>
              <w:right w:val="single" w:sz="4" w:space="0" w:color="auto"/>
            </w:tcBorders>
            <w:vAlign w:val="center"/>
          </w:tcPr>
          <w:p w14:paraId="7E2921CE"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SO</w:t>
            </w:r>
          </w:p>
        </w:tc>
        <w:tc>
          <w:tcPr>
            <w:tcW w:w="1296" w:type="dxa"/>
            <w:gridSpan w:val="4"/>
            <w:tcBorders>
              <w:top w:val="single" w:sz="4" w:space="0" w:color="auto"/>
              <w:left w:val="nil"/>
              <w:bottom w:val="single" w:sz="12" w:space="0" w:color="auto"/>
              <w:right w:val="single" w:sz="4" w:space="0" w:color="auto"/>
            </w:tcBorders>
            <w:vAlign w:val="center"/>
          </w:tcPr>
          <w:p w14:paraId="7E2921CF"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SONE</w:t>
            </w:r>
          </w:p>
        </w:tc>
        <w:tc>
          <w:tcPr>
            <w:tcW w:w="1310" w:type="dxa"/>
            <w:gridSpan w:val="2"/>
            <w:tcBorders>
              <w:top w:val="single" w:sz="4" w:space="0" w:color="auto"/>
              <w:left w:val="nil"/>
              <w:bottom w:val="single" w:sz="12" w:space="0" w:color="auto"/>
            </w:tcBorders>
            <w:vAlign w:val="center"/>
          </w:tcPr>
          <w:p w14:paraId="7E2921D0"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FR</w:t>
            </w:r>
          </w:p>
        </w:tc>
        <w:tc>
          <w:tcPr>
            <w:tcW w:w="846" w:type="dxa"/>
            <w:tcBorders>
              <w:top w:val="single" w:sz="4" w:space="0" w:color="auto"/>
              <w:left w:val="single" w:sz="4" w:space="0" w:color="auto"/>
              <w:bottom w:val="single" w:sz="12" w:space="0" w:color="auto"/>
              <w:right w:val="single" w:sz="4" w:space="0" w:color="auto"/>
            </w:tcBorders>
            <w:vAlign w:val="center"/>
          </w:tcPr>
          <w:p w14:paraId="7E2921D1" w14:textId="77777777" w:rsidR="000E5860" w:rsidRPr="00157FD1" w:rsidRDefault="000E5860" w:rsidP="00D11FCA">
            <w:pPr>
              <w:pStyle w:val="TableText"/>
              <w:jc w:val="center"/>
              <w:rPr>
                <w:rFonts w:ascii="Arial Narrow" w:hAnsi="Arial Narrow"/>
                <w:b/>
                <w:sz w:val="18"/>
              </w:rPr>
            </w:pPr>
            <w:r>
              <w:rPr>
                <w:rFonts w:ascii="Arial Narrow" w:hAnsi="Arial Narrow"/>
                <w:b/>
                <w:sz w:val="18"/>
              </w:rPr>
              <w:t>BRR</w:t>
            </w:r>
          </w:p>
        </w:tc>
        <w:tc>
          <w:tcPr>
            <w:tcW w:w="900" w:type="dxa"/>
            <w:gridSpan w:val="3"/>
            <w:tcBorders>
              <w:top w:val="single" w:sz="4" w:space="0" w:color="auto"/>
              <w:left w:val="single" w:sz="4" w:space="0" w:color="auto"/>
              <w:bottom w:val="single" w:sz="12" w:space="0" w:color="auto"/>
              <w:right w:val="single" w:sz="4" w:space="0" w:color="auto"/>
            </w:tcBorders>
          </w:tcPr>
          <w:p w14:paraId="7E2921D2"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SFQ</w:t>
            </w:r>
          </w:p>
        </w:tc>
        <w:tc>
          <w:tcPr>
            <w:tcW w:w="900" w:type="dxa"/>
            <w:gridSpan w:val="6"/>
            <w:tcBorders>
              <w:top w:val="single" w:sz="4" w:space="0" w:color="auto"/>
              <w:left w:val="single" w:sz="4" w:space="0" w:color="auto"/>
              <w:bottom w:val="single" w:sz="12" w:space="0" w:color="auto"/>
              <w:right w:val="single" w:sz="4" w:space="0" w:color="auto"/>
            </w:tcBorders>
          </w:tcPr>
          <w:p w14:paraId="7E2921D3" w14:textId="77777777" w:rsidR="000E5860" w:rsidRPr="00157FD1" w:rsidRDefault="000E5860" w:rsidP="00D11FCA">
            <w:pPr>
              <w:pStyle w:val="TableText"/>
              <w:jc w:val="center"/>
              <w:rPr>
                <w:rFonts w:ascii="Arial Narrow" w:hAnsi="Arial Narrow"/>
                <w:b/>
                <w:sz w:val="18"/>
              </w:rPr>
            </w:pPr>
            <w:r w:rsidRPr="00157FD1">
              <w:rPr>
                <w:rFonts w:ascii="Arial Narrow" w:hAnsi="Arial Narrow"/>
                <w:b/>
                <w:sz w:val="18"/>
              </w:rPr>
              <w:t>SPR</w:t>
            </w:r>
          </w:p>
        </w:tc>
      </w:tr>
      <w:tr w:rsidR="000E5860" w:rsidRPr="00A43C14" w14:paraId="7E2921D8" w14:textId="77777777" w:rsidTr="00D11FCA">
        <w:trPr>
          <w:cantSplit/>
        </w:trPr>
        <w:tc>
          <w:tcPr>
            <w:tcW w:w="1151" w:type="dxa"/>
            <w:tcBorders>
              <w:left w:val="single" w:sz="2" w:space="0" w:color="000000"/>
            </w:tcBorders>
          </w:tcPr>
          <w:p w14:paraId="7E2921D5" w14:textId="77777777" w:rsidR="000E5860" w:rsidRPr="00B00858" w:rsidRDefault="000E5860" w:rsidP="00D11FCA">
            <w:pPr>
              <w:pStyle w:val="TableTextPCRed"/>
            </w:pPr>
            <w:r w:rsidRPr="00B00858">
              <w:t>1</w:t>
            </w:r>
          </w:p>
        </w:tc>
        <w:tc>
          <w:tcPr>
            <w:tcW w:w="3934" w:type="dxa"/>
            <w:tcBorders>
              <w:left w:val="single" w:sz="2" w:space="0" w:color="000000"/>
              <w:right w:val="single" w:sz="2" w:space="0" w:color="000000"/>
            </w:tcBorders>
          </w:tcPr>
          <w:p w14:paraId="7E2921D6" w14:textId="77777777" w:rsidR="000E5860" w:rsidRPr="00B00858" w:rsidRDefault="000E5860" w:rsidP="00D11FCA">
            <w:pPr>
              <w:pStyle w:val="TableTextPCRed"/>
            </w:pPr>
            <w:r w:rsidRPr="00B00858">
              <w:t>Switching</w:t>
            </w:r>
          </w:p>
        </w:tc>
        <w:tc>
          <w:tcPr>
            <w:tcW w:w="7815" w:type="dxa"/>
            <w:gridSpan w:val="18"/>
            <w:tcBorders>
              <w:left w:val="nil"/>
              <w:right w:val="single" w:sz="2" w:space="0" w:color="000000"/>
            </w:tcBorders>
          </w:tcPr>
          <w:p w14:paraId="7E2921D7" w14:textId="77777777" w:rsidR="000E5860" w:rsidRPr="00A43C14" w:rsidRDefault="000E5860" w:rsidP="00D11FCA">
            <w:pPr>
              <w:pStyle w:val="TableTextPCRed"/>
              <w:rPr>
                <w:rFonts w:ascii="Arial Narrow" w:hAnsi="Arial Narrow"/>
                <w:b w:val="0"/>
                <w:i w:val="0"/>
                <w:color w:val="auto"/>
                <w:sz w:val="24"/>
              </w:rPr>
            </w:pPr>
          </w:p>
        </w:tc>
      </w:tr>
      <w:tr w:rsidR="000E5860" w:rsidRPr="00A43C14" w14:paraId="7E2921E2"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1D9" w14:textId="77777777" w:rsidR="000E5860" w:rsidRPr="00A43C14" w:rsidRDefault="000E5860" w:rsidP="00D11FCA">
            <w:pPr>
              <w:pStyle w:val="TableText"/>
            </w:pPr>
            <w:r w:rsidRPr="00A43C14">
              <w:t>1.1h</w:t>
            </w:r>
          </w:p>
        </w:tc>
        <w:tc>
          <w:tcPr>
            <w:tcW w:w="3934" w:type="dxa"/>
            <w:tcBorders>
              <w:top w:val="single" w:sz="2" w:space="0" w:color="000000"/>
              <w:left w:val="single" w:sz="2" w:space="0" w:color="000000"/>
              <w:bottom w:val="single" w:sz="2" w:space="0" w:color="000000"/>
              <w:right w:val="single" w:sz="2" w:space="0" w:color="000000"/>
            </w:tcBorders>
          </w:tcPr>
          <w:p w14:paraId="7E2921DA" w14:textId="77777777" w:rsidR="000E5860" w:rsidRPr="00A43C14" w:rsidRDefault="000E5860" w:rsidP="00D11FCA">
            <w:pPr>
              <w:pStyle w:val="TableText"/>
            </w:pPr>
            <w:r w:rsidRPr="00A43C14">
              <w:t>Circuit Switch – all non-remotes including host systems</w:t>
            </w:r>
          </w:p>
        </w:tc>
        <w:tc>
          <w:tcPr>
            <w:tcW w:w="1311" w:type="dxa"/>
            <w:tcBorders>
              <w:top w:val="single" w:sz="2" w:space="0" w:color="000000"/>
              <w:left w:val="single" w:sz="2" w:space="0" w:color="000000"/>
              <w:right w:val="single" w:sz="2" w:space="0" w:color="000000"/>
            </w:tcBorders>
          </w:tcPr>
          <w:p w14:paraId="7E2921D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52" w:type="dxa"/>
            <w:tcBorders>
              <w:top w:val="single" w:sz="2" w:space="0" w:color="000000"/>
              <w:left w:val="single" w:sz="2" w:space="0" w:color="000000"/>
              <w:right w:val="single" w:sz="2" w:space="0" w:color="000000"/>
            </w:tcBorders>
          </w:tcPr>
          <w:p w14:paraId="7E2921D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Termination</w:t>
            </w:r>
          </w:p>
        </w:tc>
        <w:tc>
          <w:tcPr>
            <w:tcW w:w="1296" w:type="dxa"/>
            <w:gridSpan w:val="4"/>
            <w:tcBorders>
              <w:top w:val="single" w:sz="2" w:space="0" w:color="000000"/>
              <w:left w:val="single" w:sz="2" w:space="0" w:color="000000"/>
              <w:right w:val="single" w:sz="2" w:space="0" w:color="000000"/>
            </w:tcBorders>
          </w:tcPr>
          <w:p w14:paraId="7E2921D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2" w:space="0" w:color="000000"/>
              <w:left w:val="single" w:sz="2" w:space="0" w:color="000000"/>
              <w:right w:val="single" w:sz="2" w:space="0" w:color="000000"/>
            </w:tcBorders>
          </w:tcPr>
          <w:p w14:paraId="7E2921D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Termination</w:t>
            </w:r>
          </w:p>
        </w:tc>
        <w:tc>
          <w:tcPr>
            <w:tcW w:w="846" w:type="dxa"/>
            <w:tcBorders>
              <w:top w:val="single" w:sz="2" w:space="0" w:color="000000"/>
              <w:left w:val="single" w:sz="2" w:space="0" w:color="000000"/>
              <w:right w:val="single" w:sz="2" w:space="0" w:color="000000"/>
            </w:tcBorders>
          </w:tcPr>
          <w:p w14:paraId="7E2921D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3"/>
            <w:tcBorders>
              <w:top w:val="single" w:sz="2" w:space="0" w:color="000000"/>
              <w:left w:val="single" w:sz="2" w:space="0" w:color="000000"/>
              <w:right w:val="single" w:sz="2" w:space="0" w:color="000000"/>
            </w:tcBorders>
          </w:tcPr>
          <w:p w14:paraId="7E2921E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right w:val="single" w:sz="2" w:space="0" w:color="000000"/>
            </w:tcBorders>
          </w:tcPr>
          <w:p w14:paraId="7E2921E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1ED"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1E3" w14:textId="77777777" w:rsidR="000E5860" w:rsidRPr="00A43C14" w:rsidRDefault="000E5860" w:rsidP="00D11FCA">
            <w:pPr>
              <w:pStyle w:val="TableText"/>
            </w:pPr>
            <w:r w:rsidRPr="00A43C14">
              <w:t>1.1r</w:t>
            </w:r>
          </w:p>
        </w:tc>
        <w:tc>
          <w:tcPr>
            <w:tcW w:w="3934" w:type="dxa"/>
            <w:tcBorders>
              <w:top w:val="single" w:sz="2" w:space="0" w:color="000000"/>
              <w:left w:val="single" w:sz="2" w:space="0" w:color="000000"/>
              <w:bottom w:val="single" w:sz="2" w:space="0" w:color="000000"/>
              <w:right w:val="single" w:sz="2" w:space="0" w:color="000000"/>
            </w:tcBorders>
          </w:tcPr>
          <w:p w14:paraId="7E2921E4" w14:textId="77777777" w:rsidR="000E5860" w:rsidRPr="00A43C14" w:rsidRDefault="000E5860" w:rsidP="00D11FCA">
            <w:pPr>
              <w:pStyle w:val="TableText"/>
            </w:pPr>
            <w:r w:rsidRPr="00A43C14">
              <w:t>Circuit Switch – remotes only</w:t>
            </w:r>
          </w:p>
        </w:tc>
        <w:tc>
          <w:tcPr>
            <w:tcW w:w="1311" w:type="dxa"/>
            <w:tcBorders>
              <w:top w:val="single" w:sz="2" w:space="0" w:color="000000"/>
              <w:left w:val="single" w:sz="2" w:space="0" w:color="000000"/>
              <w:right w:val="single" w:sz="2" w:space="0" w:color="000000"/>
            </w:tcBorders>
          </w:tcPr>
          <w:p w14:paraId="7E2921E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52" w:type="dxa"/>
            <w:tcBorders>
              <w:top w:val="single" w:sz="2" w:space="0" w:color="000000"/>
              <w:left w:val="single" w:sz="2" w:space="0" w:color="000000"/>
              <w:right w:val="single" w:sz="2" w:space="0" w:color="000000"/>
            </w:tcBorders>
          </w:tcPr>
          <w:p w14:paraId="7E2921E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Termination</w:t>
            </w:r>
          </w:p>
        </w:tc>
        <w:tc>
          <w:tcPr>
            <w:tcW w:w="1296" w:type="dxa"/>
            <w:gridSpan w:val="4"/>
            <w:tcBorders>
              <w:top w:val="single" w:sz="2" w:space="0" w:color="000000"/>
              <w:left w:val="single" w:sz="2" w:space="0" w:color="000000"/>
              <w:right w:val="single" w:sz="2" w:space="0" w:color="000000"/>
            </w:tcBorders>
          </w:tcPr>
          <w:p w14:paraId="7E2921E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2" w:space="0" w:color="000000"/>
              <w:left w:val="single" w:sz="2" w:space="0" w:color="000000"/>
              <w:right w:val="single" w:sz="2" w:space="0" w:color="000000"/>
            </w:tcBorders>
          </w:tcPr>
          <w:p w14:paraId="7E2921E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46" w:type="dxa"/>
            <w:tcBorders>
              <w:top w:val="single" w:sz="2" w:space="0" w:color="000000"/>
              <w:left w:val="single" w:sz="2" w:space="0" w:color="000000"/>
              <w:right w:val="single" w:sz="2" w:space="0" w:color="000000"/>
            </w:tcBorders>
          </w:tcPr>
          <w:p w14:paraId="7E2921E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3"/>
            <w:tcBorders>
              <w:top w:val="single" w:sz="2" w:space="0" w:color="000000"/>
              <w:left w:val="single" w:sz="2" w:space="0" w:color="000000"/>
              <w:right w:val="single" w:sz="2" w:space="0" w:color="000000"/>
            </w:tcBorders>
          </w:tcPr>
          <w:p w14:paraId="7E2921E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6"/>
            <w:tcBorders>
              <w:top w:val="single" w:sz="2" w:space="0" w:color="000000"/>
              <w:left w:val="single" w:sz="2" w:space="0" w:color="000000"/>
              <w:right w:val="single" w:sz="2" w:space="0" w:color="000000"/>
            </w:tcBorders>
          </w:tcPr>
          <w:p w14:paraId="7E2921E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p w14:paraId="7E2921EC" w14:textId="77777777" w:rsidR="000E5860" w:rsidRPr="00A43C14" w:rsidRDefault="000E5860" w:rsidP="00D11FCA">
            <w:pPr>
              <w:pStyle w:val="TableText"/>
              <w:jc w:val="center"/>
              <w:rPr>
                <w:rFonts w:ascii="Arial Narrow" w:hAnsi="Arial Narrow"/>
                <w:sz w:val="18"/>
              </w:rPr>
            </w:pPr>
          </w:p>
        </w:tc>
      </w:tr>
      <w:tr w:rsidR="000E5860" w:rsidRPr="00A43C14" w14:paraId="7E2921F0"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1EE" w14:textId="77777777" w:rsidR="000E5860" w:rsidRPr="00A43C14" w:rsidRDefault="00232025" w:rsidP="00D11FCA">
            <w:pPr>
              <w:pStyle w:val="TableText"/>
              <w:jc w:val="right"/>
            </w:pPr>
            <w:r>
              <w:t>NOTE</w:t>
            </w:r>
            <w:r w:rsidR="000E5860" w:rsidRPr="00A43C14">
              <w:t xml:space="preserve"> :</w:t>
            </w:r>
          </w:p>
        </w:tc>
        <w:tc>
          <w:tcPr>
            <w:tcW w:w="11749" w:type="dxa"/>
            <w:gridSpan w:val="19"/>
            <w:tcBorders>
              <w:top w:val="single" w:sz="2" w:space="0" w:color="000000"/>
              <w:left w:val="single" w:sz="2" w:space="0" w:color="000000"/>
              <w:bottom w:val="single" w:sz="2" w:space="0" w:color="000000"/>
              <w:right w:val="single" w:sz="2" w:space="0" w:color="000000"/>
            </w:tcBorders>
          </w:tcPr>
          <w:p w14:paraId="7E2921EF" w14:textId="77777777" w:rsidR="000E5860" w:rsidRPr="00A43C14" w:rsidRDefault="000E5860" w:rsidP="00D11FCA">
            <w:pPr>
              <w:pStyle w:val="TableText"/>
              <w:rPr>
                <w:highlight w:val="red"/>
              </w:rPr>
            </w:pPr>
            <w:r w:rsidRPr="00A43C14">
              <w:t>All organizations registering in 1.1 shall report data for 1.1h and 1.1r in one data submission. If there are no remote applications for their particular product, then “EXEMPT” shall be entered in the 1.1r data. Data for measurements indicated “EXEMPT” for 1.1r is to be reported in combination with the host data in 1.1h.</w:t>
            </w:r>
          </w:p>
        </w:tc>
      </w:tr>
      <w:tr w:rsidR="000E5860" w:rsidRPr="00A43C14" w14:paraId="7E2921F3"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1F1" w14:textId="77777777" w:rsidR="000E5860" w:rsidRPr="00A43C14" w:rsidRDefault="00232025" w:rsidP="00D11FCA">
            <w:pPr>
              <w:pStyle w:val="TableText"/>
              <w:jc w:val="right"/>
            </w:pPr>
            <w:r>
              <w:t>NOTE</w:t>
            </w:r>
            <w:r w:rsidR="000E5860" w:rsidRPr="00A43C14">
              <w:t xml:space="preserve"> :</w:t>
            </w:r>
          </w:p>
        </w:tc>
        <w:tc>
          <w:tcPr>
            <w:tcW w:w="11749" w:type="dxa"/>
            <w:gridSpan w:val="19"/>
            <w:tcBorders>
              <w:top w:val="single" w:sz="2" w:space="0" w:color="000000"/>
              <w:left w:val="single" w:sz="2" w:space="0" w:color="000000"/>
              <w:bottom w:val="single" w:sz="2" w:space="0" w:color="000000"/>
              <w:right w:val="single" w:sz="4" w:space="0" w:color="auto"/>
            </w:tcBorders>
          </w:tcPr>
          <w:p w14:paraId="7E2921F2" w14:textId="77777777" w:rsidR="000E5860" w:rsidRPr="00A43C14" w:rsidRDefault="000E5860" w:rsidP="00D11FCA">
            <w:pPr>
              <w:pStyle w:val="TableText"/>
              <w:rPr>
                <w:rFonts w:ascii="Arial Narrow" w:hAnsi="Arial Narrow"/>
              </w:rPr>
            </w:pPr>
            <w:r w:rsidRPr="00A43C14">
              <w:t>For MSC, terminations should equate to configured channels.</w:t>
            </w:r>
          </w:p>
        </w:tc>
      </w:tr>
      <w:tr w:rsidR="000E5860" w:rsidRPr="00A43C14" w14:paraId="7E2921F7"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1F4" w14:textId="77777777" w:rsidR="000E5860" w:rsidRPr="00B00858" w:rsidRDefault="000E5860" w:rsidP="00D11FCA">
            <w:pPr>
              <w:pStyle w:val="TableTextPCRed"/>
            </w:pPr>
            <w:r w:rsidRPr="00B00858">
              <w:t>1.2</w:t>
            </w:r>
          </w:p>
        </w:tc>
        <w:tc>
          <w:tcPr>
            <w:tcW w:w="3934" w:type="dxa"/>
            <w:tcBorders>
              <w:top w:val="single" w:sz="2" w:space="0" w:color="000000"/>
              <w:left w:val="single" w:sz="2" w:space="0" w:color="000000"/>
              <w:bottom w:val="single" w:sz="2" w:space="0" w:color="000000"/>
            </w:tcBorders>
          </w:tcPr>
          <w:p w14:paraId="7E2921F5" w14:textId="77777777" w:rsidR="000E5860" w:rsidRPr="00B00858" w:rsidRDefault="000E5860" w:rsidP="00D11FCA">
            <w:pPr>
              <w:pStyle w:val="TableTextPCRed"/>
            </w:pPr>
            <w:r w:rsidRPr="00B00858">
              <w:t>Packet Switch</w:t>
            </w:r>
          </w:p>
        </w:tc>
        <w:tc>
          <w:tcPr>
            <w:tcW w:w="7815" w:type="dxa"/>
            <w:gridSpan w:val="18"/>
            <w:tcBorders>
              <w:top w:val="single" w:sz="4" w:space="0" w:color="auto"/>
              <w:left w:val="single" w:sz="4" w:space="0" w:color="auto"/>
              <w:bottom w:val="single" w:sz="4" w:space="0" w:color="auto"/>
              <w:right w:val="single" w:sz="4" w:space="0" w:color="auto"/>
            </w:tcBorders>
          </w:tcPr>
          <w:p w14:paraId="7E2921F6" w14:textId="77777777" w:rsidR="000E5860" w:rsidRPr="00A43C14" w:rsidRDefault="000E5860" w:rsidP="00D11FCA">
            <w:pPr>
              <w:pStyle w:val="TableText"/>
              <w:jc w:val="center"/>
              <w:rPr>
                <w:rFonts w:ascii="Arial Narrow" w:hAnsi="Arial Narrow"/>
                <w:i/>
                <w:sz w:val="18"/>
              </w:rPr>
            </w:pPr>
          </w:p>
        </w:tc>
      </w:tr>
      <w:tr w:rsidR="000E5860" w:rsidRPr="00A43C14" w14:paraId="7E292201"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1F8" w14:textId="77777777" w:rsidR="000E5860" w:rsidRPr="00A43C14" w:rsidRDefault="000E5860" w:rsidP="00D11FCA">
            <w:pPr>
              <w:pStyle w:val="TableText"/>
            </w:pPr>
            <w:r w:rsidRPr="00A43C14">
              <w:t>1.2.1</w:t>
            </w:r>
          </w:p>
        </w:tc>
        <w:tc>
          <w:tcPr>
            <w:tcW w:w="3934" w:type="dxa"/>
            <w:tcBorders>
              <w:top w:val="single" w:sz="2" w:space="0" w:color="000000"/>
              <w:left w:val="single" w:sz="2" w:space="0" w:color="000000"/>
              <w:bottom w:val="single" w:sz="2" w:space="0" w:color="000000"/>
              <w:right w:val="single" w:sz="2" w:space="0" w:color="000000"/>
            </w:tcBorders>
          </w:tcPr>
          <w:p w14:paraId="7E2921F9" w14:textId="77777777" w:rsidR="000E5860" w:rsidRPr="00A43C14" w:rsidRDefault="000E5860" w:rsidP="00D11FCA">
            <w:pPr>
              <w:pStyle w:val="TableText"/>
            </w:pPr>
            <w:r w:rsidRPr="00A43C14">
              <w:t>Legacy Packet Products</w:t>
            </w:r>
          </w:p>
        </w:tc>
        <w:tc>
          <w:tcPr>
            <w:tcW w:w="1311" w:type="dxa"/>
            <w:tcBorders>
              <w:top w:val="single" w:sz="2" w:space="0" w:color="000000"/>
              <w:left w:val="single" w:sz="2" w:space="0" w:color="000000"/>
              <w:bottom w:val="single" w:sz="2" w:space="0" w:color="000000"/>
              <w:right w:val="single" w:sz="2" w:space="0" w:color="000000"/>
            </w:tcBorders>
          </w:tcPr>
          <w:p w14:paraId="7E2921F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52" w:type="dxa"/>
            <w:tcBorders>
              <w:top w:val="single" w:sz="2" w:space="0" w:color="000000"/>
              <w:left w:val="single" w:sz="2" w:space="0" w:color="000000"/>
              <w:bottom w:val="single" w:sz="2" w:space="0" w:color="000000"/>
              <w:right w:val="single" w:sz="2" w:space="0" w:color="000000"/>
            </w:tcBorders>
          </w:tcPr>
          <w:p w14:paraId="7E2921F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96" w:type="dxa"/>
            <w:gridSpan w:val="4"/>
            <w:tcBorders>
              <w:top w:val="single" w:sz="2" w:space="0" w:color="000000"/>
              <w:left w:val="single" w:sz="2" w:space="0" w:color="000000"/>
              <w:bottom w:val="single" w:sz="2" w:space="0" w:color="000000"/>
              <w:right w:val="single" w:sz="2" w:space="0" w:color="000000"/>
            </w:tcBorders>
          </w:tcPr>
          <w:p w14:paraId="7E2921F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0" w:type="dxa"/>
            <w:gridSpan w:val="2"/>
            <w:tcBorders>
              <w:top w:val="single" w:sz="2" w:space="0" w:color="000000"/>
              <w:left w:val="single" w:sz="2" w:space="0" w:color="000000"/>
              <w:bottom w:val="single" w:sz="2" w:space="0" w:color="000000"/>
              <w:right w:val="single" w:sz="2" w:space="0" w:color="000000"/>
            </w:tcBorders>
          </w:tcPr>
          <w:p w14:paraId="7E2921F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Termination </w:t>
            </w:r>
          </w:p>
        </w:tc>
        <w:tc>
          <w:tcPr>
            <w:tcW w:w="846" w:type="dxa"/>
            <w:tcBorders>
              <w:top w:val="single" w:sz="2" w:space="0" w:color="000000"/>
              <w:left w:val="single" w:sz="2" w:space="0" w:color="000000"/>
              <w:bottom w:val="single" w:sz="2" w:space="0" w:color="000000"/>
              <w:right w:val="single" w:sz="2" w:space="0" w:color="000000"/>
            </w:tcBorders>
          </w:tcPr>
          <w:p w14:paraId="7E2921F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1F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20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0B"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02" w14:textId="77777777" w:rsidR="000E5860" w:rsidRPr="00A43C14" w:rsidRDefault="000E5860" w:rsidP="00D11FCA">
            <w:pPr>
              <w:pStyle w:val="TableText"/>
            </w:pPr>
            <w:r w:rsidRPr="00A43C14">
              <w:t>1.2.2</w:t>
            </w:r>
          </w:p>
        </w:tc>
        <w:tc>
          <w:tcPr>
            <w:tcW w:w="3934" w:type="dxa"/>
            <w:tcBorders>
              <w:top w:val="single" w:sz="2" w:space="0" w:color="000000"/>
              <w:left w:val="single" w:sz="2" w:space="0" w:color="000000"/>
              <w:bottom w:val="single" w:sz="2" w:space="0" w:color="000000"/>
              <w:right w:val="single" w:sz="2" w:space="0" w:color="000000"/>
            </w:tcBorders>
          </w:tcPr>
          <w:p w14:paraId="7E292203" w14:textId="77777777" w:rsidR="000E5860" w:rsidRPr="00A43C14" w:rsidRDefault="000E5860" w:rsidP="00D11FCA">
            <w:pPr>
              <w:pStyle w:val="TableText"/>
            </w:pPr>
            <w:r w:rsidRPr="00A43C14">
              <w:t>Access Multi-service</w:t>
            </w:r>
          </w:p>
        </w:tc>
        <w:tc>
          <w:tcPr>
            <w:tcW w:w="1311" w:type="dxa"/>
            <w:tcBorders>
              <w:top w:val="single" w:sz="2" w:space="0" w:color="000000"/>
              <w:left w:val="single" w:sz="2" w:space="0" w:color="000000"/>
              <w:right w:val="single" w:sz="2" w:space="0" w:color="000000"/>
            </w:tcBorders>
          </w:tcPr>
          <w:p w14:paraId="7E29220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52" w:type="dxa"/>
            <w:tcBorders>
              <w:top w:val="single" w:sz="2" w:space="0" w:color="000000"/>
              <w:left w:val="single" w:sz="2" w:space="0" w:color="000000"/>
              <w:right w:val="single" w:sz="2" w:space="0" w:color="000000"/>
            </w:tcBorders>
          </w:tcPr>
          <w:p w14:paraId="7E29220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96" w:type="dxa"/>
            <w:gridSpan w:val="4"/>
            <w:tcBorders>
              <w:top w:val="single" w:sz="2" w:space="0" w:color="000000"/>
              <w:left w:val="single" w:sz="2" w:space="0" w:color="000000"/>
              <w:right w:val="single" w:sz="2" w:space="0" w:color="000000"/>
            </w:tcBorders>
          </w:tcPr>
          <w:p w14:paraId="7E29220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2" w:space="0" w:color="000000"/>
              <w:left w:val="single" w:sz="2" w:space="0" w:color="000000"/>
              <w:right w:val="single" w:sz="2" w:space="0" w:color="000000"/>
            </w:tcBorders>
          </w:tcPr>
          <w:p w14:paraId="7E29220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right w:val="single" w:sz="2" w:space="0" w:color="000000"/>
            </w:tcBorders>
          </w:tcPr>
          <w:p w14:paraId="7E29220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3"/>
            <w:tcBorders>
              <w:top w:val="single" w:sz="2" w:space="0" w:color="000000"/>
              <w:left w:val="single" w:sz="2" w:space="0" w:color="000000"/>
              <w:right w:val="single" w:sz="2" w:space="0" w:color="000000"/>
            </w:tcBorders>
          </w:tcPr>
          <w:p w14:paraId="7E29220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right w:val="single" w:sz="2" w:space="0" w:color="000000"/>
            </w:tcBorders>
          </w:tcPr>
          <w:p w14:paraId="7E29220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15"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0C" w14:textId="77777777" w:rsidR="000E5860" w:rsidRPr="00A43C14" w:rsidRDefault="000E5860" w:rsidP="00D11FCA">
            <w:pPr>
              <w:pStyle w:val="TableText"/>
            </w:pPr>
            <w:r w:rsidRPr="00A43C14">
              <w:t>1.2.3</w:t>
            </w:r>
          </w:p>
        </w:tc>
        <w:tc>
          <w:tcPr>
            <w:tcW w:w="3934" w:type="dxa"/>
            <w:tcBorders>
              <w:top w:val="single" w:sz="2" w:space="0" w:color="000000"/>
              <w:left w:val="single" w:sz="2" w:space="0" w:color="000000"/>
              <w:bottom w:val="single" w:sz="2" w:space="0" w:color="000000"/>
              <w:right w:val="single" w:sz="2" w:space="0" w:color="000000"/>
            </w:tcBorders>
          </w:tcPr>
          <w:p w14:paraId="7E29220D" w14:textId="77777777" w:rsidR="000E5860" w:rsidRPr="00A43C14" w:rsidRDefault="000E5860" w:rsidP="00D11FCA">
            <w:pPr>
              <w:pStyle w:val="TableText"/>
            </w:pPr>
            <w:r w:rsidRPr="00A43C14">
              <w:t>Media Gateways</w:t>
            </w:r>
          </w:p>
        </w:tc>
        <w:tc>
          <w:tcPr>
            <w:tcW w:w="1311" w:type="dxa"/>
            <w:tcBorders>
              <w:top w:val="single" w:sz="2" w:space="0" w:color="000000"/>
              <w:left w:val="single" w:sz="2" w:space="0" w:color="000000"/>
              <w:right w:val="single" w:sz="2" w:space="0" w:color="000000"/>
            </w:tcBorders>
          </w:tcPr>
          <w:p w14:paraId="7E29220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52" w:type="dxa"/>
            <w:tcBorders>
              <w:top w:val="single" w:sz="2" w:space="0" w:color="000000"/>
              <w:left w:val="single" w:sz="2" w:space="0" w:color="000000"/>
              <w:right w:val="single" w:sz="2" w:space="0" w:color="000000"/>
            </w:tcBorders>
          </w:tcPr>
          <w:p w14:paraId="7E29220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96" w:type="dxa"/>
            <w:gridSpan w:val="4"/>
            <w:tcBorders>
              <w:top w:val="single" w:sz="2" w:space="0" w:color="000000"/>
              <w:left w:val="single" w:sz="2" w:space="0" w:color="000000"/>
              <w:right w:val="single" w:sz="2" w:space="0" w:color="000000"/>
            </w:tcBorders>
          </w:tcPr>
          <w:p w14:paraId="7E29221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2" w:space="0" w:color="000000"/>
              <w:left w:val="single" w:sz="2" w:space="0" w:color="000000"/>
              <w:right w:val="single" w:sz="2" w:space="0" w:color="000000"/>
            </w:tcBorders>
          </w:tcPr>
          <w:p w14:paraId="7E29221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right w:val="single" w:sz="2" w:space="0" w:color="000000"/>
            </w:tcBorders>
          </w:tcPr>
          <w:p w14:paraId="7E29221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3"/>
            <w:tcBorders>
              <w:top w:val="single" w:sz="2" w:space="0" w:color="000000"/>
              <w:left w:val="single" w:sz="2" w:space="0" w:color="000000"/>
              <w:right w:val="single" w:sz="2" w:space="0" w:color="000000"/>
            </w:tcBorders>
          </w:tcPr>
          <w:p w14:paraId="7E29221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right w:val="single" w:sz="2" w:space="0" w:color="000000"/>
            </w:tcBorders>
          </w:tcPr>
          <w:p w14:paraId="7E29221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19"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16" w14:textId="77777777" w:rsidR="000E5860" w:rsidRPr="00A43C14" w:rsidRDefault="000E5860" w:rsidP="00D11FCA">
            <w:pPr>
              <w:pStyle w:val="TableText"/>
            </w:pPr>
            <w:r w:rsidRPr="00A43C14">
              <w:t>1.2.4</w:t>
            </w:r>
          </w:p>
        </w:tc>
        <w:tc>
          <w:tcPr>
            <w:tcW w:w="3934" w:type="dxa"/>
            <w:tcBorders>
              <w:top w:val="single" w:sz="2" w:space="0" w:color="000000"/>
              <w:left w:val="single" w:sz="2" w:space="0" w:color="000000"/>
              <w:bottom w:val="single" w:sz="2" w:space="0" w:color="000000"/>
              <w:right w:val="single" w:sz="4" w:space="0" w:color="auto"/>
            </w:tcBorders>
          </w:tcPr>
          <w:p w14:paraId="7E292217" w14:textId="77777777" w:rsidR="000E5860" w:rsidRPr="00A43C14" w:rsidRDefault="000E5860" w:rsidP="00D11FCA">
            <w:pPr>
              <w:pStyle w:val="TableText"/>
            </w:pPr>
            <w:r w:rsidRPr="00A43C14">
              <w:t>Not currently used</w:t>
            </w:r>
          </w:p>
        </w:tc>
        <w:tc>
          <w:tcPr>
            <w:tcW w:w="7815" w:type="dxa"/>
            <w:gridSpan w:val="18"/>
            <w:tcBorders>
              <w:top w:val="single" w:sz="4" w:space="0" w:color="auto"/>
              <w:left w:val="single" w:sz="4" w:space="0" w:color="auto"/>
              <w:bottom w:val="single" w:sz="4" w:space="0" w:color="auto"/>
              <w:right w:val="single" w:sz="4" w:space="0" w:color="auto"/>
            </w:tcBorders>
          </w:tcPr>
          <w:p w14:paraId="7E292218" w14:textId="77777777" w:rsidR="000E5860" w:rsidRPr="00A43C14" w:rsidRDefault="000E5860" w:rsidP="00D11FCA">
            <w:pPr>
              <w:pStyle w:val="TableText"/>
              <w:jc w:val="center"/>
              <w:rPr>
                <w:rFonts w:ascii="Arial Narrow" w:hAnsi="Arial Narrow"/>
                <w:sz w:val="18"/>
              </w:rPr>
            </w:pPr>
          </w:p>
        </w:tc>
      </w:tr>
      <w:tr w:rsidR="000E5860" w:rsidRPr="00A43C14" w14:paraId="7E29221D"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1A" w14:textId="77777777" w:rsidR="000E5860" w:rsidRPr="00A43C14" w:rsidRDefault="000E5860" w:rsidP="00D11FCA">
            <w:pPr>
              <w:pStyle w:val="TableText"/>
            </w:pPr>
            <w:r w:rsidRPr="00A43C14">
              <w:t>1.2.5</w:t>
            </w:r>
          </w:p>
        </w:tc>
        <w:tc>
          <w:tcPr>
            <w:tcW w:w="3934" w:type="dxa"/>
            <w:tcBorders>
              <w:top w:val="single" w:sz="2" w:space="0" w:color="000000"/>
              <w:left w:val="single" w:sz="2" w:space="0" w:color="000000"/>
              <w:bottom w:val="single" w:sz="2" w:space="0" w:color="000000"/>
              <w:right w:val="single" w:sz="4" w:space="0" w:color="auto"/>
            </w:tcBorders>
          </w:tcPr>
          <w:p w14:paraId="7E29221B" w14:textId="77777777" w:rsidR="000E5860" w:rsidRPr="00A43C14" w:rsidRDefault="000E5860" w:rsidP="00D11FCA">
            <w:pPr>
              <w:pStyle w:val="TableText"/>
            </w:pPr>
            <w:r w:rsidRPr="00A43C14">
              <w:t>Not currently used</w:t>
            </w:r>
          </w:p>
        </w:tc>
        <w:tc>
          <w:tcPr>
            <w:tcW w:w="7815" w:type="dxa"/>
            <w:gridSpan w:val="18"/>
            <w:tcBorders>
              <w:top w:val="single" w:sz="4" w:space="0" w:color="auto"/>
              <w:left w:val="single" w:sz="4" w:space="0" w:color="auto"/>
              <w:bottom w:val="single" w:sz="4" w:space="0" w:color="auto"/>
              <w:right w:val="single" w:sz="4" w:space="0" w:color="auto"/>
            </w:tcBorders>
          </w:tcPr>
          <w:p w14:paraId="7E29221C" w14:textId="77777777" w:rsidR="000E5860" w:rsidRPr="00A43C14" w:rsidRDefault="000E5860" w:rsidP="00D11FCA">
            <w:pPr>
              <w:pStyle w:val="TableText"/>
              <w:jc w:val="center"/>
              <w:rPr>
                <w:rFonts w:ascii="Arial Narrow" w:hAnsi="Arial Narrow"/>
                <w:sz w:val="18"/>
              </w:rPr>
            </w:pPr>
          </w:p>
        </w:tc>
      </w:tr>
      <w:tr w:rsidR="000E5860" w:rsidRPr="00A43C14" w14:paraId="7E292221"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1E" w14:textId="77777777" w:rsidR="000E5860" w:rsidRPr="00A43C14" w:rsidRDefault="000E5860" w:rsidP="00D11FCA">
            <w:pPr>
              <w:pStyle w:val="TableText"/>
            </w:pPr>
            <w:r w:rsidRPr="00A43C14">
              <w:t>1.2.6</w:t>
            </w:r>
          </w:p>
        </w:tc>
        <w:tc>
          <w:tcPr>
            <w:tcW w:w="3934" w:type="dxa"/>
            <w:tcBorders>
              <w:top w:val="single" w:sz="2" w:space="0" w:color="000000"/>
              <w:left w:val="single" w:sz="2" w:space="0" w:color="000000"/>
              <w:bottom w:val="single" w:sz="2" w:space="0" w:color="000000"/>
              <w:right w:val="single" w:sz="4" w:space="0" w:color="auto"/>
            </w:tcBorders>
          </w:tcPr>
          <w:p w14:paraId="7E29221F" w14:textId="77777777" w:rsidR="000E5860" w:rsidRPr="00A43C14" w:rsidRDefault="000E5860" w:rsidP="00D11FCA">
            <w:pPr>
              <w:pStyle w:val="TableText"/>
            </w:pPr>
            <w:r w:rsidRPr="00A43C14">
              <w:t>Not currently used</w:t>
            </w:r>
          </w:p>
        </w:tc>
        <w:tc>
          <w:tcPr>
            <w:tcW w:w="7815" w:type="dxa"/>
            <w:gridSpan w:val="18"/>
            <w:tcBorders>
              <w:top w:val="single" w:sz="4" w:space="0" w:color="auto"/>
              <w:left w:val="single" w:sz="4" w:space="0" w:color="auto"/>
              <w:bottom w:val="single" w:sz="4" w:space="0" w:color="auto"/>
              <w:right w:val="single" w:sz="4" w:space="0" w:color="auto"/>
            </w:tcBorders>
          </w:tcPr>
          <w:p w14:paraId="7E292220" w14:textId="77777777" w:rsidR="000E5860" w:rsidRPr="00A43C14" w:rsidRDefault="000E5860" w:rsidP="00D11FCA">
            <w:pPr>
              <w:pStyle w:val="TableText"/>
              <w:jc w:val="center"/>
              <w:rPr>
                <w:rFonts w:ascii="Arial Narrow" w:hAnsi="Arial Narrow"/>
                <w:sz w:val="18"/>
              </w:rPr>
            </w:pPr>
          </w:p>
        </w:tc>
      </w:tr>
      <w:tr w:rsidR="000E5860" w:rsidRPr="00A43C14" w14:paraId="7E29222B" w14:textId="77777777" w:rsidTr="00D11FCA">
        <w:trPr>
          <w:cantSplit/>
        </w:trPr>
        <w:tc>
          <w:tcPr>
            <w:tcW w:w="1151" w:type="dxa"/>
            <w:tcBorders>
              <w:top w:val="single" w:sz="2" w:space="0" w:color="000000"/>
              <w:left w:val="single" w:sz="2" w:space="0" w:color="000000"/>
              <w:bottom w:val="single" w:sz="4" w:space="0" w:color="auto"/>
              <w:right w:val="single" w:sz="2" w:space="0" w:color="000000"/>
            </w:tcBorders>
          </w:tcPr>
          <w:p w14:paraId="7E292222" w14:textId="77777777" w:rsidR="000E5860" w:rsidRPr="00A43C14" w:rsidRDefault="000E5860" w:rsidP="00D11FCA">
            <w:pPr>
              <w:pStyle w:val="TableText"/>
            </w:pPr>
            <w:r w:rsidRPr="00A43C14">
              <w:t>1.2.7</w:t>
            </w:r>
          </w:p>
        </w:tc>
        <w:tc>
          <w:tcPr>
            <w:tcW w:w="3934" w:type="dxa"/>
            <w:tcBorders>
              <w:top w:val="single" w:sz="2" w:space="0" w:color="000000"/>
              <w:left w:val="single" w:sz="2" w:space="0" w:color="000000"/>
              <w:bottom w:val="single" w:sz="4" w:space="0" w:color="auto"/>
            </w:tcBorders>
          </w:tcPr>
          <w:p w14:paraId="7E292223" w14:textId="77777777" w:rsidR="000E5860" w:rsidRPr="00A43C14" w:rsidRDefault="000E5860" w:rsidP="00D11FCA">
            <w:pPr>
              <w:pStyle w:val="TableText"/>
            </w:pPr>
            <w:r w:rsidRPr="00A43C14">
              <w:t>Application Servers</w:t>
            </w:r>
          </w:p>
        </w:tc>
        <w:tc>
          <w:tcPr>
            <w:tcW w:w="1311" w:type="dxa"/>
            <w:tcBorders>
              <w:top w:val="single" w:sz="4" w:space="0" w:color="auto"/>
              <w:left w:val="single" w:sz="4" w:space="0" w:color="auto"/>
              <w:bottom w:val="single" w:sz="4" w:space="0" w:color="auto"/>
              <w:right w:val="single" w:sz="4" w:space="0" w:color="auto"/>
            </w:tcBorders>
          </w:tcPr>
          <w:p w14:paraId="7E29222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52" w:type="dxa"/>
            <w:tcBorders>
              <w:top w:val="single" w:sz="4" w:space="0" w:color="auto"/>
              <w:left w:val="single" w:sz="4" w:space="0" w:color="auto"/>
              <w:bottom w:val="single" w:sz="4" w:space="0" w:color="auto"/>
              <w:right w:val="single" w:sz="4" w:space="0" w:color="auto"/>
            </w:tcBorders>
          </w:tcPr>
          <w:p w14:paraId="7E29222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96" w:type="dxa"/>
            <w:gridSpan w:val="4"/>
            <w:tcBorders>
              <w:top w:val="single" w:sz="4" w:space="0" w:color="auto"/>
              <w:left w:val="single" w:sz="4" w:space="0" w:color="auto"/>
              <w:bottom w:val="single" w:sz="4" w:space="0" w:color="auto"/>
              <w:right w:val="single" w:sz="4" w:space="0" w:color="auto"/>
            </w:tcBorders>
          </w:tcPr>
          <w:p w14:paraId="7E29222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4" w:space="0" w:color="auto"/>
              <w:left w:val="single" w:sz="4" w:space="0" w:color="auto"/>
              <w:bottom w:val="single" w:sz="4" w:space="0" w:color="auto"/>
              <w:right w:val="single" w:sz="4" w:space="0" w:color="auto"/>
            </w:tcBorders>
          </w:tcPr>
          <w:p w14:paraId="7E29222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4" w:space="0" w:color="auto"/>
              <w:left w:val="single" w:sz="4" w:space="0" w:color="auto"/>
              <w:bottom w:val="single" w:sz="4" w:space="0" w:color="auto"/>
              <w:right w:val="single" w:sz="4" w:space="0" w:color="auto"/>
            </w:tcBorders>
          </w:tcPr>
          <w:p w14:paraId="7E29222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3"/>
            <w:tcBorders>
              <w:top w:val="single" w:sz="4" w:space="0" w:color="auto"/>
              <w:left w:val="single" w:sz="4" w:space="0" w:color="auto"/>
              <w:bottom w:val="single" w:sz="4" w:space="0" w:color="auto"/>
              <w:right w:val="single" w:sz="4" w:space="0" w:color="auto"/>
            </w:tcBorders>
          </w:tcPr>
          <w:p w14:paraId="7E29222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4" w:space="0" w:color="auto"/>
              <w:bottom w:val="single" w:sz="4" w:space="0" w:color="auto"/>
              <w:right w:val="single" w:sz="4" w:space="0" w:color="auto"/>
            </w:tcBorders>
          </w:tcPr>
          <w:p w14:paraId="7E29222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35" w14:textId="77777777" w:rsidTr="00D11FCA">
        <w:trPr>
          <w:cantSplit/>
        </w:trPr>
        <w:tc>
          <w:tcPr>
            <w:tcW w:w="1151" w:type="dxa"/>
            <w:tcBorders>
              <w:top w:val="single" w:sz="4" w:space="0" w:color="auto"/>
              <w:left w:val="single" w:sz="4" w:space="0" w:color="auto"/>
              <w:bottom w:val="single" w:sz="4" w:space="0" w:color="auto"/>
              <w:right w:val="single" w:sz="4" w:space="0" w:color="auto"/>
            </w:tcBorders>
          </w:tcPr>
          <w:p w14:paraId="7E29222C" w14:textId="77777777" w:rsidR="000E5860" w:rsidRPr="00A43C14" w:rsidRDefault="000E5860" w:rsidP="00D11FCA">
            <w:pPr>
              <w:pStyle w:val="TableText"/>
            </w:pPr>
            <w:r w:rsidRPr="00A43C14">
              <w:lastRenderedPageBreak/>
              <w:t>1.2.8</w:t>
            </w:r>
          </w:p>
        </w:tc>
        <w:tc>
          <w:tcPr>
            <w:tcW w:w="3934" w:type="dxa"/>
            <w:tcBorders>
              <w:top w:val="single" w:sz="4" w:space="0" w:color="auto"/>
              <w:left w:val="single" w:sz="4" w:space="0" w:color="auto"/>
              <w:bottom w:val="single" w:sz="4" w:space="0" w:color="auto"/>
              <w:right w:val="single" w:sz="4" w:space="0" w:color="auto"/>
            </w:tcBorders>
          </w:tcPr>
          <w:p w14:paraId="7E29222D" w14:textId="77777777" w:rsidR="000E5860" w:rsidRPr="00A43C14" w:rsidRDefault="000E5860" w:rsidP="00D11FCA">
            <w:pPr>
              <w:pStyle w:val="TableText"/>
            </w:pPr>
            <w:r w:rsidRPr="00A43C14">
              <w:t>Service and Network Controller</w:t>
            </w:r>
            <w:r>
              <w:t xml:space="preserve"> (SNC)</w:t>
            </w:r>
          </w:p>
        </w:tc>
        <w:tc>
          <w:tcPr>
            <w:tcW w:w="1311" w:type="dxa"/>
            <w:tcBorders>
              <w:top w:val="single" w:sz="4" w:space="0" w:color="auto"/>
              <w:left w:val="single" w:sz="4" w:space="0" w:color="auto"/>
              <w:bottom w:val="single" w:sz="4" w:space="0" w:color="auto"/>
              <w:right w:val="single" w:sz="4" w:space="0" w:color="auto"/>
            </w:tcBorders>
          </w:tcPr>
          <w:p w14:paraId="7E29222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52" w:type="dxa"/>
            <w:tcBorders>
              <w:top w:val="single" w:sz="4" w:space="0" w:color="auto"/>
              <w:left w:val="single" w:sz="4" w:space="0" w:color="auto"/>
              <w:bottom w:val="single" w:sz="4" w:space="0" w:color="auto"/>
              <w:right w:val="single" w:sz="4" w:space="0" w:color="auto"/>
            </w:tcBorders>
          </w:tcPr>
          <w:p w14:paraId="7E29222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Maximum Configured Call Capacity</w:t>
            </w:r>
          </w:p>
        </w:tc>
        <w:tc>
          <w:tcPr>
            <w:tcW w:w="1296" w:type="dxa"/>
            <w:gridSpan w:val="4"/>
            <w:tcBorders>
              <w:top w:val="single" w:sz="4" w:space="0" w:color="auto"/>
              <w:left w:val="single" w:sz="4" w:space="0" w:color="auto"/>
              <w:bottom w:val="single" w:sz="4" w:space="0" w:color="auto"/>
              <w:right w:val="single" w:sz="4" w:space="0" w:color="auto"/>
            </w:tcBorders>
          </w:tcPr>
          <w:p w14:paraId="7E29223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4" w:space="0" w:color="auto"/>
              <w:left w:val="single" w:sz="4" w:space="0" w:color="auto"/>
              <w:bottom w:val="single" w:sz="4" w:space="0" w:color="auto"/>
              <w:right w:val="single" w:sz="4" w:space="0" w:color="auto"/>
            </w:tcBorders>
          </w:tcPr>
          <w:p w14:paraId="7E29223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4" w:space="0" w:color="auto"/>
              <w:left w:val="single" w:sz="4" w:space="0" w:color="auto"/>
              <w:bottom w:val="single" w:sz="4" w:space="0" w:color="auto"/>
              <w:right w:val="single" w:sz="4" w:space="0" w:color="auto"/>
            </w:tcBorders>
          </w:tcPr>
          <w:p w14:paraId="7E29223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4" w:space="0" w:color="auto"/>
              <w:bottom w:val="single" w:sz="4" w:space="0" w:color="auto"/>
              <w:right w:val="single" w:sz="4" w:space="0" w:color="auto"/>
            </w:tcBorders>
          </w:tcPr>
          <w:p w14:paraId="7E29223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4" w:space="0" w:color="auto"/>
              <w:bottom w:val="single" w:sz="4" w:space="0" w:color="auto"/>
              <w:right w:val="single" w:sz="4" w:space="0" w:color="auto"/>
            </w:tcBorders>
          </w:tcPr>
          <w:p w14:paraId="7E29223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3A" w14:textId="77777777" w:rsidTr="00D11FCA">
        <w:trPr>
          <w:cantSplit/>
        </w:trPr>
        <w:tc>
          <w:tcPr>
            <w:tcW w:w="1151" w:type="dxa"/>
            <w:tcBorders>
              <w:left w:val="single" w:sz="2" w:space="0" w:color="000000"/>
              <w:bottom w:val="single" w:sz="2" w:space="0" w:color="000000"/>
              <w:right w:val="single" w:sz="2" w:space="0" w:color="000000"/>
            </w:tcBorders>
          </w:tcPr>
          <w:p w14:paraId="7E292236" w14:textId="77777777" w:rsidR="000E5860" w:rsidRPr="00B00858" w:rsidRDefault="000E5860" w:rsidP="00D11FCA">
            <w:pPr>
              <w:pStyle w:val="TableTextPCRed"/>
            </w:pPr>
            <w:r w:rsidRPr="00B00858">
              <w:t>1.2.9</w:t>
            </w:r>
          </w:p>
        </w:tc>
        <w:tc>
          <w:tcPr>
            <w:tcW w:w="3934" w:type="dxa"/>
            <w:tcBorders>
              <w:left w:val="single" w:sz="2" w:space="0" w:color="000000"/>
              <w:bottom w:val="single" w:sz="2" w:space="0" w:color="000000"/>
              <w:right w:val="single" w:sz="4" w:space="0" w:color="auto"/>
            </w:tcBorders>
          </w:tcPr>
          <w:p w14:paraId="7E292237" w14:textId="77777777" w:rsidR="000E5860" w:rsidRPr="00B00858" w:rsidRDefault="000E5860" w:rsidP="00D11FCA">
            <w:pPr>
              <w:pStyle w:val="TableTextPCRed"/>
            </w:pPr>
            <w:r w:rsidRPr="00B00858">
              <w:t>Routers</w:t>
            </w:r>
          </w:p>
        </w:tc>
        <w:tc>
          <w:tcPr>
            <w:tcW w:w="1311" w:type="dxa"/>
            <w:tcBorders>
              <w:left w:val="single" w:sz="4" w:space="0" w:color="auto"/>
              <w:bottom w:val="single" w:sz="4" w:space="0" w:color="auto"/>
              <w:right w:val="single" w:sz="4" w:space="0" w:color="auto"/>
            </w:tcBorders>
          </w:tcPr>
          <w:p w14:paraId="7E292238" w14:textId="77777777" w:rsidR="000E5860" w:rsidRPr="00A43C14" w:rsidRDefault="000E5860" w:rsidP="00D11FCA">
            <w:pPr>
              <w:pStyle w:val="TableText"/>
              <w:jc w:val="center"/>
              <w:rPr>
                <w:rFonts w:ascii="Arial Narrow" w:hAnsi="Arial Narrow"/>
                <w:sz w:val="18"/>
              </w:rPr>
            </w:pPr>
          </w:p>
        </w:tc>
        <w:tc>
          <w:tcPr>
            <w:tcW w:w="6504" w:type="dxa"/>
            <w:gridSpan w:val="17"/>
            <w:tcBorders>
              <w:left w:val="single" w:sz="4" w:space="0" w:color="auto"/>
              <w:bottom w:val="single" w:sz="4" w:space="0" w:color="auto"/>
              <w:right w:val="single" w:sz="4" w:space="0" w:color="auto"/>
            </w:tcBorders>
          </w:tcPr>
          <w:p w14:paraId="7E292239" w14:textId="77777777" w:rsidR="000E5860" w:rsidRPr="00A43C14" w:rsidRDefault="000E5860" w:rsidP="00D11FCA">
            <w:pPr>
              <w:pStyle w:val="TableText"/>
              <w:jc w:val="center"/>
              <w:rPr>
                <w:rFonts w:ascii="Arial Narrow" w:hAnsi="Arial Narrow"/>
                <w:sz w:val="18"/>
              </w:rPr>
            </w:pPr>
          </w:p>
        </w:tc>
      </w:tr>
      <w:tr w:rsidR="000E5860" w:rsidRPr="00A43C14" w14:paraId="7E292244"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3B" w14:textId="77777777" w:rsidR="000E5860" w:rsidRPr="00A43C14" w:rsidRDefault="000E5860" w:rsidP="00D11FCA">
            <w:pPr>
              <w:pStyle w:val="TableText"/>
            </w:pPr>
            <w:r w:rsidRPr="00A43C14">
              <w:t>1.2.9.1</w:t>
            </w:r>
          </w:p>
        </w:tc>
        <w:tc>
          <w:tcPr>
            <w:tcW w:w="3934" w:type="dxa"/>
            <w:tcBorders>
              <w:top w:val="single" w:sz="2" w:space="0" w:color="000000"/>
              <w:left w:val="single" w:sz="2" w:space="0" w:color="000000"/>
              <w:bottom w:val="single" w:sz="2" w:space="0" w:color="000000"/>
            </w:tcBorders>
          </w:tcPr>
          <w:p w14:paraId="7E29223C" w14:textId="77777777" w:rsidR="000E5860" w:rsidRPr="00A43C14" w:rsidRDefault="000E5860" w:rsidP="00D11FCA">
            <w:pPr>
              <w:pStyle w:val="TableText"/>
            </w:pPr>
            <w:r w:rsidRPr="00A43C14">
              <w:t>Core</w:t>
            </w:r>
          </w:p>
        </w:tc>
        <w:tc>
          <w:tcPr>
            <w:tcW w:w="1311" w:type="dxa"/>
            <w:tcBorders>
              <w:top w:val="single" w:sz="4" w:space="0" w:color="auto"/>
              <w:left w:val="single" w:sz="4" w:space="0" w:color="auto"/>
              <w:bottom w:val="single" w:sz="4" w:space="0" w:color="auto"/>
              <w:right w:val="single" w:sz="4" w:space="0" w:color="auto"/>
            </w:tcBorders>
          </w:tcPr>
          <w:p w14:paraId="7E29223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4" w:space="0" w:color="auto"/>
              <w:bottom w:val="single" w:sz="4" w:space="0" w:color="auto"/>
              <w:right w:val="single" w:sz="4" w:space="0" w:color="auto"/>
            </w:tcBorders>
          </w:tcPr>
          <w:p w14:paraId="7E29223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top w:val="single" w:sz="4" w:space="0" w:color="auto"/>
              <w:left w:val="single" w:sz="4" w:space="0" w:color="auto"/>
              <w:bottom w:val="single" w:sz="4" w:space="0" w:color="auto"/>
              <w:right w:val="single" w:sz="4" w:space="0" w:color="auto"/>
            </w:tcBorders>
          </w:tcPr>
          <w:p w14:paraId="7E29223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4" w:space="0" w:color="auto"/>
              <w:left w:val="single" w:sz="4" w:space="0" w:color="auto"/>
              <w:bottom w:val="single" w:sz="4" w:space="0" w:color="auto"/>
              <w:right w:val="single" w:sz="4" w:space="0" w:color="auto"/>
            </w:tcBorders>
          </w:tcPr>
          <w:p w14:paraId="7E29224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4" w:space="0" w:color="auto"/>
              <w:left w:val="single" w:sz="4" w:space="0" w:color="auto"/>
              <w:bottom w:val="single" w:sz="4" w:space="0" w:color="auto"/>
              <w:right w:val="single" w:sz="4" w:space="0" w:color="auto"/>
            </w:tcBorders>
          </w:tcPr>
          <w:p w14:paraId="7E29224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4" w:space="0" w:color="auto"/>
              <w:bottom w:val="single" w:sz="4" w:space="0" w:color="auto"/>
              <w:right w:val="single" w:sz="4" w:space="0" w:color="auto"/>
            </w:tcBorders>
          </w:tcPr>
          <w:p w14:paraId="7E29224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4" w:space="0" w:color="auto"/>
              <w:bottom w:val="single" w:sz="4" w:space="0" w:color="auto"/>
              <w:right w:val="single" w:sz="4" w:space="0" w:color="auto"/>
            </w:tcBorders>
          </w:tcPr>
          <w:p w14:paraId="7E29224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4E"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45" w14:textId="77777777" w:rsidR="000E5860" w:rsidRPr="00A43C14" w:rsidRDefault="000E5860" w:rsidP="00D11FCA">
            <w:pPr>
              <w:pStyle w:val="TableText"/>
            </w:pPr>
            <w:r w:rsidRPr="00A43C14">
              <w:t>1.2.9.2</w:t>
            </w:r>
          </w:p>
        </w:tc>
        <w:tc>
          <w:tcPr>
            <w:tcW w:w="3934" w:type="dxa"/>
            <w:tcBorders>
              <w:top w:val="single" w:sz="2" w:space="0" w:color="000000"/>
              <w:left w:val="single" w:sz="2" w:space="0" w:color="000000"/>
              <w:bottom w:val="single" w:sz="2" w:space="0" w:color="000000"/>
            </w:tcBorders>
          </w:tcPr>
          <w:p w14:paraId="7E292246" w14:textId="77777777" w:rsidR="000E5860" w:rsidRPr="00A43C14" w:rsidRDefault="000E5860" w:rsidP="00D11FCA">
            <w:pPr>
              <w:pStyle w:val="TableText"/>
            </w:pPr>
            <w:r w:rsidRPr="00A43C14">
              <w:t>Edge</w:t>
            </w:r>
          </w:p>
        </w:tc>
        <w:tc>
          <w:tcPr>
            <w:tcW w:w="1311" w:type="dxa"/>
            <w:tcBorders>
              <w:top w:val="single" w:sz="4" w:space="0" w:color="auto"/>
              <w:left w:val="single" w:sz="4" w:space="0" w:color="auto"/>
              <w:bottom w:val="single" w:sz="4" w:space="0" w:color="auto"/>
              <w:right w:val="single" w:sz="4" w:space="0" w:color="auto"/>
            </w:tcBorders>
          </w:tcPr>
          <w:p w14:paraId="7E29224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4" w:space="0" w:color="auto"/>
              <w:bottom w:val="single" w:sz="4" w:space="0" w:color="auto"/>
              <w:right w:val="single" w:sz="4" w:space="0" w:color="auto"/>
            </w:tcBorders>
          </w:tcPr>
          <w:p w14:paraId="7E29224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top w:val="single" w:sz="4" w:space="0" w:color="auto"/>
              <w:left w:val="single" w:sz="4" w:space="0" w:color="auto"/>
              <w:bottom w:val="single" w:sz="4" w:space="0" w:color="auto"/>
              <w:right w:val="single" w:sz="4" w:space="0" w:color="auto"/>
            </w:tcBorders>
          </w:tcPr>
          <w:p w14:paraId="7E29224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4" w:space="0" w:color="auto"/>
              <w:left w:val="single" w:sz="4" w:space="0" w:color="auto"/>
              <w:bottom w:val="single" w:sz="4" w:space="0" w:color="auto"/>
              <w:right w:val="single" w:sz="4" w:space="0" w:color="auto"/>
            </w:tcBorders>
          </w:tcPr>
          <w:p w14:paraId="7E29224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4" w:space="0" w:color="auto"/>
              <w:left w:val="single" w:sz="4" w:space="0" w:color="auto"/>
              <w:bottom w:val="single" w:sz="4" w:space="0" w:color="auto"/>
              <w:right w:val="single" w:sz="4" w:space="0" w:color="auto"/>
            </w:tcBorders>
          </w:tcPr>
          <w:p w14:paraId="7E29224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4" w:space="0" w:color="auto"/>
              <w:bottom w:val="single" w:sz="4" w:space="0" w:color="auto"/>
              <w:right w:val="single" w:sz="4" w:space="0" w:color="auto"/>
            </w:tcBorders>
          </w:tcPr>
          <w:p w14:paraId="7E29224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4" w:space="0" w:color="auto"/>
              <w:bottom w:val="single" w:sz="4" w:space="0" w:color="auto"/>
              <w:right w:val="single" w:sz="4" w:space="0" w:color="auto"/>
            </w:tcBorders>
          </w:tcPr>
          <w:p w14:paraId="7E29224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58"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4F" w14:textId="77777777" w:rsidR="000E5860" w:rsidRPr="00A43C14" w:rsidRDefault="000E5860" w:rsidP="00D11FCA">
            <w:pPr>
              <w:pStyle w:val="TableText"/>
            </w:pPr>
            <w:r w:rsidRPr="00A43C14">
              <w:t>1.2.9.3</w:t>
            </w:r>
          </w:p>
        </w:tc>
        <w:tc>
          <w:tcPr>
            <w:tcW w:w="3934" w:type="dxa"/>
            <w:tcBorders>
              <w:top w:val="single" w:sz="2" w:space="0" w:color="000000"/>
              <w:left w:val="single" w:sz="2" w:space="0" w:color="000000"/>
              <w:bottom w:val="single" w:sz="2" w:space="0" w:color="000000"/>
            </w:tcBorders>
          </w:tcPr>
          <w:p w14:paraId="7E292250" w14:textId="77777777" w:rsidR="000E5860" w:rsidRPr="00A43C14" w:rsidRDefault="000E5860" w:rsidP="00D11FCA">
            <w:pPr>
              <w:pStyle w:val="TableText"/>
            </w:pPr>
            <w:r w:rsidRPr="00A43C14">
              <w:t>Access</w:t>
            </w:r>
          </w:p>
        </w:tc>
        <w:tc>
          <w:tcPr>
            <w:tcW w:w="1311" w:type="dxa"/>
            <w:tcBorders>
              <w:top w:val="single" w:sz="4" w:space="0" w:color="auto"/>
              <w:left w:val="single" w:sz="4" w:space="0" w:color="auto"/>
              <w:bottom w:val="single" w:sz="4" w:space="0" w:color="auto"/>
              <w:right w:val="single" w:sz="4" w:space="0" w:color="auto"/>
            </w:tcBorders>
          </w:tcPr>
          <w:p w14:paraId="7E29225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4" w:space="0" w:color="auto"/>
              <w:bottom w:val="single" w:sz="4" w:space="0" w:color="auto"/>
              <w:right w:val="single" w:sz="4" w:space="0" w:color="auto"/>
            </w:tcBorders>
          </w:tcPr>
          <w:p w14:paraId="7E29225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top w:val="single" w:sz="4" w:space="0" w:color="auto"/>
              <w:left w:val="single" w:sz="4" w:space="0" w:color="auto"/>
              <w:bottom w:val="single" w:sz="4" w:space="0" w:color="auto"/>
              <w:right w:val="single" w:sz="4" w:space="0" w:color="auto"/>
            </w:tcBorders>
          </w:tcPr>
          <w:p w14:paraId="7E292253" w14:textId="77777777" w:rsidR="000E5860" w:rsidRPr="00A43C14" w:rsidDel="007077AA"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4" w:space="0" w:color="auto"/>
              <w:left w:val="single" w:sz="4" w:space="0" w:color="auto"/>
              <w:bottom w:val="single" w:sz="4" w:space="0" w:color="auto"/>
              <w:right w:val="single" w:sz="4" w:space="0" w:color="auto"/>
            </w:tcBorders>
          </w:tcPr>
          <w:p w14:paraId="7E29225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4" w:space="0" w:color="auto"/>
              <w:left w:val="single" w:sz="4" w:space="0" w:color="auto"/>
              <w:bottom w:val="single" w:sz="4" w:space="0" w:color="auto"/>
              <w:right w:val="single" w:sz="4" w:space="0" w:color="auto"/>
            </w:tcBorders>
          </w:tcPr>
          <w:p w14:paraId="7E29225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4" w:space="0" w:color="auto"/>
              <w:bottom w:val="single" w:sz="4" w:space="0" w:color="auto"/>
              <w:right w:val="single" w:sz="4" w:space="0" w:color="auto"/>
            </w:tcBorders>
          </w:tcPr>
          <w:p w14:paraId="7E29225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4" w:space="0" w:color="auto"/>
              <w:bottom w:val="single" w:sz="4" w:space="0" w:color="auto"/>
              <w:right w:val="single" w:sz="4" w:space="0" w:color="auto"/>
            </w:tcBorders>
          </w:tcPr>
          <w:p w14:paraId="7E29225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5D"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59" w14:textId="77777777" w:rsidR="000E5860" w:rsidRPr="00B00858" w:rsidRDefault="000E5860" w:rsidP="00D11FCA">
            <w:pPr>
              <w:pStyle w:val="TableTextPCRed"/>
            </w:pPr>
            <w:r w:rsidRPr="00B00858">
              <w:t>2</w:t>
            </w:r>
          </w:p>
        </w:tc>
        <w:tc>
          <w:tcPr>
            <w:tcW w:w="3934" w:type="dxa"/>
            <w:tcBorders>
              <w:top w:val="single" w:sz="2" w:space="0" w:color="000000"/>
              <w:left w:val="single" w:sz="2" w:space="0" w:color="000000"/>
              <w:bottom w:val="single" w:sz="2" w:space="0" w:color="000000"/>
            </w:tcBorders>
          </w:tcPr>
          <w:p w14:paraId="7E29225A" w14:textId="77777777" w:rsidR="000E5860" w:rsidRPr="00B00858" w:rsidRDefault="000E5860" w:rsidP="00D11FCA">
            <w:pPr>
              <w:pStyle w:val="TableTextPCRed"/>
            </w:pPr>
            <w:r w:rsidRPr="00B00858">
              <w:t>Signaling and Network Control</w:t>
            </w:r>
          </w:p>
        </w:tc>
        <w:tc>
          <w:tcPr>
            <w:tcW w:w="1311" w:type="dxa"/>
            <w:tcBorders>
              <w:left w:val="single" w:sz="4" w:space="0" w:color="auto"/>
              <w:bottom w:val="single" w:sz="4" w:space="0" w:color="auto"/>
              <w:right w:val="single" w:sz="4" w:space="0" w:color="auto"/>
            </w:tcBorders>
          </w:tcPr>
          <w:p w14:paraId="7E29225B" w14:textId="77777777" w:rsidR="000E5860" w:rsidRPr="00A43C14" w:rsidRDefault="000E5860" w:rsidP="00D11FCA">
            <w:pPr>
              <w:pStyle w:val="TableText"/>
              <w:jc w:val="center"/>
              <w:rPr>
                <w:rFonts w:ascii="Arial Narrow" w:hAnsi="Arial Narrow"/>
                <w:sz w:val="18"/>
              </w:rPr>
            </w:pPr>
          </w:p>
        </w:tc>
        <w:tc>
          <w:tcPr>
            <w:tcW w:w="6504" w:type="dxa"/>
            <w:gridSpan w:val="17"/>
            <w:tcBorders>
              <w:left w:val="single" w:sz="4" w:space="0" w:color="auto"/>
              <w:bottom w:val="single" w:sz="4" w:space="0" w:color="auto"/>
              <w:right w:val="single" w:sz="4" w:space="0" w:color="auto"/>
            </w:tcBorders>
          </w:tcPr>
          <w:p w14:paraId="7E29225C" w14:textId="77777777" w:rsidR="000E5860" w:rsidRPr="00A43C14" w:rsidRDefault="000E5860" w:rsidP="00D11FCA">
            <w:pPr>
              <w:pStyle w:val="TableText"/>
              <w:jc w:val="center"/>
              <w:rPr>
                <w:rFonts w:ascii="Arial Narrow" w:hAnsi="Arial Narrow"/>
                <w:sz w:val="18"/>
              </w:rPr>
            </w:pPr>
          </w:p>
        </w:tc>
      </w:tr>
      <w:tr w:rsidR="000E5860" w:rsidRPr="00A43C14" w14:paraId="7E292268"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5E" w14:textId="77777777" w:rsidR="000E5860" w:rsidRPr="00A43C14" w:rsidRDefault="000E5860" w:rsidP="00D11FCA">
            <w:pPr>
              <w:pStyle w:val="TableText"/>
            </w:pPr>
            <w:r w:rsidRPr="00A43C14">
              <w:t>2.1</w:t>
            </w:r>
          </w:p>
        </w:tc>
        <w:tc>
          <w:tcPr>
            <w:tcW w:w="3934" w:type="dxa"/>
            <w:tcBorders>
              <w:top w:val="single" w:sz="2" w:space="0" w:color="000000"/>
              <w:left w:val="single" w:sz="2" w:space="0" w:color="000000"/>
              <w:bottom w:val="single" w:sz="2" w:space="0" w:color="000000"/>
              <w:right w:val="single" w:sz="2" w:space="0" w:color="000000"/>
            </w:tcBorders>
          </w:tcPr>
          <w:p w14:paraId="7E29225F" w14:textId="77777777" w:rsidR="000E5860" w:rsidRPr="00A43C14" w:rsidRDefault="000E5860" w:rsidP="00D11FCA">
            <w:pPr>
              <w:pStyle w:val="TableText"/>
            </w:pPr>
            <w:r w:rsidRPr="00A43C14">
              <w:t>Service Control {Formerly Service Control Point (SCP)}</w:t>
            </w:r>
          </w:p>
          <w:p w14:paraId="7E292260" w14:textId="77777777" w:rsidR="000E5860" w:rsidRPr="00A43C14" w:rsidRDefault="000E5860" w:rsidP="00D11FCA">
            <w:pPr>
              <w:pStyle w:val="TableText"/>
            </w:pPr>
          </w:p>
        </w:tc>
        <w:tc>
          <w:tcPr>
            <w:tcW w:w="1311" w:type="dxa"/>
            <w:tcBorders>
              <w:left w:val="single" w:sz="2" w:space="0" w:color="000000"/>
              <w:right w:val="single" w:sz="2" w:space="0" w:color="000000"/>
            </w:tcBorders>
          </w:tcPr>
          <w:p w14:paraId="7E29226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right w:val="single" w:sz="2" w:space="0" w:color="000000"/>
            </w:tcBorders>
          </w:tcPr>
          <w:p w14:paraId="7E29226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left w:val="single" w:sz="2" w:space="0" w:color="000000"/>
              <w:right w:val="single" w:sz="2" w:space="0" w:color="000000"/>
            </w:tcBorders>
          </w:tcPr>
          <w:p w14:paraId="7E29226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left w:val="single" w:sz="2" w:space="0" w:color="000000"/>
              <w:right w:val="single" w:sz="2" w:space="0" w:color="000000"/>
            </w:tcBorders>
          </w:tcPr>
          <w:p w14:paraId="7E29226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Network Element </w:t>
            </w:r>
          </w:p>
        </w:tc>
        <w:tc>
          <w:tcPr>
            <w:tcW w:w="846" w:type="dxa"/>
            <w:tcBorders>
              <w:left w:val="single" w:sz="2" w:space="0" w:color="000000"/>
              <w:right w:val="single" w:sz="2" w:space="0" w:color="000000"/>
            </w:tcBorders>
          </w:tcPr>
          <w:p w14:paraId="7E29226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right w:val="single" w:sz="2" w:space="0" w:color="000000"/>
            </w:tcBorders>
          </w:tcPr>
          <w:p w14:paraId="7E29226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right w:val="single" w:sz="2" w:space="0" w:color="000000"/>
            </w:tcBorders>
          </w:tcPr>
          <w:p w14:paraId="7E29226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72"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69" w14:textId="77777777" w:rsidR="000E5860" w:rsidRPr="00A43C14" w:rsidRDefault="000E5860" w:rsidP="00D11FCA">
            <w:pPr>
              <w:pStyle w:val="TableText"/>
            </w:pPr>
            <w:r w:rsidRPr="00A43C14">
              <w:t>2.2</w:t>
            </w:r>
          </w:p>
        </w:tc>
        <w:tc>
          <w:tcPr>
            <w:tcW w:w="3934" w:type="dxa"/>
            <w:tcBorders>
              <w:top w:val="single" w:sz="2" w:space="0" w:color="000000"/>
              <w:left w:val="single" w:sz="2" w:space="0" w:color="000000"/>
              <w:bottom w:val="single" w:sz="2" w:space="0" w:color="000000"/>
            </w:tcBorders>
          </w:tcPr>
          <w:p w14:paraId="7E29226A" w14:textId="77777777" w:rsidR="000E5860" w:rsidRPr="00A43C14" w:rsidRDefault="000E5860" w:rsidP="00D11FCA">
            <w:pPr>
              <w:pStyle w:val="TableText"/>
            </w:pPr>
            <w:r w:rsidRPr="00A43C14">
              <w:t>Common Channel Signaling {formerly Signaling Transfer Point (STP)}</w:t>
            </w:r>
          </w:p>
        </w:tc>
        <w:tc>
          <w:tcPr>
            <w:tcW w:w="1311" w:type="dxa"/>
            <w:tcBorders>
              <w:top w:val="single" w:sz="4" w:space="0" w:color="auto"/>
              <w:left w:val="single" w:sz="4" w:space="0" w:color="auto"/>
              <w:bottom w:val="single" w:sz="4" w:space="0" w:color="auto"/>
              <w:right w:val="single" w:sz="2" w:space="0" w:color="000000"/>
            </w:tcBorders>
          </w:tcPr>
          <w:p w14:paraId="7E29226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2" w:space="0" w:color="000000"/>
              <w:bottom w:val="single" w:sz="4" w:space="0" w:color="auto"/>
              <w:right w:val="single" w:sz="2" w:space="0" w:color="000000"/>
            </w:tcBorders>
          </w:tcPr>
          <w:p w14:paraId="7E29226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top w:val="single" w:sz="4" w:space="0" w:color="auto"/>
              <w:left w:val="single" w:sz="2" w:space="0" w:color="000000"/>
              <w:bottom w:val="single" w:sz="4" w:space="0" w:color="auto"/>
              <w:right w:val="single" w:sz="2" w:space="0" w:color="000000"/>
            </w:tcBorders>
          </w:tcPr>
          <w:p w14:paraId="7E29226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top w:val="single" w:sz="4" w:space="0" w:color="auto"/>
              <w:left w:val="single" w:sz="2" w:space="0" w:color="000000"/>
              <w:bottom w:val="single" w:sz="4" w:space="0" w:color="auto"/>
              <w:right w:val="single" w:sz="2" w:space="0" w:color="000000"/>
            </w:tcBorders>
          </w:tcPr>
          <w:p w14:paraId="7E29226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4" w:space="0" w:color="auto"/>
              <w:left w:val="single" w:sz="2" w:space="0" w:color="000000"/>
              <w:bottom w:val="single" w:sz="4" w:space="0" w:color="auto"/>
              <w:right w:val="single" w:sz="2" w:space="0" w:color="000000"/>
            </w:tcBorders>
          </w:tcPr>
          <w:p w14:paraId="7E29226F"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27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27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7C"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73" w14:textId="77777777" w:rsidR="000E5860" w:rsidRPr="00A43C14" w:rsidRDefault="000E5860" w:rsidP="00D11FCA">
            <w:pPr>
              <w:pStyle w:val="TableText"/>
            </w:pPr>
            <w:r w:rsidRPr="00A43C14">
              <w:t>2.3</w:t>
            </w:r>
          </w:p>
        </w:tc>
        <w:tc>
          <w:tcPr>
            <w:tcW w:w="3934" w:type="dxa"/>
            <w:tcBorders>
              <w:top w:val="single" w:sz="2" w:space="0" w:color="000000"/>
              <w:left w:val="single" w:sz="2" w:space="0" w:color="000000"/>
              <w:bottom w:val="single" w:sz="2" w:space="0" w:color="000000"/>
              <w:right w:val="single" w:sz="2" w:space="0" w:color="000000"/>
            </w:tcBorders>
          </w:tcPr>
          <w:p w14:paraId="7E292274" w14:textId="77777777" w:rsidR="000E5860" w:rsidRPr="00A43C14" w:rsidRDefault="000E5860" w:rsidP="00D11FCA">
            <w:pPr>
              <w:pStyle w:val="TableText"/>
            </w:pPr>
            <w:r w:rsidRPr="00A43C14">
              <w:t>Home Location Register (HLR)</w:t>
            </w:r>
          </w:p>
        </w:tc>
        <w:tc>
          <w:tcPr>
            <w:tcW w:w="1311" w:type="dxa"/>
            <w:tcBorders>
              <w:left w:val="single" w:sz="2" w:space="0" w:color="000000"/>
              <w:bottom w:val="single" w:sz="2" w:space="0" w:color="000000"/>
            </w:tcBorders>
          </w:tcPr>
          <w:p w14:paraId="7E29227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bottom w:val="single" w:sz="2" w:space="0" w:color="000000"/>
            </w:tcBorders>
          </w:tcPr>
          <w:p w14:paraId="7E29227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left w:val="single" w:sz="2" w:space="0" w:color="000000"/>
              <w:bottom w:val="single" w:sz="2" w:space="0" w:color="000000"/>
            </w:tcBorders>
          </w:tcPr>
          <w:p w14:paraId="7E29227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left w:val="single" w:sz="2" w:space="0" w:color="000000"/>
              <w:bottom w:val="single" w:sz="2" w:space="0" w:color="000000"/>
            </w:tcBorders>
          </w:tcPr>
          <w:p w14:paraId="7E29227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left w:val="single" w:sz="2" w:space="0" w:color="000000"/>
              <w:bottom w:val="single" w:sz="2" w:space="0" w:color="000000"/>
              <w:right w:val="single" w:sz="2" w:space="0" w:color="000000"/>
            </w:tcBorders>
          </w:tcPr>
          <w:p w14:paraId="7E292279"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bottom w:val="single" w:sz="2" w:space="0" w:color="000000"/>
              <w:right w:val="single" w:sz="6" w:space="0" w:color="000000"/>
            </w:tcBorders>
          </w:tcPr>
          <w:p w14:paraId="7E29227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bottom w:val="single" w:sz="2" w:space="0" w:color="000000"/>
              <w:right w:val="single" w:sz="6" w:space="0" w:color="000000"/>
            </w:tcBorders>
          </w:tcPr>
          <w:p w14:paraId="7E29227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86"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7D" w14:textId="77777777" w:rsidR="000E5860" w:rsidRPr="00A43C14" w:rsidRDefault="000E5860" w:rsidP="00D11FCA">
            <w:pPr>
              <w:pStyle w:val="TableText"/>
            </w:pPr>
            <w:r w:rsidRPr="00A43C14">
              <w:t>2.4</w:t>
            </w:r>
          </w:p>
        </w:tc>
        <w:tc>
          <w:tcPr>
            <w:tcW w:w="3934" w:type="dxa"/>
            <w:tcBorders>
              <w:top w:val="single" w:sz="2" w:space="0" w:color="000000"/>
              <w:left w:val="single" w:sz="2" w:space="0" w:color="000000"/>
              <w:bottom w:val="single" w:sz="2" w:space="0" w:color="000000"/>
              <w:right w:val="single" w:sz="2" w:space="0" w:color="000000"/>
            </w:tcBorders>
          </w:tcPr>
          <w:p w14:paraId="7E29227E" w14:textId="77777777" w:rsidR="000E5860" w:rsidRPr="00A43C14" w:rsidRDefault="000E5860" w:rsidP="00D11FCA">
            <w:pPr>
              <w:pStyle w:val="TableText"/>
            </w:pPr>
            <w:r w:rsidRPr="00A43C14">
              <w:t>Service Logic (SL)</w:t>
            </w:r>
          </w:p>
        </w:tc>
        <w:tc>
          <w:tcPr>
            <w:tcW w:w="1311" w:type="dxa"/>
            <w:tcBorders>
              <w:left w:val="single" w:sz="2" w:space="0" w:color="000000"/>
              <w:bottom w:val="single" w:sz="2" w:space="0" w:color="000000"/>
            </w:tcBorders>
          </w:tcPr>
          <w:p w14:paraId="7E29227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bottom w:val="single" w:sz="2" w:space="0" w:color="000000"/>
            </w:tcBorders>
          </w:tcPr>
          <w:p w14:paraId="7E29228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left w:val="single" w:sz="2" w:space="0" w:color="000000"/>
              <w:bottom w:val="single" w:sz="2" w:space="0" w:color="000000"/>
            </w:tcBorders>
          </w:tcPr>
          <w:p w14:paraId="7E29228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left w:val="single" w:sz="2" w:space="0" w:color="000000"/>
              <w:bottom w:val="single" w:sz="2" w:space="0" w:color="000000"/>
            </w:tcBorders>
          </w:tcPr>
          <w:p w14:paraId="7E29228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Network Element </w:t>
            </w:r>
          </w:p>
        </w:tc>
        <w:tc>
          <w:tcPr>
            <w:tcW w:w="846" w:type="dxa"/>
            <w:tcBorders>
              <w:left w:val="single" w:sz="2" w:space="0" w:color="000000"/>
              <w:bottom w:val="single" w:sz="2" w:space="0" w:color="000000"/>
              <w:right w:val="single" w:sz="2" w:space="0" w:color="000000"/>
            </w:tcBorders>
          </w:tcPr>
          <w:p w14:paraId="7E292283"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bottom w:val="single" w:sz="2" w:space="0" w:color="000000"/>
              <w:right w:val="single" w:sz="6" w:space="0" w:color="000000"/>
            </w:tcBorders>
          </w:tcPr>
          <w:p w14:paraId="7E29228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bottom w:val="single" w:sz="2" w:space="0" w:color="000000"/>
              <w:right w:val="single" w:sz="6" w:space="0" w:color="000000"/>
            </w:tcBorders>
          </w:tcPr>
          <w:p w14:paraId="7E29228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90"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87" w14:textId="77777777" w:rsidR="000E5860" w:rsidRPr="00A43C14" w:rsidRDefault="000E5860" w:rsidP="00D11FCA">
            <w:pPr>
              <w:pStyle w:val="TableText"/>
            </w:pPr>
            <w:r w:rsidRPr="00A43C14">
              <w:t>2.5</w:t>
            </w:r>
          </w:p>
        </w:tc>
        <w:tc>
          <w:tcPr>
            <w:tcW w:w="3934" w:type="dxa"/>
            <w:tcBorders>
              <w:top w:val="single" w:sz="2" w:space="0" w:color="000000"/>
              <w:left w:val="single" w:sz="2" w:space="0" w:color="000000"/>
              <w:bottom w:val="single" w:sz="2" w:space="0" w:color="000000"/>
              <w:right w:val="single" w:sz="2" w:space="0" w:color="000000"/>
            </w:tcBorders>
          </w:tcPr>
          <w:p w14:paraId="7E292288" w14:textId="77777777" w:rsidR="000E5860" w:rsidRPr="00A43C14" w:rsidRDefault="000E5860" w:rsidP="00D11FCA">
            <w:pPr>
              <w:pStyle w:val="TableText"/>
            </w:pPr>
            <w:r w:rsidRPr="00A43C14">
              <w:t>Protocol Server</w:t>
            </w:r>
            <w:r>
              <w:t>s</w:t>
            </w:r>
          </w:p>
        </w:tc>
        <w:tc>
          <w:tcPr>
            <w:tcW w:w="1311" w:type="dxa"/>
            <w:tcBorders>
              <w:left w:val="single" w:sz="2" w:space="0" w:color="000000"/>
              <w:bottom w:val="single" w:sz="2" w:space="0" w:color="000000"/>
            </w:tcBorders>
          </w:tcPr>
          <w:p w14:paraId="7E29228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bottom w:val="single" w:sz="2" w:space="0" w:color="000000"/>
            </w:tcBorders>
          </w:tcPr>
          <w:p w14:paraId="7E29228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left w:val="single" w:sz="2" w:space="0" w:color="000000"/>
              <w:bottom w:val="single" w:sz="2" w:space="0" w:color="000000"/>
            </w:tcBorders>
          </w:tcPr>
          <w:p w14:paraId="7E29228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left w:val="single" w:sz="2" w:space="0" w:color="000000"/>
              <w:bottom w:val="single" w:sz="2" w:space="0" w:color="000000"/>
            </w:tcBorders>
          </w:tcPr>
          <w:p w14:paraId="7E29228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Network Element </w:t>
            </w:r>
          </w:p>
        </w:tc>
        <w:tc>
          <w:tcPr>
            <w:tcW w:w="846" w:type="dxa"/>
            <w:tcBorders>
              <w:left w:val="single" w:sz="2" w:space="0" w:color="000000"/>
              <w:bottom w:val="single" w:sz="2" w:space="0" w:color="000000"/>
              <w:right w:val="single" w:sz="2" w:space="0" w:color="000000"/>
            </w:tcBorders>
          </w:tcPr>
          <w:p w14:paraId="7E29228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bottom w:val="single" w:sz="2" w:space="0" w:color="000000"/>
              <w:right w:val="single" w:sz="6" w:space="0" w:color="000000"/>
            </w:tcBorders>
          </w:tcPr>
          <w:p w14:paraId="7E29228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bottom w:val="single" w:sz="2" w:space="0" w:color="000000"/>
              <w:right w:val="single" w:sz="6" w:space="0" w:color="000000"/>
            </w:tcBorders>
          </w:tcPr>
          <w:p w14:paraId="7E29228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9A"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91" w14:textId="77777777" w:rsidR="000E5860" w:rsidRPr="00A43C14" w:rsidRDefault="000E5860" w:rsidP="00D11FCA">
            <w:pPr>
              <w:pStyle w:val="TableText"/>
            </w:pPr>
            <w:r w:rsidRPr="00A43C14">
              <w:lastRenderedPageBreak/>
              <w:t>2.6</w:t>
            </w:r>
          </w:p>
        </w:tc>
        <w:tc>
          <w:tcPr>
            <w:tcW w:w="3934" w:type="dxa"/>
            <w:tcBorders>
              <w:top w:val="single" w:sz="2" w:space="0" w:color="000000"/>
              <w:left w:val="single" w:sz="2" w:space="0" w:color="000000"/>
              <w:bottom w:val="single" w:sz="2" w:space="0" w:color="000000"/>
              <w:right w:val="single" w:sz="2" w:space="0" w:color="000000"/>
            </w:tcBorders>
          </w:tcPr>
          <w:p w14:paraId="7E292292" w14:textId="77777777" w:rsidR="000E5860" w:rsidRPr="00A43C14" w:rsidRDefault="000E5860" w:rsidP="00D11FCA">
            <w:pPr>
              <w:pStyle w:val="TableText"/>
            </w:pPr>
            <w:r w:rsidRPr="00A43C14">
              <w:t>Network Access Control</w:t>
            </w:r>
          </w:p>
        </w:tc>
        <w:tc>
          <w:tcPr>
            <w:tcW w:w="1311" w:type="dxa"/>
            <w:tcBorders>
              <w:left w:val="single" w:sz="2" w:space="0" w:color="000000"/>
              <w:bottom w:val="single" w:sz="2" w:space="0" w:color="000000"/>
            </w:tcBorders>
          </w:tcPr>
          <w:p w14:paraId="7E29229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bottom w:val="single" w:sz="2" w:space="0" w:color="000000"/>
            </w:tcBorders>
          </w:tcPr>
          <w:p w14:paraId="7E292294" w14:textId="77777777" w:rsidR="000E5860" w:rsidRPr="00A43C14" w:rsidRDefault="000E5860" w:rsidP="00D11FCA">
            <w:pPr>
              <w:pStyle w:val="TableText"/>
              <w:jc w:val="center"/>
              <w:rPr>
                <w:rFonts w:ascii="Arial Narrow" w:hAnsi="Arial Narrow"/>
                <w:sz w:val="18"/>
              </w:rPr>
            </w:pPr>
            <w:r>
              <w:rPr>
                <w:rFonts w:ascii="Arial Narrow" w:hAnsi="Arial Narrow"/>
                <w:sz w:val="18"/>
              </w:rPr>
              <w:t>Subscriber</w:t>
            </w:r>
          </w:p>
        </w:tc>
        <w:tc>
          <w:tcPr>
            <w:tcW w:w="1282" w:type="dxa"/>
            <w:gridSpan w:val="3"/>
            <w:tcBorders>
              <w:left w:val="single" w:sz="2" w:space="0" w:color="000000"/>
              <w:bottom w:val="single" w:sz="2" w:space="0" w:color="000000"/>
            </w:tcBorders>
          </w:tcPr>
          <w:p w14:paraId="7E29229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left w:val="single" w:sz="2" w:space="0" w:color="000000"/>
              <w:bottom w:val="single" w:sz="2" w:space="0" w:color="000000"/>
            </w:tcBorders>
          </w:tcPr>
          <w:p w14:paraId="7E29229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Network Element </w:t>
            </w:r>
          </w:p>
        </w:tc>
        <w:tc>
          <w:tcPr>
            <w:tcW w:w="846" w:type="dxa"/>
            <w:tcBorders>
              <w:left w:val="single" w:sz="2" w:space="0" w:color="000000"/>
              <w:bottom w:val="single" w:sz="2" w:space="0" w:color="000000"/>
              <w:right w:val="single" w:sz="2" w:space="0" w:color="000000"/>
            </w:tcBorders>
          </w:tcPr>
          <w:p w14:paraId="7E292297"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bottom w:val="single" w:sz="2" w:space="0" w:color="000000"/>
              <w:right w:val="single" w:sz="6" w:space="0" w:color="000000"/>
            </w:tcBorders>
          </w:tcPr>
          <w:p w14:paraId="7E29229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bottom w:val="single" w:sz="2" w:space="0" w:color="000000"/>
              <w:right w:val="single" w:sz="6" w:space="0" w:color="000000"/>
            </w:tcBorders>
          </w:tcPr>
          <w:p w14:paraId="7E29229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A4"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9B" w14:textId="77777777" w:rsidR="000E5860" w:rsidRPr="00A43C14" w:rsidRDefault="000E5860" w:rsidP="00D11FCA">
            <w:pPr>
              <w:pStyle w:val="TableText"/>
            </w:pPr>
            <w:r w:rsidRPr="00A43C14">
              <w:t>2.7</w:t>
            </w:r>
          </w:p>
        </w:tc>
        <w:tc>
          <w:tcPr>
            <w:tcW w:w="3934" w:type="dxa"/>
            <w:tcBorders>
              <w:top w:val="single" w:sz="2" w:space="0" w:color="000000"/>
              <w:left w:val="single" w:sz="2" w:space="0" w:color="000000"/>
              <w:bottom w:val="single" w:sz="2" w:space="0" w:color="000000"/>
              <w:right w:val="single" w:sz="2" w:space="0" w:color="000000"/>
            </w:tcBorders>
          </w:tcPr>
          <w:p w14:paraId="7E29229C" w14:textId="77777777" w:rsidR="000E5860" w:rsidRPr="00A43C14" w:rsidRDefault="000E5860" w:rsidP="00D11FCA">
            <w:pPr>
              <w:pStyle w:val="TableText"/>
            </w:pPr>
            <w:r w:rsidRPr="00A43C14">
              <w:t>Network Security</w:t>
            </w:r>
          </w:p>
        </w:tc>
        <w:tc>
          <w:tcPr>
            <w:tcW w:w="1311" w:type="dxa"/>
            <w:tcBorders>
              <w:left w:val="single" w:sz="2" w:space="0" w:color="000000"/>
              <w:bottom w:val="single" w:sz="2" w:space="0" w:color="000000"/>
            </w:tcBorders>
          </w:tcPr>
          <w:p w14:paraId="7E29229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bottom w:val="single" w:sz="2" w:space="0" w:color="000000"/>
            </w:tcBorders>
          </w:tcPr>
          <w:p w14:paraId="7E29229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82" w:type="dxa"/>
            <w:gridSpan w:val="3"/>
            <w:tcBorders>
              <w:left w:val="single" w:sz="2" w:space="0" w:color="000000"/>
              <w:bottom w:val="single" w:sz="2" w:space="0" w:color="000000"/>
            </w:tcBorders>
          </w:tcPr>
          <w:p w14:paraId="7E29229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0" w:type="dxa"/>
            <w:gridSpan w:val="2"/>
            <w:tcBorders>
              <w:left w:val="single" w:sz="2" w:space="0" w:color="000000"/>
              <w:bottom w:val="single" w:sz="2" w:space="0" w:color="000000"/>
            </w:tcBorders>
          </w:tcPr>
          <w:p w14:paraId="7E2922A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Network Element </w:t>
            </w:r>
          </w:p>
        </w:tc>
        <w:tc>
          <w:tcPr>
            <w:tcW w:w="846" w:type="dxa"/>
            <w:tcBorders>
              <w:left w:val="single" w:sz="2" w:space="0" w:color="000000"/>
              <w:bottom w:val="single" w:sz="2" w:space="0" w:color="000000"/>
              <w:right w:val="single" w:sz="2" w:space="0" w:color="000000"/>
            </w:tcBorders>
          </w:tcPr>
          <w:p w14:paraId="7E2922A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bottom w:val="single" w:sz="2" w:space="0" w:color="000000"/>
              <w:right w:val="single" w:sz="6" w:space="0" w:color="000000"/>
            </w:tcBorders>
          </w:tcPr>
          <w:p w14:paraId="7E2922A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bottom w:val="single" w:sz="2" w:space="0" w:color="000000"/>
              <w:right w:val="single" w:sz="6" w:space="0" w:color="000000"/>
            </w:tcBorders>
          </w:tcPr>
          <w:p w14:paraId="7E2922A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2A8" w14:textId="77777777" w:rsidTr="00D11FCA">
        <w:trPr>
          <w:cantSplit/>
        </w:trPr>
        <w:tc>
          <w:tcPr>
            <w:tcW w:w="1151" w:type="dxa"/>
            <w:tcBorders>
              <w:left w:val="single" w:sz="2" w:space="0" w:color="000000"/>
              <w:right w:val="single" w:sz="2" w:space="0" w:color="000000"/>
            </w:tcBorders>
          </w:tcPr>
          <w:p w14:paraId="7E2922A5" w14:textId="77777777" w:rsidR="000E5860" w:rsidRPr="00B00858" w:rsidRDefault="000E5860" w:rsidP="00D11FCA">
            <w:pPr>
              <w:pStyle w:val="TableTextPCRed"/>
            </w:pPr>
            <w:r w:rsidRPr="00B00858">
              <w:t>3</w:t>
            </w:r>
          </w:p>
        </w:tc>
        <w:tc>
          <w:tcPr>
            <w:tcW w:w="3934" w:type="dxa"/>
            <w:tcBorders>
              <w:left w:val="single" w:sz="2" w:space="0" w:color="000000"/>
              <w:right w:val="single" w:sz="2" w:space="0" w:color="000000"/>
            </w:tcBorders>
          </w:tcPr>
          <w:p w14:paraId="7E2922A6" w14:textId="77777777" w:rsidR="000E5860" w:rsidRPr="00B00858" w:rsidRDefault="000E5860" w:rsidP="00D11FCA">
            <w:pPr>
              <w:pStyle w:val="TableTextPCRed"/>
            </w:pPr>
            <w:r w:rsidRPr="00B00858">
              <w:t>Transmission Systems</w:t>
            </w:r>
          </w:p>
        </w:tc>
        <w:tc>
          <w:tcPr>
            <w:tcW w:w="7815" w:type="dxa"/>
            <w:gridSpan w:val="18"/>
            <w:tcBorders>
              <w:left w:val="single" w:sz="2" w:space="0" w:color="000000"/>
              <w:right w:val="single" w:sz="2" w:space="0" w:color="000000"/>
            </w:tcBorders>
          </w:tcPr>
          <w:p w14:paraId="7E2922A7" w14:textId="77777777" w:rsidR="000E5860" w:rsidRPr="00A43C14" w:rsidRDefault="000E5860" w:rsidP="00D11FCA">
            <w:pPr>
              <w:pStyle w:val="TableText"/>
              <w:jc w:val="center"/>
              <w:rPr>
                <w:rFonts w:ascii="Arial Narrow" w:hAnsi="Arial Narrow"/>
                <w:sz w:val="18"/>
              </w:rPr>
            </w:pPr>
          </w:p>
        </w:tc>
      </w:tr>
      <w:tr w:rsidR="000E5860" w:rsidRPr="00A43C14" w14:paraId="7E2922AC"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A9" w14:textId="77777777" w:rsidR="000E5860" w:rsidRPr="00B00858" w:rsidRDefault="000E5860" w:rsidP="00D11FCA">
            <w:pPr>
              <w:pStyle w:val="TableTextPCRed"/>
            </w:pPr>
            <w:r w:rsidRPr="00B00858">
              <w:t>3.1</w:t>
            </w:r>
          </w:p>
        </w:tc>
        <w:tc>
          <w:tcPr>
            <w:tcW w:w="3934" w:type="dxa"/>
            <w:tcBorders>
              <w:top w:val="single" w:sz="2" w:space="0" w:color="000000"/>
              <w:left w:val="single" w:sz="2" w:space="0" w:color="000000"/>
              <w:bottom w:val="single" w:sz="2" w:space="0" w:color="000000"/>
              <w:right w:val="single" w:sz="2" w:space="0" w:color="000000"/>
            </w:tcBorders>
          </w:tcPr>
          <w:p w14:paraId="7E2922AA" w14:textId="77777777" w:rsidR="000E5860" w:rsidRPr="00B00858" w:rsidRDefault="000E5860" w:rsidP="00D11FCA">
            <w:pPr>
              <w:pStyle w:val="TableTextPCRed"/>
            </w:pPr>
            <w:r w:rsidRPr="00B00858">
              <w:t>Transmission Media and Structure (Outside Plant)</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2AB" w14:textId="77777777" w:rsidR="000E5860" w:rsidRPr="00A43C14" w:rsidRDefault="000E5860" w:rsidP="00D11FCA">
            <w:pPr>
              <w:pStyle w:val="TableText"/>
              <w:jc w:val="center"/>
              <w:rPr>
                <w:rFonts w:ascii="Arial Narrow" w:hAnsi="Arial Narrow"/>
                <w:sz w:val="18"/>
              </w:rPr>
            </w:pPr>
          </w:p>
        </w:tc>
      </w:tr>
      <w:tr w:rsidR="000E5860" w:rsidRPr="00A43C14" w14:paraId="7E2922B0" w14:textId="77777777" w:rsidTr="00D11FCA">
        <w:trPr>
          <w:cantSplit/>
        </w:trPr>
        <w:tc>
          <w:tcPr>
            <w:tcW w:w="1151" w:type="dxa"/>
            <w:tcBorders>
              <w:left w:val="single" w:sz="2" w:space="0" w:color="000000"/>
              <w:bottom w:val="single" w:sz="2" w:space="0" w:color="000000"/>
              <w:right w:val="single" w:sz="2" w:space="0" w:color="000000"/>
            </w:tcBorders>
          </w:tcPr>
          <w:p w14:paraId="7E2922AD" w14:textId="77777777" w:rsidR="000E5860" w:rsidRPr="00B00858" w:rsidRDefault="000E5860" w:rsidP="00D11FCA">
            <w:pPr>
              <w:pStyle w:val="TableTextPCRed"/>
            </w:pPr>
            <w:r w:rsidRPr="00B00858">
              <w:t>3.1.1</w:t>
            </w:r>
          </w:p>
        </w:tc>
        <w:tc>
          <w:tcPr>
            <w:tcW w:w="3934" w:type="dxa"/>
            <w:tcBorders>
              <w:left w:val="single" w:sz="2" w:space="0" w:color="000000"/>
              <w:bottom w:val="single" w:sz="2" w:space="0" w:color="000000"/>
              <w:right w:val="single" w:sz="2" w:space="0" w:color="000000"/>
            </w:tcBorders>
          </w:tcPr>
          <w:p w14:paraId="7E2922AE" w14:textId="77777777" w:rsidR="000E5860" w:rsidRPr="00B00858" w:rsidRDefault="000E5860" w:rsidP="00D11FCA">
            <w:pPr>
              <w:pStyle w:val="TableTextPCRed"/>
            </w:pPr>
            <w:r w:rsidRPr="00B00858">
              <w:t>Transmission Medium</w:t>
            </w:r>
          </w:p>
        </w:tc>
        <w:tc>
          <w:tcPr>
            <w:tcW w:w="7815" w:type="dxa"/>
            <w:gridSpan w:val="18"/>
            <w:tcBorders>
              <w:left w:val="single" w:sz="2" w:space="0" w:color="000000"/>
              <w:bottom w:val="single" w:sz="2" w:space="0" w:color="000000"/>
              <w:right w:val="single" w:sz="2" w:space="0" w:color="000000"/>
            </w:tcBorders>
          </w:tcPr>
          <w:p w14:paraId="7E2922AF" w14:textId="77777777" w:rsidR="000E5860" w:rsidRPr="00A43C14" w:rsidRDefault="000E5860" w:rsidP="00D11FCA">
            <w:pPr>
              <w:pStyle w:val="TableText"/>
              <w:jc w:val="center"/>
              <w:rPr>
                <w:rFonts w:ascii="Arial Narrow" w:hAnsi="Arial Narrow"/>
                <w:sz w:val="18"/>
              </w:rPr>
            </w:pPr>
          </w:p>
        </w:tc>
      </w:tr>
      <w:tr w:rsidR="000E5860" w:rsidRPr="00A43C14" w14:paraId="7E2922B4"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B1" w14:textId="77777777" w:rsidR="000E5860" w:rsidRPr="00B00858" w:rsidRDefault="000E5860" w:rsidP="00D11FCA">
            <w:pPr>
              <w:pStyle w:val="TableTextPCRed"/>
            </w:pPr>
            <w:r w:rsidRPr="00B00858">
              <w:t>3.1.1.1</w:t>
            </w:r>
          </w:p>
        </w:tc>
        <w:tc>
          <w:tcPr>
            <w:tcW w:w="3934" w:type="dxa"/>
            <w:tcBorders>
              <w:top w:val="single" w:sz="2" w:space="0" w:color="000000"/>
              <w:left w:val="single" w:sz="2" w:space="0" w:color="000000"/>
              <w:bottom w:val="single" w:sz="2" w:space="0" w:color="000000"/>
              <w:right w:val="single" w:sz="2" w:space="0" w:color="000000"/>
            </w:tcBorders>
          </w:tcPr>
          <w:p w14:paraId="7E2922B2" w14:textId="77777777" w:rsidR="000E5860" w:rsidRPr="00B00858" w:rsidRDefault="000E5860" w:rsidP="00D11FCA">
            <w:pPr>
              <w:pStyle w:val="TableTextPCRed"/>
            </w:pPr>
            <w:r w:rsidRPr="00B00858">
              <w:t>Metallic Products</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2B3" w14:textId="77777777" w:rsidR="000E5860" w:rsidRPr="00A43C14" w:rsidRDefault="000E5860" w:rsidP="00D11FCA">
            <w:pPr>
              <w:pStyle w:val="TableText"/>
              <w:jc w:val="center"/>
              <w:rPr>
                <w:rFonts w:ascii="Arial Narrow" w:hAnsi="Arial Narrow"/>
                <w:sz w:val="18"/>
              </w:rPr>
            </w:pPr>
          </w:p>
        </w:tc>
      </w:tr>
      <w:tr w:rsidR="000E5860" w:rsidRPr="00A43C14" w14:paraId="7E2922BE"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B5" w14:textId="77777777" w:rsidR="000E5860" w:rsidRPr="00A43C14" w:rsidRDefault="000E5860" w:rsidP="00D11FCA">
            <w:pPr>
              <w:pStyle w:val="TableText"/>
            </w:pPr>
            <w:r w:rsidRPr="00A43C14">
              <w:t>3.1.1.1.1</w:t>
            </w:r>
          </w:p>
        </w:tc>
        <w:tc>
          <w:tcPr>
            <w:tcW w:w="3934" w:type="dxa"/>
            <w:tcBorders>
              <w:top w:val="single" w:sz="2" w:space="0" w:color="000000"/>
              <w:left w:val="single" w:sz="2" w:space="0" w:color="000000"/>
              <w:bottom w:val="single" w:sz="2" w:space="0" w:color="000000"/>
              <w:right w:val="single" w:sz="2" w:space="0" w:color="000000"/>
            </w:tcBorders>
          </w:tcPr>
          <w:p w14:paraId="7E2922B6" w14:textId="77777777" w:rsidR="000E5860" w:rsidRPr="00A43C14" w:rsidRDefault="000E5860" w:rsidP="00D11FCA">
            <w:pPr>
              <w:pStyle w:val="TableText"/>
            </w:pPr>
            <w:r w:rsidRPr="00A43C14">
              <w:t>Metallic Conductor Cable</w:t>
            </w:r>
          </w:p>
        </w:tc>
        <w:tc>
          <w:tcPr>
            <w:tcW w:w="1311" w:type="dxa"/>
            <w:tcBorders>
              <w:top w:val="single" w:sz="2" w:space="0" w:color="000000"/>
              <w:left w:val="single" w:sz="2" w:space="0" w:color="000000"/>
              <w:bottom w:val="single" w:sz="2" w:space="0" w:color="000000"/>
              <w:right w:val="single" w:sz="2" w:space="0" w:color="000000"/>
            </w:tcBorders>
          </w:tcPr>
          <w:p w14:paraId="7E2922B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Finished product </w:t>
            </w:r>
            <w:r>
              <w:rPr>
                <w:rFonts w:ascii="Arial Narrow" w:hAnsi="Arial Narrow"/>
                <w:sz w:val="18"/>
              </w:rPr>
              <w:t xml:space="preserve">,million </w:t>
            </w:r>
            <w:r w:rsidRPr="00A43C14">
              <w:rPr>
                <w:rFonts w:ascii="Arial Narrow" w:hAnsi="Arial Narrow"/>
                <w:sz w:val="18"/>
              </w:rPr>
              <w:t>meters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2B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gridSpan w:val="3"/>
            <w:tcBorders>
              <w:top w:val="single" w:sz="2" w:space="0" w:color="000000"/>
              <w:left w:val="single" w:sz="2" w:space="0" w:color="000000"/>
              <w:bottom w:val="single" w:sz="2" w:space="0" w:color="000000"/>
              <w:right w:val="single" w:sz="2" w:space="0" w:color="000000"/>
            </w:tcBorders>
          </w:tcPr>
          <w:p w14:paraId="7E2922B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0" w:type="dxa"/>
            <w:gridSpan w:val="2"/>
            <w:tcBorders>
              <w:top w:val="single" w:sz="2" w:space="0" w:color="000000"/>
              <w:left w:val="single" w:sz="2" w:space="0" w:color="000000"/>
              <w:bottom w:val="single" w:sz="2" w:space="0" w:color="000000"/>
              <w:right w:val="single" w:sz="2" w:space="0" w:color="000000"/>
            </w:tcBorders>
          </w:tcPr>
          <w:p w14:paraId="7E2922B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1" w:type="dxa"/>
            <w:gridSpan w:val="2"/>
            <w:tcBorders>
              <w:top w:val="single" w:sz="2" w:space="0" w:color="000000"/>
              <w:left w:val="single" w:sz="2" w:space="0" w:color="000000"/>
              <w:bottom w:val="single" w:sz="2" w:space="0" w:color="000000"/>
              <w:right w:val="single" w:sz="2" w:space="0" w:color="000000"/>
            </w:tcBorders>
          </w:tcPr>
          <w:p w14:paraId="7E2922B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27" w:type="dxa"/>
            <w:gridSpan w:val="4"/>
            <w:tcBorders>
              <w:top w:val="single" w:sz="2" w:space="0" w:color="000000"/>
              <w:left w:val="single" w:sz="2" w:space="0" w:color="000000"/>
              <w:bottom w:val="single" w:sz="2" w:space="0" w:color="000000"/>
              <w:right w:val="single" w:sz="2" w:space="0" w:color="000000"/>
            </w:tcBorders>
          </w:tcPr>
          <w:p w14:paraId="7E2922B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418" w:type="dxa"/>
            <w:gridSpan w:val="4"/>
            <w:tcBorders>
              <w:top w:val="single" w:sz="2" w:space="0" w:color="000000"/>
              <w:left w:val="single" w:sz="2" w:space="0" w:color="000000"/>
              <w:bottom w:val="single" w:sz="2" w:space="0" w:color="000000"/>
              <w:right w:val="single" w:sz="2" w:space="0" w:color="000000"/>
            </w:tcBorders>
          </w:tcPr>
          <w:p w14:paraId="7E2922B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2C8"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BF" w14:textId="77777777" w:rsidR="000E5860" w:rsidRPr="00A43C14" w:rsidRDefault="000E5860" w:rsidP="00D11FCA">
            <w:pPr>
              <w:pStyle w:val="TableText"/>
            </w:pPr>
            <w:r w:rsidRPr="00A43C14">
              <w:t>3.1.1.1.2</w:t>
            </w:r>
          </w:p>
        </w:tc>
        <w:tc>
          <w:tcPr>
            <w:tcW w:w="3934" w:type="dxa"/>
            <w:tcBorders>
              <w:top w:val="single" w:sz="2" w:space="0" w:color="000000"/>
              <w:left w:val="single" w:sz="2" w:space="0" w:color="000000"/>
              <w:bottom w:val="single" w:sz="2" w:space="0" w:color="000000"/>
              <w:right w:val="single" w:sz="2" w:space="0" w:color="000000"/>
            </w:tcBorders>
          </w:tcPr>
          <w:p w14:paraId="7E2922C0" w14:textId="77777777" w:rsidR="000E5860" w:rsidRPr="00A43C14" w:rsidRDefault="000E5860" w:rsidP="00D11FCA">
            <w:pPr>
              <w:pStyle w:val="TableText"/>
            </w:pPr>
            <w:r w:rsidRPr="00A43C14">
              <w:t>Metallic Connectors</w:t>
            </w:r>
          </w:p>
        </w:tc>
        <w:tc>
          <w:tcPr>
            <w:tcW w:w="1311" w:type="dxa"/>
            <w:tcBorders>
              <w:top w:val="single" w:sz="2" w:space="0" w:color="000000"/>
              <w:left w:val="single" w:sz="2" w:space="0" w:color="000000"/>
              <w:bottom w:val="single" w:sz="2" w:space="0" w:color="000000"/>
              <w:right w:val="single" w:sz="2" w:space="0" w:color="000000"/>
            </w:tcBorders>
          </w:tcPr>
          <w:p w14:paraId="7E2922C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2C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gridSpan w:val="3"/>
            <w:tcBorders>
              <w:top w:val="single" w:sz="2" w:space="0" w:color="000000"/>
              <w:left w:val="single" w:sz="2" w:space="0" w:color="000000"/>
              <w:bottom w:val="single" w:sz="2" w:space="0" w:color="000000"/>
              <w:right w:val="single" w:sz="2" w:space="0" w:color="000000"/>
            </w:tcBorders>
          </w:tcPr>
          <w:p w14:paraId="7E2922C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0" w:type="dxa"/>
            <w:gridSpan w:val="2"/>
            <w:tcBorders>
              <w:top w:val="single" w:sz="2" w:space="0" w:color="000000"/>
              <w:left w:val="single" w:sz="2" w:space="0" w:color="000000"/>
              <w:bottom w:val="single" w:sz="2" w:space="0" w:color="000000"/>
              <w:right w:val="single" w:sz="2" w:space="0" w:color="000000"/>
            </w:tcBorders>
          </w:tcPr>
          <w:p w14:paraId="7E2922C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1" w:type="dxa"/>
            <w:gridSpan w:val="2"/>
            <w:tcBorders>
              <w:top w:val="single" w:sz="2" w:space="0" w:color="000000"/>
              <w:left w:val="single" w:sz="2" w:space="0" w:color="000000"/>
              <w:bottom w:val="single" w:sz="2" w:space="0" w:color="000000"/>
              <w:right w:val="single" w:sz="2" w:space="0" w:color="000000"/>
            </w:tcBorders>
          </w:tcPr>
          <w:p w14:paraId="7E2922C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27" w:type="dxa"/>
            <w:gridSpan w:val="4"/>
            <w:tcBorders>
              <w:top w:val="single" w:sz="2" w:space="0" w:color="000000"/>
              <w:left w:val="single" w:sz="2" w:space="0" w:color="000000"/>
              <w:bottom w:val="single" w:sz="2" w:space="0" w:color="000000"/>
              <w:right w:val="single" w:sz="2" w:space="0" w:color="000000"/>
            </w:tcBorders>
          </w:tcPr>
          <w:p w14:paraId="7E2922C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418" w:type="dxa"/>
            <w:gridSpan w:val="4"/>
            <w:tcBorders>
              <w:top w:val="single" w:sz="2" w:space="0" w:color="000000"/>
              <w:left w:val="single" w:sz="2" w:space="0" w:color="000000"/>
              <w:bottom w:val="single" w:sz="2" w:space="0" w:color="000000"/>
              <w:right w:val="single" w:sz="2" w:space="0" w:color="000000"/>
            </w:tcBorders>
          </w:tcPr>
          <w:p w14:paraId="7E2922C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2CC"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C9" w14:textId="77777777" w:rsidR="000E5860" w:rsidRPr="00B00858" w:rsidRDefault="000E5860" w:rsidP="00D11FCA">
            <w:pPr>
              <w:pStyle w:val="TableTextPCRed"/>
            </w:pPr>
            <w:r w:rsidRPr="00B00858">
              <w:t>3.1.1.2</w:t>
            </w:r>
          </w:p>
        </w:tc>
        <w:tc>
          <w:tcPr>
            <w:tcW w:w="3934" w:type="dxa"/>
            <w:tcBorders>
              <w:top w:val="single" w:sz="2" w:space="0" w:color="000000"/>
              <w:left w:val="single" w:sz="2" w:space="0" w:color="000000"/>
              <w:bottom w:val="single" w:sz="2" w:space="0" w:color="000000"/>
              <w:right w:val="single" w:sz="2" w:space="0" w:color="000000"/>
            </w:tcBorders>
          </w:tcPr>
          <w:p w14:paraId="7E2922CA" w14:textId="77777777" w:rsidR="000E5860" w:rsidRPr="00B00858" w:rsidRDefault="000E5860" w:rsidP="00D11FCA">
            <w:pPr>
              <w:pStyle w:val="TableTextPCRed"/>
            </w:pPr>
            <w:r w:rsidRPr="00B00858">
              <w:t>Fiber Optic Cable Products</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2CB" w14:textId="77777777" w:rsidR="000E5860" w:rsidRPr="00A43C14" w:rsidRDefault="000E5860" w:rsidP="00D11FCA">
            <w:pPr>
              <w:pStyle w:val="TableText"/>
              <w:jc w:val="center"/>
              <w:rPr>
                <w:rFonts w:ascii="Arial Narrow" w:hAnsi="Arial Narrow"/>
                <w:sz w:val="18"/>
              </w:rPr>
            </w:pPr>
          </w:p>
        </w:tc>
      </w:tr>
      <w:tr w:rsidR="000E5860" w:rsidRPr="00A43C14" w14:paraId="7E2922D6"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CD" w14:textId="77777777" w:rsidR="000E5860" w:rsidRPr="00A43C14" w:rsidRDefault="000E5860" w:rsidP="00D11FCA">
            <w:pPr>
              <w:pStyle w:val="TableText"/>
            </w:pPr>
            <w:r w:rsidRPr="00A43C14">
              <w:t>3.1.1.2.1</w:t>
            </w:r>
          </w:p>
        </w:tc>
        <w:tc>
          <w:tcPr>
            <w:tcW w:w="3934" w:type="dxa"/>
            <w:tcBorders>
              <w:top w:val="single" w:sz="2" w:space="0" w:color="000000"/>
              <w:left w:val="single" w:sz="2" w:space="0" w:color="000000"/>
              <w:bottom w:val="single" w:sz="2" w:space="0" w:color="000000"/>
              <w:right w:val="single" w:sz="2" w:space="0" w:color="000000"/>
            </w:tcBorders>
          </w:tcPr>
          <w:p w14:paraId="7E2922CE" w14:textId="77777777" w:rsidR="000E5860" w:rsidRPr="00A43C14" w:rsidRDefault="000E5860" w:rsidP="00D11FCA">
            <w:pPr>
              <w:pStyle w:val="TableText"/>
            </w:pPr>
            <w:r w:rsidRPr="00A43C14">
              <w:t>Fiber Optic Cable</w:t>
            </w:r>
          </w:p>
        </w:tc>
        <w:tc>
          <w:tcPr>
            <w:tcW w:w="1311" w:type="dxa"/>
            <w:tcBorders>
              <w:top w:val="single" w:sz="2" w:space="0" w:color="000000"/>
              <w:left w:val="single" w:sz="2" w:space="0" w:color="000000"/>
              <w:bottom w:val="single" w:sz="2" w:space="0" w:color="000000"/>
              <w:right w:val="single" w:sz="2" w:space="0" w:color="000000"/>
            </w:tcBorders>
          </w:tcPr>
          <w:p w14:paraId="7E2922CF" w14:textId="77777777" w:rsidR="000E5860" w:rsidRPr="00E42A37" w:rsidRDefault="000E5860" w:rsidP="00D11FCA">
            <w:pPr>
              <w:pStyle w:val="TableText"/>
              <w:jc w:val="center"/>
              <w:rPr>
                <w:rFonts w:ascii="Arial Narrow" w:hAnsi="Arial Narrow"/>
                <w:sz w:val="18"/>
                <w:szCs w:val="18"/>
              </w:rPr>
            </w:pPr>
            <w:r w:rsidRPr="00E42A37">
              <w:rPr>
                <w:rFonts w:ascii="Arial Narrow" w:hAnsi="Arial Narrow"/>
                <w:sz w:val="18"/>
                <w:szCs w:val="18"/>
              </w:rPr>
              <w:t xml:space="preserve">Finished product </w:t>
            </w:r>
            <w:r>
              <w:rPr>
                <w:rFonts w:ascii="Arial Narrow" w:hAnsi="Arial Narrow"/>
                <w:sz w:val="18"/>
                <w:szCs w:val="18"/>
              </w:rPr>
              <w:t xml:space="preserve">million </w:t>
            </w:r>
            <w:r w:rsidRPr="00E42A37">
              <w:rPr>
                <w:rFonts w:ascii="Arial Narrow" w:hAnsi="Arial Narrow"/>
                <w:sz w:val="18"/>
                <w:szCs w:val="18"/>
              </w:rPr>
              <w:t>meters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2D0"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261" w:type="dxa"/>
            <w:tcBorders>
              <w:top w:val="single" w:sz="2" w:space="0" w:color="000000"/>
              <w:left w:val="single" w:sz="2" w:space="0" w:color="000000"/>
              <w:bottom w:val="single" w:sz="2" w:space="0" w:color="000000"/>
              <w:right w:val="single" w:sz="2" w:space="0" w:color="000000"/>
            </w:tcBorders>
          </w:tcPr>
          <w:p w14:paraId="7E2922D1"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2D2"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2D3"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1260" w:type="dxa"/>
            <w:gridSpan w:val="4"/>
            <w:tcBorders>
              <w:top w:val="single" w:sz="2" w:space="0" w:color="000000"/>
              <w:left w:val="single" w:sz="2" w:space="0" w:color="000000"/>
              <w:bottom w:val="single" w:sz="2" w:space="0" w:color="000000"/>
              <w:right w:val="single" w:sz="2" w:space="0" w:color="000000"/>
            </w:tcBorders>
          </w:tcPr>
          <w:p w14:paraId="7E2922D4"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378" w:type="dxa"/>
            <w:gridSpan w:val="3"/>
            <w:tcBorders>
              <w:top w:val="single" w:sz="2" w:space="0" w:color="000000"/>
              <w:left w:val="single" w:sz="2" w:space="0" w:color="000000"/>
              <w:bottom w:val="single" w:sz="2" w:space="0" w:color="000000"/>
              <w:right w:val="single" w:sz="2" w:space="0" w:color="000000"/>
            </w:tcBorders>
          </w:tcPr>
          <w:p w14:paraId="7E2922D5"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r>
      <w:tr w:rsidR="000E5860" w:rsidRPr="00A43C14" w14:paraId="7E2922E0"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D7" w14:textId="77777777" w:rsidR="000E5860" w:rsidRPr="00A43C14" w:rsidRDefault="000E5860" w:rsidP="00D11FCA">
            <w:pPr>
              <w:pStyle w:val="TableText"/>
            </w:pPr>
            <w:r w:rsidRPr="00A43C14">
              <w:t>3.1.1.2.2</w:t>
            </w:r>
          </w:p>
        </w:tc>
        <w:tc>
          <w:tcPr>
            <w:tcW w:w="3934" w:type="dxa"/>
            <w:tcBorders>
              <w:top w:val="single" w:sz="2" w:space="0" w:color="000000"/>
              <w:left w:val="single" w:sz="2" w:space="0" w:color="000000"/>
              <w:bottom w:val="single" w:sz="2" w:space="0" w:color="000000"/>
              <w:right w:val="single" w:sz="2" w:space="0" w:color="000000"/>
            </w:tcBorders>
          </w:tcPr>
          <w:p w14:paraId="7E2922D8" w14:textId="77777777" w:rsidR="000E5860" w:rsidRPr="00A43C14" w:rsidRDefault="000E5860" w:rsidP="00D11FCA">
            <w:pPr>
              <w:pStyle w:val="TableText"/>
            </w:pPr>
            <w:r w:rsidRPr="00A43C14">
              <w:t>Optical connectors</w:t>
            </w:r>
          </w:p>
        </w:tc>
        <w:tc>
          <w:tcPr>
            <w:tcW w:w="1311" w:type="dxa"/>
            <w:tcBorders>
              <w:top w:val="single" w:sz="2" w:space="0" w:color="000000"/>
              <w:left w:val="single" w:sz="2" w:space="0" w:color="000000"/>
              <w:bottom w:val="single" w:sz="2" w:space="0" w:color="000000"/>
              <w:right w:val="single" w:sz="2" w:space="0" w:color="000000"/>
            </w:tcBorders>
          </w:tcPr>
          <w:p w14:paraId="7E2922D9" w14:textId="77777777" w:rsidR="000E5860" w:rsidRPr="00E42A37" w:rsidRDefault="000E5860" w:rsidP="00D11FCA">
            <w:pPr>
              <w:pStyle w:val="TableText"/>
              <w:jc w:val="center"/>
              <w:rPr>
                <w:rFonts w:ascii="Arial Narrow" w:hAnsi="Arial Narrow"/>
                <w:sz w:val="18"/>
                <w:szCs w:val="18"/>
              </w:rPr>
            </w:pPr>
            <w:r w:rsidRPr="00E42A37">
              <w:rPr>
                <w:rFonts w:ascii="Arial Narrow" w:hAnsi="Arial Narrow"/>
                <w:sz w:val="18"/>
                <w:szCs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2DA"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261" w:type="dxa"/>
            <w:tcBorders>
              <w:top w:val="single" w:sz="2" w:space="0" w:color="000000"/>
              <w:left w:val="single" w:sz="2" w:space="0" w:color="000000"/>
              <w:bottom w:val="single" w:sz="2" w:space="0" w:color="000000"/>
              <w:right w:val="single" w:sz="2" w:space="0" w:color="000000"/>
            </w:tcBorders>
          </w:tcPr>
          <w:p w14:paraId="7E2922DB"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2DC"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2DD"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1260" w:type="dxa"/>
            <w:gridSpan w:val="4"/>
            <w:tcBorders>
              <w:top w:val="single" w:sz="2" w:space="0" w:color="000000"/>
              <w:left w:val="single" w:sz="2" w:space="0" w:color="000000"/>
              <w:bottom w:val="single" w:sz="2" w:space="0" w:color="000000"/>
              <w:right w:val="single" w:sz="2" w:space="0" w:color="000000"/>
            </w:tcBorders>
          </w:tcPr>
          <w:p w14:paraId="7E2922DE"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378" w:type="dxa"/>
            <w:gridSpan w:val="3"/>
            <w:tcBorders>
              <w:top w:val="single" w:sz="2" w:space="0" w:color="000000"/>
              <w:left w:val="single" w:sz="2" w:space="0" w:color="000000"/>
              <w:bottom w:val="single" w:sz="2" w:space="0" w:color="000000"/>
              <w:right w:val="single" w:sz="2" w:space="0" w:color="000000"/>
            </w:tcBorders>
          </w:tcPr>
          <w:p w14:paraId="7E2922DF"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r>
      <w:tr w:rsidR="000E5860" w:rsidRPr="00A43C14" w14:paraId="7E2922E4"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E1" w14:textId="77777777" w:rsidR="000E5860" w:rsidRPr="00B00858" w:rsidRDefault="000E5860" w:rsidP="00D11FCA">
            <w:pPr>
              <w:pStyle w:val="TableTextPCRed"/>
            </w:pPr>
            <w:r w:rsidRPr="00B00858">
              <w:t>3.1.1.3</w:t>
            </w:r>
          </w:p>
        </w:tc>
        <w:tc>
          <w:tcPr>
            <w:tcW w:w="3934" w:type="dxa"/>
            <w:tcBorders>
              <w:top w:val="single" w:sz="2" w:space="0" w:color="000000"/>
              <w:left w:val="single" w:sz="2" w:space="0" w:color="000000"/>
              <w:bottom w:val="single" w:sz="2" w:space="0" w:color="000000"/>
              <w:right w:val="single" w:sz="2" w:space="0" w:color="000000"/>
            </w:tcBorders>
          </w:tcPr>
          <w:p w14:paraId="7E2922E2" w14:textId="77777777" w:rsidR="000E5860" w:rsidRPr="00B00858" w:rsidRDefault="000E5860" w:rsidP="00D11FCA">
            <w:pPr>
              <w:pStyle w:val="TableTextPCRed"/>
            </w:pPr>
            <w:r w:rsidRPr="00B00858">
              <w:t>Transmission Sub-systems</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2E3" w14:textId="77777777" w:rsidR="000E5860" w:rsidRPr="00A43C14" w:rsidRDefault="000E5860" w:rsidP="00D11FCA">
            <w:pPr>
              <w:pStyle w:val="TableText"/>
              <w:jc w:val="center"/>
              <w:rPr>
                <w:rFonts w:ascii="Arial Narrow" w:hAnsi="Arial Narrow"/>
                <w:sz w:val="18"/>
              </w:rPr>
            </w:pPr>
          </w:p>
        </w:tc>
      </w:tr>
      <w:tr w:rsidR="000E5860" w:rsidRPr="00A43C14" w14:paraId="7E2922EE"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E5" w14:textId="77777777" w:rsidR="000E5860" w:rsidRPr="00A43C14" w:rsidRDefault="000E5860" w:rsidP="00D11FCA">
            <w:pPr>
              <w:pStyle w:val="TableText"/>
            </w:pPr>
            <w:r w:rsidRPr="00A43C14">
              <w:t>3.1.1.3.1</w:t>
            </w:r>
          </w:p>
        </w:tc>
        <w:tc>
          <w:tcPr>
            <w:tcW w:w="3934" w:type="dxa"/>
            <w:tcBorders>
              <w:top w:val="single" w:sz="2" w:space="0" w:color="000000"/>
              <w:left w:val="single" w:sz="2" w:space="0" w:color="000000"/>
              <w:bottom w:val="single" w:sz="2" w:space="0" w:color="000000"/>
              <w:right w:val="single" w:sz="2" w:space="0" w:color="000000"/>
            </w:tcBorders>
          </w:tcPr>
          <w:p w14:paraId="7E2922E6" w14:textId="77777777" w:rsidR="000E5860" w:rsidRPr="00A43C14" w:rsidRDefault="000E5860" w:rsidP="00D11FCA">
            <w:pPr>
              <w:pStyle w:val="TableText"/>
            </w:pPr>
            <w:r w:rsidRPr="00A43C14">
              <w:t>Active Sub-systems</w:t>
            </w:r>
          </w:p>
        </w:tc>
        <w:tc>
          <w:tcPr>
            <w:tcW w:w="1311" w:type="dxa"/>
            <w:tcBorders>
              <w:top w:val="single" w:sz="2" w:space="0" w:color="000000"/>
              <w:left w:val="single" w:sz="2" w:space="0" w:color="000000"/>
              <w:bottom w:val="single" w:sz="2" w:space="0" w:color="000000"/>
              <w:right w:val="single" w:sz="2" w:space="0" w:color="000000"/>
            </w:tcBorders>
          </w:tcPr>
          <w:p w14:paraId="7E2922E7" w14:textId="77777777" w:rsidR="000E5860" w:rsidRPr="00A43C14" w:rsidRDefault="000E5860" w:rsidP="00D11FCA">
            <w:pPr>
              <w:pStyle w:val="TableText"/>
              <w:jc w:val="center"/>
              <w:rPr>
                <w:rFonts w:ascii="Arial Narrow" w:hAnsi="Arial Narrow"/>
                <w:sz w:val="18"/>
                <w:szCs w:val="18"/>
              </w:rPr>
            </w:pPr>
            <w:r w:rsidRPr="00A43C14">
              <w:rPr>
                <w:rFonts w:ascii="Arial Narrow" w:hAnsi="Arial Narrow"/>
                <w:sz w:val="18"/>
                <w:szCs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2E8"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261" w:type="dxa"/>
            <w:tcBorders>
              <w:top w:val="single" w:sz="2" w:space="0" w:color="000000"/>
              <w:left w:val="single" w:sz="2" w:space="0" w:color="000000"/>
              <w:bottom w:val="single" w:sz="2" w:space="0" w:color="000000"/>
              <w:right w:val="single" w:sz="2" w:space="0" w:color="000000"/>
            </w:tcBorders>
          </w:tcPr>
          <w:p w14:paraId="7E2922E9"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2EA"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2EB" w14:textId="77777777" w:rsidR="000E5860" w:rsidRPr="00A43C14" w:rsidRDefault="000E5860" w:rsidP="00D11FCA">
            <w:pPr>
              <w:pStyle w:val="TableText"/>
              <w:jc w:val="center"/>
              <w:rPr>
                <w:rFonts w:ascii="Arial Narrow" w:hAnsi="Arial Narrow"/>
              </w:rPr>
            </w:pPr>
            <w:r w:rsidRPr="00A43C14">
              <w:rPr>
                <w:rFonts w:ascii="Arial Narrow" w:hAnsi="Arial Narrow"/>
                <w:sz w:val="18"/>
              </w:rPr>
              <w:t>Required</w:t>
            </w:r>
          </w:p>
        </w:tc>
        <w:tc>
          <w:tcPr>
            <w:tcW w:w="1260" w:type="dxa"/>
            <w:gridSpan w:val="4"/>
            <w:tcBorders>
              <w:top w:val="single" w:sz="2" w:space="0" w:color="000000"/>
              <w:left w:val="single" w:sz="2" w:space="0" w:color="000000"/>
              <w:bottom w:val="single" w:sz="2" w:space="0" w:color="000000"/>
              <w:right w:val="single" w:sz="2" w:space="0" w:color="000000"/>
            </w:tcBorders>
          </w:tcPr>
          <w:p w14:paraId="7E2922EC"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378" w:type="dxa"/>
            <w:gridSpan w:val="3"/>
            <w:tcBorders>
              <w:top w:val="single" w:sz="2" w:space="0" w:color="000000"/>
              <w:left w:val="single" w:sz="2" w:space="0" w:color="000000"/>
              <w:bottom w:val="single" w:sz="2" w:space="0" w:color="000000"/>
              <w:right w:val="single" w:sz="2" w:space="0" w:color="000000"/>
            </w:tcBorders>
          </w:tcPr>
          <w:p w14:paraId="7E2922ED"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r>
      <w:tr w:rsidR="000E5860" w:rsidRPr="00A43C14" w14:paraId="7E2922F8"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EF" w14:textId="77777777" w:rsidR="000E5860" w:rsidRPr="00A43C14" w:rsidRDefault="000E5860" w:rsidP="00D11FCA">
            <w:pPr>
              <w:pStyle w:val="TableText"/>
            </w:pPr>
            <w:r w:rsidRPr="00A43C14">
              <w:t>3.1.1.3.2</w:t>
            </w:r>
          </w:p>
        </w:tc>
        <w:tc>
          <w:tcPr>
            <w:tcW w:w="3934" w:type="dxa"/>
            <w:tcBorders>
              <w:top w:val="single" w:sz="2" w:space="0" w:color="000000"/>
              <w:left w:val="single" w:sz="2" w:space="0" w:color="000000"/>
              <w:bottom w:val="single" w:sz="2" w:space="0" w:color="000000"/>
              <w:right w:val="single" w:sz="2" w:space="0" w:color="000000"/>
            </w:tcBorders>
          </w:tcPr>
          <w:p w14:paraId="7E2922F0" w14:textId="77777777" w:rsidR="000E5860" w:rsidRPr="00A43C14" w:rsidRDefault="000E5860" w:rsidP="00D11FCA">
            <w:pPr>
              <w:pStyle w:val="TableText"/>
            </w:pPr>
            <w:r w:rsidRPr="00A43C14">
              <w:t>Passive Optical Sub-systems</w:t>
            </w:r>
          </w:p>
        </w:tc>
        <w:tc>
          <w:tcPr>
            <w:tcW w:w="1311" w:type="dxa"/>
            <w:tcBorders>
              <w:top w:val="single" w:sz="2" w:space="0" w:color="000000"/>
              <w:left w:val="single" w:sz="2" w:space="0" w:color="000000"/>
              <w:bottom w:val="single" w:sz="2" w:space="0" w:color="000000"/>
              <w:right w:val="single" w:sz="2" w:space="0" w:color="000000"/>
            </w:tcBorders>
          </w:tcPr>
          <w:p w14:paraId="7E2922F1" w14:textId="77777777" w:rsidR="000E5860" w:rsidRPr="00A43C14" w:rsidRDefault="000E5860" w:rsidP="00D11FCA">
            <w:pPr>
              <w:pStyle w:val="TableText"/>
              <w:jc w:val="center"/>
              <w:rPr>
                <w:rFonts w:ascii="Arial Narrow" w:hAnsi="Arial Narrow"/>
                <w:sz w:val="18"/>
                <w:szCs w:val="18"/>
              </w:rPr>
            </w:pPr>
            <w:r w:rsidRPr="00A43C14">
              <w:rPr>
                <w:rFonts w:ascii="Arial Narrow" w:hAnsi="Arial Narrow"/>
                <w:sz w:val="18"/>
                <w:szCs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2F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2F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2F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2F5"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60" w:type="dxa"/>
            <w:gridSpan w:val="4"/>
            <w:tcBorders>
              <w:top w:val="single" w:sz="2" w:space="0" w:color="000000"/>
              <w:left w:val="single" w:sz="2" w:space="0" w:color="000000"/>
              <w:bottom w:val="single" w:sz="2" w:space="0" w:color="000000"/>
              <w:right w:val="single" w:sz="2" w:space="0" w:color="000000"/>
            </w:tcBorders>
          </w:tcPr>
          <w:p w14:paraId="7E2922F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78" w:type="dxa"/>
            <w:gridSpan w:val="3"/>
            <w:tcBorders>
              <w:top w:val="single" w:sz="2" w:space="0" w:color="000000"/>
              <w:left w:val="single" w:sz="2" w:space="0" w:color="000000"/>
              <w:bottom w:val="single" w:sz="2" w:space="0" w:color="000000"/>
              <w:right w:val="single" w:sz="2" w:space="0" w:color="000000"/>
            </w:tcBorders>
          </w:tcPr>
          <w:p w14:paraId="7E2922F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02"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2F9" w14:textId="77777777" w:rsidR="000E5860" w:rsidRPr="00A43C14" w:rsidRDefault="000E5860" w:rsidP="00D11FCA">
            <w:pPr>
              <w:pStyle w:val="TableText"/>
            </w:pPr>
            <w:r w:rsidRPr="00A43C14">
              <w:t>3.1.1.3.3</w:t>
            </w:r>
          </w:p>
        </w:tc>
        <w:tc>
          <w:tcPr>
            <w:tcW w:w="3934" w:type="dxa"/>
            <w:tcBorders>
              <w:top w:val="single" w:sz="2" w:space="0" w:color="000000"/>
              <w:left w:val="single" w:sz="2" w:space="0" w:color="000000"/>
              <w:bottom w:val="single" w:sz="2" w:space="0" w:color="000000"/>
              <w:right w:val="single" w:sz="2" w:space="0" w:color="000000"/>
            </w:tcBorders>
          </w:tcPr>
          <w:p w14:paraId="7E2922FA" w14:textId="77777777" w:rsidR="000E5860" w:rsidRPr="00A43C14" w:rsidRDefault="000E5860" w:rsidP="00D11FCA">
            <w:pPr>
              <w:pStyle w:val="TableText"/>
            </w:pPr>
            <w:r w:rsidRPr="00A43C14">
              <w:t>Ancillary Sub-systems</w:t>
            </w:r>
          </w:p>
        </w:tc>
        <w:tc>
          <w:tcPr>
            <w:tcW w:w="1311" w:type="dxa"/>
            <w:tcBorders>
              <w:top w:val="single" w:sz="2" w:space="0" w:color="000000"/>
              <w:left w:val="single" w:sz="2" w:space="0" w:color="000000"/>
              <w:bottom w:val="single" w:sz="2" w:space="0" w:color="000000"/>
              <w:right w:val="single" w:sz="2" w:space="0" w:color="000000"/>
            </w:tcBorders>
          </w:tcPr>
          <w:p w14:paraId="7E2922FB" w14:textId="77777777" w:rsidR="000E5860" w:rsidRPr="00A43C14" w:rsidRDefault="000E5860" w:rsidP="00D11FCA">
            <w:pPr>
              <w:pStyle w:val="TableText"/>
              <w:jc w:val="center"/>
              <w:rPr>
                <w:rFonts w:ascii="Arial Narrow" w:hAnsi="Arial Narrow"/>
                <w:sz w:val="18"/>
                <w:szCs w:val="18"/>
              </w:rPr>
            </w:pPr>
            <w:r w:rsidRPr="00A43C14">
              <w:rPr>
                <w:rFonts w:ascii="Arial Narrow" w:hAnsi="Arial Narrow"/>
                <w:sz w:val="18"/>
                <w:szCs w:val="18"/>
              </w:rPr>
              <w:t>Unit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2F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2F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2F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2FF"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60" w:type="dxa"/>
            <w:gridSpan w:val="4"/>
            <w:tcBorders>
              <w:top w:val="single" w:sz="2" w:space="0" w:color="000000"/>
              <w:left w:val="single" w:sz="2" w:space="0" w:color="000000"/>
              <w:bottom w:val="single" w:sz="2" w:space="0" w:color="000000"/>
              <w:right w:val="single" w:sz="2" w:space="0" w:color="000000"/>
            </w:tcBorders>
          </w:tcPr>
          <w:p w14:paraId="7E29230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78" w:type="dxa"/>
            <w:gridSpan w:val="3"/>
            <w:tcBorders>
              <w:top w:val="single" w:sz="2" w:space="0" w:color="000000"/>
              <w:left w:val="single" w:sz="2" w:space="0" w:color="000000"/>
              <w:bottom w:val="single" w:sz="2" w:space="0" w:color="000000"/>
              <w:right w:val="single" w:sz="2" w:space="0" w:color="000000"/>
            </w:tcBorders>
          </w:tcPr>
          <w:p w14:paraId="7E29230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06"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03" w14:textId="77777777" w:rsidR="000E5860" w:rsidRPr="00B00858" w:rsidRDefault="000E5860" w:rsidP="00D11FCA">
            <w:pPr>
              <w:pStyle w:val="TableTextPCRed"/>
            </w:pPr>
            <w:r w:rsidRPr="00B00858">
              <w:lastRenderedPageBreak/>
              <w:t>3.1.1.3.4</w:t>
            </w:r>
          </w:p>
        </w:tc>
        <w:tc>
          <w:tcPr>
            <w:tcW w:w="3934" w:type="dxa"/>
            <w:tcBorders>
              <w:top w:val="single" w:sz="2" w:space="0" w:color="000000"/>
              <w:left w:val="single" w:sz="2" w:space="0" w:color="000000"/>
              <w:bottom w:val="single" w:sz="2" w:space="0" w:color="000000"/>
              <w:right w:val="single" w:sz="2" w:space="0" w:color="000000"/>
            </w:tcBorders>
          </w:tcPr>
          <w:p w14:paraId="7E292304" w14:textId="77777777" w:rsidR="000E5860" w:rsidRPr="00B00858" w:rsidRDefault="000E5860" w:rsidP="00D11FCA">
            <w:pPr>
              <w:pStyle w:val="TableTextPCRed"/>
            </w:pPr>
            <w:r w:rsidRPr="00B00858">
              <w:t>Fixed Antenna Systems</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305" w14:textId="77777777" w:rsidR="000E5860" w:rsidRPr="00A43C14" w:rsidRDefault="000E5860" w:rsidP="00D11FCA">
            <w:pPr>
              <w:pStyle w:val="TableText"/>
              <w:jc w:val="center"/>
              <w:rPr>
                <w:rFonts w:ascii="Arial Narrow" w:hAnsi="Arial Narrow"/>
                <w:sz w:val="18"/>
              </w:rPr>
            </w:pPr>
          </w:p>
        </w:tc>
      </w:tr>
      <w:tr w:rsidR="000E5860" w:rsidRPr="00A43C14" w14:paraId="7E292310"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07" w14:textId="77777777" w:rsidR="000E5860" w:rsidRPr="00A43C14" w:rsidRDefault="000E5860" w:rsidP="00D11FCA">
            <w:pPr>
              <w:pStyle w:val="TableText"/>
            </w:pPr>
            <w:r w:rsidRPr="00A43C14">
              <w:t>3.1.1.3.4.1</w:t>
            </w:r>
          </w:p>
        </w:tc>
        <w:tc>
          <w:tcPr>
            <w:tcW w:w="3934" w:type="dxa"/>
            <w:tcBorders>
              <w:top w:val="single" w:sz="2" w:space="0" w:color="000000"/>
              <w:left w:val="single" w:sz="2" w:space="0" w:color="000000"/>
              <w:bottom w:val="single" w:sz="2" w:space="0" w:color="000000"/>
              <w:right w:val="single" w:sz="2" w:space="0" w:color="000000"/>
            </w:tcBorders>
          </w:tcPr>
          <w:p w14:paraId="7E292308" w14:textId="77777777" w:rsidR="000E5860" w:rsidRPr="00A43C14" w:rsidRDefault="000E5860" w:rsidP="00D11FCA">
            <w:pPr>
              <w:pStyle w:val="TableText"/>
            </w:pPr>
            <w:r w:rsidRPr="00A43C14">
              <w:t>Radio Antenna Systems</w:t>
            </w:r>
          </w:p>
        </w:tc>
        <w:tc>
          <w:tcPr>
            <w:tcW w:w="1311" w:type="dxa"/>
            <w:tcBorders>
              <w:top w:val="single" w:sz="2" w:space="0" w:color="000000"/>
              <w:left w:val="single" w:sz="2" w:space="0" w:color="000000"/>
              <w:bottom w:val="single" w:sz="2" w:space="0" w:color="000000"/>
              <w:right w:val="single" w:sz="2" w:space="0" w:color="000000"/>
            </w:tcBorders>
          </w:tcPr>
          <w:p w14:paraId="7E29230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0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top w:val="single" w:sz="2" w:space="0" w:color="000000"/>
              <w:left w:val="single" w:sz="2" w:space="0" w:color="000000"/>
              <w:bottom w:val="single" w:sz="2" w:space="0" w:color="000000"/>
              <w:right w:val="single" w:sz="2" w:space="0" w:color="000000"/>
            </w:tcBorders>
          </w:tcPr>
          <w:p w14:paraId="7E29230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30C"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30D" w14:textId="77777777" w:rsidR="000E5860" w:rsidRPr="00A43C14" w:rsidRDefault="000E5860" w:rsidP="00D11FCA">
            <w:pPr>
              <w:pStyle w:val="TableText"/>
              <w:jc w:val="center"/>
              <w:rPr>
                <w:rFonts w:ascii="Arial Narrow" w:hAnsi="Arial Narrow"/>
              </w:rPr>
            </w:pPr>
            <w:r w:rsidRPr="00A43C14">
              <w:rPr>
                <w:rFonts w:ascii="Arial Narrow" w:hAnsi="Arial Narrow"/>
                <w:sz w:val="18"/>
              </w:rPr>
              <w:t>Required</w:t>
            </w:r>
          </w:p>
        </w:tc>
        <w:tc>
          <w:tcPr>
            <w:tcW w:w="1296" w:type="dxa"/>
            <w:gridSpan w:val="5"/>
            <w:tcBorders>
              <w:top w:val="single" w:sz="2" w:space="0" w:color="000000"/>
              <w:left w:val="single" w:sz="2" w:space="0" w:color="000000"/>
              <w:bottom w:val="single" w:sz="2" w:space="0" w:color="000000"/>
              <w:right w:val="single" w:sz="2" w:space="0" w:color="000000"/>
            </w:tcBorders>
          </w:tcPr>
          <w:p w14:paraId="7E29230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42" w:type="dxa"/>
            <w:gridSpan w:val="2"/>
            <w:tcBorders>
              <w:top w:val="single" w:sz="2" w:space="0" w:color="000000"/>
              <w:left w:val="single" w:sz="2" w:space="0" w:color="000000"/>
              <w:bottom w:val="single" w:sz="2" w:space="0" w:color="000000"/>
              <w:right w:val="single" w:sz="2" w:space="0" w:color="000000"/>
            </w:tcBorders>
          </w:tcPr>
          <w:p w14:paraId="7E29230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1A"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11" w14:textId="77777777" w:rsidR="000E5860" w:rsidRPr="00A43C14" w:rsidRDefault="000E5860" w:rsidP="00D11FCA">
            <w:pPr>
              <w:pStyle w:val="TableText"/>
            </w:pPr>
            <w:r w:rsidRPr="00A43C14">
              <w:t>3.1.1.3.4.2</w:t>
            </w:r>
          </w:p>
        </w:tc>
        <w:tc>
          <w:tcPr>
            <w:tcW w:w="3934" w:type="dxa"/>
            <w:tcBorders>
              <w:top w:val="single" w:sz="2" w:space="0" w:color="000000"/>
              <w:left w:val="single" w:sz="2" w:space="0" w:color="000000"/>
              <w:bottom w:val="single" w:sz="2" w:space="0" w:color="000000"/>
              <w:right w:val="single" w:sz="2" w:space="0" w:color="000000"/>
            </w:tcBorders>
          </w:tcPr>
          <w:p w14:paraId="7E292312" w14:textId="77777777" w:rsidR="000E5860" w:rsidRPr="00A43C14" w:rsidRDefault="000E5860" w:rsidP="00D11FCA">
            <w:pPr>
              <w:pStyle w:val="TableText"/>
            </w:pPr>
            <w:r w:rsidRPr="00A43C14">
              <w:t>Satellite Antenna Systems</w:t>
            </w:r>
          </w:p>
        </w:tc>
        <w:tc>
          <w:tcPr>
            <w:tcW w:w="1311" w:type="dxa"/>
            <w:tcBorders>
              <w:top w:val="single" w:sz="2" w:space="0" w:color="000000"/>
              <w:left w:val="single" w:sz="2" w:space="0" w:color="000000"/>
              <w:bottom w:val="single" w:sz="2" w:space="0" w:color="000000"/>
              <w:right w:val="single" w:sz="2" w:space="0" w:color="000000"/>
            </w:tcBorders>
          </w:tcPr>
          <w:p w14:paraId="7E29231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1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top w:val="single" w:sz="2" w:space="0" w:color="000000"/>
              <w:left w:val="single" w:sz="2" w:space="0" w:color="000000"/>
              <w:bottom w:val="single" w:sz="2" w:space="0" w:color="000000"/>
              <w:right w:val="single" w:sz="2" w:space="0" w:color="000000"/>
            </w:tcBorders>
          </w:tcPr>
          <w:p w14:paraId="7E29231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316"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317"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96" w:type="dxa"/>
            <w:gridSpan w:val="5"/>
            <w:tcBorders>
              <w:top w:val="single" w:sz="2" w:space="0" w:color="000000"/>
              <w:left w:val="single" w:sz="2" w:space="0" w:color="000000"/>
              <w:bottom w:val="single" w:sz="2" w:space="0" w:color="000000"/>
              <w:right w:val="single" w:sz="2" w:space="0" w:color="000000"/>
            </w:tcBorders>
          </w:tcPr>
          <w:p w14:paraId="7E29231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42" w:type="dxa"/>
            <w:gridSpan w:val="2"/>
            <w:tcBorders>
              <w:top w:val="single" w:sz="2" w:space="0" w:color="000000"/>
              <w:left w:val="single" w:sz="2" w:space="0" w:color="000000"/>
              <w:bottom w:val="single" w:sz="2" w:space="0" w:color="000000"/>
              <w:right w:val="single" w:sz="2" w:space="0" w:color="000000"/>
            </w:tcBorders>
          </w:tcPr>
          <w:p w14:paraId="7E29231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24"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1B" w14:textId="77777777" w:rsidR="000E5860" w:rsidRPr="00A43C14" w:rsidRDefault="000E5860" w:rsidP="00D11FCA">
            <w:pPr>
              <w:pStyle w:val="TableText"/>
            </w:pPr>
            <w:r w:rsidRPr="00A43C14">
              <w:t>3.1.1.3.4.3</w:t>
            </w:r>
          </w:p>
        </w:tc>
        <w:tc>
          <w:tcPr>
            <w:tcW w:w="3934" w:type="dxa"/>
            <w:tcBorders>
              <w:top w:val="single" w:sz="2" w:space="0" w:color="000000"/>
              <w:left w:val="single" w:sz="2" w:space="0" w:color="000000"/>
              <w:bottom w:val="single" w:sz="2" w:space="0" w:color="000000"/>
              <w:right w:val="single" w:sz="2" w:space="0" w:color="000000"/>
            </w:tcBorders>
          </w:tcPr>
          <w:p w14:paraId="7E29231C" w14:textId="77777777" w:rsidR="000E5860" w:rsidRPr="00A43C14" w:rsidRDefault="000E5860" w:rsidP="00D11FCA">
            <w:pPr>
              <w:pStyle w:val="TableText"/>
            </w:pPr>
            <w:r w:rsidRPr="00A43C14">
              <w:t>Optical Antenna Systems</w:t>
            </w:r>
          </w:p>
        </w:tc>
        <w:tc>
          <w:tcPr>
            <w:tcW w:w="1311" w:type="dxa"/>
            <w:tcBorders>
              <w:top w:val="single" w:sz="2" w:space="0" w:color="000000"/>
              <w:left w:val="single" w:sz="2" w:space="0" w:color="000000"/>
              <w:bottom w:val="single" w:sz="2" w:space="0" w:color="000000"/>
              <w:right w:val="single" w:sz="2" w:space="0" w:color="000000"/>
            </w:tcBorders>
          </w:tcPr>
          <w:p w14:paraId="7E29231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1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top w:val="single" w:sz="2" w:space="0" w:color="000000"/>
              <w:left w:val="single" w:sz="2" w:space="0" w:color="000000"/>
              <w:bottom w:val="single" w:sz="2" w:space="0" w:color="000000"/>
              <w:right w:val="single" w:sz="2" w:space="0" w:color="000000"/>
            </w:tcBorders>
          </w:tcPr>
          <w:p w14:paraId="7E29231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32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321"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96" w:type="dxa"/>
            <w:gridSpan w:val="5"/>
            <w:tcBorders>
              <w:top w:val="single" w:sz="2" w:space="0" w:color="000000"/>
              <w:left w:val="single" w:sz="2" w:space="0" w:color="000000"/>
              <w:bottom w:val="single" w:sz="2" w:space="0" w:color="000000"/>
              <w:right w:val="single" w:sz="2" w:space="0" w:color="000000"/>
            </w:tcBorders>
          </w:tcPr>
          <w:p w14:paraId="7E29232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42" w:type="dxa"/>
            <w:gridSpan w:val="2"/>
            <w:tcBorders>
              <w:top w:val="single" w:sz="2" w:space="0" w:color="000000"/>
              <w:left w:val="single" w:sz="2" w:space="0" w:color="000000"/>
              <w:bottom w:val="single" w:sz="2" w:space="0" w:color="000000"/>
              <w:right w:val="single" w:sz="2" w:space="0" w:color="000000"/>
            </w:tcBorders>
          </w:tcPr>
          <w:p w14:paraId="7E29232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28"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25" w14:textId="77777777" w:rsidR="000E5860" w:rsidRPr="00B00858" w:rsidRDefault="000E5860" w:rsidP="00D11FCA">
            <w:pPr>
              <w:pStyle w:val="TableTextPCRed"/>
            </w:pPr>
            <w:r w:rsidRPr="00B00858">
              <w:t>3.1.2</w:t>
            </w:r>
          </w:p>
        </w:tc>
        <w:tc>
          <w:tcPr>
            <w:tcW w:w="3934" w:type="dxa"/>
            <w:tcBorders>
              <w:top w:val="single" w:sz="2" w:space="0" w:color="000000"/>
              <w:left w:val="single" w:sz="2" w:space="0" w:color="000000"/>
              <w:bottom w:val="single" w:sz="2" w:space="0" w:color="000000"/>
              <w:right w:val="single" w:sz="2" w:space="0" w:color="000000"/>
            </w:tcBorders>
          </w:tcPr>
          <w:p w14:paraId="7E292326" w14:textId="77777777" w:rsidR="000E5860" w:rsidRPr="00B00858" w:rsidRDefault="000E5860" w:rsidP="00D11FCA">
            <w:pPr>
              <w:pStyle w:val="TableTextPCRed"/>
            </w:pPr>
            <w:r w:rsidRPr="00B00858">
              <w:t>Physical Structure</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327" w14:textId="77777777" w:rsidR="000E5860" w:rsidRPr="00A43C14" w:rsidRDefault="000E5860" w:rsidP="00D11FCA">
            <w:pPr>
              <w:pStyle w:val="TableText"/>
              <w:jc w:val="center"/>
              <w:rPr>
                <w:rFonts w:ascii="Arial Narrow" w:hAnsi="Arial Narrow"/>
                <w:sz w:val="18"/>
              </w:rPr>
            </w:pPr>
          </w:p>
        </w:tc>
      </w:tr>
      <w:tr w:rsidR="000E5860" w:rsidRPr="00A43C14" w14:paraId="7E292332"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29" w14:textId="77777777" w:rsidR="000E5860" w:rsidRPr="00A43C14" w:rsidRDefault="000E5860" w:rsidP="00D11FCA">
            <w:pPr>
              <w:pStyle w:val="TableText"/>
            </w:pPr>
            <w:r w:rsidRPr="00A43C14">
              <w:t>3.1.2.1</w:t>
            </w:r>
          </w:p>
        </w:tc>
        <w:tc>
          <w:tcPr>
            <w:tcW w:w="3934" w:type="dxa"/>
            <w:tcBorders>
              <w:top w:val="single" w:sz="2" w:space="0" w:color="000000"/>
              <w:left w:val="single" w:sz="2" w:space="0" w:color="000000"/>
              <w:bottom w:val="single" w:sz="2" w:space="0" w:color="000000"/>
              <w:right w:val="single" w:sz="2" w:space="0" w:color="000000"/>
            </w:tcBorders>
          </w:tcPr>
          <w:p w14:paraId="7E29232A" w14:textId="77777777" w:rsidR="000E5860" w:rsidRPr="00A43C14" w:rsidRDefault="000E5860" w:rsidP="00D11FCA">
            <w:pPr>
              <w:pStyle w:val="TableText"/>
            </w:pPr>
            <w:r w:rsidRPr="00A43C14">
              <w:t>Enclosures</w:t>
            </w:r>
          </w:p>
        </w:tc>
        <w:tc>
          <w:tcPr>
            <w:tcW w:w="1311" w:type="dxa"/>
            <w:tcBorders>
              <w:top w:val="single" w:sz="2" w:space="0" w:color="000000"/>
              <w:left w:val="single" w:sz="2" w:space="0" w:color="000000"/>
              <w:bottom w:val="single" w:sz="2" w:space="0" w:color="000000"/>
              <w:right w:val="single" w:sz="2" w:space="0" w:color="000000"/>
            </w:tcBorders>
          </w:tcPr>
          <w:p w14:paraId="7E29232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2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32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2E"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32F" w14:textId="77777777" w:rsidR="000E5860" w:rsidRPr="00A43C14" w:rsidRDefault="000E5860" w:rsidP="00D11FCA">
            <w:pPr>
              <w:pStyle w:val="TableText"/>
              <w:jc w:val="center"/>
              <w:rPr>
                <w:rFonts w:ascii="Arial Narrow" w:hAnsi="Arial Narrow"/>
              </w:rPr>
            </w:pPr>
            <w:r w:rsidRPr="00A43C14">
              <w:rPr>
                <w:rFonts w:ascii="Arial Narrow" w:hAnsi="Arial Narrow"/>
                <w:sz w:val="18"/>
              </w:rPr>
              <w:t>Required</w:t>
            </w:r>
          </w:p>
        </w:tc>
        <w:tc>
          <w:tcPr>
            <w:tcW w:w="1296" w:type="dxa"/>
            <w:gridSpan w:val="5"/>
            <w:tcBorders>
              <w:top w:val="single" w:sz="2" w:space="0" w:color="000000"/>
              <w:left w:val="single" w:sz="2" w:space="0" w:color="000000"/>
              <w:bottom w:val="single" w:sz="2" w:space="0" w:color="000000"/>
              <w:right w:val="single" w:sz="2" w:space="0" w:color="000000"/>
            </w:tcBorders>
          </w:tcPr>
          <w:p w14:paraId="7E29233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42" w:type="dxa"/>
            <w:gridSpan w:val="2"/>
            <w:tcBorders>
              <w:top w:val="single" w:sz="2" w:space="0" w:color="000000"/>
              <w:left w:val="single" w:sz="2" w:space="0" w:color="000000"/>
              <w:bottom w:val="single" w:sz="2" w:space="0" w:color="000000"/>
              <w:right w:val="single" w:sz="2" w:space="0" w:color="000000"/>
            </w:tcBorders>
          </w:tcPr>
          <w:p w14:paraId="7E29233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3C"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33" w14:textId="77777777" w:rsidR="000E5860" w:rsidRPr="00A43C14" w:rsidRDefault="000E5860" w:rsidP="00D11FCA">
            <w:pPr>
              <w:pStyle w:val="TableText"/>
            </w:pPr>
            <w:r w:rsidRPr="00A43C14">
              <w:t>3.1.2.2</w:t>
            </w:r>
          </w:p>
        </w:tc>
        <w:tc>
          <w:tcPr>
            <w:tcW w:w="3934" w:type="dxa"/>
            <w:tcBorders>
              <w:top w:val="single" w:sz="2" w:space="0" w:color="000000"/>
              <w:left w:val="single" w:sz="2" w:space="0" w:color="000000"/>
              <w:bottom w:val="single" w:sz="2" w:space="0" w:color="000000"/>
              <w:right w:val="single" w:sz="2" w:space="0" w:color="000000"/>
            </w:tcBorders>
          </w:tcPr>
          <w:p w14:paraId="7E292334" w14:textId="77777777" w:rsidR="000E5860" w:rsidRPr="00A43C14" w:rsidRDefault="000E5860" w:rsidP="00D11FCA">
            <w:pPr>
              <w:pStyle w:val="TableText"/>
            </w:pPr>
            <w:r w:rsidRPr="00A43C14">
              <w:t>Support Structures</w:t>
            </w:r>
          </w:p>
        </w:tc>
        <w:tc>
          <w:tcPr>
            <w:tcW w:w="1311" w:type="dxa"/>
            <w:tcBorders>
              <w:top w:val="single" w:sz="2" w:space="0" w:color="000000"/>
              <w:left w:val="single" w:sz="2" w:space="0" w:color="000000"/>
              <w:bottom w:val="single" w:sz="2" w:space="0" w:color="000000"/>
              <w:right w:val="single" w:sz="2" w:space="0" w:color="000000"/>
            </w:tcBorders>
          </w:tcPr>
          <w:p w14:paraId="7E29233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3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33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3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3"/>
            <w:tcBorders>
              <w:top w:val="single" w:sz="2" w:space="0" w:color="000000"/>
              <w:left w:val="single" w:sz="2" w:space="0" w:color="000000"/>
              <w:bottom w:val="single" w:sz="2" w:space="0" w:color="000000"/>
              <w:right w:val="single" w:sz="2" w:space="0" w:color="000000"/>
            </w:tcBorders>
          </w:tcPr>
          <w:p w14:paraId="7E292339"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96" w:type="dxa"/>
            <w:gridSpan w:val="5"/>
            <w:tcBorders>
              <w:top w:val="single" w:sz="2" w:space="0" w:color="000000"/>
              <w:left w:val="single" w:sz="2" w:space="0" w:color="000000"/>
              <w:bottom w:val="single" w:sz="2" w:space="0" w:color="000000"/>
              <w:right w:val="single" w:sz="2" w:space="0" w:color="000000"/>
            </w:tcBorders>
          </w:tcPr>
          <w:p w14:paraId="7E29233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42" w:type="dxa"/>
            <w:gridSpan w:val="2"/>
            <w:tcBorders>
              <w:top w:val="single" w:sz="2" w:space="0" w:color="000000"/>
              <w:left w:val="single" w:sz="2" w:space="0" w:color="000000"/>
              <w:bottom w:val="single" w:sz="2" w:space="0" w:color="000000"/>
              <w:right w:val="single" w:sz="2" w:space="0" w:color="000000"/>
            </w:tcBorders>
          </w:tcPr>
          <w:p w14:paraId="7E29233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46" w14:textId="77777777" w:rsidTr="00D11FCA">
        <w:trPr>
          <w:cantSplit/>
        </w:trPr>
        <w:tc>
          <w:tcPr>
            <w:tcW w:w="1151" w:type="dxa"/>
            <w:tcBorders>
              <w:top w:val="single" w:sz="2" w:space="0" w:color="000000"/>
              <w:left w:val="single" w:sz="2" w:space="0" w:color="000000"/>
              <w:right w:val="single" w:sz="2" w:space="0" w:color="000000"/>
            </w:tcBorders>
          </w:tcPr>
          <w:p w14:paraId="7E29233D" w14:textId="77777777" w:rsidR="000E5860" w:rsidRPr="00A43C14" w:rsidRDefault="000E5860" w:rsidP="00D11FCA">
            <w:pPr>
              <w:pStyle w:val="TableText"/>
            </w:pPr>
            <w:r w:rsidRPr="00A43C14">
              <w:t>3.1.2.3</w:t>
            </w:r>
          </w:p>
        </w:tc>
        <w:tc>
          <w:tcPr>
            <w:tcW w:w="3934" w:type="dxa"/>
            <w:tcBorders>
              <w:top w:val="single" w:sz="2" w:space="0" w:color="000000"/>
              <w:left w:val="single" w:sz="2" w:space="0" w:color="000000"/>
              <w:right w:val="single" w:sz="2" w:space="0" w:color="000000"/>
            </w:tcBorders>
          </w:tcPr>
          <w:p w14:paraId="7E29233E" w14:textId="77777777" w:rsidR="000E5860" w:rsidRPr="00A43C14" w:rsidRDefault="000E5860" w:rsidP="00D11FCA">
            <w:pPr>
              <w:pStyle w:val="TableText"/>
            </w:pPr>
            <w:r w:rsidRPr="00A43C14">
              <w:t>Conduits</w:t>
            </w:r>
          </w:p>
        </w:tc>
        <w:tc>
          <w:tcPr>
            <w:tcW w:w="1311" w:type="dxa"/>
            <w:tcBorders>
              <w:top w:val="single" w:sz="2" w:space="0" w:color="000000"/>
              <w:left w:val="single" w:sz="2" w:space="0" w:color="000000"/>
              <w:right w:val="single" w:sz="2" w:space="0" w:color="000000"/>
            </w:tcBorders>
          </w:tcPr>
          <w:p w14:paraId="7E29233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Meters shipped</w:t>
            </w:r>
          </w:p>
        </w:tc>
        <w:tc>
          <w:tcPr>
            <w:tcW w:w="1266" w:type="dxa"/>
            <w:gridSpan w:val="2"/>
            <w:tcBorders>
              <w:top w:val="single" w:sz="2" w:space="0" w:color="000000"/>
              <w:left w:val="single" w:sz="2" w:space="0" w:color="000000"/>
              <w:right w:val="single" w:sz="2" w:space="0" w:color="000000"/>
            </w:tcBorders>
          </w:tcPr>
          <w:p w14:paraId="7E29234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right w:val="single" w:sz="2" w:space="0" w:color="000000"/>
            </w:tcBorders>
          </w:tcPr>
          <w:p w14:paraId="7E29234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right w:val="single" w:sz="2" w:space="0" w:color="000000"/>
            </w:tcBorders>
          </w:tcPr>
          <w:p w14:paraId="7E29234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3"/>
            <w:tcBorders>
              <w:top w:val="single" w:sz="2" w:space="0" w:color="000000"/>
              <w:left w:val="single" w:sz="2" w:space="0" w:color="000000"/>
              <w:right w:val="single" w:sz="2" w:space="0" w:color="000000"/>
            </w:tcBorders>
          </w:tcPr>
          <w:p w14:paraId="7E292343"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96" w:type="dxa"/>
            <w:gridSpan w:val="5"/>
            <w:tcBorders>
              <w:top w:val="single" w:sz="2" w:space="0" w:color="000000"/>
              <w:left w:val="single" w:sz="2" w:space="0" w:color="000000"/>
              <w:right w:val="single" w:sz="2" w:space="0" w:color="000000"/>
            </w:tcBorders>
          </w:tcPr>
          <w:p w14:paraId="7E29234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342" w:type="dxa"/>
            <w:gridSpan w:val="2"/>
            <w:tcBorders>
              <w:top w:val="single" w:sz="2" w:space="0" w:color="000000"/>
              <w:left w:val="single" w:sz="2" w:space="0" w:color="000000"/>
              <w:right w:val="single" w:sz="2" w:space="0" w:color="000000"/>
            </w:tcBorders>
          </w:tcPr>
          <w:p w14:paraId="7E29234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4A"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47" w14:textId="77777777" w:rsidR="000E5860" w:rsidRPr="00B00858" w:rsidRDefault="000E5860" w:rsidP="00D11FCA">
            <w:pPr>
              <w:pStyle w:val="TableTextPCRed"/>
            </w:pPr>
            <w:r w:rsidRPr="00B00858">
              <w:t>3.2</w:t>
            </w:r>
          </w:p>
        </w:tc>
        <w:tc>
          <w:tcPr>
            <w:tcW w:w="3934" w:type="dxa"/>
            <w:tcBorders>
              <w:top w:val="single" w:sz="2" w:space="0" w:color="000000"/>
              <w:left w:val="single" w:sz="2" w:space="0" w:color="000000"/>
              <w:bottom w:val="single" w:sz="2" w:space="0" w:color="000000"/>
              <w:right w:val="single" w:sz="2" w:space="0" w:color="000000"/>
            </w:tcBorders>
          </w:tcPr>
          <w:p w14:paraId="7E292348" w14:textId="77777777" w:rsidR="000E5860" w:rsidRPr="00B00858" w:rsidRDefault="000E5860" w:rsidP="00D11FCA">
            <w:pPr>
              <w:pStyle w:val="TableTextPCRed"/>
            </w:pPr>
            <w:r w:rsidRPr="00B00858">
              <w:t>Transport Equipment</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349" w14:textId="77777777" w:rsidR="000E5860" w:rsidRPr="00A43C14" w:rsidRDefault="000E5860" w:rsidP="00D11FCA">
            <w:pPr>
              <w:pStyle w:val="TableText"/>
              <w:jc w:val="center"/>
              <w:rPr>
                <w:rFonts w:ascii="Arial Narrow" w:hAnsi="Arial Narrow"/>
                <w:sz w:val="18"/>
              </w:rPr>
            </w:pPr>
          </w:p>
        </w:tc>
      </w:tr>
      <w:tr w:rsidR="000E5860" w:rsidRPr="00A43C14" w14:paraId="7E29234E" w14:textId="77777777" w:rsidTr="00D11FCA">
        <w:trPr>
          <w:cantSplit/>
        </w:trPr>
        <w:tc>
          <w:tcPr>
            <w:tcW w:w="1151" w:type="dxa"/>
            <w:tcBorders>
              <w:left w:val="single" w:sz="2" w:space="0" w:color="000000"/>
              <w:bottom w:val="single" w:sz="2" w:space="0" w:color="000000"/>
              <w:right w:val="single" w:sz="2" w:space="0" w:color="000000"/>
            </w:tcBorders>
          </w:tcPr>
          <w:p w14:paraId="7E29234B" w14:textId="77777777" w:rsidR="000E5860" w:rsidRPr="00B00858" w:rsidRDefault="000E5860" w:rsidP="00D11FCA">
            <w:pPr>
              <w:pStyle w:val="TableTextPCRed"/>
            </w:pPr>
            <w:r w:rsidRPr="00B00858">
              <w:t>3.2.1</w:t>
            </w:r>
          </w:p>
        </w:tc>
        <w:tc>
          <w:tcPr>
            <w:tcW w:w="3934" w:type="dxa"/>
            <w:tcBorders>
              <w:left w:val="single" w:sz="2" w:space="0" w:color="000000"/>
              <w:bottom w:val="single" w:sz="2" w:space="0" w:color="000000"/>
              <w:right w:val="single" w:sz="2" w:space="0" w:color="000000"/>
            </w:tcBorders>
          </w:tcPr>
          <w:p w14:paraId="7E29234C" w14:textId="77777777" w:rsidR="000E5860" w:rsidRPr="00B00858" w:rsidRDefault="000E5860" w:rsidP="00D11FCA">
            <w:pPr>
              <w:pStyle w:val="TableTextPCRed"/>
            </w:pPr>
            <w:r w:rsidRPr="00B00858">
              <w:t>Cross Connect Systems</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34D" w14:textId="77777777" w:rsidR="000E5860" w:rsidRPr="00A43C14" w:rsidRDefault="000E5860" w:rsidP="00D11FCA">
            <w:pPr>
              <w:pStyle w:val="TableText"/>
              <w:jc w:val="center"/>
              <w:rPr>
                <w:rFonts w:ascii="Arial Narrow" w:hAnsi="Arial Narrow"/>
                <w:sz w:val="18"/>
              </w:rPr>
            </w:pPr>
          </w:p>
        </w:tc>
      </w:tr>
      <w:tr w:rsidR="000E5860" w:rsidRPr="00A43C14" w14:paraId="7E292358"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4F" w14:textId="77777777" w:rsidR="000E5860" w:rsidRPr="00A43C14" w:rsidRDefault="000E5860" w:rsidP="00D11FCA">
            <w:pPr>
              <w:pStyle w:val="TableText"/>
            </w:pPr>
            <w:r w:rsidRPr="00A43C14">
              <w:t>3.2.1.1</w:t>
            </w:r>
          </w:p>
        </w:tc>
        <w:tc>
          <w:tcPr>
            <w:tcW w:w="3934" w:type="dxa"/>
            <w:tcBorders>
              <w:top w:val="single" w:sz="2" w:space="0" w:color="000000"/>
              <w:left w:val="single" w:sz="2" w:space="0" w:color="000000"/>
              <w:bottom w:val="single" w:sz="2" w:space="0" w:color="000000"/>
            </w:tcBorders>
          </w:tcPr>
          <w:p w14:paraId="7E292350" w14:textId="77777777" w:rsidR="000E5860" w:rsidRPr="00A43C14" w:rsidRDefault="000E5860" w:rsidP="00D11FCA">
            <w:pPr>
              <w:pStyle w:val="TableText"/>
            </w:pPr>
            <w:r w:rsidRPr="00A43C14">
              <w:t>Manual Cross Connect Systems</w:t>
            </w:r>
          </w:p>
        </w:tc>
        <w:tc>
          <w:tcPr>
            <w:tcW w:w="1311" w:type="dxa"/>
            <w:tcBorders>
              <w:top w:val="single" w:sz="2" w:space="0" w:color="000000"/>
              <w:left w:val="single" w:sz="2" w:space="0" w:color="000000"/>
              <w:bottom w:val="single" w:sz="2" w:space="0" w:color="000000"/>
              <w:right w:val="single" w:sz="2" w:space="0" w:color="000000"/>
            </w:tcBorders>
          </w:tcPr>
          <w:p w14:paraId="7E29235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5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35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5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1008" w:type="dxa"/>
            <w:gridSpan w:val="3"/>
            <w:tcBorders>
              <w:top w:val="single" w:sz="2" w:space="0" w:color="000000"/>
              <w:left w:val="single" w:sz="2" w:space="0" w:color="000000"/>
              <w:bottom w:val="single" w:sz="2" w:space="0" w:color="000000"/>
              <w:right w:val="single" w:sz="2" w:space="0" w:color="000000"/>
            </w:tcBorders>
          </w:tcPr>
          <w:p w14:paraId="7E29235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170" w:type="dxa"/>
            <w:gridSpan w:val="2"/>
            <w:tcBorders>
              <w:top w:val="single" w:sz="2" w:space="0" w:color="000000"/>
              <w:left w:val="single" w:sz="2" w:space="0" w:color="000000"/>
              <w:bottom w:val="single" w:sz="2" w:space="0" w:color="000000"/>
              <w:right w:val="single" w:sz="2" w:space="0" w:color="000000"/>
            </w:tcBorders>
          </w:tcPr>
          <w:p w14:paraId="7E29235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468" w:type="dxa"/>
            <w:gridSpan w:val="5"/>
            <w:tcBorders>
              <w:top w:val="single" w:sz="2" w:space="0" w:color="000000"/>
              <w:left w:val="single" w:sz="2" w:space="0" w:color="000000"/>
              <w:bottom w:val="single" w:sz="2" w:space="0" w:color="000000"/>
              <w:right w:val="single" w:sz="2" w:space="0" w:color="000000"/>
            </w:tcBorders>
          </w:tcPr>
          <w:p w14:paraId="7E29235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362"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59" w14:textId="77777777" w:rsidR="000E5860" w:rsidRPr="00A43C14" w:rsidRDefault="000E5860" w:rsidP="00D11FCA">
            <w:pPr>
              <w:pStyle w:val="TableText"/>
            </w:pPr>
            <w:r w:rsidRPr="00A43C14">
              <w:t>3.2.1.2</w:t>
            </w:r>
          </w:p>
        </w:tc>
        <w:tc>
          <w:tcPr>
            <w:tcW w:w="3934" w:type="dxa"/>
            <w:tcBorders>
              <w:top w:val="single" w:sz="2" w:space="0" w:color="000000"/>
              <w:left w:val="single" w:sz="2" w:space="0" w:color="000000"/>
              <w:bottom w:val="single" w:sz="2" w:space="0" w:color="000000"/>
            </w:tcBorders>
          </w:tcPr>
          <w:p w14:paraId="7E29235A" w14:textId="77777777" w:rsidR="000E5860" w:rsidRPr="00A43C14" w:rsidRDefault="000E5860" w:rsidP="00D11FCA">
            <w:pPr>
              <w:pStyle w:val="TableText"/>
            </w:pPr>
            <w:r w:rsidRPr="00A43C14">
              <w:t>Digital Cross Connect Systems</w:t>
            </w:r>
          </w:p>
        </w:tc>
        <w:tc>
          <w:tcPr>
            <w:tcW w:w="1311" w:type="dxa"/>
            <w:tcBorders>
              <w:top w:val="single" w:sz="2" w:space="0" w:color="000000"/>
              <w:left w:val="single" w:sz="2" w:space="0" w:color="000000"/>
              <w:bottom w:val="single" w:sz="4" w:space="0" w:color="auto"/>
              <w:right w:val="single" w:sz="2" w:space="0" w:color="000000"/>
            </w:tcBorders>
          </w:tcPr>
          <w:p w14:paraId="7E29235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4" w:space="0" w:color="auto"/>
              <w:right w:val="single" w:sz="2" w:space="0" w:color="000000"/>
            </w:tcBorders>
          </w:tcPr>
          <w:p w14:paraId="7E29235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1261" w:type="dxa"/>
            <w:tcBorders>
              <w:top w:val="single" w:sz="2" w:space="0" w:color="000000"/>
              <w:left w:val="single" w:sz="2" w:space="0" w:color="000000"/>
              <w:bottom w:val="single" w:sz="4" w:space="0" w:color="auto"/>
              <w:right w:val="single" w:sz="2" w:space="0" w:color="000000"/>
            </w:tcBorders>
          </w:tcPr>
          <w:p w14:paraId="7E29235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4" w:space="0" w:color="auto"/>
              <w:right w:val="single" w:sz="2" w:space="0" w:color="000000"/>
            </w:tcBorders>
          </w:tcPr>
          <w:p w14:paraId="7E29235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1008" w:type="dxa"/>
            <w:gridSpan w:val="3"/>
            <w:tcBorders>
              <w:top w:val="single" w:sz="2" w:space="0" w:color="000000"/>
              <w:left w:val="single" w:sz="2" w:space="0" w:color="000000"/>
              <w:bottom w:val="single" w:sz="2" w:space="0" w:color="000000"/>
              <w:right w:val="single" w:sz="2" w:space="0" w:color="000000"/>
            </w:tcBorders>
          </w:tcPr>
          <w:p w14:paraId="7E29235F"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170" w:type="dxa"/>
            <w:gridSpan w:val="2"/>
            <w:tcBorders>
              <w:top w:val="single" w:sz="2" w:space="0" w:color="000000"/>
              <w:left w:val="single" w:sz="2" w:space="0" w:color="000000"/>
              <w:bottom w:val="single" w:sz="2" w:space="0" w:color="000000"/>
              <w:right w:val="single" w:sz="2" w:space="0" w:color="000000"/>
            </w:tcBorders>
          </w:tcPr>
          <w:p w14:paraId="7E29236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468" w:type="dxa"/>
            <w:gridSpan w:val="5"/>
            <w:tcBorders>
              <w:top w:val="single" w:sz="2" w:space="0" w:color="000000"/>
              <w:left w:val="single" w:sz="2" w:space="0" w:color="000000"/>
              <w:bottom w:val="single" w:sz="2" w:space="0" w:color="000000"/>
              <w:right w:val="single" w:sz="2" w:space="0" w:color="000000"/>
            </w:tcBorders>
          </w:tcPr>
          <w:p w14:paraId="7E29236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6C"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63" w14:textId="77777777" w:rsidR="000E5860" w:rsidRPr="00A43C14" w:rsidRDefault="000E5860" w:rsidP="00D11FCA">
            <w:pPr>
              <w:pStyle w:val="TableText"/>
            </w:pPr>
            <w:r w:rsidRPr="00A43C14">
              <w:t>3.2.1.3</w:t>
            </w:r>
          </w:p>
        </w:tc>
        <w:tc>
          <w:tcPr>
            <w:tcW w:w="3934" w:type="dxa"/>
            <w:tcBorders>
              <w:top w:val="single" w:sz="2" w:space="0" w:color="000000"/>
              <w:left w:val="single" w:sz="2" w:space="0" w:color="000000"/>
              <w:bottom w:val="single" w:sz="2" w:space="0" w:color="000000"/>
              <w:right w:val="single" w:sz="4" w:space="0" w:color="auto"/>
            </w:tcBorders>
          </w:tcPr>
          <w:p w14:paraId="7E292364" w14:textId="77777777" w:rsidR="000E5860" w:rsidRPr="00A43C14" w:rsidRDefault="000E5860" w:rsidP="00D11FCA">
            <w:pPr>
              <w:pStyle w:val="TableText"/>
            </w:pPr>
            <w:r w:rsidRPr="00A43C14">
              <w:t>Optical Cross Connect Systems</w:t>
            </w:r>
          </w:p>
        </w:tc>
        <w:tc>
          <w:tcPr>
            <w:tcW w:w="1311" w:type="dxa"/>
            <w:tcBorders>
              <w:top w:val="single" w:sz="4" w:space="0" w:color="auto"/>
              <w:left w:val="single" w:sz="4" w:space="0" w:color="auto"/>
              <w:bottom w:val="single" w:sz="4" w:space="0" w:color="auto"/>
              <w:right w:val="single" w:sz="4" w:space="0" w:color="auto"/>
            </w:tcBorders>
          </w:tcPr>
          <w:p w14:paraId="7E29236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4" w:space="0" w:color="auto"/>
              <w:bottom w:val="single" w:sz="4" w:space="0" w:color="auto"/>
              <w:right w:val="single" w:sz="4" w:space="0" w:color="auto"/>
            </w:tcBorders>
          </w:tcPr>
          <w:p w14:paraId="7E29236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OC1</w:t>
            </w:r>
          </w:p>
        </w:tc>
        <w:tc>
          <w:tcPr>
            <w:tcW w:w="1261" w:type="dxa"/>
            <w:tcBorders>
              <w:top w:val="single" w:sz="4" w:space="0" w:color="auto"/>
              <w:left w:val="single" w:sz="4" w:space="0" w:color="auto"/>
              <w:bottom w:val="single" w:sz="4" w:space="0" w:color="auto"/>
              <w:right w:val="single" w:sz="4" w:space="0" w:color="auto"/>
            </w:tcBorders>
          </w:tcPr>
          <w:p w14:paraId="7E29236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4" w:space="0" w:color="auto"/>
              <w:left w:val="single" w:sz="4" w:space="0" w:color="auto"/>
              <w:bottom w:val="single" w:sz="4" w:space="0" w:color="auto"/>
              <w:right w:val="single" w:sz="4" w:space="0" w:color="auto"/>
            </w:tcBorders>
          </w:tcPr>
          <w:p w14:paraId="7E29236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OC1</w:t>
            </w:r>
          </w:p>
        </w:tc>
        <w:tc>
          <w:tcPr>
            <w:tcW w:w="1008" w:type="dxa"/>
            <w:gridSpan w:val="3"/>
            <w:tcBorders>
              <w:left w:val="single" w:sz="4" w:space="0" w:color="auto"/>
              <w:bottom w:val="single" w:sz="2" w:space="0" w:color="000000"/>
              <w:right w:val="single" w:sz="4" w:space="0" w:color="auto"/>
            </w:tcBorders>
          </w:tcPr>
          <w:p w14:paraId="7E292369" w14:textId="77777777" w:rsidR="000E5860" w:rsidRPr="005F1F4D" w:rsidRDefault="000E5860" w:rsidP="00D11FCA">
            <w:pPr>
              <w:pStyle w:val="TableText"/>
              <w:jc w:val="center"/>
              <w:rPr>
                <w:rFonts w:ascii="Arial Narrow" w:hAnsi="Arial Narrow"/>
                <w:sz w:val="18"/>
              </w:rPr>
            </w:pPr>
            <w:r w:rsidRPr="005F1F4D">
              <w:rPr>
                <w:rFonts w:ascii="Arial Narrow" w:hAnsi="Arial Narrow"/>
                <w:sz w:val="18"/>
              </w:rPr>
              <w:t>NA</w:t>
            </w:r>
          </w:p>
        </w:tc>
        <w:tc>
          <w:tcPr>
            <w:tcW w:w="1170" w:type="dxa"/>
            <w:gridSpan w:val="2"/>
            <w:tcBorders>
              <w:left w:val="single" w:sz="4" w:space="0" w:color="auto"/>
              <w:bottom w:val="single" w:sz="2" w:space="0" w:color="000000"/>
              <w:right w:val="single" w:sz="2" w:space="0" w:color="000000"/>
            </w:tcBorders>
          </w:tcPr>
          <w:p w14:paraId="7E29236A" w14:textId="77777777" w:rsidR="000E5860" w:rsidRPr="005F1F4D" w:rsidRDefault="000E5860" w:rsidP="00D11FCA">
            <w:pPr>
              <w:pStyle w:val="TableText"/>
              <w:jc w:val="center"/>
              <w:rPr>
                <w:rFonts w:ascii="Arial Narrow" w:hAnsi="Arial Narrow"/>
                <w:sz w:val="18"/>
              </w:rPr>
            </w:pPr>
            <w:r w:rsidRPr="005F1F4D">
              <w:rPr>
                <w:rFonts w:ascii="Arial Narrow" w:hAnsi="Arial Narrow"/>
                <w:sz w:val="18"/>
              </w:rPr>
              <w:t>Required</w:t>
            </w:r>
          </w:p>
        </w:tc>
        <w:tc>
          <w:tcPr>
            <w:tcW w:w="468" w:type="dxa"/>
            <w:gridSpan w:val="5"/>
            <w:tcBorders>
              <w:left w:val="single" w:sz="4" w:space="0" w:color="auto"/>
              <w:bottom w:val="single" w:sz="2" w:space="0" w:color="000000"/>
              <w:right w:val="single" w:sz="2" w:space="0" w:color="000000"/>
            </w:tcBorders>
          </w:tcPr>
          <w:p w14:paraId="7E29236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70"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6D" w14:textId="77777777" w:rsidR="000E5860" w:rsidRPr="00B00858" w:rsidRDefault="000E5860" w:rsidP="00D11FCA">
            <w:pPr>
              <w:pStyle w:val="TableTextPCRed"/>
            </w:pPr>
            <w:r w:rsidRPr="00B00858">
              <w:t>3.2.2</w:t>
            </w:r>
          </w:p>
        </w:tc>
        <w:tc>
          <w:tcPr>
            <w:tcW w:w="3934" w:type="dxa"/>
            <w:tcBorders>
              <w:top w:val="single" w:sz="2" w:space="0" w:color="000000"/>
              <w:left w:val="single" w:sz="2" w:space="0" w:color="000000"/>
              <w:bottom w:val="single" w:sz="2" w:space="0" w:color="000000"/>
              <w:right w:val="single" w:sz="2" w:space="0" w:color="000000"/>
            </w:tcBorders>
          </w:tcPr>
          <w:p w14:paraId="7E29236E" w14:textId="77777777" w:rsidR="000E5860" w:rsidRPr="00B00858" w:rsidRDefault="000E5860" w:rsidP="00D11FCA">
            <w:pPr>
              <w:pStyle w:val="TableTextPCRed"/>
            </w:pPr>
            <w:r w:rsidRPr="00B00858">
              <w:t>Carrier Systems/Multiplexers</w:t>
            </w:r>
          </w:p>
        </w:tc>
        <w:tc>
          <w:tcPr>
            <w:tcW w:w="7815" w:type="dxa"/>
            <w:gridSpan w:val="18"/>
            <w:tcBorders>
              <w:top w:val="single" w:sz="4" w:space="0" w:color="auto"/>
              <w:left w:val="single" w:sz="2" w:space="0" w:color="000000"/>
              <w:bottom w:val="single" w:sz="2" w:space="0" w:color="000000"/>
              <w:right w:val="single" w:sz="2" w:space="0" w:color="000000"/>
            </w:tcBorders>
          </w:tcPr>
          <w:p w14:paraId="7E29236F" w14:textId="77777777" w:rsidR="000E5860" w:rsidRPr="00A43C14" w:rsidRDefault="000E5860" w:rsidP="00D11FCA">
            <w:pPr>
              <w:pStyle w:val="TableText"/>
              <w:jc w:val="center"/>
              <w:rPr>
                <w:rFonts w:ascii="Arial Narrow" w:hAnsi="Arial Narrow"/>
                <w:sz w:val="18"/>
              </w:rPr>
            </w:pPr>
          </w:p>
        </w:tc>
      </w:tr>
      <w:tr w:rsidR="000E5860" w:rsidRPr="00A43C14" w14:paraId="7E292374"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71" w14:textId="77777777" w:rsidR="000E5860" w:rsidRPr="00B00858" w:rsidRDefault="000E5860" w:rsidP="00D11FCA">
            <w:pPr>
              <w:pStyle w:val="TableTextPCRed"/>
            </w:pPr>
            <w:r w:rsidRPr="00B00858">
              <w:t>3.2.2.1</w:t>
            </w:r>
          </w:p>
        </w:tc>
        <w:tc>
          <w:tcPr>
            <w:tcW w:w="3934" w:type="dxa"/>
            <w:tcBorders>
              <w:top w:val="single" w:sz="2" w:space="0" w:color="000000"/>
              <w:left w:val="single" w:sz="2" w:space="0" w:color="000000"/>
              <w:bottom w:val="single" w:sz="2" w:space="0" w:color="000000"/>
              <w:right w:val="single" w:sz="2" w:space="0" w:color="000000"/>
            </w:tcBorders>
          </w:tcPr>
          <w:p w14:paraId="7E292372" w14:textId="77777777" w:rsidR="000E5860" w:rsidRPr="00B00858" w:rsidRDefault="000E5860" w:rsidP="00D11FCA">
            <w:pPr>
              <w:pStyle w:val="TableTextPCRed"/>
            </w:pPr>
            <w:r w:rsidRPr="00B00858">
              <w:t>Interoffice/Long Haul</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373" w14:textId="77777777" w:rsidR="000E5860" w:rsidRPr="00A43C14" w:rsidRDefault="000E5860" w:rsidP="00D11FCA">
            <w:pPr>
              <w:pStyle w:val="TableText"/>
              <w:jc w:val="center"/>
              <w:rPr>
                <w:rFonts w:ascii="Arial Narrow" w:hAnsi="Arial Narrow"/>
                <w:sz w:val="18"/>
              </w:rPr>
            </w:pPr>
          </w:p>
        </w:tc>
      </w:tr>
      <w:tr w:rsidR="000E5860" w:rsidRPr="00A43C14" w14:paraId="7E29237E" w14:textId="77777777" w:rsidTr="00D5601C">
        <w:trPr>
          <w:cantSplit/>
        </w:trPr>
        <w:tc>
          <w:tcPr>
            <w:tcW w:w="1151" w:type="dxa"/>
            <w:tcBorders>
              <w:top w:val="single" w:sz="2" w:space="0" w:color="000000"/>
              <w:left w:val="single" w:sz="2" w:space="0" w:color="000000"/>
              <w:bottom w:val="single" w:sz="2" w:space="0" w:color="000000"/>
              <w:right w:val="single" w:sz="2" w:space="0" w:color="000000"/>
            </w:tcBorders>
          </w:tcPr>
          <w:p w14:paraId="7E292375" w14:textId="77777777" w:rsidR="000E5860" w:rsidRPr="00A43C14" w:rsidRDefault="000E5860" w:rsidP="00D11FCA">
            <w:pPr>
              <w:pStyle w:val="TableText"/>
            </w:pPr>
            <w:r w:rsidRPr="00A43C14">
              <w:t>3.2.2.1.1</w:t>
            </w:r>
          </w:p>
        </w:tc>
        <w:tc>
          <w:tcPr>
            <w:tcW w:w="3934" w:type="dxa"/>
            <w:tcBorders>
              <w:top w:val="single" w:sz="2" w:space="0" w:color="000000"/>
              <w:left w:val="single" w:sz="2" w:space="0" w:color="000000"/>
              <w:bottom w:val="single" w:sz="2" w:space="0" w:color="000000"/>
              <w:right w:val="single" w:sz="2" w:space="0" w:color="000000"/>
            </w:tcBorders>
          </w:tcPr>
          <w:p w14:paraId="7E292376" w14:textId="77777777" w:rsidR="000E5860" w:rsidRPr="00A43C14" w:rsidRDefault="000E5860" w:rsidP="00D11FCA">
            <w:pPr>
              <w:pStyle w:val="TableText"/>
            </w:pPr>
            <w:r w:rsidRPr="00A43C14">
              <w:t>Metallic Carrier System</w:t>
            </w:r>
            <w:r>
              <w:t>s</w:t>
            </w:r>
          </w:p>
        </w:tc>
        <w:tc>
          <w:tcPr>
            <w:tcW w:w="1311" w:type="dxa"/>
            <w:tcBorders>
              <w:top w:val="single" w:sz="2" w:space="0" w:color="000000"/>
              <w:left w:val="single" w:sz="2" w:space="0" w:color="000000"/>
              <w:right w:val="single" w:sz="2" w:space="0" w:color="000000"/>
            </w:tcBorders>
          </w:tcPr>
          <w:p w14:paraId="7E29237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right w:val="single" w:sz="2" w:space="0" w:color="000000"/>
            </w:tcBorders>
          </w:tcPr>
          <w:p w14:paraId="7E29237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1261" w:type="dxa"/>
            <w:tcBorders>
              <w:top w:val="single" w:sz="2" w:space="0" w:color="000000"/>
              <w:left w:val="single" w:sz="2" w:space="0" w:color="000000"/>
              <w:right w:val="single" w:sz="2" w:space="0" w:color="000000"/>
            </w:tcBorders>
          </w:tcPr>
          <w:p w14:paraId="7E29237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right w:val="single" w:sz="2" w:space="0" w:color="000000"/>
            </w:tcBorders>
          </w:tcPr>
          <w:p w14:paraId="7E29237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846" w:type="dxa"/>
            <w:tcBorders>
              <w:top w:val="single" w:sz="2" w:space="0" w:color="000000"/>
              <w:left w:val="single" w:sz="2" w:space="0" w:color="000000"/>
              <w:right w:val="single" w:sz="2" w:space="0" w:color="000000"/>
            </w:tcBorders>
          </w:tcPr>
          <w:p w14:paraId="7E29237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right w:val="single" w:sz="2" w:space="0" w:color="000000"/>
            </w:tcBorders>
          </w:tcPr>
          <w:p w14:paraId="7E29237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right w:val="single" w:sz="2" w:space="0" w:color="000000"/>
            </w:tcBorders>
          </w:tcPr>
          <w:p w14:paraId="7E29237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87"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7F" w14:textId="77777777" w:rsidR="000E5860" w:rsidRPr="00B00858" w:rsidRDefault="000E5860" w:rsidP="00D11FCA">
            <w:pPr>
              <w:pStyle w:val="TableTextPCRed"/>
            </w:pPr>
            <w:r w:rsidRPr="00B00858">
              <w:lastRenderedPageBreak/>
              <w:t>3.2.2.1.2</w:t>
            </w:r>
          </w:p>
        </w:tc>
        <w:tc>
          <w:tcPr>
            <w:tcW w:w="3934" w:type="dxa"/>
            <w:tcBorders>
              <w:top w:val="single" w:sz="2" w:space="0" w:color="000000"/>
              <w:left w:val="single" w:sz="2" w:space="0" w:color="000000"/>
              <w:bottom w:val="single" w:sz="2" w:space="0" w:color="000000"/>
              <w:right w:val="single" w:sz="2" w:space="0" w:color="000000"/>
            </w:tcBorders>
          </w:tcPr>
          <w:p w14:paraId="7E292380" w14:textId="77777777" w:rsidR="000E5860" w:rsidRPr="00B00858" w:rsidRDefault="000E5860" w:rsidP="00D11FCA">
            <w:pPr>
              <w:pStyle w:val="TableTextPCRed"/>
            </w:pPr>
            <w:r w:rsidRPr="00B00858">
              <w:t>Optical Carrier System</w:t>
            </w:r>
            <w:r>
              <w:t>s</w:t>
            </w:r>
          </w:p>
        </w:tc>
        <w:tc>
          <w:tcPr>
            <w:tcW w:w="1311" w:type="dxa"/>
            <w:tcBorders>
              <w:top w:val="single" w:sz="2" w:space="0" w:color="000000"/>
              <w:left w:val="single" w:sz="2" w:space="0" w:color="000000"/>
              <w:bottom w:val="single" w:sz="2" w:space="0" w:color="000000"/>
            </w:tcBorders>
          </w:tcPr>
          <w:p w14:paraId="7E292381" w14:textId="77777777" w:rsidR="000E5860" w:rsidRPr="00A43C14" w:rsidRDefault="000E5860" w:rsidP="00D11FCA">
            <w:pPr>
              <w:pStyle w:val="TableText"/>
              <w:jc w:val="center"/>
              <w:rPr>
                <w:rFonts w:ascii="Arial Narrow" w:hAnsi="Arial Narrow"/>
                <w:sz w:val="18"/>
              </w:rPr>
            </w:pPr>
          </w:p>
        </w:tc>
        <w:tc>
          <w:tcPr>
            <w:tcW w:w="1266" w:type="dxa"/>
            <w:gridSpan w:val="2"/>
            <w:tcBorders>
              <w:top w:val="single" w:sz="2" w:space="0" w:color="000000"/>
              <w:bottom w:val="single" w:sz="2" w:space="0" w:color="000000"/>
            </w:tcBorders>
          </w:tcPr>
          <w:p w14:paraId="7E292382" w14:textId="77777777" w:rsidR="000E5860" w:rsidRPr="00A43C14" w:rsidRDefault="000E5860" w:rsidP="00D11FCA">
            <w:pPr>
              <w:pStyle w:val="TableText"/>
              <w:jc w:val="center"/>
              <w:rPr>
                <w:rFonts w:ascii="Arial Narrow" w:hAnsi="Arial Narrow"/>
                <w:sz w:val="18"/>
              </w:rPr>
            </w:pPr>
          </w:p>
        </w:tc>
        <w:tc>
          <w:tcPr>
            <w:tcW w:w="1261" w:type="dxa"/>
            <w:tcBorders>
              <w:top w:val="single" w:sz="2" w:space="0" w:color="000000"/>
              <w:bottom w:val="single" w:sz="2" w:space="0" w:color="000000"/>
            </w:tcBorders>
          </w:tcPr>
          <w:p w14:paraId="7E292383" w14:textId="77777777" w:rsidR="000E5860" w:rsidRPr="00A43C14" w:rsidRDefault="000E5860" w:rsidP="00D11FCA">
            <w:pPr>
              <w:pStyle w:val="TableText"/>
              <w:jc w:val="center"/>
              <w:rPr>
                <w:rFonts w:ascii="Arial Narrow" w:hAnsi="Arial Narrow"/>
                <w:sz w:val="18"/>
              </w:rPr>
            </w:pPr>
          </w:p>
        </w:tc>
        <w:tc>
          <w:tcPr>
            <w:tcW w:w="1331" w:type="dxa"/>
            <w:gridSpan w:val="4"/>
            <w:tcBorders>
              <w:top w:val="single" w:sz="2" w:space="0" w:color="000000"/>
              <w:bottom w:val="single" w:sz="2" w:space="0" w:color="000000"/>
            </w:tcBorders>
          </w:tcPr>
          <w:p w14:paraId="7E292384" w14:textId="77777777" w:rsidR="000E5860" w:rsidRPr="00A43C14" w:rsidRDefault="000E5860" w:rsidP="00D11FCA">
            <w:pPr>
              <w:pStyle w:val="TableText"/>
              <w:jc w:val="center"/>
              <w:rPr>
                <w:rFonts w:ascii="Arial Narrow" w:hAnsi="Arial Narrow"/>
                <w:sz w:val="18"/>
              </w:rPr>
            </w:pPr>
          </w:p>
        </w:tc>
        <w:tc>
          <w:tcPr>
            <w:tcW w:w="2318" w:type="dxa"/>
            <w:gridSpan w:val="9"/>
            <w:tcBorders>
              <w:top w:val="single" w:sz="2" w:space="0" w:color="000000"/>
              <w:bottom w:val="single" w:sz="2" w:space="0" w:color="000000"/>
            </w:tcBorders>
          </w:tcPr>
          <w:p w14:paraId="7E292385" w14:textId="77777777" w:rsidR="000E5860" w:rsidRPr="00A43C14" w:rsidRDefault="000E5860" w:rsidP="00D11FCA">
            <w:pPr>
              <w:pStyle w:val="TableText"/>
              <w:jc w:val="center"/>
              <w:rPr>
                <w:rFonts w:ascii="Arial Narrow" w:hAnsi="Arial Narrow"/>
                <w:sz w:val="18"/>
              </w:rPr>
            </w:pPr>
          </w:p>
        </w:tc>
        <w:tc>
          <w:tcPr>
            <w:tcW w:w="328" w:type="dxa"/>
            <w:tcBorders>
              <w:top w:val="single" w:sz="2" w:space="0" w:color="000000"/>
              <w:bottom w:val="single" w:sz="2" w:space="0" w:color="000000"/>
              <w:right w:val="single" w:sz="2" w:space="0" w:color="000000"/>
            </w:tcBorders>
          </w:tcPr>
          <w:p w14:paraId="7E292386" w14:textId="77777777" w:rsidR="000E5860" w:rsidRPr="00A43C14" w:rsidRDefault="000E5860" w:rsidP="00D11FCA">
            <w:pPr>
              <w:pStyle w:val="TableText"/>
              <w:jc w:val="center"/>
              <w:rPr>
                <w:rFonts w:ascii="Arial Narrow" w:hAnsi="Arial Narrow"/>
                <w:sz w:val="18"/>
              </w:rPr>
            </w:pPr>
          </w:p>
        </w:tc>
      </w:tr>
      <w:tr w:rsidR="000E5860" w:rsidRPr="00A43C14" w14:paraId="7E292391"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88" w14:textId="77777777" w:rsidR="000E5860" w:rsidRPr="00A43C14" w:rsidRDefault="000E5860" w:rsidP="00D11FCA">
            <w:pPr>
              <w:pStyle w:val="TableText"/>
            </w:pPr>
            <w:r w:rsidRPr="00A43C14">
              <w:t>3.2.2.1.2.1</w:t>
            </w:r>
          </w:p>
        </w:tc>
        <w:tc>
          <w:tcPr>
            <w:tcW w:w="3934" w:type="dxa"/>
            <w:tcBorders>
              <w:top w:val="single" w:sz="2" w:space="0" w:color="000000"/>
              <w:left w:val="single" w:sz="2" w:space="0" w:color="000000"/>
              <w:bottom w:val="single" w:sz="2" w:space="0" w:color="000000"/>
              <w:right w:val="single" w:sz="2" w:space="0" w:color="000000"/>
            </w:tcBorders>
          </w:tcPr>
          <w:p w14:paraId="7E292389" w14:textId="77777777" w:rsidR="000E5860" w:rsidRPr="00A43C14" w:rsidRDefault="000E5860" w:rsidP="00D11FCA">
            <w:pPr>
              <w:pStyle w:val="TableText"/>
            </w:pPr>
            <w:r w:rsidRPr="00A43C14">
              <w:t>SONET/SDH Transport Systems</w:t>
            </w:r>
          </w:p>
        </w:tc>
        <w:tc>
          <w:tcPr>
            <w:tcW w:w="1311" w:type="dxa"/>
            <w:tcBorders>
              <w:top w:val="single" w:sz="2" w:space="0" w:color="000000"/>
              <w:left w:val="single" w:sz="2" w:space="0" w:color="000000"/>
              <w:bottom w:val="single" w:sz="2" w:space="0" w:color="000000"/>
              <w:right w:val="single" w:sz="2" w:space="0" w:color="000000"/>
            </w:tcBorders>
          </w:tcPr>
          <w:p w14:paraId="7E29238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8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OC-1</w:t>
            </w:r>
          </w:p>
        </w:tc>
        <w:tc>
          <w:tcPr>
            <w:tcW w:w="1261" w:type="dxa"/>
            <w:tcBorders>
              <w:top w:val="single" w:sz="2" w:space="0" w:color="000000"/>
              <w:left w:val="single" w:sz="2" w:space="0" w:color="000000"/>
              <w:bottom w:val="single" w:sz="2" w:space="0" w:color="000000"/>
              <w:right w:val="single" w:sz="2" w:space="0" w:color="000000"/>
            </w:tcBorders>
          </w:tcPr>
          <w:p w14:paraId="7E29238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8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OC-1</w:t>
            </w:r>
          </w:p>
        </w:tc>
        <w:tc>
          <w:tcPr>
            <w:tcW w:w="846" w:type="dxa"/>
            <w:tcBorders>
              <w:top w:val="single" w:sz="2" w:space="0" w:color="000000"/>
              <w:left w:val="single" w:sz="2" w:space="0" w:color="000000"/>
              <w:bottom w:val="single" w:sz="2" w:space="0" w:color="000000"/>
              <w:right w:val="single" w:sz="2" w:space="0" w:color="000000"/>
            </w:tcBorders>
          </w:tcPr>
          <w:p w14:paraId="7E29238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38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39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9B"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92" w14:textId="77777777" w:rsidR="000E5860" w:rsidRPr="00A43C14" w:rsidRDefault="000E5860" w:rsidP="00D11FCA">
            <w:pPr>
              <w:pStyle w:val="TableText"/>
            </w:pPr>
            <w:r w:rsidRPr="00A43C14">
              <w:t>3.2.2.1.2.2</w:t>
            </w:r>
          </w:p>
        </w:tc>
        <w:tc>
          <w:tcPr>
            <w:tcW w:w="3934" w:type="dxa"/>
            <w:tcBorders>
              <w:top w:val="single" w:sz="2" w:space="0" w:color="000000"/>
              <w:left w:val="single" w:sz="2" w:space="0" w:color="000000"/>
              <w:bottom w:val="single" w:sz="2" w:space="0" w:color="000000"/>
              <w:right w:val="single" w:sz="2" w:space="0" w:color="000000"/>
            </w:tcBorders>
          </w:tcPr>
          <w:p w14:paraId="7E292393" w14:textId="77777777" w:rsidR="000E5860" w:rsidRPr="00A43C14" w:rsidRDefault="000E5860" w:rsidP="00D11FCA">
            <w:pPr>
              <w:pStyle w:val="TableText"/>
            </w:pPr>
            <w:r w:rsidRPr="00A43C14">
              <w:t xml:space="preserve">WDM/DWDM/Optical Amplification </w:t>
            </w:r>
          </w:p>
        </w:tc>
        <w:tc>
          <w:tcPr>
            <w:tcW w:w="1311" w:type="dxa"/>
            <w:tcBorders>
              <w:top w:val="single" w:sz="2" w:space="0" w:color="000000"/>
              <w:left w:val="single" w:sz="2" w:space="0" w:color="000000"/>
              <w:bottom w:val="single" w:sz="2" w:space="0" w:color="000000"/>
              <w:right w:val="single" w:sz="2" w:space="0" w:color="000000"/>
            </w:tcBorders>
          </w:tcPr>
          <w:p w14:paraId="7E29239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9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Optical Channel</w:t>
            </w:r>
          </w:p>
        </w:tc>
        <w:tc>
          <w:tcPr>
            <w:tcW w:w="1261" w:type="dxa"/>
            <w:tcBorders>
              <w:top w:val="single" w:sz="2" w:space="0" w:color="000000"/>
              <w:left w:val="single" w:sz="2" w:space="0" w:color="000000"/>
              <w:bottom w:val="single" w:sz="2" w:space="0" w:color="000000"/>
              <w:right w:val="single" w:sz="2" w:space="0" w:color="000000"/>
            </w:tcBorders>
          </w:tcPr>
          <w:p w14:paraId="7E29239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9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Optical Channel</w:t>
            </w:r>
          </w:p>
        </w:tc>
        <w:tc>
          <w:tcPr>
            <w:tcW w:w="846" w:type="dxa"/>
            <w:tcBorders>
              <w:top w:val="single" w:sz="2" w:space="0" w:color="000000"/>
              <w:left w:val="single" w:sz="2" w:space="0" w:color="000000"/>
              <w:bottom w:val="single" w:sz="2" w:space="0" w:color="000000"/>
              <w:right w:val="single" w:sz="2" w:space="0" w:color="000000"/>
            </w:tcBorders>
          </w:tcPr>
          <w:p w14:paraId="7E29239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39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39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A5"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9C" w14:textId="77777777" w:rsidR="000E5860" w:rsidRPr="00A43C14" w:rsidRDefault="000E5860" w:rsidP="00D11FCA">
            <w:pPr>
              <w:pStyle w:val="TableText"/>
            </w:pPr>
            <w:r w:rsidRPr="00A43C14">
              <w:t>3.2.2.1.2.3</w:t>
            </w:r>
          </w:p>
        </w:tc>
        <w:tc>
          <w:tcPr>
            <w:tcW w:w="3934" w:type="dxa"/>
            <w:tcBorders>
              <w:top w:val="single" w:sz="2" w:space="0" w:color="000000"/>
              <w:left w:val="single" w:sz="2" w:space="0" w:color="000000"/>
              <w:bottom w:val="single" w:sz="2" w:space="0" w:color="000000"/>
              <w:right w:val="single" w:sz="2" w:space="0" w:color="000000"/>
            </w:tcBorders>
          </w:tcPr>
          <w:p w14:paraId="7E29239D" w14:textId="77777777" w:rsidR="000E5860" w:rsidRPr="00A43C14" w:rsidRDefault="000E5860" w:rsidP="00D11FCA">
            <w:pPr>
              <w:pStyle w:val="TableText"/>
            </w:pPr>
            <w:r w:rsidRPr="00A43C14">
              <w:t>Reconfigurable Optical Add-Drop Multiplexer (ROADM)</w:t>
            </w:r>
          </w:p>
        </w:tc>
        <w:tc>
          <w:tcPr>
            <w:tcW w:w="1311" w:type="dxa"/>
            <w:tcBorders>
              <w:top w:val="single" w:sz="2" w:space="0" w:color="000000"/>
              <w:left w:val="single" w:sz="2" w:space="0" w:color="000000"/>
              <w:bottom w:val="single" w:sz="2" w:space="0" w:color="000000"/>
              <w:right w:val="single" w:sz="2" w:space="0" w:color="000000"/>
            </w:tcBorders>
          </w:tcPr>
          <w:p w14:paraId="7E29239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9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Optical Channel</w:t>
            </w:r>
          </w:p>
        </w:tc>
        <w:tc>
          <w:tcPr>
            <w:tcW w:w="1261" w:type="dxa"/>
            <w:tcBorders>
              <w:top w:val="single" w:sz="2" w:space="0" w:color="000000"/>
              <w:left w:val="single" w:sz="2" w:space="0" w:color="000000"/>
              <w:bottom w:val="single" w:sz="2" w:space="0" w:color="000000"/>
              <w:right w:val="single" w:sz="2" w:space="0" w:color="000000"/>
            </w:tcBorders>
          </w:tcPr>
          <w:p w14:paraId="7E2923A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A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Optical Channel</w:t>
            </w:r>
          </w:p>
        </w:tc>
        <w:tc>
          <w:tcPr>
            <w:tcW w:w="846" w:type="dxa"/>
            <w:tcBorders>
              <w:top w:val="single" w:sz="2" w:space="0" w:color="000000"/>
              <w:left w:val="single" w:sz="2" w:space="0" w:color="000000"/>
              <w:bottom w:val="single" w:sz="2" w:space="0" w:color="000000"/>
              <w:right w:val="single" w:sz="2" w:space="0" w:color="000000"/>
            </w:tcBorders>
          </w:tcPr>
          <w:p w14:paraId="7E2923A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3A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3A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AF"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A6" w14:textId="77777777" w:rsidR="000E5860" w:rsidRPr="00A43C14" w:rsidRDefault="000E5860" w:rsidP="00D11FCA">
            <w:pPr>
              <w:pStyle w:val="TableText"/>
            </w:pPr>
            <w:r w:rsidRPr="00A43C14">
              <w:t>3.2.2.1.3</w:t>
            </w:r>
          </w:p>
        </w:tc>
        <w:tc>
          <w:tcPr>
            <w:tcW w:w="3934" w:type="dxa"/>
            <w:tcBorders>
              <w:top w:val="single" w:sz="2" w:space="0" w:color="000000"/>
              <w:left w:val="single" w:sz="2" w:space="0" w:color="000000"/>
              <w:bottom w:val="single" w:sz="2" w:space="0" w:color="000000"/>
              <w:right w:val="single" w:sz="2" w:space="0" w:color="000000"/>
            </w:tcBorders>
          </w:tcPr>
          <w:p w14:paraId="7E2923A7" w14:textId="77777777" w:rsidR="000E5860" w:rsidRPr="00A43C14" w:rsidRDefault="000E5860" w:rsidP="00D11FCA">
            <w:pPr>
              <w:pStyle w:val="TableText"/>
            </w:pPr>
            <w:r w:rsidRPr="00A43C14">
              <w:t>Microwave</w:t>
            </w:r>
          </w:p>
        </w:tc>
        <w:tc>
          <w:tcPr>
            <w:tcW w:w="1311" w:type="dxa"/>
            <w:tcBorders>
              <w:top w:val="single" w:sz="2" w:space="0" w:color="000000"/>
              <w:left w:val="single" w:sz="2" w:space="0" w:color="000000"/>
              <w:bottom w:val="single" w:sz="2" w:space="0" w:color="000000"/>
              <w:right w:val="single" w:sz="2" w:space="0" w:color="000000"/>
            </w:tcBorders>
          </w:tcPr>
          <w:p w14:paraId="7E2923A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A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1261" w:type="dxa"/>
            <w:tcBorders>
              <w:top w:val="single" w:sz="2" w:space="0" w:color="000000"/>
              <w:left w:val="single" w:sz="2" w:space="0" w:color="000000"/>
              <w:bottom w:val="single" w:sz="2" w:space="0" w:color="000000"/>
              <w:right w:val="single" w:sz="2" w:space="0" w:color="000000"/>
            </w:tcBorders>
          </w:tcPr>
          <w:p w14:paraId="7E2923A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A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846" w:type="dxa"/>
            <w:tcBorders>
              <w:top w:val="single" w:sz="2" w:space="0" w:color="000000"/>
              <w:left w:val="single" w:sz="2" w:space="0" w:color="000000"/>
              <w:bottom w:val="single" w:sz="2" w:space="0" w:color="000000"/>
              <w:right w:val="single" w:sz="2" w:space="0" w:color="000000"/>
            </w:tcBorders>
          </w:tcPr>
          <w:p w14:paraId="7E2923AC"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3A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3A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B9"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B0" w14:textId="77777777" w:rsidR="000E5860" w:rsidRPr="00A43C14" w:rsidRDefault="000E5860" w:rsidP="00D11FCA">
            <w:pPr>
              <w:pStyle w:val="TableText"/>
            </w:pPr>
            <w:r w:rsidRPr="00A43C14">
              <w:t>3.2.2.2</w:t>
            </w:r>
          </w:p>
        </w:tc>
        <w:tc>
          <w:tcPr>
            <w:tcW w:w="3934" w:type="dxa"/>
            <w:tcBorders>
              <w:top w:val="single" w:sz="2" w:space="0" w:color="000000"/>
              <w:left w:val="single" w:sz="2" w:space="0" w:color="000000"/>
              <w:bottom w:val="single" w:sz="2" w:space="0" w:color="000000"/>
              <w:right w:val="single" w:sz="2" w:space="0" w:color="000000"/>
            </w:tcBorders>
          </w:tcPr>
          <w:p w14:paraId="7E2923B1" w14:textId="77777777" w:rsidR="000E5860" w:rsidRPr="00A43C14" w:rsidRDefault="000E5860" w:rsidP="00D11FCA">
            <w:pPr>
              <w:pStyle w:val="TableText"/>
            </w:pPr>
            <w:r w:rsidRPr="00A43C14">
              <w:t xml:space="preserve">Loop Carrier </w:t>
            </w:r>
          </w:p>
        </w:tc>
        <w:tc>
          <w:tcPr>
            <w:tcW w:w="1311" w:type="dxa"/>
            <w:tcBorders>
              <w:top w:val="single" w:sz="2" w:space="0" w:color="000000"/>
              <w:left w:val="single" w:sz="2" w:space="0" w:color="000000"/>
              <w:bottom w:val="single" w:sz="2" w:space="0" w:color="000000"/>
              <w:right w:val="single" w:sz="2" w:space="0" w:color="000000"/>
            </w:tcBorders>
          </w:tcPr>
          <w:p w14:paraId="7E2923B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B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1261" w:type="dxa"/>
            <w:tcBorders>
              <w:top w:val="single" w:sz="2" w:space="0" w:color="000000"/>
              <w:left w:val="single" w:sz="2" w:space="0" w:color="000000"/>
              <w:bottom w:val="single" w:sz="2" w:space="0" w:color="000000"/>
              <w:right w:val="single" w:sz="2" w:space="0" w:color="000000"/>
            </w:tcBorders>
          </w:tcPr>
          <w:p w14:paraId="7E2923B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B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DS1</w:t>
            </w:r>
          </w:p>
        </w:tc>
        <w:tc>
          <w:tcPr>
            <w:tcW w:w="846" w:type="dxa"/>
            <w:tcBorders>
              <w:top w:val="single" w:sz="2" w:space="0" w:color="000000"/>
              <w:left w:val="single" w:sz="2" w:space="0" w:color="000000"/>
              <w:bottom w:val="single" w:sz="2" w:space="0" w:color="000000"/>
              <w:right w:val="single" w:sz="2" w:space="0" w:color="000000"/>
            </w:tcBorders>
          </w:tcPr>
          <w:p w14:paraId="7E2923B6"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3B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3B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C3"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BA" w14:textId="77777777" w:rsidR="000E5860" w:rsidRPr="00A43C14" w:rsidRDefault="000E5860" w:rsidP="00D11FCA">
            <w:pPr>
              <w:pStyle w:val="TableText"/>
            </w:pPr>
            <w:r w:rsidRPr="00A43C14">
              <w:t>3.2.3</w:t>
            </w:r>
          </w:p>
        </w:tc>
        <w:tc>
          <w:tcPr>
            <w:tcW w:w="3934" w:type="dxa"/>
            <w:tcBorders>
              <w:top w:val="single" w:sz="2" w:space="0" w:color="000000"/>
              <w:left w:val="single" w:sz="2" w:space="0" w:color="000000"/>
              <w:bottom w:val="single" w:sz="2" w:space="0" w:color="000000"/>
              <w:right w:val="single" w:sz="2" w:space="0" w:color="000000"/>
            </w:tcBorders>
          </w:tcPr>
          <w:p w14:paraId="7E2923BB" w14:textId="77777777" w:rsidR="000E5860" w:rsidRPr="00A43C14" w:rsidRDefault="000E5860" w:rsidP="00D11FCA">
            <w:pPr>
              <w:pStyle w:val="TableText"/>
            </w:pPr>
            <w:r w:rsidRPr="00A43C14">
              <w:t>Line Terminating Equipment/Distributing Frames</w:t>
            </w:r>
          </w:p>
        </w:tc>
        <w:tc>
          <w:tcPr>
            <w:tcW w:w="1311" w:type="dxa"/>
            <w:tcBorders>
              <w:top w:val="single" w:sz="2" w:space="0" w:color="000000"/>
              <w:left w:val="single" w:sz="2" w:space="0" w:color="000000"/>
              <w:bottom w:val="single" w:sz="2" w:space="0" w:color="000000"/>
              <w:right w:val="single" w:sz="2" w:space="0" w:color="000000"/>
            </w:tcBorders>
          </w:tcPr>
          <w:p w14:paraId="7E2923B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3B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3B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3B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Termination</w:t>
            </w:r>
          </w:p>
        </w:tc>
        <w:tc>
          <w:tcPr>
            <w:tcW w:w="846" w:type="dxa"/>
            <w:tcBorders>
              <w:top w:val="single" w:sz="2" w:space="0" w:color="000000"/>
              <w:left w:val="single" w:sz="2" w:space="0" w:color="000000"/>
              <w:bottom w:val="single" w:sz="2" w:space="0" w:color="000000"/>
              <w:right w:val="single" w:sz="2" w:space="0" w:color="000000"/>
            </w:tcBorders>
          </w:tcPr>
          <w:p w14:paraId="7E2923C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3C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3C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C7"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C4" w14:textId="77777777" w:rsidR="000E5860" w:rsidRPr="00B00858" w:rsidRDefault="000E5860" w:rsidP="00D11FCA">
            <w:pPr>
              <w:pStyle w:val="TableTextPCRed"/>
            </w:pPr>
            <w:r w:rsidRPr="00B00858">
              <w:t>3.2.4</w:t>
            </w:r>
          </w:p>
        </w:tc>
        <w:tc>
          <w:tcPr>
            <w:tcW w:w="3934" w:type="dxa"/>
            <w:tcBorders>
              <w:top w:val="single" w:sz="2" w:space="0" w:color="000000"/>
              <w:left w:val="single" w:sz="2" w:space="0" w:color="000000"/>
              <w:bottom w:val="single" w:sz="2" w:space="0" w:color="000000"/>
            </w:tcBorders>
          </w:tcPr>
          <w:p w14:paraId="7E2923C5" w14:textId="77777777" w:rsidR="000E5860" w:rsidRPr="00B00858" w:rsidRDefault="000E5860" w:rsidP="00D11FCA">
            <w:pPr>
              <w:pStyle w:val="TableTextPCRed"/>
            </w:pPr>
            <w:r w:rsidRPr="00B00858">
              <w:t>Digital Subscriber Line (DSL)</w:t>
            </w:r>
          </w:p>
        </w:tc>
        <w:tc>
          <w:tcPr>
            <w:tcW w:w="7815" w:type="dxa"/>
            <w:gridSpan w:val="18"/>
            <w:tcBorders>
              <w:top w:val="single" w:sz="2" w:space="0" w:color="000000"/>
              <w:left w:val="single" w:sz="4" w:space="0" w:color="auto"/>
              <w:bottom w:val="single" w:sz="4" w:space="0" w:color="auto"/>
              <w:right w:val="single" w:sz="4" w:space="0" w:color="auto"/>
            </w:tcBorders>
          </w:tcPr>
          <w:p w14:paraId="7E2923C6" w14:textId="77777777" w:rsidR="000E5860" w:rsidRPr="00A43C14" w:rsidRDefault="000E5860" w:rsidP="00D11FCA">
            <w:pPr>
              <w:pStyle w:val="TableText"/>
              <w:jc w:val="center"/>
              <w:rPr>
                <w:rFonts w:ascii="Arial Narrow" w:hAnsi="Arial Narrow"/>
                <w:sz w:val="18"/>
              </w:rPr>
            </w:pPr>
          </w:p>
        </w:tc>
      </w:tr>
      <w:tr w:rsidR="000E5860" w:rsidRPr="00A43C14" w14:paraId="7E2923D1"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C8" w14:textId="77777777" w:rsidR="000E5860" w:rsidRPr="00A43C14" w:rsidRDefault="000E5860" w:rsidP="00D11FCA">
            <w:pPr>
              <w:pStyle w:val="TableText"/>
            </w:pPr>
            <w:r w:rsidRPr="00A43C14">
              <w:t>3.2.4.1</w:t>
            </w:r>
          </w:p>
        </w:tc>
        <w:tc>
          <w:tcPr>
            <w:tcW w:w="3934" w:type="dxa"/>
            <w:tcBorders>
              <w:top w:val="single" w:sz="2" w:space="0" w:color="000000"/>
              <w:left w:val="single" w:sz="2" w:space="0" w:color="000000"/>
              <w:bottom w:val="single" w:sz="2" w:space="0" w:color="000000"/>
            </w:tcBorders>
          </w:tcPr>
          <w:p w14:paraId="7E2923C9" w14:textId="77777777" w:rsidR="000E5860" w:rsidRPr="00A43C14" w:rsidRDefault="000E5860" w:rsidP="00D11FCA">
            <w:pPr>
              <w:pStyle w:val="TableText"/>
            </w:pPr>
            <w:r w:rsidRPr="00A43C14">
              <w:t>Legacy</w:t>
            </w:r>
          </w:p>
        </w:tc>
        <w:tc>
          <w:tcPr>
            <w:tcW w:w="1311" w:type="dxa"/>
            <w:tcBorders>
              <w:top w:val="single" w:sz="4" w:space="0" w:color="auto"/>
              <w:left w:val="single" w:sz="4" w:space="0" w:color="auto"/>
              <w:bottom w:val="single" w:sz="4" w:space="0" w:color="auto"/>
              <w:right w:val="single" w:sz="2" w:space="0" w:color="000000"/>
            </w:tcBorders>
          </w:tcPr>
          <w:p w14:paraId="7E2923C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2" w:space="0" w:color="000000"/>
              <w:bottom w:val="single" w:sz="4" w:space="0" w:color="auto"/>
              <w:right w:val="single" w:sz="2" w:space="0" w:color="000000"/>
            </w:tcBorders>
          </w:tcPr>
          <w:p w14:paraId="7E2923C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DSL</w:t>
            </w:r>
          </w:p>
        </w:tc>
        <w:tc>
          <w:tcPr>
            <w:tcW w:w="1261" w:type="dxa"/>
            <w:tcBorders>
              <w:top w:val="single" w:sz="4" w:space="0" w:color="auto"/>
              <w:left w:val="single" w:sz="2" w:space="0" w:color="000000"/>
              <w:bottom w:val="single" w:sz="4" w:space="0" w:color="auto"/>
              <w:right w:val="single" w:sz="2" w:space="0" w:color="000000"/>
            </w:tcBorders>
          </w:tcPr>
          <w:p w14:paraId="7E2923C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4" w:space="0" w:color="auto"/>
              <w:left w:val="single" w:sz="2" w:space="0" w:color="000000"/>
              <w:bottom w:val="single" w:sz="4" w:space="0" w:color="auto"/>
              <w:right w:val="single" w:sz="2" w:space="0" w:color="000000"/>
            </w:tcBorders>
          </w:tcPr>
          <w:p w14:paraId="7E2923C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DSL</w:t>
            </w:r>
          </w:p>
        </w:tc>
        <w:tc>
          <w:tcPr>
            <w:tcW w:w="846" w:type="dxa"/>
            <w:tcBorders>
              <w:top w:val="single" w:sz="4" w:space="0" w:color="auto"/>
              <w:left w:val="single" w:sz="2" w:space="0" w:color="000000"/>
              <w:bottom w:val="single" w:sz="4" w:space="0" w:color="auto"/>
              <w:right w:val="single" w:sz="2" w:space="0" w:color="000000"/>
            </w:tcBorders>
          </w:tcPr>
          <w:p w14:paraId="7E2923C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3C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3D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DB"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D2" w14:textId="77777777" w:rsidR="000E5860" w:rsidRPr="00A43C14" w:rsidRDefault="000E5860" w:rsidP="00D11FCA">
            <w:pPr>
              <w:pStyle w:val="TableText"/>
            </w:pPr>
            <w:r w:rsidRPr="00A43C14">
              <w:t>3.2.4.2</w:t>
            </w:r>
          </w:p>
        </w:tc>
        <w:tc>
          <w:tcPr>
            <w:tcW w:w="3934" w:type="dxa"/>
            <w:tcBorders>
              <w:top w:val="single" w:sz="2" w:space="0" w:color="000000"/>
              <w:left w:val="single" w:sz="2" w:space="0" w:color="000000"/>
              <w:bottom w:val="single" w:sz="2" w:space="0" w:color="000000"/>
            </w:tcBorders>
          </w:tcPr>
          <w:p w14:paraId="7E2923D3" w14:textId="77777777" w:rsidR="000E5860" w:rsidRPr="00A43C14" w:rsidRDefault="000E5860" w:rsidP="00D11FCA">
            <w:pPr>
              <w:pStyle w:val="TableText"/>
            </w:pPr>
            <w:r w:rsidRPr="00A43C14">
              <w:t>Symmetric</w:t>
            </w:r>
          </w:p>
        </w:tc>
        <w:tc>
          <w:tcPr>
            <w:tcW w:w="1311" w:type="dxa"/>
            <w:tcBorders>
              <w:top w:val="single" w:sz="4" w:space="0" w:color="auto"/>
              <w:left w:val="single" w:sz="4" w:space="0" w:color="auto"/>
              <w:bottom w:val="single" w:sz="4" w:space="0" w:color="auto"/>
              <w:right w:val="single" w:sz="2" w:space="0" w:color="000000"/>
            </w:tcBorders>
          </w:tcPr>
          <w:p w14:paraId="7E2923D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2" w:space="0" w:color="000000"/>
              <w:bottom w:val="single" w:sz="4" w:space="0" w:color="auto"/>
              <w:right w:val="single" w:sz="2" w:space="0" w:color="000000"/>
            </w:tcBorders>
          </w:tcPr>
          <w:p w14:paraId="7E2923D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DSL</w:t>
            </w:r>
          </w:p>
        </w:tc>
        <w:tc>
          <w:tcPr>
            <w:tcW w:w="1261" w:type="dxa"/>
            <w:tcBorders>
              <w:top w:val="single" w:sz="4" w:space="0" w:color="auto"/>
              <w:left w:val="single" w:sz="2" w:space="0" w:color="000000"/>
              <w:bottom w:val="single" w:sz="4" w:space="0" w:color="auto"/>
              <w:right w:val="single" w:sz="2" w:space="0" w:color="000000"/>
            </w:tcBorders>
          </w:tcPr>
          <w:p w14:paraId="7E2923D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4" w:space="0" w:color="auto"/>
              <w:left w:val="single" w:sz="2" w:space="0" w:color="000000"/>
              <w:bottom w:val="single" w:sz="4" w:space="0" w:color="auto"/>
              <w:right w:val="single" w:sz="2" w:space="0" w:color="000000"/>
            </w:tcBorders>
          </w:tcPr>
          <w:p w14:paraId="7E2923D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DSL</w:t>
            </w:r>
          </w:p>
        </w:tc>
        <w:tc>
          <w:tcPr>
            <w:tcW w:w="846" w:type="dxa"/>
            <w:tcBorders>
              <w:top w:val="single" w:sz="4" w:space="0" w:color="auto"/>
              <w:left w:val="single" w:sz="2" w:space="0" w:color="000000"/>
              <w:bottom w:val="single" w:sz="4" w:space="0" w:color="auto"/>
              <w:right w:val="single" w:sz="2" w:space="0" w:color="000000"/>
            </w:tcBorders>
          </w:tcPr>
          <w:p w14:paraId="7E2923D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3D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3D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E5"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DC" w14:textId="77777777" w:rsidR="000E5860" w:rsidRPr="00A43C14" w:rsidRDefault="000E5860" w:rsidP="00D11FCA">
            <w:pPr>
              <w:pStyle w:val="TableText"/>
            </w:pPr>
            <w:r w:rsidRPr="00A43C14">
              <w:t>3.2.4.3</w:t>
            </w:r>
          </w:p>
        </w:tc>
        <w:tc>
          <w:tcPr>
            <w:tcW w:w="3934" w:type="dxa"/>
            <w:tcBorders>
              <w:top w:val="single" w:sz="2" w:space="0" w:color="000000"/>
              <w:left w:val="single" w:sz="2" w:space="0" w:color="000000"/>
              <w:bottom w:val="single" w:sz="2" w:space="0" w:color="000000"/>
            </w:tcBorders>
          </w:tcPr>
          <w:p w14:paraId="7E2923DD" w14:textId="77777777" w:rsidR="000E5860" w:rsidRPr="00A43C14" w:rsidRDefault="000E5860" w:rsidP="00D11FCA">
            <w:pPr>
              <w:pStyle w:val="TableText"/>
            </w:pPr>
            <w:r w:rsidRPr="00A43C14">
              <w:t>Asymmetric</w:t>
            </w:r>
          </w:p>
        </w:tc>
        <w:tc>
          <w:tcPr>
            <w:tcW w:w="1311" w:type="dxa"/>
            <w:tcBorders>
              <w:top w:val="single" w:sz="4" w:space="0" w:color="auto"/>
              <w:left w:val="single" w:sz="4" w:space="0" w:color="auto"/>
              <w:bottom w:val="single" w:sz="4" w:space="0" w:color="auto"/>
              <w:right w:val="single" w:sz="2" w:space="0" w:color="000000"/>
            </w:tcBorders>
          </w:tcPr>
          <w:p w14:paraId="7E2923D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2" w:space="0" w:color="000000"/>
              <w:bottom w:val="single" w:sz="4" w:space="0" w:color="auto"/>
              <w:right w:val="single" w:sz="2" w:space="0" w:color="000000"/>
            </w:tcBorders>
          </w:tcPr>
          <w:p w14:paraId="7E2923D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DSL</w:t>
            </w:r>
          </w:p>
        </w:tc>
        <w:tc>
          <w:tcPr>
            <w:tcW w:w="1261" w:type="dxa"/>
            <w:tcBorders>
              <w:top w:val="single" w:sz="4" w:space="0" w:color="auto"/>
              <w:left w:val="single" w:sz="2" w:space="0" w:color="000000"/>
              <w:bottom w:val="single" w:sz="4" w:space="0" w:color="auto"/>
              <w:right w:val="single" w:sz="2" w:space="0" w:color="000000"/>
            </w:tcBorders>
          </w:tcPr>
          <w:p w14:paraId="7E2923E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4" w:space="0" w:color="auto"/>
              <w:left w:val="single" w:sz="2" w:space="0" w:color="000000"/>
              <w:bottom w:val="single" w:sz="4" w:space="0" w:color="auto"/>
              <w:right w:val="single" w:sz="2" w:space="0" w:color="000000"/>
            </w:tcBorders>
          </w:tcPr>
          <w:p w14:paraId="7E2923E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DSL</w:t>
            </w:r>
          </w:p>
        </w:tc>
        <w:tc>
          <w:tcPr>
            <w:tcW w:w="846" w:type="dxa"/>
            <w:tcBorders>
              <w:top w:val="single" w:sz="4" w:space="0" w:color="auto"/>
              <w:left w:val="single" w:sz="2" w:space="0" w:color="000000"/>
              <w:bottom w:val="single" w:sz="4" w:space="0" w:color="auto"/>
              <w:right w:val="single" w:sz="2" w:space="0" w:color="000000"/>
            </w:tcBorders>
          </w:tcPr>
          <w:p w14:paraId="7E2923E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3E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3E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EF"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E6" w14:textId="77777777" w:rsidR="000E5860" w:rsidRPr="00A43C14" w:rsidRDefault="000E5860" w:rsidP="00D11FCA">
            <w:pPr>
              <w:pStyle w:val="TableText"/>
            </w:pPr>
            <w:r>
              <w:t>3.2.4.4</w:t>
            </w:r>
          </w:p>
        </w:tc>
        <w:tc>
          <w:tcPr>
            <w:tcW w:w="3934" w:type="dxa"/>
            <w:tcBorders>
              <w:top w:val="single" w:sz="2" w:space="0" w:color="000000"/>
              <w:left w:val="single" w:sz="2" w:space="0" w:color="000000"/>
              <w:bottom w:val="single" w:sz="2" w:space="0" w:color="000000"/>
            </w:tcBorders>
          </w:tcPr>
          <w:p w14:paraId="7E2923E7" w14:textId="77777777" w:rsidR="000E5860" w:rsidRPr="00A43C14" w:rsidRDefault="000E5860" w:rsidP="00D11FCA">
            <w:pPr>
              <w:pStyle w:val="TableText"/>
            </w:pPr>
            <w:r>
              <w:t>IP</w:t>
            </w:r>
          </w:p>
        </w:tc>
        <w:tc>
          <w:tcPr>
            <w:tcW w:w="1311" w:type="dxa"/>
            <w:tcBorders>
              <w:top w:val="single" w:sz="4" w:space="0" w:color="auto"/>
              <w:left w:val="single" w:sz="4" w:space="0" w:color="auto"/>
              <w:bottom w:val="single" w:sz="4" w:space="0" w:color="auto"/>
              <w:right w:val="single" w:sz="2" w:space="0" w:color="000000"/>
            </w:tcBorders>
          </w:tcPr>
          <w:p w14:paraId="7E2923E8" w14:textId="77777777"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1266" w:type="dxa"/>
            <w:gridSpan w:val="2"/>
            <w:tcBorders>
              <w:top w:val="single" w:sz="4" w:space="0" w:color="auto"/>
              <w:left w:val="single" w:sz="2" w:space="0" w:color="000000"/>
              <w:bottom w:val="single" w:sz="4" w:space="0" w:color="auto"/>
              <w:right w:val="single" w:sz="2" w:space="0" w:color="000000"/>
            </w:tcBorders>
          </w:tcPr>
          <w:p w14:paraId="7E2923E9" w14:textId="77777777" w:rsidR="000E5860" w:rsidRPr="00A43C14" w:rsidRDefault="000E5860" w:rsidP="00D11FCA">
            <w:pPr>
              <w:pStyle w:val="TableText"/>
              <w:jc w:val="center"/>
              <w:rPr>
                <w:rFonts w:ascii="Arial Narrow" w:hAnsi="Arial Narrow"/>
                <w:sz w:val="18"/>
              </w:rPr>
            </w:pPr>
            <w:r>
              <w:rPr>
                <w:rFonts w:ascii="Arial Narrow" w:hAnsi="Arial Narrow"/>
                <w:sz w:val="18"/>
              </w:rPr>
              <w:t>DSL</w:t>
            </w:r>
          </w:p>
        </w:tc>
        <w:tc>
          <w:tcPr>
            <w:tcW w:w="1261" w:type="dxa"/>
            <w:tcBorders>
              <w:top w:val="single" w:sz="4" w:space="0" w:color="auto"/>
              <w:left w:val="single" w:sz="2" w:space="0" w:color="000000"/>
              <w:bottom w:val="single" w:sz="4" w:space="0" w:color="auto"/>
              <w:right w:val="single" w:sz="2" w:space="0" w:color="000000"/>
            </w:tcBorders>
          </w:tcPr>
          <w:p w14:paraId="7E2923EA" w14:textId="77777777"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1331" w:type="dxa"/>
            <w:gridSpan w:val="4"/>
            <w:tcBorders>
              <w:top w:val="single" w:sz="4" w:space="0" w:color="auto"/>
              <w:left w:val="single" w:sz="2" w:space="0" w:color="000000"/>
              <w:bottom w:val="single" w:sz="4" w:space="0" w:color="auto"/>
              <w:right w:val="single" w:sz="2" w:space="0" w:color="000000"/>
            </w:tcBorders>
          </w:tcPr>
          <w:p w14:paraId="7E2923EB" w14:textId="77777777" w:rsidR="000E5860" w:rsidRPr="00A43C14" w:rsidRDefault="000E5860" w:rsidP="00D11FCA">
            <w:pPr>
              <w:pStyle w:val="TableText"/>
              <w:jc w:val="center"/>
              <w:rPr>
                <w:rFonts w:ascii="Arial Narrow" w:hAnsi="Arial Narrow"/>
                <w:sz w:val="18"/>
              </w:rPr>
            </w:pPr>
            <w:r>
              <w:rPr>
                <w:rFonts w:ascii="Arial Narrow" w:hAnsi="Arial Narrow"/>
                <w:sz w:val="18"/>
              </w:rPr>
              <w:t>DSL</w:t>
            </w:r>
          </w:p>
        </w:tc>
        <w:tc>
          <w:tcPr>
            <w:tcW w:w="846" w:type="dxa"/>
            <w:tcBorders>
              <w:top w:val="single" w:sz="4" w:space="0" w:color="auto"/>
              <w:left w:val="single" w:sz="2" w:space="0" w:color="000000"/>
              <w:bottom w:val="single" w:sz="4" w:space="0" w:color="auto"/>
              <w:right w:val="single" w:sz="2" w:space="0" w:color="000000"/>
            </w:tcBorders>
          </w:tcPr>
          <w:p w14:paraId="7E2923EC" w14:textId="77777777" w:rsidR="000E5860"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3ED"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3EE" w14:textId="77777777" w:rsidR="000E5860" w:rsidRPr="00A43C14" w:rsidRDefault="000E5860" w:rsidP="00D11FCA">
            <w:pPr>
              <w:pStyle w:val="TableText"/>
              <w:jc w:val="center"/>
              <w:rPr>
                <w:rFonts w:ascii="Arial Narrow" w:hAnsi="Arial Narrow"/>
                <w:sz w:val="18"/>
              </w:rPr>
            </w:pPr>
            <w:r>
              <w:rPr>
                <w:rFonts w:ascii="Arial Narrow" w:hAnsi="Arial Narrow"/>
                <w:sz w:val="18"/>
              </w:rPr>
              <w:t>Same as NPR</w:t>
            </w:r>
          </w:p>
        </w:tc>
      </w:tr>
      <w:tr w:rsidR="000E5860" w:rsidRPr="00A43C14" w14:paraId="7E2923F9"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F0" w14:textId="77777777" w:rsidR="000E5860" w:rsidRPr="00A43C14" w:rsidRDefault="000E5860" w:rsidP="00D11FCA">
            <w:pPr>
              <w:pStyle w:val="TableText"/>
            </w:pPr>
            <w:r w:rsidRPr="00A43C14">
              <w:lastRenderedPageBreak/>
              <w:t>3.2.5</w:t>
            </w:r>
          </w:p>
        </w:tc>
        <w:tc>
          <w:tcPr>
            <w:tcW w:w="3934" w:type="dxa"/>
            <w:tcBorders>
              <w:top w:val="single" w:sz="2" w:space="0" w:color="000000"/>
              <w:left w:val="single" w:sz="2" w:space="0" w:color="000000"/>
              <w:bottom w:val="single" w:sz="2" w:space="0" w:color="000000"/>
            </w:tcBorders>
          </w:tcPr>
          <w:p w14:paraId="7E2923F1" w14:textId="77777777" w:rsidR="000E5860" w:rsidRPr="00A43C14" w:rsidRDefault="000E5860" w:rsidP="00D11FCA">
            <w:pPr>
              <w:pStyle w:val="TableText"/>
            </w:pPr>
            <w:r w:rsidRPr="00A43C14">
              <w:t>Fiber to the User</w:t>
            </w:r>
          </w:p>
        </w:tc>
        <w:tc>
          <w:tcPr>
            <w:tcW w:w="1311" w:type="dxa"/>
            <w:tcBorders>
              <w:top w:val="single" w:sz="4" w:space="0" w:color="auto"/>
              <w:left w:val="single" w:sz="4" w:space="0" w:color="auto"/>
              <w:bottom w:val="single" w:sz="4" w:space="0" w:color="auto"/>
              <w:right w:val="single" w:sz="2" w:space="0" w:color="000000"/>
            </w:tcBorders>
          </w:tcPr>
          <w:p w14:paraId="7E2923F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4" w:space="0" w:color="auto"/>
              <w:left w:val="single" w:sz="2" w:space="0" w:color="000000"/>
              <w:bottom w:val="single" w:sz="4" w:space="0" w:color="auto"/>
              <w:right w:val="single" w:sz="2" w:space="0" w:color="000000"/>
            </w:tcBorders>
          </w:tcPr>
          <w:p w14:paraId="7E2923F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Subscriber</w:t>
            </w:r>
          </w:p>
        </w:tc>
        <w:tc>
          <w:tcPr>
            <w:tcW w:w="1261" w:type="dxa"/>
            <w:tcBorders>
              <w:top w:val="single" w:sz="4" w:space="0" w:color="auto"/>
              <w:left w:val="single" w:sz="2" w:space="0" w:color="000000"/>
              <w:bottom w:val="single" w:sz="4" w:space="0" w:color="auto"/>
              <w:right w:val="single" w:sz="2" w:space="0" w:color="000000"/>
            </w:tcBorders>
          </w:tcPr>
          <w:p w14:paraId="7E2923F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4" w:space="0" w:color="auto"/>
              <w:left w:val="single" w:sz="2" w:space="0" w:color="000000"/>
              <w:bottom w:val="single" w:sz="4" w:space="0" w:color="auto"/>
              <w:right w:val="single" w:sz="2" w:space="0" w:color="000000"/>
            </w:tcBorders>
          </w:tcPr>
          <w:p w14:paraId="7E2923F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Subscriber</w:t>
            </w:r>
          </w:p>
        </w:tc>
        <w:tc>
          <w:tcPr>
            <w:tcW w:w="846" w:type="dxa"/>
            <w:tcBorders>
              <w:top w:val="single" w:sz="4" w:space="0" w:color="auto"/>
              <w:left w:val="single" w:sz="2" w:space="0" w:color="000000"/>
              <w:bottom w:val="single" w:sz="4" w:space="0" w:color="auto"/>
              <w:right w:val="single" w:sz="2" w:space="0" w:color="000000"/>
            </w:tcBorders>
          </w:tcPr>
          <w:p w14:paraId="7E2923F6"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3F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3F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3FD" w14:textId="77777777" w:rsidTr="00D11FCA">
        <w:trPr>
          <w:cantSplit/>
        </w:trPr>
        <w:tc>
          <w:tcPr>
            <w:tcW w:w="1151" w:type="dxa"/>
            <w:tcBorders>
              <w:left w:val="single" w:sz="2" w:space="0" w:color="000000"/>
              <w:bottom w:val="single" w:sz="2" w:space="0" w:color="000000"/>
              <w:right w:val="single" w:sz="2" w:space="0" w:color="000000"/>
            </w:tcBorders>
          </w:tcPr>
          <w:p w14:paraId="7E2923FA" w14:textId="77777777" w:rsidR="000E5860" w:rsidRPr="00B00858" w:rsidRDefault="000E5860" w:rsidP="00D11FCA">
            <w:pPr>
              <w:pStyle w:val="TableTextPCRed"/>
            </w:pPr>
            <w:r w:rsidRPr="00B00858">
              <w:t>3.2.6</w:t>
            </w:r>
          </w:p>
        </w:tc>
        <w:tc>
          <w:tcPr>
            <w:tcW w:w="3934" w:type="dxa"/>
            <w:tcBorders>
              <w:left w:val="single" w:sz="2" w:space="0" w:color="000000"/>
              <w:bottom w:val="single" w:sz="2" w:space="0" w:color="000000"/>
              <w:right w:val="single" w:sz="2" w:space="0" w:color="000000"/>
            </w:tcBorders>
          </w:tcPr>
          <w:p w14:paraId="7E2923FB" w14:textId="77777777" w:rsidR="000E5860" w:rsidRPr="00B00858" w:rsidRDefault="000E5860" w:rsidP="00D11FCA">
            <w:pPr>
              <w:pStyle w:val="TableTextPCRed"/>
            </w:pPr>
            <w:r w:rsidRPr="00B00858">
              <w:t>Video Transmission</w:t>
            </w:r>
          </w:p>
        </w:tc>
        <w:tc>
          <w:tcPr>
            <w:tcW w:w="7815" w:type="dxa"/>
            <w:gridSpan w:val="18"/>
            <w:tcBorders>
              <w:left w:val="single" w:sz="2" w:space="0" w:color="000000"/>
              <w:bottom w:val="single" w:sz="2" w:space="0" w:color="000000"/>
              <w:right w:val="single" w:sz="2" w:space="0" w:color="000000"/>
            </w:tcBorders>
          </w:tcPr>
          <w:p w14:paraId="7E2923FC" w14:textId="77777777" w:rsidR="000E5860" w:rsidRPr="00A43C14" w:rsidRDefault="000E5860" w:rsidP="00D11FCA">
            <w:pPr>
              <w:pStyle w:val="TableText"/>
              <w:jc w:val="center"/>
              <w:rPr>
                <w:rFonts w:ascii="Arial Narrow" w:hAnsi="Arial Narrow"/>
                <w:sz w:val="18"/>
              </w:rPr>
            </w:pPr>
          </w:p>
        </w:tc>
      </w:tr>
      <w:tr w:rsidR="000E5860" w:rsidRPr="00A43C14" w14:paraId="7E292407"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3FE" w14:textId="77777777" w:rsidR="000E5860" w:rsidRPr="00A43C14" w:rsidRDefault="000E5860" w:rsidP="00D11FCA">
            <w:pPr>
              <w:pStyle w:val="TableText"/>
            </w:pPr>
            <w:r w:rsidRPr="00A43C14">
              <w:t>3.2.6.1</w:t>
            </w:r>
          </w:p>
        </w:tc>
        <w:tc>
          <w:tcPr>
            <w:tcW w:w="3934" w:type="dxa"/>
            <w:tcBorders>
              <w:top w:val="single" w:sz="2" w:space="0" w:color="000000"/>
              <w:left w:val="single" w:sz="2" w:space="0" w:color="000000"/>
              <w:bottom w:val="single" w:sz="2" w:space="0" w:color="000000"/>
              <w:right w:val="single" w:sz="2" w:space="0" w:color="000000"/>
            </w:tcBorders>
          </w:tcPr>
          <w:p w14:paraId="7E2923FF" w14:textId="77777777" w:rsidR="000E5860" w:rsidRPr="00A43C14" w:rsidRDefault="000E5860" w:rsidP="00D11FCA">
            <w:pPr>
              <w:pStyle w:val="TableText"/>
            </w:pPr>
            <w:r w:rsidRPr="00A43C14">
              <w:t>Cable Modem Termination Equipment</w:t>
            </w:r>
          </w:p>
        </w:tc>
        <w:tc>
          <w:tcPr>
            <w:tcW w:w="1311" w:type="dxa"/>
            <w:tcBorders>
              <w:top w:val="single" w:sz="2" w:space="0" w:color="000000"/>
              <w:left w:val="single" w:sz="2" w:space="0" w:color="000000"/>
              <w:bottom w:val="single" w:sz="2" w:space="0" w:color="000000"/>
              <w:right w:val="single" w:sz="2" w:space="0" w:color="000000"/>
            </w:tcBorders>
          </w:tcPr>
          <w:p w14:paraId="7E29240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0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1" w:type="dxa"/>
            <w:tcBorders>
              <w:top w:val="single" w:sz="2" w:space="0" w:color="000000"/>
              <w:left w:val="single" w:sz="2" w:space="0" w:color="000000"/>
              <w:bottom w:val="single" w:sz="2" w:space="0" w:color="000000"/>
              <w:right w:val="single" w:sz="2" w:space="0" w:color="000000"/>
            </w:tcBorders>
          </w:tcPr>
          <w:p w14:paraId="7E29240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4" w:space="0" w:color="auto"/>
              <w:left w:val="single" w:sz="2" w:space="0" w:color="000000"/>
              <w:bottom w:val="single" w:sz="2" w:space="0" w:color="000000"/>
              <w:right w:val="single" w:sz="2" w:space="0" w:color="000000"/>
            </w:tcBorders>
          </w:tcPr>
          <w:p w14:paraId="7E29240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4" w:space="0" w:color="auto"/>
              <w:left w:val="single" w:sz="2" w:space="0" w:color="000000"/>
              <w:bottom w:val="single" w:sz="2" w:space="0" w:color="000000"/>
              <w:right w:val="single" w:sz="2" w:space="0" w:color="000000"/>
            </w:tcBorders>
          </w:tcPr>
          <w:p w14:paraId="7E292404" w14:textId="77777777" w:rsidR="000E5860" w:rsidRDefault="000E5860" w:rsidP="00D11FCA">
            <w:pPr>
              <w:jc w:val="center"/>
            </w:pPr>
            <w:r w:rsidRPr="00A327F7">
              <w:rPr>
                <w:rFonts w:ascii="Arial Narrow" w:hAnsi="Arial Narrow"/>
                <w:sz w:val="18"/>
                <w:szCs w:val="18"/>
              </w:rPr>
              <w:t>NA</w:t>
            </w:r>
          </w:p>
        </w:tc>
        <w:tc>
          <w:tcPr>
            <w:tcW w:w="900" w:type="dxa"/>
            <w:gridSpan w:val="3"/>
            <w:tcBorders>
              <w:top w:val="single" w:sz="4" w:space="0" w:color="auto"/>
              <w:left w:val="single" w:sz="2" w:space="0" w:color="000000"/>
              <w:bottom w:val="single" w:sz="2" w:space="0" w:color="000000"/>
              <w:right w:val="single" w:sz="2" w:space="0" w:color="000000"/>
            </w:tcBorders>
          </w:tcPr>
          <w:p w14:paraId="7E29240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2" w:space="0" w:color="000000"/>
              <w:right w:val="single" w:sz="2" w:space="0" w:color="000000"/>
            </w:tcBorders>
          </w:tcPr>
          <w:p w14:paraId="7E29240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11"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08" w14:textId="77777777" w:rsidR="000E5860" w:rsidRPr="00A43C14" w:rsidRDefault="000E5860" w:rsidP="00D11FCA">
            <w:pPr>
              <w:pStyle w:val="TableText"/>
            </w:pPr>
            <w:r w:rsidRPr="00A43C14">
              <w:t>3.2.6.2</w:t>
            </w:r>
          </w:p>
        </w:tc>
        <w:tc>
          <w:tcPr>
            <w:tcW w:w="3934" w:type="dxa"/>
            <w:tcBorders>
              <w:top w:val="single" w:sz="2" w:space="0" w:color="000000"/>
              <w:left w:val="single" w:sz="2" w:space="0" w:color="000000"/>
              <w:bottom w:val="single" w:sz="2" w:space="0" w:color="000000"/>
              <w:right w:val="single" w:sz="2" w:space="0" w:color="000000"/>
            </w:tcBorders>
          </w:tcPr>
          <w:p w14:paraId="7E292409" w14:textId="77777777" w:rsidR="000E5860" w:rsidRPr="00A43C14" w:rsidRDefault="000E5860" w:rsidP="00D11FCA">
            <w:pPr>
              <w:pStyle w:val="TableText"/>
            </w:pPr>
            <w:r w:rsidRPr="00A43C14">
              <w:t>Analog Video Transmission Equipment</w:t>
            </w:r>
          </w:p>
        </w:tc>
        <w:tc>
          <w:tcPr>
            <w:tcW w:w="1311" w:type="dxa"/>
            <w:tcBorders>
              <w:top w:val="single" w:sz="2" w:space="0" w:color="000000"/>
              <w:left w:val="single" w:sz="2" w:space="0" w:color="000000"/>
              <w:bottom w:val="single" w:sz="2" w:space="0" w:color="000000"/>
              <w:right w:val="single" w:sz="2" w:space="0" w:color="000000"/>
            </w:tcBorders>
          </w:tcPr>
          <w:p w14:paraId="7E29240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0B" w14:textId="284B40B2"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1261" w:type="dxa"/>
            <w:tcBorders>
              <w:top w:val="single" w:sz="2" w:space="0" w:color="000000"/>
              <w:left w:val="single" w:sz="2" w:space="0" w:color="000000"/>
              <w:bottom w:val="single" w:sz="2" w:space="0" w:color="000000"/>
              <w:right w:val="single" w:sz="2" w:space="0" w:color="000000"/>
            </w:tcBorders>
          </w:tcPr>
          <w:p w14:paraId="7E29240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0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40E" w14:textId="77777777" w:rsidR="000E5860" w:rsidRDefault="000E5860" w:rsidP="00D11FCA">
            <w:pPr>
              <w:jc w:val="cente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0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1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1B"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12" w14:textId="77777777" w:rsidR="000E5860" w:rsidRPr="00A43C14" w:rsidRDefault="000E5860" w:rsidP="00D11FCA">
            <w:pPr>
              <w:pStyle w:val="TableText"/>
            </w:pPr>
            <w:r w:rsidRPr="00A43C14">
              <w:t>3.2.6.3</w:t>
            </w:r>
          </w:p>
        </w:tc>
        <w:tc>
          <w:tcPr>
            <w:tcW w:w="3934" w:type="dxa"/>
            <w:tcBorders>
              <w:top w:val="single" w:sz="2" w:space="0" w:color="000000"/>
              <w:left w:val="single" w:sz="2" w:space="0" w:color="000000"/>
              <w:bottom w:val="single" w:sz="2" w:space="0" w:color="000000"/>
              <w:right w:val="single" w:sz="2" w:space="0" w:color="000000"/>
            </w:tcBorders>
          </w:tcPr>
          <w:p w14:paraId="7E292413" w14:textId="77777777" w:rsidR="000E5860" w:rsidRPr="00A43C14" w:rsidRDefault="000E5860" w:rsidP="00D11FCA">
            <w:pPr>
              <w:pStyle w:val="TableText"/>
            </w:pPr>
            <w:r w:rsidRPr="00A43C14">
              <w:t>Digital Video Transmission Equipment</w:t>
            </w:r>
          </w:p>
        </w:tc>
        <w:tc>
          <w:tcPr>
            <w:tcW w:w="1311" w:type="dxa"/>
            <w:tcBorders>
              <w:top w:val="single" w:sz="2" w:space="0" w:color="000000"/>
              <w:left w:val="single" w:sz="2" w:space="0" w:color="000000"/>
              <w:bottom w:val="single" w:sz="2" w:space="0" w:color="000000"/>
              <w:right w:val="single" w:sz="2" w:space="0" w:color="000000"/>
            </w:tcBorders>
          </w:tcPr>
          <w:p w14:paraId="7E29241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15" w14:textId="69FDB498"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1261" w:type="dxa"/>
            <w:tcBorders>
              <w:top w:val="single" w:sz="2" w:space="0" w:color="000000"/>
              <w:left w:val="single" w:sz="2" w:space="0" w:color="000000"/>
              <w:bottom w:val="single" w:sz="2" w:space="0" w:color="000000"/>
              <w:right w:val="single" w:sz="2" w:space="0" w:color="000000"/>
            </w:tcBorders>
          </w:tcPr>
          <w:p w14:paraId="7E29241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1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418" w14:textId="77777777" w:rsidR="000E5860" w:rsidRDefault="000E5860" w:rsidP="00D11FCA">
            <w:pPr>
              <w:jc w:val="cente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19" w14:textId="77777777" w:rsidR="000E5860" w:rsidRPr="00A43C14" w:rsidDel="001F4F72"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1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25"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1C" w14:textId="77777777" w:rsidR="000E5860" w:rsidRPr="00A43C14" w:rsidRDefault="000E5860" w:rsidP="00D11FCA">
            <w:pPr>
              <w:pStyle w:val="TableText"/>
            </w:pPr>
            <w:r>
              <w:t>3.2.6.4</w:t>
            </w:r>
          </w:p>
        </w:tc>
        <w:tc>
          <w:tcPr>
            <w:tcW w:w="3934" w:type="dxa"/>
            <w:tcBorders>
              <w:top w:val="single" w:sz="2" w:space="0" w:color="000000"/>
              <w:left w:val="single" w:sz="2" w:space="0" w:color="000000"/>
              <w:bottom w:val="single" w:sz="2" w:space="0" w:color="000000"/>
              <w:right w:val="single" w:sz="2" w:space="0" w:color="000000"/>
            </w:tcBorders>
          </w:tcPr>
          <w:p w14:paraId="7E29241D" w14:textId="77777777" w:rsidR="000E5860" w:rsidRPr="00A43C14" w:rsidRDefault="000E5860" w:rsidP="00D11FCA">
            <w:pPr>
              <w:pStyle w:val="TableText"/>
            </w:pPr>
            <w:r>
              <w:t>Ad Server</w:t>
            </w:r>
          </w:p>
        </w:tc>
        <w:tc>
          <w:tcPr>
            <w:tcW w:w="1311" w:type="dxa"/>
            <w:tcBorders>
              <w:top w:val="single" w:sz="2" w:space="0" w:color="000000"/>
              <w:left w:val="single" w:sz="2" w:space="0" w:color="000000"/>
              <w:bottom w:val="single" w:sz="2" w:space="0" w:color="000000"/>
              <w:right w:val="single" w:sz="2" w:space="0" w:color="000000"/>
            </w:tcBorders>
          </w:tcPr>
          <w:p w14:paraId="7E29241E" w14:textId="77777777"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1F" w14:textId="77777777" w:rsidR="000E5860" w:rsidRPr="00A43C14" w:rsidRDefault="000E5860" w:rsidP="00D11FCA">
            <w:pPr>
              <w:pStyle w:val="TableText"/>
              <w:jc w:val="center"/>
              <w:rPr>
                <w:rFonts w:ascii="Arial Narrow" w:hAnsi="Arial Narrow"/>
                <w:sz w:val="18"/>
              </w:rPr>
            </w:pPr>
            <w:r>
              <w:rPr>
                <w:rFonts w:ascii="Arial Narrow" w:hAnsi="Arial Narrow"/>
                <w:sz w:val="18"/>
              </w:rPr>
              <w:t xml:space="preserve">Network Element </w:t>
            </w:r>
          </w:p>
        </w:tc>
        <w:tc>
          <w:tcPr>
            <w:tcW w:w="1261" w:type="dxa"/>
            <w:tcBorders>
              <w:top w:val="single" w:sz="2" w:space="0" w:color="000000"/>
              <w:left w:val="single" w:sz="2" w:space="0" w:color="000000"/>
              <w:bottom w:val="single" w:sz="2" w:space="0" w:color="000000"/>
              <w:right w:val="single" w:sz="2" w:space="0" w:color="000000"/>
            </w:tcBorders>
          </w:tcPr>
          <w:p w14:paraId="7E292420" w14:textId="77777777"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21" w14:textId="77777777"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422" w14:textId="77777777" w:rsidR="000E5860" w:rsidRDefault="000E5860" w:rsidP="00D11FCA">
            <w:pPr>
              <w:jc w:val="cente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23"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24" w14:textId="77777777" w:rsidR="000E5860" w:rsidRPr="00A43C14" w:rsidRDefault="000E5860" w:rsidP="00D11FCA">
            <w:pPr>
              <w:pStyle w:val="TableText"/>
              <w:jc w:val="center"/>
              <w:rPr>
                <w:rFonts w:ascii="Arial Narrow" w:hAnsi="Arial Narrow"/>
                <w:sz w:val="18"/>
              </w:rPr>
            </w:pPr>
            <w:r>
              <w:rPr>
                <w:rFonts w:ascii="Arial Narrow" w:hAnsi="Arial Narrow"/>
                <w:sz w:val="18"/>
              </w:rPr>
              <w:t>Same as NPR</w:t>
            </w:r>
          </w:p>
        </w:tc>
      </w:tr>
      <w:tr w:rsidR="000E5860" w:rsidRPr="00A43C14" w14:paraId="7E292429" w14:textId="77777777" w:rsidTr="00D11FCA">
        <w:trPr>
          <w:cantSplit/>
        </w:trPr>
        <w:tc>
          <w:tcPr>
            <w:tcW w:w="1151" w:type="dxa"/>
            <w:tcBorders>
              <w:left w:val="single" w:sz="2" w:space="0" w:color="000000"/>
              <w:bottom w:val="single" w:sz="2" w:space="0" w:color="000000"/>
              <w:right w:val="single" w:sz="2" w:space="0" w:color="000000"/>
            </w:tcBorders>
          </w:tcPr>
          <w:p w14:paraId="7E292426" w14:textId="77777777" w:rsidR="000E5860" w:rsidRPr="00B00858" w:rsidRDefault="000E5860" w:rsidP="00D11FCA">
            <w:pPr>
              <w:pStyle w:val="TableTextPCRed"/>
            </w:pPr>
            <w:r w:rsidRPr="00B00858">
              <w:t>3.3</w:t>
            </w:r>
          </w:p>
        </w:tc>
        <w:tc>
          <w:tcPr>
            <w:tcW w:w="3934" w:type="dxa"/>
            <w:tcBorders>
              <w:left w:val="single" w:sz="2" w:space="0" w:color="000000"/>
              <w:bottom w:val="single" w:sz="2" w:space="0" w:color="000000"/>
              <w:right w:val="single" w:sz="2" w:space="0" w:color="000000"/>
            </w:tcBorders>
          </w:tcPr>
          <w:p w14:paraId="7E292427" w14:textId="77777777" w:rsidR="000E5860" w:rsidRPr="00B00858" w:rsidRDefault="000E5860" w:rsidP="00D11FCA">
            <w:pPr>
              <w:pStyle w:val="TableTextPCRed"/>
            </w:pPr>
            <w:r w:rsidRPr="00B00858">
              <w:t>Wireless Transmission</w:t>
            </w:r>
          </w:p>
        </w:tc>
        <w:tc>
          <w:tcPr>
            <w:tcW w:w="7815" w:type="dxa"/>
            <w:gridSpan w:val="18"/>
            <w:tcBorders>
              <w:left w:val="single" w:sz="2" w:space="0" w:color="000000"/>
              <w:bottom w:val="single" w:sz="2" w:space="0" w:color="000000"/>
              <w:right w:val="single" w:sz="2" w:space="0" w:color="000000"/>
            </w:tcBorders>
          </w:tcPr>
          <w:p w14:paraId="7E292428" w14:textId="77777777" w:rsidR="000E5860" w:rsidRPr="00A43C14" w:rsidRDefault="000E5860" w:rsidP="00D11FCA">
            <w:pPr>
              <w:pStyle w:val="TableText"/>
              <w:jc w:val="center"/>
              <w:rPr>
                <w:rFonts w:ascii="Arial Narrow" w:hAnsi="Arial Narrow"/>
                <w:sz w:val="18"/>
              </w:rPr>
            </w:pPr>
          </w:p>
        </w:tc>
      </w:tr>
      <w:tr w:rsidR="000E5860" w:rsidRPr="00A43C14" w14:paraId="7E292433"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2A" w14:textId="77777777" w:rsidR="000E5860" w:rsidRPr="00A43C14" w:rsidRDefault="000E5860" w:rsidP="00D11FCA">
            <w:pPr>
              <w:pStyle w:val="TableText"/>
            </w:pPr>
            <w:r w:rsidRPr="00A43C14">
              <w:t>3.3.1</w:t>
            </w:r>
          </w:p>
        </w:tc>
        <w:tc>
          <w:tcPr>
            <w:tcW w:w="3934" w:type="dxa"/>
            <w:tcBorders>
              <w:top w:val="single" w:sz="2" w:space="0" w:color="000000"/>
              <w:left w:val="single" w:sz="2" w:space="0" w:color="000000"/>
              <w:bottom w:val="single" w:sz="2" w:space="0" w:color="000000"/>
              <w:right w:val="single" w:sz="2" w:space="0" w:color="000000"/>
            </w:tcBorders>
          </w:tcPr>
          <w:p w14:paraId="7E29242B" w14:textId="77777777" w:rsidR="000E5860" w:rsidRPr="00A43C14" w:rsidRDefault="000E5860" w:rsidP="00D11FCA">
            <w:pPr>
              <w:pStyle w:val="TableText"/>
            </w:pPr>
            <w:r w:rsidRPr="00A43C14">
              <w:t>Base Station Equipment</w:t>
            </w:r>
          </w:p>
        </w:tc>
        <w:tc>
          <w:tcPr>
            <w:tcW w:w="1311" w:type="dxa"/>
            <w:tcBorders>
              <w:top w:val="single" w:sz="2" w:space="0" w:color="000000"/>
              <w:left w:val="single" w:sz="2" w:space="0" w:color="000000"/>
              <w:bottom w:val="single" w:sz="2" w:space="0" w:color="000000"/>
              <w:right w:val="single" w:sz="2" w:space="0" w:color="000000"/>
            </w:tcBorders>
          </w:tcPr>
          <w:p w14:paraId="7E29242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2D" w14:textId="77777777" w:rsidR="000E5860" w:rsidRPr="00A43C14" w:rsidRDefault="000E5860" w:rsidP="00D11FCA">
            <w:pPr>
              <w:pStyle w:val="TableText"/>
              <w:jc w:val="center"/>
              <w:rPr>
                <w:rFonts w:ascii="Arial Narrow" w:hAnsi="Arial Narrow"/>
                <w:sz w:val="18"/>
              </w:rPr>
            </w:pPr>
            <w:r>
              <w:rPr>
                <w:rFonts w:ascii="Arial Narrow" w:hAnsi="Arial Narrow"/>
                <w:sz w:val="18"/>
              </w:rPr>
              <w:t>Network Element</w:t>
            </w:r>
          </w:p>
        </w:tc>
        <w:tc>
          <w:tcPr>
            <w:tcW w:w="1261" w:type="dxa"/>
            <w:tcBorders>
              <w:top w:val="single" w:sz="2" w:space="0" w:color="000000"/>
              <w:left w:val="single" w:sz="2" w:space="0" w:color="000000"/>
              <w:bottom w:val="single" w:sz="2" w:space="0" w:color="000000"/>
              <w:right w:val="single" w:sz="2" w:space="0" w:color="000000"/>
            </w:tcBorders>
          </w:tcPr>
          <w:p w14:paraId="7E29242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2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430"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3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3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37" w14:textId="77777777" w:rsidTr="00D11FCA">
        <w:trPr>
          <w:cantSplit/>
          <w:trHeight w:hRule="exact" w:val="288"/>
        </w:trPr>
        <w:tc>
          <w:tcPr>
            <w:tcW w:w="1151" w:type="dxa"/>
            <w:tcBorders>
              <w:top w:val="single" w:sz="2" w:space="0" w:color="000000"/>
              <w:left w:val="single" w:sz="2" w:space="0" w:color="000000"/>
              <w:bottom w:val="single" w:sz="2" w:space="0" w:color="000000"/>
              <w:right w:val="single" w:sz="2" w:space="0" w:color="000000"/>
            </w:tcBorders>
          </w:tcPr>
          <w:p w14:paraId="7E292434" w14:textId="77777777" w:rsidR="000E5860" w:rsidRPr="00B00858" w:rsidRDefault="000E5860" w:rsidP="00D11FCA">
            <w:pPr>
              <w:pStyle w:val="TableTextPCRed"/>
            </w:pPr>
            <w:r w:rsidRPr="00B00858">
              <w:t>3.3.2</w:t>
            </w:r>
          </w:p>
        </w:tc>
        <w:tc>
          <w:tcPr>
            <w:tcW w:w="3934" w:type="dxa"/>
            <w:tcBorders>
              <w:top w:val="single" w:sz="2" w:space="0" w:color="000000"/>
              <w:left w:val="single" w:sz="2" w:space="0" w:color="000000"/>
              <w:bottom w:val="single" w:sz="2" w:space="0" w:color="000000"/>
              <w:right w:val="single" w:sz="2" w:space="0" w:color="000000"/>
            </w:tcBorders>
          </w:tcPr>
          <w:p w14:paraId="7E292435" w14:textId="77777777" w:rsidR="000E5860" w:rsidRPr="00B00858" w:rsidRDefault="000E5860" w:rsidP="00D11FCA">
            <w:pPr>
              <w:pStyle w:val="TableTextPCRed"/>
            </w:pPr>
            <w:r w:rsidRPr="00B00858">
              <w:t>Base Transceiver System (BTS)</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436" w14:textId="77777777" w:rsidR="000E5860" w:rsidRPr="00A43C14" w:rsidRDefault="000E5860" w:rsidP="00D11FCA">
            <w:pPr>
              <w:pStyle w:val="TableTextPCRed"/>
              <w:rPr>
                <w:color w:val="auto"/>
              </w:rPr>
            </w:pPr>
          </w:p>
        </w:tc>
      </w:tr>
      <w:tr w:rsidR="000E5860" w:rsidRPr="00A43C14" w14:paraId="7E292441"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38" w14:textId="77777777" w:rsidR="000E5860" w:rsidRPr="00A43C14" w:rsidRDefault="000E5860" w:rsidP="00D11FCA">
            <w:pPr>
              <w:pStyle w:val="TableText"/>
            </w:pPr>
            <w:r w:rsidRPr="00A43C14">
              <w:t>3.3.2.1</w:t>
            </w:r>
          </w:p>
        </w:tc>
        <w:tc>
          <w:tcPr>
            <w:tcW w:w="3934" w:type="dxa"/>
            <w:tcBorders>
              <w:top w:val="single" w:sz="2" w:space="0" w:color="000000"/>
              <w:left w:val="single" w:sz="2" w:space="0" w:color="000000"/>
              <w:bottom w:val="single" w:sz="2" w:space="0" w:color="000000"/>
              <w:right w:val="single" w:sz="2" w:space="0" w:color="000000"/>
            </w:tcBorders>
          </w:tcPr>
          <w:p w14:paraId="7E292439" w14:textId="77777777" w:rsidR="000E5860" w:rsidRPr="00A43C14" w:rsidRDefault="000E5860" w:rsidP="00D11FCA">
            <w:pPr>
              <w:pStyle w:val="TableText"/>
            </w:pPr>
            <w:r w:rsidRPr="00A43C14">
              <w:t>Basic</w:t>
            </w:r>
          </w:p>
        </w:tc>
        <w:tc>
          <w:tcPr>
            <w:tcW w:w="1311" w:type="dxa"/>
            <w:tcBorders>
              <w:top w:val="single" w:sz="2" w:space="0" w:color="000000"/>
              <w:left w:val="single" w:sz="2" w:space="0" w:color="000000"/>
              <w:bottom w:val="single" w:sz="2" w:space="0" w:color="000000"/>
              <w:right w:val="single" w:sz="2" w:space="0" w:color="000000"/>
            </w:tcBorders>
          </w:tcPr>
          <w:p w14:paraId="7E29243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3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1" w:type="dxa"/>
            <w:tcBorders>
              <w:top w:val="single" w:sz="2" w:space="0" w:color="000000"/>
              <w:left w:val="single" w:sz="2" w:space="0" w:color="000000"/>
              <w:bottom w:val="single" w:sz="2" w:space="0" w:color="000000"/>
              <w:right w:val="single" w:sz="2" w:space="0" w:color="000000"/>
            </w:tcBorders>
          </w:tcPr>
          <w:p w14:paraId="7E29243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3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43E"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3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4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4B"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42" w14:textId="77777777" w:rsidR="000E5860" w:rsidRPr="00A43C14" w:rsidRDefault="000E5860" w:rsidP="00D11FCA">
            <w:pPr>
              <w:pStyle w:val="TableText"/>
            </w:pPr>
            <w:r w:rsidRPr="00A43C14">
              <w:t>3.3.2.2</w:t>
            </w:r>
          </w:p>
        </w:tc>
        <w:tc>
          <w:tcPr>
            <w:tcW w:w="3934" w:type="dxa"/>
            <w:tcBorders>
              <w:top w:val="single" w:sz="2" w:space="0" w:color="000000"/>
              <w:left w:val="single" w:sz="2" w:space="0" w:color="000000"/>
              <w:bottom w:val="single" w:sz="2" w:space="0" w:color="000000"/>
              <w:right w:val="single" w:sz="2" w:space="0" w:color="000000"/>
            </w:tcBorders>
          </w:tcPr>
          <w:p w14:paraId="7E292443" w14:textId="77777777" w:rsidR="000E5860" w:rsidRPr="00A43C14" w:rsidRDefault="000E5860" w:rsidP="00D11FCA">
            <w:pPr>
              <w:pStyle w:val="TableText"/>
            </w:pPr>
            <w:r w:rsidRPr="00A43C14">
              <w:t>Advanced</w:t>
            </w:r>
          </w:p>
        </w:tc>
        <w:tc>
          <w:tcPr>
            <w:tcW w:w="1311" w:type="dxa"/>
            <w:tcBorders>
              <w:top w:val="single" w:sz="2" w:space="0" w:color="000000"/>
              <w:left w:val="single" w:sz="2" w:space="0" w:color="000000"/>
              <w:bottom w:val="single" w:sz="2" w:space="0" w:color="000000"/>
              <w:right w:val="single" w:sz="2" w:space="0" w:color="000000"/>
            </w:tcBorders>
          </w:tcPr>
          <w:p w14:paraId="7E29244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4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1" w:type="dxa"/>
            <w:tcBorders>
              <w:top w:val="single" w:sz="2" w:space="0" w:color="000000"/>
              <w:left w:val="single" w:sz="2" w:space="0" w:color="000000"/>
              <w:bottom w:val="single" w:sz="2" w:space="0" w:color="000000"/>
              <w:right w:val="single" w:sz="2" w:space="0" w:color="000000"/>
            </w:tcBorders>
          </w:tcPr>
          <w:p w14:paraId="7E29244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4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448"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4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4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55"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4C" w14:textId="77777777" w:rsidR="000E5860" w:rsidRPr="00A43C14" w:rsidRDefault="000E5860" w:rsidP="00D11FCA">
            <w:pPr>
              <w:pStyle w:val="TableText"/>
            </w:pPr>
            <w:r w:rsidRPr="00A43C14">
              <w:t>3.3.2.3</w:t>
            </w:r>
          </w:p>
        </w:tc>
        <w:tc>
          <w:tcPr>
            <w:tcW w:w="3934" w:type="dxa"/>
            <w:tcBorders>
              <w:top w:val="single" w:sz="2" w:space="0" w:color="000000"/>
              <w:left w:val="single" w:sz="2" w:space="0" w:color="000000"/>
              <w:bottom w:val="single" w:sz="2" w:space="0" w:color="000000"/>
              <w:right w:val="single" w:sz="2" w:space="0" w:color="000000"/>
            </w:tcBorders>
          </w:tcPr>
          <w:p w14:paraId="7E29244D" w14:textId="77777777" w:rsidR="000E5860" w:rsidRPr="00A43C14" w:rsidRDefault="000E5860" w:rsidP="00D11FCA">
            <w:pPr>
              <w:pStyle w:val="TableText"/>
            </w:pPr>
            <w:r w:rsidRPr="00A43C14">
              <w:t>4G</w:t>
            </w:r>
          </w:p>
        </w:tc>
        <w:tc>
          <w:tcPr>
            <w:tcW w:w="1311" w:type="dxa"/>
            <w:tcBorders>
              <w:top w:val="single" w:sz="2" w:space="0" w:color="000000"/>
              <w:left w:val="single" w:sz="2" w:space="0" w:color="000000"/>
              <w:bottom w:val="single" w:sz="2" w:space="0" w:color="000000"/>
              <w:right w:val="single" w:sz="2" w:space="0" w:color="000000"/>
            </w:tcBorders>
          </w:tcPr>
          <w:p w14:paraId="7E29244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4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1" w:type="dxa"/>
            <w:tcBorders>
              <w:top w:val="single" w:sz="2" w:space="0" w:color="000000"/>
              <w:left w:val="single" w:sz="2" w:space="0" w:color="000000"/>
              <w:bottom w:val="single" w:sz="2" w:space="0" w:color="000000"/>
              <w:right w:val="single" w:sz="2" w:space="0" w:color="000000"/>
            </w:tcBorders>
          </w:tcPr>
          <w:p w14:paraId="7E29245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5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452"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5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5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5F" w14:textId="77777777" w:rsidTr="00D11FCA">
        <w:trPr>
          <w:cantSplit/>
        </w:trPr>
        <w:tc>
          <w:tcPr>
            <w:tcW w:w="1151" w:type="dxa"/>
            <w:tcBorders>
              <w:left w:val="single" w:sz="2" w:space="0" w:color="000000"/>
              <w:bottom w:val="single" w:sz="2" w:space="0" w:color="000000"/>
              <w:right w:val="single" w:sz="2" w:space="0" w:color="000000"/>
            </w:tcBorders>
          </w:tcPr>
          <w:p w14:paraId="7E292456" w14:textId="77777777" w:rsidR="000E5860" w:rsidRPr="00A43C14" w:rsidRDefault="000E5860" w:rsidP="00D11FCA">
            <w:pPr>
              <w:pStyle w:val="TableText"/>
            </w:pPr>
            <w:r w:rsidRPr="00A43C14">
              <w:lastRenderedPageBreak/>
              <w:t>3.3.3</w:t>
            </w:r>
          </w:p>
        </w:tc>
        <w:tc>
          <w:tcPr>
            <w:tcW w:w="3934" w:type="dxa"/>
            <w:tcBorders>
              <w:left w:val="single" w:sz="2" w:space="0" w:color="000000"/>
              <w:bottom w:val="single" w:sz="2" w:space="0" w:color="000000"/>
              <w:right w:val="single" w:sz="2" w:space="0" w:color="000000"/>
            </w:tcBorders>
          </w:tcPr>
          <w:p w14:paraId="7E292457" w14:textId="77777777" w:rsidR="000E5860" w:rsidRPr="00A43C14" w:rsidRDefault="000E5860" w:rsidP="00D11FCA">
            <w:pPr>
              <w:pStyle w:val="TableText"/>
            </w:pPr>
            <w:r w:rsidRPr="00A43C14">
              <w:t>Pilot Beacon Unit (PBU)</w:t>
            </w:r>
          </w:p>
        </w:tc>
        <w:tc>
          <w:tcPr>
            <w:tcW w:w="1311" w:type="dxa"/>
            <w:tcBorders>
              <w:top w:val="single" w:sz="2" w:space="0" w:color="000000"/>
              <w:left w:val="single" w:sz="2" w:space="0" w:color="000000"/>
              <w:bottom w:val="single" w:sz="4" w:space="0" w:color="auto"/>
              <w:right w:val="single" w:sz="2" w:space="0" w:color="000000"/>
            </w:tcBorders>
          </w:tcPr>
          <w:p w14:paraId="7E29245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4" w:space="0" w:color="auto"/>
              <w:right w:val="single" w:sz="2" w:space="0" w:color="000000"/>
            </w:tcBorders>
          </w:tcPr>
          <w:p w14:paraId="7E29245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1" w:type="dxa"/>
            <w:tcBorders>
              <w:top w:val="single" w:sz="2" w:space="0" w:color="000000"/>
              <w:left w:val="single" w:sz="2" w:space="0" w:color="000000"/>
              <w:bottom w:val="single" w:sz="4" w:space="0" w:color="auto"/>
              <w:right w:val="single" w:sz="2" w:space="0" w:color="000000"/>
            </w:tcBorders>
          </w:tcPr>
          <w:p w14:paraId="7E29245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4" w:space="0" w:color="auto"/>
              <w:right w:val="single" w:sz="2" w:space="0" w:color="000000"/>
            </w:tcBorders>
          </w:tcPr>
          <w:p w14:paraId="7E29245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4" w:space="0" w:color="auto"/>
              <w:right w:val="single" w:sz="2" w:space="0" w:color="000000"/>
            </w:tcBorders>
          </w:tcPr>
          <w:p w14:paraId="7E29245C"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4" w:space="0" w:color="auto"/>
              <w:right w:val="single" w:sz="2" w:space="0" w:color="000000"/>
            </w:tcBorders>
          </w:tcPr>
          <w:p w14:paraId="7E29245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4" w:space="0" w:color="auto"/>
              <w:right w:val="single" w:sz="2" w:space="0" w:color="000000"/>
            </w:tcBorders>
          </w:tcPr>
          <w:p w14:paraId="7E29245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69" w14:textId="77777777" w:rsidTr="00D11FCA">
        <w:trPr>
          <w:cantSplit/>
        </w:trPr>
        <w:tc>
          <w:tcPr>
            <w:tcW w:w="1151" w:type="dxa"/>
            <w:tcBorders>
              <w:left w:val="single" w:sz="2" w:space="0" w:color="000000"/>
              <w:bottom w:val="single" w:sz="2" w:space="0" w:color="000000"/>
              <w:right w:val="single" w:sz="2" w:space="0" w:color="000000"/>
            </w:tcBorders>
          </w:tcPr>
          <w:p w14:paraId="7E292460" w14:textId="77777777" w:rsidR="000E5860" w:rsidRPr="00A43C14" w:rsidRDefault="000E5860" w:rsidP="00D11FCA">
            <w:pPr>
              <w:pStyle w:val="TableText"/>
            </w:pPr>
            <w:r w:rsidRPr="00A43C14">
              <w:t>3.3.4</w:t>
            </w:r>
          </w:p>
        </w:tc>
        <w:tc>
          <w:tcPr>
            <w:tcW w:w="3934" w:type="dxa"/>
            <w:tcBorders>
              <w:left w:val="single" w:sz="2" w:space="0" w:color="000000"/>
              <w:bottom w:val="single" w:sz="2" w:space="0" w:color="000000"/>
              <w:right w:val="single" w:sz="2" w:space="0" w:color="000000"/>
            </w:tcBorders>
          </w:tcPr>
          <w:p w14:paraId="7E292461" w14:textId="77777777" w:rsidR="000E5860" w:rsidRPr="00A43C14" w:rsidRDefault="000E5860" w:rsidP="00D11FCA">
            <w:pPr>
              <w:pStyle w:val="TableText"/>
            </w:pPr>
            <w:r w:rsidRPr="00A43C14">
              <w:t>WLAN Base Station Equipment</w:t>
            </w:r>
          </w:p>
        </w:tc>
        <w:tc>
          <w:tcPr>
            <w:tcW w:w="1311" w:type="dxa"/>
            <w:tcBorders>
              <w:top w:val="single" w:sz="2" w:space="0" w:color="000000"/>
              <w:left w:val="single" w:sz="2" w:space="0" w:color="000000"/>
              <w:bottom w:val="single" w:sz="4" w:space="0" w:color="auto"/>
              <w:right w:val="single" w:sz="2" w:space="0" w:color="000000"/>
            </w:tcBorders>
          </w:tcPr>
          <w:p w14:paraId="7E29246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4" w:space="0" w:color="auto"/>
              <w:right w:val="single" w:sz="2" w:space="0" w:color="000000"/>
            </w:tcBorders>
          </w:tcPr>
          <w:p w14:paraId="7E29246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1" w:type="dxa"/>
            <w:tcBorders>
              <w:top w:val="single" w:sz="2" w:space="0" w:color="000000"/>
              <w:left w:val="single" w:sz="2" w:space="0" w:color="000000"/>
              <w:bottom w:val="single" w:sz="4" w:space="0" w:color="auto"/>
              <w:right w:val="single" w:sz="2" w:space="0" w:color="000000"/>
            </w:tcBorders>
          </w:tcPr>
          <w:p w14:paraId="7E29246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31" w:type="dxa"/>
            <w:gridSpan w:val="4"/>
            <w:tcBorders>
              <w:top w:val="single" w:sz="2" w:space="0" w:color="000000"/>
              <w:left w:val="single" w:sz="2" w:space="0" w:color="000000"/>
              <w:bottom w:val="single" w:sz="4" w:space="0" w:color="auto"/>
              <w:right w:val="single" w:sz="2" w:space="0" w:color="000000"/>
            </w:tcBorders>
          </w:tcPr>
          <w:p w14:paraId="7E29246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4" w:space="0" w:color="auto"/>
              <w:right w:val="single" w:sz="2" w:space="0" w:color="000000"/>
            </w:tcBorders>
          </w:tcPr>
          <w:p w14:paraId="7E292466"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4" w:space="0" w:color="auto"/>
              <w:right w:val="single" w:sz="2" w:space="0" w:color="000000"/>
            </w:tcBorders>
          </w:tcPr>
          <w:p w14:paraId="7E29246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4" w:space="0" w:color="auto"/>
              <w:right w:val="single" w:sz="2" w:space="0" w:color="000000"/>
            </w:tcBorders>
          </w:tcPr>
          <w:p w14:paraId="7E29246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6D" w14:textId="77777777" w:rsidTr="00D11FCA">
        <w:trPr>
          <w:cantSplit/>
        </w:trPr>
        <w:tc>
          <w:tcPr>
            <w:tcW w:w="1151" w:type="dxa"/>
            <w:tcBorders>
              <w:left w:val="single" w:sz="2" w:space="0" w:color="000000"/>
              <w:bottom w:val="single" w:sz="2" w:space="0" w:color="000000"/>
              <w:right w:val="single" w:sz="2" w:space="0" w:color="000000"/>
            </w:tcBorders>
          </w:tcPr>
          <w:p w14:paraId="7E29246A" w14:textId="77777777" w:rsidR="000E5860" w:rsidRPr="00B00858" w:rsidRDefault="000E5860" w:rsidP="00D11FCA">
            <w:pPr>
              <w:pStyle w:val="TableTextPCRed"/>
            </w:pPr>
            <w:r w:rsidRPr="00B00858">
              <w:t>3.4</w:t>
            </w:r>
          </w:p>
        </w:tc>
        <w:tc>
          <w:tcPr>
            <w:tcW w:w="3934" w:type="dxa"/>
            <w:tcBorders>
              <w:left w:val="single" w:sz="2" w:space="0" w:color="000000"/>
              <w:bottom w:val="single" w:sz="2" w:space="0" w:color="000000"/>
              <w:right w:val="single" w:sz="2" w:space="0" w:color="000000"/>
            </w:tcBorders>
          </w:tcPr>
          <w:p w14:paraId="7E29246B" w14:textId="77777777" w:rsidR="000E5860" w:rsidRPr="00B00858" w:rsidDel="00CE3612" w:rsidRDefault="000E5860" w:rsidP="00D11FCA">
            <w:pPr>
              <w:pStyle w:val="TableTextPCRed"/>
            </w:pPr>
            <w:r w:rsidRPr="00B00858">
              <w:t>Ancillary Products</w:t>
            </w:r>
          </w:p>
        </w:tc>
        <w:tc>
          <w:tcPr>
            <w:tcW w:w="7815" w:type="dxa"/>
            <w:gridSpan w:val="18"/>
            <w:tcBorders>
              <w:top w:val="single" w:sz="2" w:space="0" w:color="000000"/>
              <w:left w:val="single" w:sz="2" w:space="0" w:color="000000"/>
              <w:bottom w:val="single" w:sz="4" w:space="0" w:color="auto"/>
              <w:right w:val="single" w:sz="2" w:space="0" w:color="000000"/>
            </w:tcBorders>
          </w:tcPr>
          <w:p w14:paraId="7E29246C" w14:textId="77777777" w:rsidR="000E5860" w:rsidRPr="00A43C14" w:rsidRDefault="000E5860" w:rsidP="00D11FCA">
            <w:pPr>
              <w:pStyle w:val="TableTextPCRed"/>
              <w:rPr>
                <w:color w:val="auto"/>
              </w:rPr>
            </w:pPr>
          </w:p>
        </w:tc>
      </w:tr>
      <w:tr w:rsidR="000E5860" w:rsidRPr="00A43C14" w14:paraId="7E292477" w14:textId="77777777" w:rsidTr="00D11FCA">
        <w:trPr>
          <w:cantSplit/>
        </w:trPr>
        <w:tc>
          <w:tcPr>
            <w:tcW w:w="1151" w:type="dxa"/>
            <w:tcBorders>
              <w:left w:val="single" w:sz="2" w:space="0" w:color="000000"/>
              <w:bottom w:val="single" w:sz="2" w:space="0" w:color="000000"/>
              <w:right w:val="single" w:sz="2" w:space="0" w:color="000000"/>
            </w:tcBorders>
          </w:tcPr>
          <w:p w14:paraId="7E29246E" w14:textId="77777777" w:rsidR="000E5860" w:rsidRPr="00A43C14" w:rsidRDefault="000E5860" w:rsidP="00D11FCA">
            <w:pPr>
              <w:pStyle w:val="TableText"/>
            </w:pPr>
            <w:r w:rsidRPr="00A43C14">
              <w:t>3.4.1</w:t>
            </w:r>
          </w:p>
        </w:tc>
        <w:tc>
          <w:tcPr>
            <w:tcW w:w="3934" w:type="dxa"/>
            <w:tcBorders>
              <w:left w:val="single" w:sz="2" w:space="0" w:color="000000"/>
              <w:bottom w:val="single" w:sz="2" w:space="0" w:color="000000"/>
              <w:right w:val="single" w:sz="2" w:space="0" w:color="000000"/>
            </w:tcBorders>
          </w:tcPr>
          <w:p w14:paraId="7E29246F" w14:textId="77777777" w:rsidR="000E5860" w:rsidRPr="00A43C14" w:rsidRDefault="000E5860" w:rsidP="00D11FCA">
            <w:pPr>
              <w:pStyle w:val="TableText"/>
            </w:pPr>
            <w:r w:rsidRPr="00A43C14">
              <w:t>Location Services</w:t>
            </w:r>
          </w:p>
        </w:tc>
        <w:tc>
          <w:tcPr>
            <w:tcW w:w="1311" w:type="dxa"/>
            <w:tcBorders>
              <w:top w:val="single" w:sz="2" w:space="0" w:color="000000"/>
              <w:left w:val="single" w:sz="2" w:space="0" w:color="000000"/>
              <w:bottom w:val="single" w:sz="4" w:space="0" w:color="auto"/>
              <w:right w:val="single" w:sz="2" w:space="0" w:color="000000"/>
            </w:tcBorders>
          </w:tcPr>
          <w:p w14:paraId="7E29247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4" w:space="0" w:color="auto"/>
              <w:right w:val="single" w:sz="2" w:space="0" w:color="000000"/>
            </w:tcBorders>
          </w:tcPr>
          <w:p w14:paraId="7E29247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1" w:type="dxa"/>
            <w:tcBorders>
              <w:top w:val="single" w:sz="2" w:space="0" w:color="000000"/>
              <w:left w:val="single" w:sz="2" w:space="0" w:color="000000"/>
              <w:bottom w:val="single" w:sz="4" w:space="0" w:color="auto"/>
              <w:right w:val="single" w:sz="2" w:space="0" w:color="000000"/>
            </w:tcBorders>
          </w:tcPr>
          <w:p w14:paraId="7E292472" w14:textId="77777777" w:rsidR="000E5860" w:rsidRPr="006F47CB" w:rsidRDefault="000E5860" w:rsidP="00D11FCA">
            <w:pPr>
              <w:pStyle w:val="TableText"/>
              <w:jc w:val="center"/>
              <w:rPr>
                <w:rFonts w:ascii="Arial Narrow" w:hAnsi="Arial Narrow"/>
                <w:sz w:val="18"/>
                <w:szCs w:val="18"/>
              </w:rPr>
            </w:pPr>
            <w:r w:rsidRPr="006F47CB">
              <w:rPr>
                <w:rFonts w:ascii="Arial Narrow" w:hAnsi="Arial Narrow"/>
                <w:sz w:val="18"/>
                <w:szCs w:val="18"/>
              </w:rPr>
              <w:t>Network Element</w:t>
            </w:r>
          </w:p>
        </w:tc>
        <w:tc>
          <w:tcPr>
            <w:tcW w:w="1331" w:type="dxa"/>
            <w:gridSpan w:val="4"/>
            <w:tcBorders>
              <w:top w:val="single" w:sz="2" w:space="0" w:color="000000"/>
              <w:left w:val="single" w:sz="2" w:space="0" w:color="000000"/>
              <w:bottom w:val="single" w:sz="4" w:space="0" w:color="auto"/>
              <w:right w:val="single" w:sz="2" w:space="0" w:color="000000"/>
            </w:tcBorders>
          </w:tcPr>
          <w:p w14:paraId="7E29247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4" w:space="0" w:color="auto"/>
              <w:right w:val="single" w:sz="2" w:space="0" w:color="000000"/>
            </w:tcBorders>
          </w:tcPr>
          <w:p w14:paraId="7E292474"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4" w:space="0" w:color="auto"/>
              <w:right w:val="single" w:sz="2" w:space="0" w:color="000000"/>
            </w:tcBorders>
          </w:tcPr>
          <w:p w14:paraId="7E29247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4" w:space="0" w:color="auto"/>
              <w:right w:val="single" w:sz="2" w:space="0" w:color="000000"/>
            </w:tcBorders>
          </w:tcPr>
          <w:p w14:paraId="7E29247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81" w14:textId="77777777" w:rsidTr="00D11FCA">
        <w:trPr>
          <w:cantSplit/>
        </w:trPr>
        <w:tc>
          <w:tcPr>
            <w:tcW w:w="1151" w:type="dxa"/>
            <w:tcBorders>
              <w:left w:val="single" w:sz="2" w:space="0" w:color="000000"/>
              <w:bottom w:val="single" w:sz="2" w:space="0" w:color="000000"/>
              <w:right w:val="single" w:sz="2" w:space="0" w:color="000000"/>
            </w:tcBorders>
          </w:tcPr>
          <w:p w14:paraId="7E292478" w14:textId="77777777" w:rsidR="000E5860" w:rsidRPr="00A43C14" w:rsidRDefault="000E5860" w:rsidP="00D11FCA">
            <w:pPr>
              <w:pStyle w:val="TableText"/>
            </w:pPr>
            <w:r w:rsidRPr="00A43C14">
              <w:t>3.4.2</w:t>
            </w:r>
          </w:p>
        </w:tc>
        <w:tc>
          <w:tcPr>
            <w:tcW w:w="3934" w:type="dxa"/>
            <w:tcBorders>
              <w:left w:val="single" w:sz="2" w:space="0" w:color="000000"/>
              <w:bottom w:val="single" w:sz="2" w:space="0" w:color="000000"/>
              <w:right w:val="single" w:sz="2" w:space="0" w:color="000000"/>
            </w:tcBorders>
          </w:tcPr>
          <w:p w14:paraId="7E292479" w14:textId="77777777" w:rsidR="000E5860" w:rsidRPr="00A43C14" w:rsidDel="00CE3612" w:rsidRDefault="000E5860" w:rsidP="00D11FCA">
            <w:pPr>
              <w:pStyle w:val="TableText"/>
            </w:pPr>
            <w:r w:rsidRPr="00A43C14">
              <w:t>Lawful Intercept</w:t>
            </w:r>
          </w:p>
        </w:tc>
        <w:tc>
          <w:tcPr>
            <w:tcW w:w="1311" w:type="dxa"/>
            <w:tcBorders>
              <w:top w:val="single" w:sz="2" w:space="0" w:color="000000"/>
              <w:left w:val="single" w:sz="2" w:space="0" w:color="000000"/>
              <w:bottom w:val="single" w:sz="2" w:space="0" w:color="000000"/>
              <w:right w:val="single" w:sz="2" w:space="0" w:color="000000"/>
            </w:tcBorders>
          </w:tcPr>
          <w:p w14:paraId="7E29247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7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47C" w14:textId="77777777" w:rsidR="000E5860" w:rsidRPr="006F47CB" w:rsidRDefault="000E5860" w:rsidP="00D11FCA">
            <w:pPr>
              <w:pStyle w:val="TableText"/>
              <w:jc w:val="center"/>
              <w:rPr>
                <w:rFonts w:ascii="Arial Narrow" w:hAnsi="Arial Narrow"/>
                <w:sz w:val="18"/>
                <w:szCs w:val="18"/>
              </w:rPr>
            </w:pPr>
            <w:r w:rsidRPr="006F47CB">
              <w:rPr>
                <w:rFonts w:ascii="Arial Narrow" w:hAnsi="Arial Narrow"/>
                <w:sz w:val="18"/>
                <w:szCs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47D" w14:textId="77777777" w:rsidR="000E5860" w:rsidRPr="00A43C14" w:rsidRDefault="000E5860" w:rsidP="00D11FCA">
            <w:pPr>
              <w:pStyle w:val="TableText"/>
              <w:jc w:val="center"/>
              <w:rPr>
                <w:rFonts w:ascii="Arial Narrow" w:hAnsi="Arial Narrow"/>
                <w:sz w:val="18"/>
              </w:rPr>
            </w:pPr>
            <w:r>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47E"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7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8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85" w14:textId="77777777" w:rsidTr="00D11FCA">
        <w:trPr>
          <w:cantSplit/>
        </w:trPr>
        <w:tc>
          <w:tcPr>
            <w:tcW w:w="1151" w:type="dxa"/>
            <w:tcBorders>
              <w:left w:val="single" w:sz="2" w:space="0" w:color="000000"/>
              <w:bottom w:val="single" w:sz="2" w:space="0" w:color="000000"/>
              <w:right w:val="single" w:sz="2" w:space="0" w:color="000000"/>
            </w:tcBorders>
          </w:tcPr>
          <w:p w14:paraId="7E292482" w14:textId="77777777" w:rsidR="000E5860" w:rsidRPr="00B00858" w:rsidRDefault="000E5860" w:rsidP="00D11FCA">
            <w:pPr>
              <w:pStyle w:val="TableTextPCRed"/>
            </w:pPr>
            <w:r w:rsidRPr="00B00858">
              <w:t>4</w:t>
            </w:r>
          </w:p>
        </w:tc>
        <w:tc>
          <w:tcPr>
            <w:tcW w:w="3934" w:type="dxa"/>
            <w:tcBorders>
              <w:left w:val="single" w:sz="2" w:space="0" w:color="000000"/>
              <w:bottom w:val="single" w:sz="2" w:space="0" w:color="000000"/>
              <w:right w:val="single" w:sz="2" w:space="0" w:color="000000"/>
            </w:tcBorders>
          </w:tcPr>
          <w:p w14:paraId="7E292483" w14:textId="77777777" w:rsidR="000E5860" w:rsidRPr="00B00858" w:rsidRDefault="000E5860" w:rsidP="00D11FCA">
            <w:pPr>
              <w:pStyle w:val="TableTextPCRed"/>
            </w:pPr>
            <w:r w:rsidRPr="00B00858">
              <w:t>Operations &amp; Maintenance</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484" w14:textId="77777777" w:rsidR="000E5860" w:rsidRPr="00A43C14" w:rsidRDefault="000E5860" w:rsidP="00D11FCA">
            <w:pPr>
              <w:pStyle w:val="TableText"/>
              <w:jc w:val="center"/>
              <w:rPr>
                <w:rFonts w:ascii="Arial Narrow" w:hAnsi="Arial Narrow"/>
                <w:sz w:val="18"/>
              </w:rPr>
            </w:pPr>
          </w:p>
        </w:tc>
      </w:tr>
      <w:tr w:rsidR="000E5860" w:rsidRPr="00A43C14" w14:paraId="7E29248F"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86" w14:textId="77777777" w:rsidR="000E5860" w:rsidRPr="006F47CB" w:rsidRDefault="000E5860" w:rsidP="00D11FCA">
            <w:pPr>
              <w:pStyle w:val="TableText"/>
            </w:pPr>
            <w:r w:rsidRPr="006F47CB">
              <w:t>4.1</w:t>
            </w:r>
          </w:p>
        </w:tc>
        <w:tc>
          <w:tcPr>
            <w:tcW w:w="3934" w:type="dxa"/>
            <w:tcBorders>
              <w:top w:val="single" w:sz="2" w:space="0" w:color="000000"/>
              <w:left w:val="single" w:sz="2" w:space="0" w:color="000000"/>
              <w:bottom w:val="single" w:sz="2" w:space="0" w:color="000000"/>
              <w:right w:val="single" w:sz="2" w:space="0" w:color="000000"/>
            </w:tcBorders>
          </w:tcPr>
          <w:p w14:paraId="7E292487" w14:textId="77777777" w:rsidR="000E5860" w:rsidRPr="006F47CB" w:rsidRDefault="000E5860" w:rsidP="00D11FCA">
            <w:pPr>
              <w:pStyle w:val="TableText"/>
            </w:pPr>
            <w:r w:rsidRPr="006F47CB">
              <w:t>Test Systems</w:t>
            </w:r>
          </w:p>
        </w:tc>
        <w:tc>
          <w:tcPr>
            <w:tcW w:w="1311" w:type="dxa"/>
            <w:tcBorders>
              <w:top w:val="single" w:sz="2" w:space="0" w:color="000000"/>
              <w:left w:val="single" w:sz="2" w:space="0" w:color="000000"/>
              <w:bottom w:val="single" w:sz="2" w:space="0" w:color="000000"/>
              <w:right w:val="single" w:sz="2" w:space="0" w:color="000000"/>
            </w:tcBorders>
          </w:tcPr>
          <w:p w14:paraId="7E29248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8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75" w:type="dxa"/>
            <w:gridSpan w:val="2"/>
            <w:tcBorders>
              <w:top w:val="single" w:sz="2" w:space="0" w:color="000000"/>
              <w:left w:val="single" w:sz="2" w:space="0" w:color="000000"/>
              <w:bottom w:val="single" w:sz="2" w:space="0" w:color="000000"/>
              <w:right w:val="single" w:sz="2" w:space="0" w:color="000000"/>
            </w:tcBorders>
          </w:tcPr>
          <w:p w14:paraId="7E29248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7" w:type="dxa"/>
            <w:gridSpan w:val="3"/>
            <w:tcBorders>
              <w:top w:val="single" w:sz="2" w:space="0" w:color="000000"/>
              <w:left w:val="single" w:sz="2" w:space="0" w:color="000000"/>
              <w:bottom w:val="single" w:sz="2" w:space="0" w:color="000000"/>
              <w:right w:val="single" w:sz="2" w:space="0" w:color="000000"/>
            </w:tcBorders>
          </w:tcPr>
          <w:p w14:paraId="7E29248B" w14:textId="77777777" w:rsidR="000E5860" w:rsidRPr="00A43C14" w:rsidRDefault="000E5860" w:rsidP="00D11FCA">
            <w:pPr>
              <w:pStyle w:val="TableText"/>
              <w:jc w:val="center"/>
              <w:rPr>
                <w:rFonts w:ascii="Arial Narrow" w:hAnsi="Arial Narrow"/>
                <w:sz w:val="18"/>
              </w:rPr>
            </w:pPr>
            <w:r>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48C"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8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8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93" w14:textId="77777777" w:rsidTr="00D11FCA">
        <w:trPr>
          <w:cantSplit/>
        </w:trPr>
        <w:tc>
          <w:tcPr>
            <w:tcW w:w="1151" w:type="dxa"/>
            <w:tcBorders>
              <w:left w:val="single" w:sz="2" w:space="0" w:color="000000"/>
              <w:right w:val="single" w:sz="2" w:space="0" w:color="000000"/>
            </w:tcBorders>
          </w:tcPr>
          <w:p w14:paraId="7E292490" w14:textId="77777777" w:rsidR="000E5860" w:rsidRPr="00B00858" w:rsidRDefault="000E5860" w:rsidP="00D11FCA">
            <w:pPr>
              <w:pStyle w:val="TableTextPCRed"/>
            </w:pPr>
            <w:r w:rsidRPr="00B00858">
              <w:t>4.2</w:t>
            </w:r>
          </w:p>
        </w:tc>
        <w:tc>
          <w:tcPr>
            <w:tcW w:w="3934" w:type="dxa"/>
            <w:tcBorders>
              <w:left w:val="single" w:sz="2" w:space="0" w:color="000000"/>
              <w:right w:val="single" w:sz="2" w:space="0" w:color="000000"/>
            </w:tcBorders>
          </w:tcPr>
          <w:p w14:paraId="7E292491" w14:textId="77777777" w:rsidR="000E5860" w:rsidRPr="00B00858" w:rsidRDefault="000E5860" w:rsidP="00D11FCA">
            <w:pPr>
              <w:pStyle w:val="TableTextPCRed"/>
            </w:pPr>
            <w:r w:rsidRPr="00B00858">
              <w:t>Operations Support Systems</w:t>
            </w:r>
          </w:p>
        </w:tc>
        <w:tc>
          <w:tcPr>
            <w:tcW w:w="7815" w:type="dxa"/>
            <w:gridSpan w:val="18"/>
            <w:tcBorders>
              <w:left w:val="single" w:sz="2" w:space="0" w:color="000000"/>
              <w:bottom w:val="single" w:sz="4" w:space="0" w:color="auto"/>
              <w:right w:val="single" w:sz="2" w:space="0" w:color="000000"/>
            </w:tcBorders>
          </w:tcPr>
          <w:p w14:paraId="7E292492" w14:textId="77777777" w:rsidR="000E5860" w:rsidRPr="00A43C14" w:rsidRDefault="000E5860" w:rsidP="00D11FCA">
            <w:pPr>
              <w:pStyle w:val="TableText"/>
              <w:jc w:val="center"/>
              <w:rPr>
                <w:rFonts w:ascii="Arial Narrow" w:hAnsi="Arial Narrow"/>
                <w:sz w:val="18"/>
              </w:rPr>
            </w:pPr>
          </w:p>
        </w:tc>
      </w:tr>
      <w:tr w:rsidR="000E5860" w:rsidRPr="00A43C14" w14:paraId="7E29249D"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94" w14:textId="77777777" w:rsidR="000E5860" w:rsidRPr="00A43C14" w:rsidRDefault="000E5860" w:rsidP="00D11FCA">
            <w:pPr>
              <w:pStyle w:val="TableText"/>
            </w:pPr>
            <w:r w:rsidRPr="00A43C14">
              <w:t>4.2.1</w:t>
            </w:r>
          </w:p>
        </w:tc>
        <w:tc>
          <w:tcPr>
            <w:tcW w:w="3934" w:type="dxa"/>
            <w:tcBorders>
              <w:top w:val="single" w:sz="2" w:space="0" w:color="000000"/>
              <w:left w:val="single" w:sz="2" w:space="0" w:color="000000"/>
              <w:bottom w:val="single" w:sz="2" w:space="0" w:color="000000"/>
              <w:right w:val="single" w:sz="4" w:space="0" w:color="auto"/>
            </w:tcBorders>
          </w:tcPr>
          <w:p w14:paraId="7E292495" w14:textId="77777777" w:rsidR="000E5860" w:rsidRPr="00A43C14" w:rsidRDefault="000E5860" w:rsidP="00D11FCA">
            <w:pPr>
              <w:pStyle w:val="TableText"/>
            </w:pPr>
            <w:r w:rsidRPr="00A43C14">
              <w:t>On</w:t>
            </w:r>
            <w:r>
              <w:t>-l</w:t>
            </w:r>
            <w:r w:rsidRPr="00A43C14">
              <w:t>ine Critical</w:t>
            </w:r>
          </w:p>
        </w:tc>
        <w:tc>
          <w:tcPr>
            <w:tcW w:w="1311" w:type="dxa"/>
            <w:tcBorders>
              <w:top w:val="single" w:sz="4" w:space="0" w:color="auto"/>
              <w:left w:val="single" w:sz="4" w:space="0" w:color="auto"/>
              <w:bottom w:val="single" w:sz="4" w:space="0" w:color="auto"/>
              <w:right w:val="single" w:sz="4" w:space="0" w:color="auto"/>
            </w:tcBorders>
          </w:tcPr>
          <w:p w14:paraId="7E29249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266" w:type="dxa"/>
            <w:gridSpan w:val="2"/>
            <w:tcBorders>
              <w:top w:val="single" w:sz="4" w:space="0" w:color="auto"/>
              <w:left w:val="single" w:sz="4" w:space="0" w:color="auto"/>
              <w:bottom w:val="single" w:sz="4" w:space="0" w:color="auto"/>
              <w:right w:val="single" w:sz="2" w:space="0" w:color="000000"/>
            </w:tcBorders>
          </w:tcPr>
          <w:p w14:paraId="7E29249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275" w:type="dxa"/>
            <w:gridSpan w:val="2"/>
            <w:tcBorders>
              <w:top w:val="single" w:sz="4" w:space="0" w:color="auto"/>
              <w:left w:val="single" w:sz="2" w:space="0" w:color="000000"/>
              <w:bottom w:val="single" w:sz="4" w:space="0" w:color="auto"/>
              <w:right w:val="single" w:sz="2" w:space="0" w:color="000000"/>
            </w:tcBorders>
          </w:tcPr>
          <w:p w14:paraId="7E29249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317" w:type="dxa"/>
            <w:gridSpan w:val="3"/>
            <w:tcBorders>
              <w:top w:val="single" w:sz="4" w:space="0" w:color="auto"/>
              <w:left w:val="single" w:sz="2" w:space="0" w:color="000000"/>
              <w:bottom w:val="single" w:sz="4" w:space="0" w:color="auto"/>
              <w:right w:val="single" w:sz="2" w:space="0" w:color="000000"/>
            </w:tcBorders>
          </w:tcPr>
          <w:p w14:paraId="7E29249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846" w:type="dxa"/>
            <w:tcBorders>
              <w:top w:val="single" w:sz="4" w:space="0" w:color="auto"/>
              <w:left w:val="single" w:sz="2" w:space="0" w:color="000000"/>
              <w:bottom w:val="single" w:sz="4" w:space="0" w:color="auto"/>
              <w:right w:val="single" w:sz="2" w:space="0" w:color="000000"/>
            </w:tcBorders>
          </w:tcPr>
          <w:p w14:paraId="7E29249A" w14:textId="77777777" w:rsidR="000E5860" w:rsidRPr="00A43C14" w:rsidRDefault="000E5860" w:rsidP="00D11FCA">
            <w:pPr>
              <w:pStyle w:val="TableText"/>
              <w:jc w:val="center"/>
              <w:rPr>
                <w:rFonts w:ascii="Arial Narrow" w:hAnsi="Arial Narrow"/>
                <w:sz w:val="18"/>
              </w:rPr>
            </w:pPr>
            <w:r w:rsidRPr="00A327F7">
              <w:rPr>
                <w:rFonts w:ascii="Arial Narrow" w:hAnsi="Arial Narrow"/>
                <w:sz w:val="18"/>
                <w:szCs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49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49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A7"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9E" w14:textId="77777777" w:rsidR="000E5860" w:rsidRPr="00A43C14" w:rsidRDefault="000E5860" w:rsidP="00D11FCA">
            <w:pPr>
              <w:pStyle w:val="TableText"/>
            </w:pPr>
            <w:r w:rsidRPr="00A43C14">
              <w:t>4.2.2</w:t>
            </w:r>
          </w:p>
        </w:tc>
        <w:tc>
          <w:tcPr>
            <w:tcW w:w="3934" w:type="dxa"/>
            <w:tcBorders>
              <w:top w:val="single" w:sz="2" w:space="0" w:color="000000"/>
              <w:left w:val="single" w:sz="2" w:space="0" w:color="000000"/>
              <w:bottom w:val="single" w:sz="2" w:space="0" w:color="000000"/>
            </w:tcBorders>
          </w:tcPr>
          <w:p w14:paraId="7E29249F" w14:textId="77777777" w:rsidR="000E5860" w:rsidRPr="00A43C14" w:rsidRDefault="000E5860" w:rsidP="00D11FCA">
            <w:pPr>
              <w:pStyle w:val="TableText"/>
            </w:pPr>
            <w:r w:rsidRPr="00A43C14">
              <w:t>On</w:t>
            </w:r>
            <w:r>
              <w:t>-l</w:t>
            </w:r>
            <w:r w:rsidRPr="00A43C14">
              <w:t>ine Non-Critical</w:t>
            </w:r>
          </w:p>
        </w:tc>
        <w:tc>
          <w:tcPr>
            <w:tcW w:w="1311" w:type="dxa"/>
            <w:tcBorders>
              <w:top w:val="single" w:sz="4" w:space="0" w:color="auto"/>
              <w:left w:val="single" w:sz="4" w:space="0" w:color="auto"/>
              <w:bottom w:val="single" w:sz="4" w:space="0" w:color="auto"/>
              <w:right w:val="single" w:sz="2" w:space="0" w:color="000000"/>
            </w:tcBorders>
          </w:tcPr>
          <w:p w14:paraId="7E2924A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266" w:type="dxa"/>
            <w:gridSpan w:val="2"/>
            <w:tcBorders>
              <w:top w:val="single" w:sz="4" w:space="0" w:color="auto"/>
              <w:left w:val="single" w:sz="2" w:space="0" w:color="000000"/>
              <w:bottom w:val="single" w:sz="4" w:space="0" w:color="auto"/>
              <w:right w:val="single" w:sz="2" w:space="0" w:color="000000"/>
            </w:tcBorders>
          </w:tcPr>
          <w:p w14:paraId="7E2924A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275" w:type="dxa"/>
            <w:gridSpan w:val="2"/>
            <w:tcBorders>
              <w:top w:val="single" w:sz="4" w:space="0" w:color="auto"/>
              <w:left w:val="single" w:sz="2" w:space="0" w:color="000000"/>
              <w:bottom w:val="single" w:sz="4" w:space="0" w:color="auto"/>
              <w:right w:val="single" w:sz="2" w:space="0" w:color="000000"/>
            </w:tcBorders>
          </w:tcPr>
          <w:p w14:paraId="7E2924A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317" w:type="dxa"/>
            <w:gridSpan w:val="3"/>
            <w:tcBorders>
              <w:top w:val="single" w:sz="4" w:space="0" w:color="auto"/>
              <w:left w:val="single" w:sz="2" w:space="0" w:color="000000"/>
              <w:bottom w:val="single" w:sz="4" w:space="0" w:color="auto"/>
              <w:right w:val="single" w:sz="2" w:space="0" w:color="000000"/>
            </w:tcBorders>
          </w:tcPr>
          <w:p w14:paraId="7E2924A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846" w:type="dxa"/>
            <w:tcBorders>
              <w:top w:val="single" w:sz="4" w:space="0" w:color="auto"/>
              <w:left w:val="single" w:sz="2" w:space="0" w:color="000000"/>
              <w:bottom w:val="single" w:sz="4" w:space="0" w:color="auto"/>
              <w:right w:val="single" w:sz="2" w:space="0" w:color="000000"/>
            </w:tcBorders>
          </w:tcPr>
          <w:p w14:paraId="7E2924A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4" w:space="0" w:color="auto"/>
              <w:left w:val="single" w:sz="2" w:space="0" w:color="000000"/>
              <w:bottom w:val="single" w:sz="4" w:space="0" w:color="auto"/>
              <w:right w:val="single" w:sz="4" w:space="0" w:color="auto"/>
            </w:tcBorders>
          </w:tcPr>
          <w:p w14:paraId="7E2924A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4" w:space="0" w:color="auto"/>
              <w:right w:val="single" w:sz="4" w:space="0" w:color="auto"/>
            </w:tcBorders>
          </w:tcPr>
          <w:p w14:paraId="7E2924A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B1"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A8" w14:textId="77777777" w:rsidR="000E5860" w:rsidRPr="00A43C14" w:rsidRDefault="000E5860" w:rsidP="00D11FCA">
            <w:pPr>
              <w:pStyle w:val="TableText"/>
            </w:pPr>
            <w:r w:rsidRPr="00A43C14">
              <w:t>4.2.3</w:t>
            </w:r>
          </w:p>
        </w:tc>
        <w:tc>
          <w:tcPr>
            <w:tcW w:w="3934" w:type="dxa"/>
            <w:tcBorders>
              <w:top w:val="single" w:sz="2" w:space="0" w:color="000000"/>
              <w:left w:val="single" w:sz="2" w:space="0" w:color="000000"/>
              <w:bottom w:val="single" w:sz="2" w:space="0" w:color="000000"/>
            </w:tcBorders>
          </w:tcPr>
          <w:p w14:paraId="7E2924A9" w14:textId="77777777" w:rsidR="000E5860" w:rsidRPr="00A43C14" w:rsidRDefault="000E5860" w:rsidP="00D11FCA">
            <w:pPr>
              <w:pStyle w:val="TableText"/>
            </w:pPr>
            <w:r>
              <w:t>Off-l</w:t>
            </w:r>
            <w:r w:rsidRPr="00A43C14">
              <w:t>ine</w:t>
            </w:r>
          </w:p>
        </w:tc>
        <w:tc>
          <w:tcPr>
            <w:tcW w:w="1311" w:type="dxa"/>
            <w:tcBorders>
              <w:left w:val="single" w:sz="2" w:space="0" w:color="000000"/>
              <w:right w:val="single" w:sz="2" w:space="0" w:color="000000"/>
            </w:tcBorders>
          </w:tcPr>
          <w:p w14:paraId="7E2924A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266" w:type="dxa"/>
            <w:gridSpan w:val="2"/>
            <w:tcBorders>
              <w:left w:val="single" w:sz="2" w:space="0" w:color="000000"/>
              <w:right w:val="single" w:sz="2" w:space="0" w:color="000000"/>
            </w:tcBorders>
          </w:tcPr>
          <w:p w14:paraId="7E2924A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275" w:type="dxa"/>
            <w:gridSpan w:val="2"/>
            <w:tcBorders>
              <w:left w:val="single" w:sz="2" w:space="0" w:color="000000"/>
              <w:right w:val="single" w:sz="2" w:space="0" w:color="000000"/>
            </w:tcBorders>
          </w:tcPr>
          <w:p w14:paraId="7E2924A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1317" w:type="dxa"/>
            <w:gridSpan w:val="3"/>
            <w:tcBorders>
              <w:left w:val="single" w:sz="2" w:space="0" w:color="000000"/>
              <w:right w:val="single" w:sz="2" w:space="0" w:color="000000"/>
            </w:tcBorders>
          </w:tcPr>
          <w:p w14:paraId="7E2924A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System</w:t>
            </w:r>
          </w:p>
        </w:tc>
        <w:tc>
          <w:tcPr>
            <w:tcW w:w="846" w:type="dxa"/>
            <w:tcBorders>
              <w:left w:val="single" w:sz="2" w:space="0" w:color="000000"/>
              <w:right w:val="single" w:sz="2" w:space="0" w:color="000000"/>
            </w:tcBorders>
          </w:tcPr>
          <w:p w14:paraId="7E2924A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right w:val="single" w:sz="2" w:space="0" w:color="000000"/>
            </w:tcBorders>
          </w:tcPr>
          <w:p w14:paraId="7E2924A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right w:val="single" w:sz="2" w:space="0" w:color="000000"/>
            </w:tcBorders>
          </w:tcPr>
          <w:p w14:paraId="7E2924B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BB"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B2" w14:textId="77777777" w:rsidR="000E5860" w:rsidRPr="00A43C14" w:rsidRDefault="000E5860" w:rsidP="00D11FCA">
            <w:pPr>
              <w:pStyle w:val="TableText"/>
            </w:pPr>
            <w:r w:rsidRPr="00A43C14">
              <w:t>4.3</w:t>
            </w:r>
          </w:p>
        </w:tc>
        <w:tc>
          <w:tcPr>
            <w:tcW w:w="3934" w:type="dxa"/>
            <w:tcBorders>
              <w:top w:val="single" w:sz="2" w:space="0" w:color="000000"/>
              <w:left w:val="single" w:sz="2" w:space="0" w:color="000000"/>
              <w:bottom w:val="single" w:sz="2" w:space="0" w:color="000000"/>
            </w:tcBorders>
          </w:tcPr>
          <w:p w14:paraId="7E2924B3" w14:textId="77777777" w:rsidR="000E5860" w:rsidRPr="00A43C14" w:rsidRDefault="000E5860" w:rsidP="00D11FCA">
            <w:pPr>
              <w:pStyle w:val="TableText"/>
            </w:pPr>
            <w:r w:rsidRPr="00A43C14">
              <w:t xml:space="preserve">Ancillary Operations and Maintenance </w:t>
            </w:r>
          </w:p>
        </w:tc>
        <w:tc>
          <w:tcPr>
            <w:tcW w:w="1311" w:type="dxa"/>
            <w:tcBorders>
              <w:top w:val="single" w:sz="2" w:space="0" w:color="000000"/>
              <w:left w:val="single" w:sz="2" w:space="0" w:color="000000"/>
              <w:bottom w:val="single" w:sz="2" w:space="0" w:color="000000"/>
              <w:right w:val="single" w:sz="2" w:space="0" w:color="000000"/>
            </w:tcBorders>
          </w:tcPr>
          <w:p w14:paraId="7E2924B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B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75" w:type="dxa"/>
            <w:gridSpan w:val="2"/>
            <w:tcBorders>
              <w:top w:val="single" w:sz="2" w:space="0" w:color="000000"/>
              <w:left w:val="single" w:sz="2" w:space="0" w:color="000000"/>
              <w:bottom w:val="single" w:sz="2" w:space="0" w:color="000000"/>
              <w:right w:val="single" w:sz="2" w:space="0" w:color="000000"/>
            </w:tcBorders>
          </w:tcPr>
          <w:p w14:paraId="7E2924B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7" w:type="dxa"/>
            <w:gridSpan w:val="3"/>
            <w:tcBorders>
              <w:top w:val="single" w:sz="2" w:space="0" w:color="000000"/>
              <w:left w:val="single" w:sz="2" w:space="0" w:color="000000"/>
              <w:bottom w:val="single" w:sz="2" w:space="0" w:color="000000"/>
              <w:right w:val="single" w:sz="2" w:space="0" w:color="000000"/>
            </w:tcBorders>
          </w:tcPr>
          <w:p w14:paraId="7E2924B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4B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B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6"/>
            <w:tcBorders>
              <w:top w:val="single" w:sz="2" w:space="0" w:color="000000"/>
              <w:left w:val="single" w:sz="2" w:space="0" w:color="000000"/>
              <w:bottom w:val="single" w:sz="2" w:space="0" w:color="000000"/>
              <w:right w:val="single" w:sz="2" w:space="0" w:color="000000"/>
            </w:tcBorders>
          </w:tcPr>
          <w:p w14:paraId="7E2924B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4BF"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BC" w14:textId="77777777" w:rsidR="000E5860" w:rsidRPr="00B00858" w:rsidRDefault="000E5860" w:rsidP="00D11FCA">
            <w:pPr>
              <w:pStyle w:val="TableTextPCRed"/>
            </w:pPr>
            <w:r w:rsidRPr="00B00858">
              <w:t>5</w:t>
            </w:r>
          </w:p>
        </w:tc>
        <w:tc>
          <w:tcPr>
            <w:tcW w:w="3934" w:type="dxa"/>
            <w:tcBorders>
              <w:top w:val="single" w:sz="2" w:space="0" w:color="000000"/>
              <w:left w:val="single" w:sz="2" w:space="0" w:color="000000"/>
              <w:bottom w:val="single" w:sz="2" w:space="0" w:color="000000"/>
              <w:right w:val="single" w:sz="2" w:space="0" w:color="000000"/>
            </w:tcBorders>
          </w:tcPr>
          <w:p w14:paraId="7E2924BD" w14:textId="77777777" w:rsidR="000E5860" w:rsidRPr="00B00858" w:rsidRDefault="000E5860" w:rsidP="00D11FCA">
            <w:pPr>
              <w:pStyle w:val="TableTextPCRed"/>
            </w:pPr>
            <w:r w:rsidRPr="00B00858">
              <w:t>Common Systems</w:t>
            </w:r>
          </w:p>
        </w:tc>
        <w:tc>
          <w:tcPr>
            <w:tcW w:w="7815" w:type="dxa"/>
            <w:gridSpan w:val="18"/>
            <w:tcBorders>
              <w:left w:val="single" w:sz="2" w:space="0" w:color="000000"/>
              <w:bottom w:val="single" w:sz="2" w:space="0" w:color="000000"/>
              <w:right w:val="single" w:sz="2" w:space="0" w:color="000000"/>
            </w:tcBorders>
          </w:tcPr>
          <w:p w14:paraId="7E2924BE" w14:textId="77777777" w:rsidR="000E5860" w:rsidRPr="00A43C14" w:rsidRDefault="000E5860" w:rsidP="00D11FCA">
            <w:pPr>
              <w:pStyle w:val="TableText"/>
              <w:jc w:val="center"/>
              <w:rPr>
                <w:rFonts w:ascii="Arial Narrow" w:hAnsi="Arial Narrow"/>
                <w:sz w:val="18"/>
              </w:rPr>
            </w:pPr>
          </w:p>
        </w:tc>
      </w:tr>
      <w:tr w:rsidR="000E5860" w:rsidRPr="00A43C14" w14:paraId="7E2924C9" w14:textId="77777777" w:rsidTr="00D11FCA">
        <w:trPr>
          <w:cantSplit/>
        </w:trPr>
        <w:tc>
          <w:tcPr>
            <w:tcW w:w="1151" w:type="dxa"/>
            <w:tcBorders>
              <w:top w:val="single" w:sz="2" w:space="0" w:color="000000"/>
              <w:left w:val="single" w:sz="2" w:space="0" w:color="000000"/>
              <w:right w:val="single" w:sz="2" w:space="0" w:color="000000"/>
            </w:tcBorders>
          </w:tcPr>
          <w:p w14:paraId="7E2924C0" w14:textId="77777777" w:rsidR="000E5860" w:rsidRPr="00A43C14" w:rsidRDefault="000E5860" w:rsidP="00D11FCA">
            <w:pPr>
              <w:pStyle w:val="TableText"/>
            </w:pPr>
            <w:r w:rsidRPr="00A43C14">
              <w:t>5.1</w:t>
            </w:r>
          </w:p>
        </w:tc>
        <w:tc>
          <w:tcPr>
            <w:tcW w:w="3934" w:type="dxa"/>
            <w:tcBorders>
              <w:top w:val="single" w:sz="2" w:space="0" w:color="000000"/>
              <w:left w:val="single" w:sz="2" w:space="0" w:color="000000"/>
              <w:right w:val="single" w:sz="2" w:space="0" w:color="000000"/>
            </w:tcBorders>
          </w:tcPr>
          <w:p w14:paraId="7E2924C1" w14:textId="77777777" w:rsidR="000E5860" w:rsidRPr="00A43C14" w:rsidRDefault="000E5860" w:rsidP="00D11FCA">
            <w:pPr>
              <w:pStyle w:val="TableText"/>
            </w:pPr>
            <w:r w:rsidRPr="00A43C14">
              <w:t>Synchronization</w:t>
            </w:r>
          </w:p>
        </w:tc>
        <w:tc>
          <w:tcPr>
            <w:tcW w:w="1311" w:type="dxa"/>
            <w:tcBorders>
              <w:top w:val="single" w:sz="2" w:space="0" w:color="000000"/>
              <w:left w:val="single" w:sz="2" w:space="0" w:color="000000"/>
              <w:bottom w:val="single" w:sz="2" w:space="0" w:color="000000"/>
              <w:right w:val="single" w:sz="2" w:space="0" w:color="000000"/>
            </w:tcBorders>
          </w:tcPr>
          <w:p w14:paraId="7E2924C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C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75" w:type="dxa"/>
            <w:gridSpan w:val="2"/>
            <w:tcBorders>
              <w:top w:val="single" w:sz="2" w:space="0" w:color="000000"/>
              <w:left w:val="single" w:sz="2" w:space="0" w:color="000000"/>
              <w:bottom w:val="single" w:sz="2" w:space="0" w:color="000000"/>
              <w:right w:val="single" w:sz="2" w:space="0" w:color="000000"/>
            </w:tcBorders>
          </w:tcPr>
          <w:p w14:paraId="7E2924C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7" w:type="dxa"/>
            <w:gridSpan w:val="3"/>
            <w:tcBorders>
              <w:top w:val="single" w:sz="2" w:space="0" w:color="000000"/>
              <w:left w:val="single" w:sz="2" w:space="0" w:color="000000"/>
              <w:bottom w:val="single" w:sz="2" w:space="0" w:color="000000"/>
              <w:right w:val="single" w:sz="2" w:space="0" w:color="000000"/>
            </w:tcBorders>
          </w:tcPr>
          <w:p w14:paraId="7E2924C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4C6"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C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6"/>
            <w:tcBorders>
              <w:top w:val="single" w:sz="2" w:space="0" w:color="000000"/>
              <w:left w:val="single" w:sz="2" w:space="0" w:color="000000"/>
              <w:bottom w:val="single" w:sz="2" w:space="0" w:color="000000"/>
              <w:right w:val="single" w:sz="2" w:space="0" w:color="000000"/>
            </w:tcBorders>
          </w:tcPr>
          <w:p w14:paraId="7E2924C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4D3" w14:textId="77777777" w:rsidTr="00D11FCA">
        <w:trPr>
          <w:cantSplit/>
        </w:trPr>
        <w:tc>
          <w:tcPr>
            <w:tcW w:w="1151" w:type="dxa"/>
            <w:tcBorders>
              <w:top w:val="single" w:sz="4" w:space="0" w:color="auto"/>
              <w:left w:val="single" w:sz="4" w:space="0" w:color="auto"/>
              <w:bottom w:val="single" w:sz="4" w:space="0" w:color="auto"/>
              <w:right w:val="single" w:sz="2" w:space="0" w:color="000000"/>
            </w:tcBorders>
          </w:tcPr>
          <w:p w14:paraId="7E2924CA" w14:textId="77777777" w:rsidR="000E5860" w:rsidRPr="00A43C14" w:rsidRDefault="000E5860" w:rsidP="00D11FCA">
            <w:pPr>
              <w:pStyle w:val="TableText"/>
            </w:pPr>
            <w:r w:rsidRPr="00A43C14">
              <w:lastRenderedPageBreak/>
              <w:t>5.2</w:t>
            </w:r>
          </w:p>
        </w:tc>
        <w:tc>
          <w:tcPr>
            <w:tcW w:w="3934" w:type="dxa"/>
            <w:tcBorders>
              <w:top w:val="single" w:sz="4" w:space="0" w:color="auto"/>
              <w:left w:val="single" w:sz="2" w:space="0" w:color="000000"/>
              <w:bottom w:val="single" w:sz="4" w:space="0" w:color="auto"/>
              <w:right w:val="single" w:sz="4" w:space="0" w:color="auto"/>
            </w:tcBorders>
          </w:tcPr>
          <w:p w14:paraId="7E2924CB" w14:textId="77777777" w:rsidR="000E5860" w:rsidRPr="00A43C14" w:rsidRDefault="000E5860" w:rsidP="00D11FCA">
            <w:pPr>
              <w:pStyle w:val="TableText"/>
            </w:pPr>
            <w:r w:rsidRPr="00A43C14">
              <w:t>General Purpose Computers</w:t>
            </w:r>
          </w:p>
        </w:tc>
        <w:tc>
          <w:tcPr>
            <w:tcW w:w="1311" w:type="dxa"/>
            <w:tcBorders>
              <w:top w:val="single" w:sz="2" w:space="0" w:color="000000"/>
              <w:left w:val="nil"/>
              <w:bottom w:val="single" w:sz="2" w:space="0" w:color="000000"/>
              <w:right w:val="single" w:sz="2" w:space="0" w:color="000000"/>
            </w:tcBorders>
          </w:tcPr>
          <w:p w14:paraId="7E2924C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C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75" w:type="dxa"/>
            <w:gridSpan w:val="2"/>
            <w:tcBorders>
              <w:top w:val="single" w:sz="2" w:space="0" w:color="000000"/>
              <w:left w:val="single" w:sz="2" w:space="0" w:color="000000"/>
              <w:bottom w:val="single" w:sz="2" w:space="0" w:color="000000"/>
              <w:right w:val="single" w:sz="2" w:space="0" w:color="000000"/>
            </w:tcBorders>
          </w:tcPr>
          <w:p w14:paraId="7E2924C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7" w:type="dxa"/>
            <w:gridSpan w:val="3"/>
            <w:tcBorders>
              <w:top w:val="single" w:sz="2" w:space="0" w:color="000000"/>
              <w:left w:val="single" w:sz="2" w:space="0" w:color="000000"/>
              <w:bottom w:val="single" w:sz="2" w:space="0" w:color="000000"/>
              <w:right w:val="single" w:sz="2" w:space="0" w:color="000000"/>
            </w:tcBorders>
          </w:tcPr>
          <w:p w14:paraId="7E2924C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4D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4D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4D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DD" w14:textId="77777777" w:rsidTr="00D11FCA">
        <w:trPr>
          <w:cantSplit/>
        </w:trPr>
        <w:tc>
          <w:tcPr>
            <w:tcW w:w="1151" w:type="dxa"/>
            <w:tcBorders>
              <w:left w:val="single" w:sz="2" w:space="0" w:color="000000"/>
              <w:bottom w:val="single" w:sz="2" w:space="0" w:color="000000"/>
              <w:right w:val="single" w:sz="2" w:space="0" w:color="000000"/>
            </w:tcBorders>
          </w:tcPr>
          <w:p w14:paraId="7E2924D4" w14:textId="77777777" w:rsidR="000E5860" w:rsidRPr="00A43C14" w:rsidRDefault="000E5860" w:rsidP="00D11FCA">
            <w:pPr>
              <w:pStyle w:val="TableText"/>
            </w:pPr>
            <w:r w:rsidRPr="00A43C14">
              <w:t>5.3</w:t>
            </w:r>
          </w:p>
        </w:tc>
        <w:tc>
          <w:tcPr>
            <w:tcW w:w="3934" w:type="dxa"/>
            <w:tcBorders>
              <w:left w:val="single" w:sz="2" w:space="0" w:color="000000"/>
              <w:bottom w:val="single" w:sz="2" w:space="0" w:color="000000"/>
              <w:right w:val="single" w:sz="2" w:space="0" w:color="000000"/>
            </w:tcBorders>
          </w:tcPr>
          <w:p w14:paraId="7E2924D5" w14:textId="77777777" w:rsidR="000E5860" w:rsidRPr="00A43C14" w:rsidRDefault="000E5860" w:rsidP="00D11FCA">
            <w:pPr>
              <w:pStyle w:val="TableText"/>
            </w:pPr>
            <w:r w:rsidRPr="00A43C14">
              <w:t>Power Systems</w:t>
            </w:r>
          </w:p>
        </w:tc>
        <w:tc>
          <w:tcPr>
            <w:tcW w:w="1311" w:type="dxa"/>
            <w:tcBorders>
              <w:top w:val="single" w:sz="2" w:space="0" w:color="000000"/>
              <w:left w:val="nil"/>
              <w:bottom w:val="single" w:sz="2" w:space="0" w:color="000000"/>
              <w:right w:val="single" w:sz="2" w:space="0" w:color="000000"/>
            </w:tcBorders>
          </w:tcPr>
          <w:p w14:paraId="7E2924D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D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75" w:type="dxa"/>
            <w:gridSpan w:val="2"/>
            <w:tcBorders>
              <w:top w:val="single" w:sz="2" w:space="0" w:color="000000"/>
              <w:left w:val="single" w:sz="2" w:space="0" w:color="000000"/>
              <w:bottom w:val="single" w:sz="2" w:space="0" w:color="000000"/>
              <w:right w:val="single" w:sz="2" w:space="0" w:color="000000"/>
            </w:tcBorders>
          </w:tcPr>
          <w:p w14:paraId="7E2924D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7" w:type="dxa"/>
            <w:gridSpan w:val="3"/>
            <w:tcBorders>
              <w:left w:val="single" w:sz="2" w:space="0" w:color="000000"/>
              <w:bottom w:val="single" w:sz="2" w:space="0" w:color="000000"/>
              <w:right w:val="single" w:sz="2" w:space="0" w:color="000000"/>
            </w:tcBorders>
          </w:tcPr>
          <w:p w14:paraId="7E2924D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left w:val="single" w:sz="2" w:space="0" w:color="000000"/>
              <w:bottom w:val="single" w:sz="2" w:space="0" w:color="000000"/>
              <w:right w:val="single" w:sz="2" w:space="0" w:color="000000"/>
            </w:tcBorders>
          </w:tcPr>
          <w:p w14:paraId="7E2924D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bottom w:val="single" w:sz="2" w:space="0" w:color="000000"/>
              <w:right w:val="single" w:sz="2" w:space="0" w:color="000000"/>
            </w:tcBorders>
          </w:tcPr>
          <w:p w14:paraId="7E2924D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900" w:type="dxa"/>
            <w:gridSpan w:val="6"/>
            <w:tcBorders>
              <w:left w:val="single" w:sz="2" w:space="0" w:color="000000"/>
              <w:bottom w:val="single" w:sz="2" w:space="0" w:color="000000"/>
              <w:right w:val="single" w:sz="2" w:space="0" w:color="000000"/>
            </w:tcBorders>
          </w:tcPr>
          <w:p w14:paraId="7E2924D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4E7" w14:textId="77777777" w:rsidTr="00D11FCA">
        <w:trPr>
          <w:cantSplit/>
        </w:trPr>
        <w:tc>
          <w:tcPr>
            <w:tcW w:w="1151" w:type="dxa"/>
            <w:tcBorders>
              <w:left w:val="single" w:sz="2" w:space="0" w:color="000000"/>
              <w:bottom w:val="single" w:sz="2" w:space="0" w:color="000000"/>
              <w:right w:val="single" w:sz="2" w:space="0" w:color="000000"/>
            </w:tcBorders>
          </w:tcPr>
          <w:p w14:paraId="7E2924DE" w14:textId="77777777" w:rsidR="000E5860" w:rsidRPr="00A43C14" w:rsidRDefault="000E5860" w:rsidP="00D11FCA">
            <w:pPr>
              <w:pStyle w:val="TableText"/>
            </w:pPr>
            <w:r w:rsidRPr="00A43C14">
              <w:t>5.4</w:t>
            </w:r>
          </w:p>
        </w:tc>
        <w:tc>
          <w:tcPr>
            <w:tcW w:w="3934" w:type="dxa"/>
            <w:tcBorders>
              <w:left w:val="single" w:sz="2" w:space="0" w:color="000000"/>
              <w:bottom w:val="single" w:sz="2" w:space="0" w:color="000000"/>
              <w:right w:val="single" w:sz="2" w:space="0" w:color="000000"/>
            </w:tcBorders>
          </w:tcPr>
          <w:p w14:paraId="7E2924DF" w14:textId="77777777" w:rsidR="000E5860" w:rsidRPr="00A43C14" w:rsidRDefault="000E5860" w:rsidP="00D11FCA">
            <w:pPr>
              <w:pStyle w:val="TableText"/>
            </w:pPr>
            <w:r w:rsidRPr="00A43C14">
              <w:t>Data Storage Systems</w:t>
            </w:r>
          </w:p>
        </w:tc>
        <w:tc>
          <w:tcPr>
            <w:tcW w:w="1311" w:type="dxa"/>
            <w:tcBorders>
              <w:top w:val="single" w:sz="2" w:space="0" w:color="000000"/>
              <w:left w:val="nil"/>
              <w:bottom w:val="single" w:sz="2" w:space="0" w:color="000000"/>
              <w:right w:val="single" w:sz="2" w:space="0" w:color="000000"/>
            </w:tcBorders>
          </w:tcPr>
          <w:p w14:paraId="7E2924E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4E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75" w:type="dxa"/>
            <w:gridSpan w:val="2"/>
            <w:tcBorders>
              <w:top w:val="single" w:sz="2" w:space="0" w:color="000000"/>
              <w:left w:val="single" w:sz="2" w:space="0" w:color="000000"/>
              <w:bottom w:val="single" w:sz="2" w:space="0" w:color="000000"/>
              <w:right w:val="single" w:sz="2" w:space="0" w:color="000000"/>
            </w:tcBorders>
          </w:tcPr>
          <w:p w14:paraId="7E2924E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7" w:type="dxa"/>
            <w:gridSpan w:val="3"/>
            <w:tcBorders>
              <w:left w:val="single" w:sz="2" w:space="0" w:color="000000"/>
              <w:bottom w:val="single" w:sz="2" w:space="0" w:color="000000"/>
              <w:right w:val="single" w:sz="2" w:space="0" w:color="000000"/>
            </w:tcBorders>
          </w:tcPr>
          <w:p w14:paraId="7E2924E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left w:val="single" w:sz="2" w:space="0" w:color="000000"/>
              <w:bottom w:val="single" w:sz="2" w:space="0" w:color="000000"/>
              <w:right w:val="single" w:sz="2" w:space="0" w:color="000000"/>
            </w:tcBorders>
          </w:tcPr>
          <w:p w14:paraId="7E2924E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left w:val="single" w:sz="2" w:space="0" w:color="000000"/>
              <w:bottom w:val="single" w:sz="2" w:space="0" w:color="000000"/>
              <w:right w:val="single" w:sz="2" w:space="0" w:color="000000"/>
            </w:tcBorders>
          </w:tcPr>
          <w:p w14:paraId="7E2924E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left w:val="single" w:sz="2" w:space="0" w:color="000000"/>
              <w:bottom w:val="single" w:sz="2" w:space="0" w:color="000000"/>
              <w:right w:val="single" w:sz="2" w:space="0" w:color="000000"/>
            </w:tcBorders>
          </w:tcPr>
          <w:p w14:paraId="7E2924E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EB" w14:textId="77777777" w:rsidTr="00D11FCA">
        <w:trPr>
          <w:cantSplit/>
        </w:trPr>
        <w:tc>
          <w:tcPr>
            <w:tcW w:w="1151" w:type="dxa"/>
            <w:tcBorders>
              <w:left w:val="single" w:sz="2" w:space="0" w:color="000000"/>
              <w:bottom w:val="single" w:sz="2" w:space="0" w:color="000000"/>
              <w:right w:val="single" w:sz="2" w:space="0" w:color="000000"/>
            </w:tcBorders>
          </w:tcPr>
          <w:p w14:paraId="7E2924E8" w14:textId="77777777" w:rsidR="000E5860" w:rsidRPr="00B00858" w:rsidRDefault="000E5860" w:rsidP="00D11FCA">
            <w:pPr>
              <w:pStyle w:val="TableTextPCRed"/>
            </w:pPr>
            <w:r w:rsidRPr="00B00858">
              <w:t>6</w:t>
            </w:r>
          </w:p>
        </w:tc>
        <w:tc>
          <w:tcPr>
            <w:tcW w:w="3934" w:type="dxa"/>
            <w:tcBorders>
              <w:left w:val="single" w:sz="2" w:space="0" w:color="000000"/>
              <w:bottom w:val="single" w:sz="2" w:space="0" w:color="000000"/>
              <w:right w:val="single" w:sz="2" w:space="0" w:color="000000"/>
            </w:tcBorders>
          </w:tcPr>
          <w:p w14:paraId="7E2924E9" w14:textId="77777777" w:rsidR="000E5860" w:rsidRPr="00B00858" w:rsidRDefault="000E5860" w:rsidP="00D11FCA">
            <w:pPr>
              <w:pStyle w:val="TableTextPCRed"/>
            </w:pPr>
            <w:r w:rsidRPr="00B00858">
              <w:t>Customer Premise and Enhanced Services</w:t>
            </w:r>
          </w:p>
        </w:tc>
        <w:tc>
          <w:tcPr>
            <w:tcW w:w="7815" w:type="dxa"/>
            <w:gridSpan w:val="18"/>
            <w:tcBorders>
              <w:top w:val="single" w:sz="2" w:space="0" w:color="000000"/>
              <w:left w:val="nil"/>
              <w:bottom w:val="single" w:sz="2" w:space="0" w:color="000000"/>
              <w:right w:val="single" w:sz="2" w:space="0" w:color="000000"/>
            </w:tcBorders>
          </w:tcPr>
          <w:p w14:paraId="7E2924EA" w14:textId="77777777" w:rsidR="000E5860" w:rsidRPr="00A43C14" w:rsidRDefault="000E5860" w:rsidP="00D11FCA">
            <w:pPr>
              <w:pStyle w:val="TableText"/>
              <w:jc w:val="center"/>
              <w:rPr>
                <w:rFonts w:ascii="Arial Narrow" w:hAnsi="Arial Narrow"/>
                <w:sz w:val="18"/>
              </w:rPr>
            </w:pPr>
          </w:p>
        </w:tc>
      </w:tr>
      <w:tr w:rsidR="000E5860" w:rsidRPr="00A43C14" w14:paraId="7E2924F5" w14:textId="77777777" w:rsidTr="00D11FCA">
        <w:trPr>
          <w:cantSplit/>
        </w:trPr>
        <w:tc>
          <w:tcPr>
            <w:tcW w:w="1151" w:type="dxa"/>
            <w:tcBorders>
              <w:left w:val="single" w:sz="2" w:space="0" w:color="000000"/>
              <w:bottom w:val="single" w:sz="2" w:space="0" w:color="000000"/>
              <w:right w:val="single" w:sz="2" w:space="0" w:color="000000"/>
            </w:tcBorders>
          </w:tcPr>
          <w:p w14:paraId="7E2924EC" w14:textId="77777777" w:rsidR="000E5860" w:rsidRPr="00A43C14" w:rsidRDefault="000E5860" w:rsidP="00D11FCA">
            <w:pPr>
              <w:pStyle w:val="TableText"/>
            </w:pPr>
            <w:r w:rsidRPr="00A43C14">
              <w:t>6.1</w:t>
            </w:r>
          </w:p>
        </w:tc>
        <w:tc>
          <w:tcPr>
            <w:tcW w:w="3934" w:type="dxa"/>
            <w:tcBorders>
              <w:left w:val="single" w:sz="2" w:space="0" w:color="000000"/>
              <w:bottom w:val="single" w:sz="2" w:space="0" w:color="000000"/>
              <w:right w:val="single" w:sz="2" w:space="0" w:color="000000"/>
            </w:tcBorders>
          </w:tcPr>
          <w:p w14:paraId="7E2924ED" w14:textId="77777777" w:rsidR="000E5860" w:rsidRPr="00A43C14" w:rsidRDefault="000E5860" w:rsidP="00D11FCA">
            <w:pPr>
              <w:pStyle w:val="TableText"/>
            </w:pPr>
            <w:r w:rsidRPr="00A43C14">
              <w:t>Enhanced Services</w:t>
            </w:r>
            <w:r>
              <w:t xml:space="preserve"> (Intelligent Peripherals)</w:t>
            </w:r>
          </w:p>
        </w:tc>
        <w:tc>
          <w:tcPr>
            <w:tcW w:w="1311" w:type="dxa"/>
            <w:tcBorders>
              <w:top w:val="single" w:sz="2" w:space="0" w:color="000000"/>
              <w:left w:val="single" w:sz="2" w:space="0" w:color="000000"/>
              <w:bottom w:val="single" w:sz="4" w:space="0" w:color="auto"/>
              <w:right w:val="single" w:sz="2" w:space="0" w:color="000000"/>
            </w:tcBorders>
          </w:tcPr>
          <w:p w14:paraId="7E2924E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4" w:space="0" w:color="auto"/>
              <w:right w:val="single" w:sz="2" w:space="0" w:color="000000"/>
            </w:tcBorders>
          </w:tcPr>
          <w:p w14:paraId="7E2924E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75" w:type="dxa"/>
            <w:gridSpan w:val="2"/>
            <w:tcBorders>
              <w:top w:val="single" w:sz="2" w:space="0" w:color="000000"/>
              <w:left w:val="single" w:sz="2" w:space="0" w:color="000000"/>
              <w:bottom w:val="single" w:sz="4" w:space="0" w:color="auto"/>
              <w:right w:val="single" w:sz="2" w:space="0" w:color="000000"/>
            </w:tcBorders>
          </w:tcPr>
          <w:p w14:paraId="7E2924F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317" w:type="dxa"/>
            <w:gridSpan w:val="3"/>
            <w:tcBorders>
              <w:top w:val="single" w:sz="2" w:space="0" w:color="000000"/>
              <w:left w:val="single" w:sz="2" w:space="0" w:color="000000"/>
              <w:bottom w:val="single" w:sz="4" w:space="0" w:color="auto"/>
              <w:right w:val="single" w:sz="2" w:space="0" w:color="000000"/>
            </w:tcBorders>
          </w:tcPr>
          <w:p w14:paraId="7E2924F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4" w:space="0" w:color="auto"/>
              <w:right w:val="single" w:sz="2" w:space="0" w:color="000000"/>
            </w:tcBorders>
          </w:tcPr>
          <w:p w14:paraId="7E2924F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4" w:space="0" w:color="auto"/>
              <w:right w:val="single" w:sz="2" w:space="0" w:color="000000"/>
            </w:tcBorders>
          </w:tcPr>
          <w:p w14:paraId="7E2924F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4" w:space="0" w:color="auto"/>
              <w:right w:val="single" w:sz="2" w:space="0" w:color="000000"/>
            </w:tcBorders>
          </w:tcPr>
          <w:p w14:paraId="7E2924F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4F9"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F6" w14:textId="77777777" w:rsidR="000E5860" w:rsidRPr="00B00858" w:rsidRDefault="000E5860" w:rsidP="00D11FCA">
            <w:pPr>
              <w:pStyle w:val="TableTextPCRed"/>
            </w:pPr>
            <w:r w:rsidRPr="00B00858">
              <w:t>6.2</w:t>
            </w:r>
          </w:p>
        </w:tc>
        <w:tc>
          <w:tcPr>
            <w:tcW w:w="3934" w:type="dxa"/>
            <w:tcBorders>
              <w:top w:val="single" w:sz="2" w:space="0" w:color="000000"/>
              <w:left w:val="single" w:sz="2" w:space="0" w:color="000000"/>
              <w:bottom w:val="single" w:sz="2" w:space="0" w:color="000000"/>
              <w:right w:val="single" w:sz="4" w:space="0" w:color="auto"/>
            </w:tcBorders>
          </w:tcPr>
          <w:p w14:paraId="7E2924F7" w14:textId="77777777" w:rsidR="000E5860" w:rsidRPr="00B00858" w:rsidRDefault="000E5860" w:rsidP="00D11FCA">
            <w:pPr>
              <w:pStyle w:val="TableTextPCRed"/>
            </w:pPr>
            <w:r w:rsidRPr="00B00858">
              <w:t>Terminal Equipment</w:t>
            </w:r>
          </w:p>
        </w:tc>
        <w:tc>
          <w:tcPr>
            <w:tcW w:w="7815" w:type="dxa"/>
            <w:gridSpan w:val="18"/>
            <w:tcBorders>
              <w:top w:val="single" w:sz="4" w:space="0" w:color="auto"/>
              <w:left w:val="single" w:sz="4" w:space="0" w:color="auto"/>
              <w:bottom w:val="single" w:sz="4" w:space="0" w:color="auto"/>
              <w:right w:val="single" w:sz="4" w:space="0" w:color="auto"/>
            </w:tcBorders>
          </w:tcPr>
          <w:p w14:paraId="7E2924F8" w14:textId="77777777" w:rsidR="000E5860" w:rsidRPr="00A43C14" w:rsidRDefault="000E5860" w:rsidP="00D11FCA">
            <w:pPr>
              <w:pStyle w:val="TableText"/>
              <w:jc w:val="center"/>
              <w:rPr>
                <w:rFonts w:ascii="Arial Narrow" w:hAnsi="Arial Narrow"/>
                <w:sz w:val="18"/>
              </w:rPr>
            </w:pPr>
          </w:p>
        </w:tc>
      </w:tr>
      <w:tr w:rsidR="000E5860" w:rsidRPr="00A43C14" w14:paraId="7E2924FD"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FA" w14:textId="77777777" w:rsidR="000E5860" w:rsidRPr="00B00858" w:rsidRDefault="000E5860" w:rsidP="00D11FCA">
            <w:pPr>
              <w:pStyle w:val="TableTextPCRed"/>
            </w:pPr>
            <w:r w:rsidRPr="00B00858">
              <w:t>6.2.1</w:t>
            </w:r>
          </w:p>
        </w:tc>
        <w:tc>
          <w:tcPr>
            <w:tcW w:w="3934" w:type="dxa"/>
            <w:tcBorders>
              <w:top w:val="single" w:sz="2" w:space="0" w:color="000000"/>
              <w:left w:val="single" w:sz="2" w:space="0" w:color="000000"/>
              <w:bottom w:val="single" w:sz="2" w:space="0" w:color="000000"/>
              <w:right w:val="single" w:sz="4" w:space="0" w:color="auto"/>
            </w:tcBorders>
          </w:tcPr>
          <w:p w14:paraId="7E2924FB" w14:textId="77777777" w:rsidR="000E5860" w:rsidRPr="00B00858" w:rsidRDefault="000E5860" w:rsidP="00D11FCA">
            <w:pPr>
              <w:pStyle w:val="TableTextPCRed"/>
            </w:pPr>
            <w:r w:rsidRPr="00B00858">
              <w:t>Voice Terminals</w:t>
            </w:r>
          </w:p>
        </w:tc>
        <w:tc>
          <w:tcPr>
            <w:tcW w:w="7815" w:type="dxa"/>
            <w:gridSpan w:val="18"/>
            <w:tcBorders>
              <w:top w:val="single" w:sz="4" w:space="0" w:color="auto"/>
              <w:left w:val="single" w:sz="4" w:space="0" w:color="auto"/>
              <w:bottom w:val="single" w:sz="4" w:space="0" w:color="auto"/>
              <w:right w:val="single" w:sz="4" w:space="0" w:color="auto"/>
            </w:tcBorders>
          </w:tcPr>
          <w:p w14:paraId="7E2924FC" w14:textId="77777777" w:rsidR="000E5860" w:rsidRPr="00A43C14" w:rsidRDefault="000E5860" w:rsidP="00D11FCA">
            <w:pPr>
              <w:pStyle w:val="TableText"/>
              <w:jc w:val="center"/>
              <w:rPr>
                <w:rFonts w:ascii="Arial Narrow" w:hAnsi="Arial Narrow"/>
                <w:sz w:val="18"/>
              </w:rPr>
            </w:pPr>
          </w:p>
        </w:tc>
      </w:tr>
      <w:tr w:rsidR="000E5860" w:rsidRPr="00A43C14" w14:paraId="7E292507"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4FE" w14:textId="77777777" w:rsidR="000E5860" w:rsidRPr="00A43C14" w:rsidRDefault="000E5860" w:rsidP="00D11FCA">
            <w:pPr>
              <w:pStyle w:val="TableText"/>
            </w:pPr>
            <w:r w:rsidRPr="00A43C14">
              <w:t>6.2.1.1</w:t>
            </w:r>
          </w:p>
        </w:tc>
        <w:tc>
          <w:tcPr>
            <w:tcW w:w="3934" w:type="dxa"/>
            <w:tcBorders>
              <w:top w:val="single" w:sz="2" w:space="0" w:color="000000"/>
              <w:left w:val="single" w:sz="2" w:space="0" w:color="000000"/>
              <w:bottom w:val="single" w:sz="2" w:space="0" w:color="000000"/>
              <w:right w:val="single" w:sz="2" w:space="0" w:color="000000"/>
            </w:tcBorders>
          </w:tcPr>
          <w:p w14:paraId="7E2924FF" w14:textId="77777777" w:rsidR="000E5860" w:rsidRPr="00A43C14" w:rsidRDefault="000E5860" w:rsidP="00D11FCA">
            <w:pPr>
              <w:pStyle w:val="TableText"/>
            </w:pPr>
            <w:r w:rsidRPr="00A43C14">
              <w:t>Wireline Telephone Sets</w:t>
            </w:r>
          </w:p>
        </w:tc>
        <w:tc>
          <w:tcPr>
            <w:tcW w:w="1311" w:type="dxa"/>
            <w:tcBorders>
              <w:top w:val="single" w:sz="4" w:space="0" w:color="auto"/>
              <w:left w:val="single" w:sz="2" w:space="0" w:color="000000"/>
              <w:bottom w:val="single" w:sz="2" w:space="0" w:color="000000"/>
              <w:right w:val="single" w:sz="2" w:space="0" w:color="000000"/>
            </w:tcBorders>
          </w:tcPr>
          <w:p w14:paraId="7E29250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4" w:space="0" w:color="auto"/>
              <w:left w:val="single" w:sz="2" w:space="0" w:color="000000"/>
              <w:bottom w:val="single" w:sz="2" w:space="0" w:color="000000"/>
              <w:right w:val="single" w:sz="2" w:space="0" w:color="000000"/>
            </w:tcBorders>
          </w:tcPr>
          <w:p w14:paraId="7E29250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75" w:type="dxa"/>
            <w:gridSpan w:val="2"/>
            <w:tcBorders>
              <w:top w:val="single" w:sz="4" w:space="0" w:color="auto"/>
              <w:left w:val="single" w:sz="2" w:space="0" w:color="000000"/>
              <w:bottom w:val="single" w:sz="2" w:space="0" w:color="000000"/>
              <w:right w:val="single" w:sz="2" w:space="0" w:color="000000"/>
            </w:tcBorders>
          </w:tcPr>
          <w:p w14:paraId="7E29250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17" w:type="dxa"/>
            <w:gridSpan w:val="3"/>
            <w:tcBorders>
              <w:top w:val="single" w:sz="4" w:space="0" w:color="auto"/>
              <w:left w:val="single" w:sz="2" w:space="0" w:color="000000"/>
              <w:bottom w:val="single" w:sz="2" w:space="0" w:color="000000"/>
              <w:right w:val="single" w:sz="2" w:space="0" w:color="000000"/>
            </w:tcBorders>
          </w:tcPr>
          <w:p w14:paraId="7E292503"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4" w:space="0" w:color="auto"/>
              <w:left w:val="single" w:sz="2" w:space="0" w:color="000000"/>
              <w:bottom w:val="single" w:sz="2" w:space="0" w:color="000000"/>
              <w:right w:val="single" w:sz="2" w:space="0" w:color="000000"/>
            </w:tcBorders>
          </w:tcPr>
          <w:p w14:paraId="7E29250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4" w:space="0" w:color="auto"/>
              <w:left w:val="single" w:sz="2" w:space="0" w:color="000000"/>
              <w:bottom w:val="single" w:sz="2" w:space="0" w:color="000000"/>
              <w:right w:val="single" w:sz="2" w:space="0" w:color="000000"/>
            </w:tcBorders>
          </w:tcPr>
          <w:p w14:paraId="7E29250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2" w:space="0" w:color="000000"/>
              <w:right w:val="single" w:sz="2" w:space="0" w:color="000000"/>
            </w:tcBorders>
          </w:tcPr>
          <w:p w14:paraId="7E29250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 Same as NPR</w:t>
            </w:r>
          </w:p>
        </w:tc>
      </w:tr>
      <w:tr w:rsidR="000E5860" w:rsidRPr="00A43C14" w14:paraId="7E29250B" w14:textId="77777777" w:rsidTr="00D11FCA">
        <w:trPr>
          <w:cantSplit/>
          <w:trHeight w:hRule="exact" w:val="288"/>
        </w:trPr>
        <w:tc>
          <w:tcPr>
            <w:tcW w:w="1151" w:type="dxa"/>
            <w:tcBorders>
              <w:top w:val="single" w:sz="2" w:space="0" w:color="000000"/>
              <w:left w:val="single" w:sz="2" w:space="0" w:color="000000"/>
              <w:bottom w:val="single" w:sz="2" w:space="0" w:color="000000"/>
              <w:right w:val="single" w:sz="2" w:space="0" w:color="000000"/>
            </w:tcBorders>
          </w:tcPr>
          <w:p w14:paraId="7E292508" w14:textId="77777777" w:rsidR="000E5860" w:rsidRPr="00B00858" w:rsidRDefault="000E5860" w:rsidP="00D11FCA">
            <w:pPr>
              <w:pStyle w:val="TableText"/>
              <w:rPr>
                <w:b/>
                <w:i/>
                <w:color w:val="FF0000"/>
              </w:rPr>
            </w:pPr>
            <w:r w:rsidRPr="00B00858">
              <w:rPr>
                <w:b/>
                <w:i/>
                <w:color w:val="FF0000"/>
              </w:rPr>
              <w:t>6.2.1.2</w:t>
            </w:r>
          </w:p>
        </w:tc>
        <w:tc>
          <w:tcPr>
            <w:tcW w:w="3934" w:type="dxa"/>
            <w:tcBorders>
              <w:top w:val="single" w:sz="2" w:space="0" w:color="000000"/>
              <w:left w:val="single" w:sz="2" w:space="0" w:color="000000"/>
              <w:bottom w:val="single" w:sz="2" w:space="0" w:color="000000"/>
              <w:right w:val="single" w:sz="2" w:space="0" w:color="000000"/>
            </w:tcBorders>
          </w:tcPr>
          <w:p w14:paraId="7E292509" w14:textId="77777777" w:rsidR="000E5860" w:rsidRPr="00B00858" w:rsidRDefault="000E5860" w:rsidP="00D11FCA">
            <w:pPr>
              <w:pStyle w:val="TableText"/>
              <w:rPr>
                <w:b/>
                <w:i/>
                <w:color w:val="FF0000"/>
              </w:rPr>
            </w:pPr>
            <w:r w:rsidRPr="00B00858">
              <w:rPr>
                <w:b/>
                <w:i/>
                <w:color w:val="FF0000"/>
              </w:rPr>
              <w:t>Wireless Subscriber User Terminals</w:t>
            </w:r>
          </w:p>
        </w:tc>
        <w:tc>
          <w:tcPr>
            <w:tcW w:w="7815" w:type="dxa"/>
            <w:gridSpan w:val="18"/>
            <w:tcBorders>
              <w:top w:val="single" w:sz="2" w:space="0" w:color="000000"/>
              <w:left w:val="single" w:sz="2" w:space="0" w:color="000000"/>
              <w:bottom w:val="single" w:sz="2" w:space="0" w:color="000000"/>
              <w:right w:val="single" w:sz="2" w:space="0" w:color="000000"/>
            </w:tcBorders>
          </w:tcPr>
          <w:p w14:paraId="7E29250A" w14:textId="77777777" w:rsidR="000E5860" w:rsidRPr="00A43C14" w:rsidRDefault="000E5860" w:rsidP="00D11FCA">
            <w:pPr>
              <w:pStyle w:val="TableText"/>
              <w:jc w:val="center"/>
              <w:rPr>
                <w:rFonts w:ascii="Arial Narrow" w:hAnsi="Arial Narrow"/>
                <w:sz w:val="18"/>
              </w:rPr>
            </w:pPr>
          </w:p>
        </w:tc>
      </w:tr>
      <w:tr w:rsidR="000E5860" w:rsidRPr="00A43C14" w14:paraId="7E292515"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0C" w14:textId="77777777" w:rsidR="000E5860" w:rsidRPr="00A43C14" w:rsidRDefault="000E5860" w:rsidP="00D11FCA">
            <w:pPr>
              <w:pStyle w:val="TableText"/>
            </w:pPr>
            <w:r w:rsidRPr="00A43C14">
              <w:t>6.2.1.2.1</w:t>
            </w:r>
          </w:p>
        </w:tc>
        <w:tc>
          <w:tcPr>
            <w:tcW w:w="3934" w:type="dxa"/>
            <w:tcBorders>
              <w:top w:val="single" w:sz="2" w:space="0" w:color="000000"/>
              <w:left w:val="single" w:sz="2" w:space="0" w:color="000000"/>
              <w:bottom w:val="single" w:sz="2" w:space="0" w:color="000000"/>
              <w:right w:val="single" w:sz="2" w:space="0" w:color="000000"/>
            </w:tcBorders>
          </w:tcPr>
          <w:p w14:paraId="7E29250D" w14:textId="77777777" w:rsidR="000E5860" w:rsidRPr="00A43C14" w:rsidRDefault="000E5860" w:rsidP="00D11FCA">
            <w:pPr>
              <w:pStyle w:val="TableText"/>
            </w:pPr>
            <w:r w:rsidRPr="00A43C14">
              <w:t>Simple</w:t>
            </w:r>
          </w:p>
        </w:tc>
        <w:tc>
          <w:tcPr>
            <w:tcW w:w="1311" w:type="dxa"/>
            <w:tcBorders>
              <w:top w:val="single" w:sz="2" w:space="0" w:color="000000"/>
              <w:left w:val="single" w:sz="2" w:space="0" w:color="000000"/>
              <w:bottom w:val="single" w:sz="2" w:space="0" w:color="000000"/>
              <w:right w:val="single" w:sz="2" w:space="0" w:color="000000"/>
            </w:tcBorders>
          </w:tcPr>
          <w:p w14:paraId="7E29250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0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51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51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2" w:space="0" w:color="000000"/>
              <w:left w:val="single" w:sz="2" w:space="0" w:color="000000"/>
              <w:bottom w:val="single" w:sz="2" w:space="0" w:color="000000"/>
              <w:right w:val="single" w:sz="2" w:space="0" w:color="000000"/>
            </w:tcBorders>
          </w:tcPr>
          <w:p w14:paraId="7E29251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2" w:space="0" w:color="000000"/>
              <w:left w:val="single" w:sz="2" w:space="0" w:color="000000"/>
              <w:bottom w:val="single" w:sz="2" w:space="0" w:color="000000"/>
              <w:right w:val="single" w:sz="2" w:space="0" w:color="000000"/>
            </w:tcBorders>
          </w:tcPr>
          <w:p w14:paraId="7E29251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1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1F"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16" w14:textId="77777777" w:rsidR="000E5860" w:rsidRPr="00A43C14" w:rsidRDefault="000E5860" w:rsidP="00D11FCA">
            <w:pPr>
              <w:pStyle w:val="TableText"/>
            </w:pPr>
            <w:r w:rsidRPr="00A43C14">
              <w:t>6.2.1.2.2</w:t>
            </w:r>
          </w:p>
        </w:tc>
        <w:tc>
          <w:tcPr>
            <w:tcW w:w="3934" w:type="dxa"/>
            <w:tcBorders>
              <w:top w:val="single" w:sz="2" w:space="0" w:color="000000"/>
              <w:left w:val="single" w:sz="2" w:space="0" w:color="000000"/>
              <w:bottom w:val="single" w:sz="2" w:space="0" w:color="000000"/>
              <w:right w:val="single" w:sz="2" w:space="0" w:color="000000"/>
            </w:tcBorders>
          </w:tcPr>
          <w:p w14:paraId="7E292517" w14:textId="77777777" w:rsidR="000E5860" w:rsidRPr="00A43C14" w:rsidRDefault="000E5860" w:rsidP="00D11FCA">
            <w:pPr>
              <w:pStyle w:val="TableText"/>
            </w:pPr>
            <w:r w:rsidRPr="00A43C14">
              <w:t>Complex</w:t>
            </w:r>
          </w:p>
        </w:tc>
        <w:tc>
          <w:tcPr>
            <w:tcW w:w="1311" w:type="dxa"/>
            <w:tcBorders>
              <w:top w:val="single" w:sz="2" w:space="0" w:color="000000"/>
              <w:left w:val="single" w:sz="2" w:space="0" w:color="000000"/>
              <w:bottom w:val="single" w:sz="2" w:space="0" w:color="000000"/>
              <w:right w:val="single" w:sz="2" w:space="0" w:color="000000"/>
            </w:tcBorders>
          </w:tcPr>
          <w:p w14:paraId="7E29251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1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51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51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2" w:space="0" w:color="000000"/>
              <w:left w:val="single" w:sz="2" w:space="0" w:color="000000"/>
              <w:bottom w:val="single" w:sz="2" w:space="0" w:color="000000"/>
              <w:right w:val="single" w:sz="2" w:space="0" w:color="000000"/>
            </w:tcBorders>
          </w:tcPr>
          <w:p w14:paraId="7E29251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2" w:space="0" w:color="000000"/>
              <w:left w:val="single" w:sz="2" w:space="0" w:color="000000"/>
              <w:bottom w:val="single" w:sz="2" w:space="0" w:color="000000"/>
              <w:right w:val="single" w:sz="2" w:space="0" w:color="000000"/>
            </w:tcBorders>
          </w:tcPr>
          <w:p w14:paraId="7E29251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1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29"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20" w14:textId="77777777" w:rsidR="000E5860" w:rsidRPr="00A43C14" w:rsidRDefault="000E5860" w:rsidP="00D11FCA">
            <w:pPr>
              <w:pStyle w:val="TableText"/>
            </w:pPr>
            <w:r w:rsidRPr="00A43C14">
              <w:t>6.2.1.2.3</w:t>
            </w:r>
          </w:p>
        </w:tc>
        <w:tc>
          <w:tcPr>
            <w:tcW w:w="3934" w:type="dxa"/>
            <w:tcBorders>
              <w:top w:val="single" w:sz="2" w:space="0" w:color="000000"/>
              <w:left w:val="single" w:sz="2" w:space="0" w:color="000000"/>
              <w:bottom w:val="single" w:sz="2" w:space="0" w:color="000000"/>
              <w:right w:val="single" w:sz="2" w:space="0" w:color="000000"/>
            </w:tcBorders>
          </w:tcPr>
          <w:p w14:paraId="7E292521" w14:textId="77777777" w:rsidR="000E5860" w:rsidRPr="00A43C14" w:rsidRDefault="000E5860" w:rsidP="00D11FCA">
            <w:pPr>
              <w:pStyle w:val="TableText"/>
            </w:pPr>
            <w:r w:rsidRPr="00A43C14">
              <w:t>Radios</w:t>
            </w:r>
          </w:p>
        </w:tc>
        <w:tc>
          <w:tcPr>
            <w:tcW w:w="1311" w:type="dxa"/>
            <w:tcBorders>
              <w:top w:val="single" w:sz="2" w:space="0" w:color="000000"/>
              <w:left w:val="single" w:sz="2" w:space="0" w:color="000000"/>
              <w:bottom w:val="single" w:sz="2" w:space="0" w:color="000000"/>
              <w:right w:val="single" w:sz="2" w:space="0" w:color="000000"/>
            </w:tcBorders>
          </w:tcPr>
          <w:p w14:paraId="7E29252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2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52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52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2" w:space="0" w:color="000000"/>
              <w:left w:val="single" w:sz="2" w:space="0" w:color="000000"/>
              <w:bottom w:val="single" w:sz="2" w:space="0" w:color="000000"/>
              <w:right w:val="single" w:sz="2" w:space="0" w:color="000000"/>
            </w:tcBorders>
          </w:tcPr>
          <w:p w14:paraId="7E29252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2" w:space="0" w:color="000000"/>
              <w:left w:val="single" w:sz="2" w:space="0" w:color="000000"/>
              <w:bottom w:val="single" w:sz="2" w:space="0" w:color="000000"/>
              <w:right w:val="single" w:sz="2" w:space="0" w:color="000000"/>
            </w:tcBorders>
          </w:tcPr>
          <w:p w14:paraId="7E29252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2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33"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2A" w14:textId="77777777" w:rsidR="000E5860" w:rsidRPr="00A43C14" w:rsidRDefault="000E5860" w:rsidP="00D11FCA">
            <w:pPr>
              <w:pStyle w:val="TableText"/>
            </w:pPr>
            <w:r w:rsidRPr="00A43C14">
              <w:t>6.2.1.2.4</w:t>
            </w:r>
          </w:p>
        </w:tc>
        <w:tc>
          <w:tcPr>
            <w:tcW w:w="3934" w:type="dxa"/>
            <w:tcBorders>
              <w:top w:val="single" w:sz="2" w:space="0" w:color="000000"/>
              <w:left w:val="single" w:sz="2" w:space="0" w:color="000000"/>
              <w:bottom w:val="single" w:sz="2" w:space="0" w:color="000000"/>
              <w:right w:val="single" w:sz="2" w:space="0" w:color="000000"/>
            </w:tcBorders>
          </w:tcPr>
          <w:p w14:paraId="7E29252B" w14:textId="77777777" w:rsidR="000E5860" w:rsidRPr="00A43C14" w:rsidRDefault="000E5860" w:rsidP="00D11FCA">
            <w:pPr>
              <w:pStyle w:val="TableText"/>
            </w:pPr>
            <w:r w:rsidRPr="00A43C14">
              <w:t>Wireless Terminal Software Applications</w:t>
            </w:r>
          </w:p>
        </w:tc>
        <w:tc>
          <w:tcPr>
            <w:tcW w:w="1311" w:type="dxa"/>
            <w:tcBorders>
              <w:top w:val="single" w:sz="2" w:space="0" w:color="000000"/>
              <w:left w:val="single" w:sz="2" w:space="0" w:color="000000"/>
              <w:bottom w:val="single" w:sz="2" w:space="0" w:color="000000"/>
              <w:right w:val="single" w:sz="2" w:space="0" w:color="000000"/>
            </w:tcBorders>
          </w:tcPr>
          <w:p w14:paraId="7E29252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Licenses</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2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61" w:type="dxa"/>
            <w:tcBorders>
              <w:top w:val="single" w:sz="2" w:space="0" w:color="000000"/>
              <w:left w:val="single" w:sz="2" w:space="0" w:color="000000"/>
              <w:bottom w:val="single" w:sz="2" w:space="0" w:color="000000"/>
              <w:right w:val="single" w:sz="2" w:space="0" w:color="000000"/>
            </w:tcBorders>
          </w:tcPr>
          <w:p w14:paraId="7E29252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331" w:type="dxa"/>
            <w:gridSpan w:val="4"/>
            <w:tcBorders>
              <w:top w:val="single" w:sz="2" w:space="0" w:color="000000"/>
              <w:left w:val="single" w:sz="2" w:space="0" w:color="000000"/>
              <w:bottom w:val="single" w:sz="2" w:space="0" w:color="000000"/>
              <w:right w:val="single" w:sz="2" w:space="0" w:color="000000"/>
            </w:tcBorders>
          </w:tcPr>
          <w:p w14:paraId="7E29252F"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2" w:space="0" w:color="000000"/>
              <w:left w:val="single" w:sz="2" w:space="0" w:color="000000"/>
              <w:bottom w:val="single" w:sz="2" w:space="0" w:color="000000"/>
              <w:right w:val="single" w:sz="2" w:space="0" w:color="000000"/>
            </w:tcBorders>
          </w:tcPr>
          <w:p w14:paraId="7E29253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2" w:space="0" w:color="000000"/>
              <w:left w:val="single" w:sz="2" w:space="0" w:color="000000"/>
              <w:bottom w:val="single" w:sz="2" w:space="0" w:color="000000"/>
              <w:right w:val="single" w:sz="2" w:space="0" w:color="000000"/>
            </w:tcBorders>
          </w:tcPr>
          <w:p w14:paraId="7E29253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3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37" w14:textId="77777777" w:rsidTr="00D11FCA">
        <w:trPr>
          <w:cantSplit/>
        </w:trPr>
        <w:tc>
          <w:tcPr>
            <w:tcW w:w="1151" w:type="dxa"/>
            <w:tcBorders>
              <w:top w:val="single" w:sz="2" w:space="0" w:color="000000"/>
              <w:left w:val="single" w:sz="2" w:space="0" w:color="000000"/>
              <w:bottom w:val="single" w:sz="4" w:space="0" w:color="auto"/>
              <w:right w:val="single" w:sz="2" w:space="0" w:color="000000"/>
            </w:tcBorders>
          </w:tcPr>
          <w:p w14:paraId="7E292534" w14:textId="77777777" w:rsidR="000E5860" w:rsidRPr="00A43C14" w:rsidRDefault="000E5860" w:rsidP="00D11FCA">
            <w:pPr>
              <w:pStyle w:val="TableText"/>
            </w:pPr>
            <w:r w:rsidRPr="00A43C14">
              <w:lastRenderedPageBreak/>
              <w:t>6.2.2</w:t>
            </w:r>
          </w:p>
        </w:tc>
        <w:tc>
          <w:tcPr>
            <w:tcW w:w="3934" w:type="dxa"/>
            <w:tcBorders>
              <w:top w:val="single" w:sz="2" w:space="0" w:color="000000"/>
              <w:left w:val="single" w:sz="2" w:space="0" w:color="000000"/>
              <w:bottom w:val="single" w:sz="4" w:space="0" w:color="auto"/>
              <w:right w:val="single" w:sz="2" w:space="0" w:color="000000"/>
            </w:tcBorders>
          </w:tcPr>
          <w:p w14:paraId="7E292535" w14:textId="45061372" w:rsidR="000E5860" w:rsidRPr="00A43C14" w:rsidRDefault="000E5860" w:rsidP="00D11FCA">
            <w:pPr>
              <w:pStyle w:val="TableText"/>
            </w:pPr>
            <w:r>
              <w:t>Not currently used</w:t>
            </w:r>
          </w:p>
        </w:tc>
        <w:tc>
          <w:tcPr>
            <w:tcW w:w="7815" w:type="dxa"/>
            <w:gridSpan w:val="18"/>
            <w:tcBorders>
              <w:top w:val="single" w:sz="2" w:space="0" w:color="000000"/>
              <w:left w:val="single" w:sz="2" w:space="0" w:color="000000"/>
              <w:bottom w:val="single" w:sz="4" w:space="0" w:color="auto"/>
              <w:right w:val="single" w:sz="2" w:space="0" w:color="000000"/>
            </w:tcBorders>
          </w:tcPr>
          <w:p w14:paraId="7E292536" w14:textId="77777777" w:rsidR="000E5860" w:rsidRPr="00A43C14" w:rsidRDefault="000E5860" w:rsidP="00D11FCA">
            <w:pPr>
              <w:pStyle w:val="TableText"/>
              <w:jc w:val="center"/>
              <w:rPr>
                <w:rFonts w:ascii="Arial Narrow" w:hAnsi="Arial Narrow"/>
                <w:sz w:val="18"/>
              </w:rPr>
            </w:pPr>
          </w:p>
        </w:tc>
      </w:tr>
      <w:tr w:rsidR="000E5860" w:rsidRPr="00A43C14" w14:paraId="7E29253B" w14:textId="77777777" w:rsidTr="00D11FCA">
        <w:trPr>
          <w:cantSplit/>
        </w:trPr>
        <w:tc>
          <w:tcPr>
            <w:tcW w:w="1151" w:type="dxa"/>
            <w:tcBorders>
              <w:top w:val="single" w:sz="4" w:space="0" w:color="auto"/>
              <w:left w:val="single" w:sz="4" w:space="0" w:color="auto"/>
              <w:bottom w:val="single" w:sz="4" w:space="0" w:color="auto"/>
              <w:right w:val="single" w:sz="4" w:space="0" w:color="auto"/>
            </w:tcBorders>
          </w:tcPr>
          <w:p w14:paraId="7E292538" w14:textId="77777777" w:rsidR="000E5860" w:rsidRPr="00B00858" w:rsidRDefault="000E5860" w:rsidP="00D11FCA">
            <w:pPr>
              <w:pStyle w:val="TableTextPCRed"/>
            </w:pPr>
            <w:r w:rsidRPr="00B00858">
              <w:t>6.2.3</w:t>
            </w:r>
          </w:p>
        </w:tc>
        <w:tc>
          <w:tcPr>
            <w:tcW w:w="3934" w:type="dxa"/>
            <w:tcBorders>
              <w:top w:val="single" w:sz="4" w:space="0" w:color="auto"/>
              <w:left w:val="single" w:sz="4" w:space="0" w:color="auto"/>
              <w:bottom w:val="single" w:sz="4" w:space="0" w:color="auto"/>
              <w:right w:val="single" w:sz="4" w:space="0" w:color="auto"/>
            </w:tcBorders>
          </w:tcPr>
          <w:p w14:paraId="7E292539" w14:textId="77777777" w:rsidR="000E5860" w:rsidRPr="00B00858" w:rsidRDefault="000E5860" w:rsidP="00D11FCA">
            <w:pPr>
              <w:pStyle w:val="TableTextPCRed"/>
            </w:pPr>
            <w:r w:rsidRPr="00B00858">
              <w:t>Data Modems</w:t>
            </w:r>
          </w:p>
        </w:tc>
        <w:tc>
          <w:tcPr>
            <w:tcW w:w="7815" w:type="dxa"/>
            <w:gridSpan w:val="18"/>
            <w:tcBorders>
              <w:top w:val="single" w:sz="4" w:space="0" w:color="auto"/>
              <w:left w:val="single" w:sz="4" w:space="0" w:color="auto"/>
              <w:bottom w:val="single" w:sz="4" w:space="0" w:color="auto"/>
              <w:right w:val="single" w:sz="4" w:space="0" w:color="auto"/>
            </w:tcBorders>
          </w:tcPr>
          <w:p w14:paraId="7E29253A" w14:textId="77777777" w:rsidR="000E5860" w:rsidRPr="00A43C14" w:rsidRDefault="000E5860" w:rsidP="00D11FCA">
            <w:pPr>
              <w:pStyle w:val="TableTextPCRed"/>
              <w:rPr>
                <w:color w:val="auto"/>
              </w:rPr>
            </w:pPr>
          </w:p>
        </w:tc>
      </w:tr>
      <w:tr w:rsidR="000E5860" w:rsidRPr="00A43C14" w14:paraId="7E292545" w14:textId="77777777" w:rsidTr="00D11FCA">
        <w:trPr>
          <w:cantSplit/>
        </w:trPr>
        <w:tc>
          <w:tcPr>
            <w:tcW w:w="1151" w:type="dxa"/>
            <w:tcBorders>
              <w:top w:val="single" w:sz="4" w:space="0" w:color="auto"/>
              <w:left w:val="single" w:sz="2" w:space="0" w:color="000000"/>
              <w:bottom w:val="single" w:sz="2" w:space="0" w:color="000000"/>
              <w:right w:val="single" w:sz="2" w:space="0" w:color="000000"/>
            </w:tcBorders>
          </w:tcPr>
          <w:p w14:paraId="7E29253C" w14:textId="77777777" w:rsidR="000E5860" w:rsidRPr="00A43C14" w:rsidRDefault="000E5860" w:rsidP="00D11FCA">
            <w:pPr>
              <w:pStyle w:val="TableText"/>
            </w:pPr>
            <w:r w:rsidRPr="00A43C14">
              <w:t>6.2.3.1</w:t>
            </w:r>
          </w:p>
        </w:tc>
        <w:tc>
          <w:tcPr>
            <w:tcW w:w="3934" w:type="dxa"/>
            <w:tcBorders>
              <w:top w:val="single" w:sz="4" w:space="0" w:color="auto"/>
              <w:left w:val="single" w:sz="2" w:space="0" w:color="000000"/>
              <w:bottom w:val="single" w:sz="2" w:space="0" w:color="000000"/>
              <w:right w:val="single" w:sz="2" w:space="0" w:color="000000"/>
            </w:tcBorders>
          </w:tcPr>
          <w:p w14:paraId="7E29253D" w14:textId="77777777" w:rsidR="000E5860" w:rsidRPr="00A43C14" w:rsidRDefault="000E5860" w:rsidP="00D11FCA">
            <w:pPr>
              <w:pStyle w:val="TableText"/>
            </w:pPr>
            <w:r w:rsidRPr="00A43C14">
              <w:t>Wired Modems</w:t>
            </w:r>
          </w:p>
        </w:tc>
        <w:tc>
          <w:tcPr>
            <w:tcW w:w="1311" w:type="dxa"/>
            <w:tcBorders>
              <w:top w:val="single" w:sz="4" w:space="0" w:color="auto"/>
              <w:left w:val="single" w:sz="2" w:space="0" w:color="000000"/>
              <w:bottom w:val="single" w:sz="2" w:space="0" w:color="000000"/>
              <w:right w:val="single" w:sz="2" w:space="0" w:color="000000"/>
            </w:tcBorders>
          </w:tcPr>
          <w:p w14:paraId="7E29253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4" w:space="0" w:color="auto"/>
              <w:left w:val="single" w:sz="2" w:space="0" w:color="000000"/>
              <w:bottom w:val="single" w:sz="2" w:space="0" w:color="000000"/>
              <w:right w:val="single" w:sz="2" w:space="0" w:color="000000"/>
            </w:tcBorders>
          </w:tcPr>
          <w:p w14:paraId="7E29253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top w:val="single" w:sz="4" w:space="0" w:color="auto"/>
              <w:left w:val="single" w:sz="2" w:space="0" w:color="000000"/>
              <w:bottom w:val="single" w:sz="2" w:space="0" w:color="000000"/>
              <w:right w:val="single" w:sz="2" w:space="0" w:color="000000"/>
            </w:tcBorders>
          </w:tcPr>
          <w:p w14:paraId="7E29254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4" w:space="0" w:color="auto"/>
              <w:left w:val="single" w:sz="2" w:space="0" w:color="000000"/>
              <w:bottom w:val="single" w:sz="2" w:space="0" w:color="000000"/>
              <w:right w:val="single" w:sz="2" w:space="0" w:color="000000"/>
            </w:tcBorders>
          </w:tcPr>
          <w:p w14:paraId="7E29254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4" w:space="0" w:color="auto"/>
              <w:left w:val="single" w:sz="2" w:space="0" w:color="000000"/>
              <w:bottom w:val="single" w:sz="2" w:space="0" w:color="000000"/>
              <w:right w:val="single" w:sz="2" w:space="0" w:color="000000"/>
            </w:tcBorders>
          </w:tcPr>
          <w:p w14:paraId="7E29254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4" w:space="0" w:color="auto"/>
              <w:left w:val="single" w:sz="2" w:space="0" w:color="000000"/>
              <w:bottom w:val="single" w:sz="2" w:space="0" w:color="000000"/>
              <w:right w:val="single" w:sz="2" w:space="0" w:color="000000"/>
            </w:tcBorders>
          </w:tcPr>
          <w:p w14:paraId="7E29254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4" w:space="0" w:color="auto"/>
              <w:left w:val="single" w:sz="2" w:space="0" w:color="000000"/>
              <w:bottom w:val="single" w:sz="2" w:space="0" w:color="000000"/>
              <w:right w:val="single" w:sz="2" w:space="0" w:color="000000"/>
            </w:tcBorders>
          </w:tcPr>
          <w:p w14:paraId="7E29254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4F"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46" w14:textId="77777777" w:rsidR="000E5860" w:rsidRPr="00A43C14" w:rsidRDefault="000E5860" w:rsidP="00D11FCA">
            <w:pPr>
              <w:pStyle w:val="TableText"/>
            </w:pPr>
            <w:r w:rsidRPr="00A43C14">
              <w:t>6.2.3.2</w:t>
            </w:r>
          </w:p>
        </w:tc>
        <w:tc>
          <w:tcPr>
            <w:tcW w:w="3934" w:type="dxa"/>
            <w:tcBorders>
              <w:top w:val="single" w:sz="2" w:space="0" w:color="000000"/>
              <w:left w:val="single" w:sz="2" w:space="0" w:color="000000"/>
              <w:bottom w:val="single" w:sz="2" w:space="0" w:color="000000"/>
              <w:right w:val="single" w:sz="2" w:space="0" w:color="000000"/>
            </w:tcBorders>
          </w:tcPr>
          <w:p w14:paraId="7E292547" w14:textId="77777777" w:rsidR="000E5860" w:rsidRPr="00A43C14" w:rsidRDefault="000E5860" w:rsidP="00D11FCA">
            <w:pPr>
              <w:pStyle w:val="TableText"/>
            </w:pPr>
            <w:r w:rsidRPr="00A43C14">
              <w:t>Wireless Modems</w:t>
            </w:r>
          </w:p>
        </w:tc>
        <w:tc>
          <w:tcPr>
            <w:tcW w:w="1311" w:type="dxa"/>
            <w:tcBorders>
              <w:top w:val="single" w:sz="2" w:space="0" w:color="000000"/>
              <w:left w:val="single" w:sz="2" w:space="0" w:color="000000"/>
              <w:bottom w:val="single" w:sz="2" w:space="0" w:color="000000"/>
              <w:right w:val="single" w:sz="2" w:space="0" w:color="000000"/>
            </w:tcBorders>
          </w:tcPr>
          <w:p w14:paraId="7E29254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4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top w:val="single" w:sz="2" w:space="0" w:color="000000"/>
              <w:left w:val="single" w:sz="2" w:space="0" w:color="000000"/>
              <w:bottom w:val="single" w:sz="2" w:space="0" w:color="000000"/>
              <w:right w:val="single" w:sz="2" w:space="0" w:color="000000"/>
            </w:tcBorders>
          </w:tcPr>
          <w:p w14:paraId="7E29254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4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2" w:space="0" w:color="000000"/>
              <w:left w:val="single" w:sz="2" w:space="0" w:color="000000"/>
              <w:bottom w:val="single" w:sz="2" w:space="0" w:color="000000"/>
              <w:right w:val="single" w:sz="2" w:space="0" w:color="000000"/>
            </w:tcBorders>
          </w:tcPr>
          <w:p w14:paraId="7E29254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2" w:space="0" w:color="000000"/>
              <w:left w:val="single" w:sz="2" w:space="0" w:color="000000"/>
              <w:bottom w:val="single" w:sz="2" w:space="0" w:color="000000"/>
              <w:right w:val="single" w:sz="2" w:space="0" w:color="000000"/>
            </w:tcBorders>
          </w:tcPr>
          <w:p w14:paraId="7E29254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4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59"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50" w14:textId="77777777" w:rsidR="000E5860" w:rsidRPr="00A43C14" w:rsidRDefault="000E5860" w:rsidP="00D11FCA">
            <w:pPr>
              <w:pStyle w:val="TableText"/>
            </w:pPr>
            <w:r w:rsidRPr="00A43C14">
              <w:t>6.2.4</w:t>
            </w:r>
          </w:p>
        </w:tc>
        <w:tc>
          <w:tcPr>
            <w:tcW w:w="3934" w:type="dxa"/>
            <w:tcBorders>
              <w:top w:val="single" w:sz="2" w:space="0" w:color="000000"/>
              <w:left w:val="single" w:sz="2" w:space="0" w:color="000000"/>
              <w:bottom w:val="single" w:sz="2" w:space="0" w:color="000000"/>
              <w:right w:val="single" w:sz="2" w:space="0" w:color="000000"/>
            </w:tcBorders>
          </w:tcPr>
          <w:p w14:paraId="7E292551" w14:textId="77777777" w:rsidR="000E5860" w:rsidRPr="00A43C14" w:rsidRDefault="000E5860" w:rsidP="00D11FCA">
            <w:pPr>
              <w:pStyle w:val="TableText"/>
            </w:pPr>
            <w:r w:rsidRPr="00A43C14">
              <w:t>Digital Data Service Units</w:t>
            </w:r>
          </w:p>
        </w:tc>
        <w:tc>
          <w:tcPr>
            <w:tcW w:w="1311" w:type="dxa"/>
            <w:tcBorders>
              <w:top w:val="single" w:sz="2" w:space="0" w:color="000000"/>
              <w:left w:val="single" w:sz="2" w:space="0" w:color="000000"/>
              <w:bottom w:val="single" w:sz="2" w:space="0" w:color="000000"/>
              <w:right w:val="single" w:sz="2" w:space="0" w:color="000000"/>
            </w:tcBorders>
          </w:tcPr>
          <w:p w14:paraId="7E29255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5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top w:val="single" w:sz="2" w:space="0" w:color="000000"/>
              <w:left w:val="single" w:sz="2" w:space="0" w:color="000000"/>
              <w:bottom w:val="single" w:sz="2" w:space="0" w:color="000000"/>
              <w:right w:val="single" w:sz="2" w:space="0" w:color="000000"/>
            </w:tcBorders>
          </w:tcPr>
          <w:p w14:paraId="7E29255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5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46" w:type="dxa"/>
            <w:tcBorders>
              <w:top w:val="single" w:sz="2" w:space="0" w:color="000000"/>
              <w:left w:val="single" w:sz="2" w:space="0" w:color="000000"/>
              <w:bottom w:val="single" w:sz="2" w:space="0" w:color="000000"/>
              <w:right w:val="single" w:sz="2" w:space="0" w:color="000000"/>
            </w:tcBorders>
          </w:tcPr>
          <w:p w14:paraId="7E29255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3"/>
            <w:tcBorders>
              <w:top w:val="single" w:sz="2" w:space="0" w:color="000000"/>
              <w:left w:val="single" w:sz="2" w:space="0" w:color="000000"/>
              <w:bottom w:val="single" w:sz="2" w:space="0" w:color="000000"/>
              <w:right w:val="single" w:sz="2" w:space="0" w:color="000000"/>
            </w:tcBorders>
          </w:tcPr>
          <w:p w14:paraId="7E29255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5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63" w14:textId="77777777" w:rsidTr="00D11FCA">
        <w:trPr>
          <w:cantSplit/>
        </w:trPr>
        <w:tc>
          <w:tcPr>
            <w:tcW w:w="1151" w:type="dxa"/>
            <w:tcBorders>
              <w:left w:val="single" w:sz="2" w:space="0" w:color="000000"/>
              <w:bottom w:val="single" w:sz="2" w:space="0" w:color="000000"/>
              <w:right w:val="single" w:sz="2" w:space="0" w:color="000000"/>
            </w:tcBorders>
          </w:tcPr>
          <w:p w14:paraId="7E29255A" w14:textId="77777777" w:rsidR="000E5860" w:rsidRPr="00A43C14" w:rsidRDefault="000E5860" w:rsidP="00D11FCA">
            <w:pPr>
              <w:pStyle w:val="TableText"/>
            </w:pPr>
            <w:r w:rsidRPr="00A43C14">
              <w:t>6.2.5</w:t>
            </w:r>
          </w:p>
        </w:tc>
        <w:tc>
          <w:tcPr>
            <w:tcW w:w="3934" w:type="dxa"/>
            <w:tcBorders>
              <w:left w:val="single" w:sz="2" w:space="0" w:color="000000"/>
              <w:bottom w:val="single" w:sz="2" w:space="0" w:color="000000"/>
              <w:right w:val="single" w:sz="2" w:space="0" w:color="000000"/>
            </w:tcBorders>
          </w:tcPr>
          <w:p w14:paraId="7E29255B" w14:textId="77777777" w:rsidR="000E5860" w:rsidRPr="00A43C14" w:rsidRDefault="000E5860" w:rsidP="00D11FCA">
            <w:pPr>
              <w:pStyle w:val="TableText"/>
            </w:pPr>
            <w:r w:rsidRPr="00A43C14">
              <w:t>Passive Optical Network Termination Units</w:t>
            </w:r>
          </w:p>
        </w:tc>
        <w:tc>
          <w:tcPr>
            <w:tcW w:w="1311" w:type="dxa"/>
            <w:tcBorders>
              <w:left w:val="single" w:sz="2" w:space="0" w:color="000000"/>
              <w:bottom w:val="single" w:sz="2" w:space="0" w:color="000000"/>
              <w:right w:val="single" w:sz="2" w:space="0" w:color="000000"/>
            </w:tcBorders>
          </w:tcPr>
          <w:p w14:paraId="7E29255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NEs shipped</w:t>
            </w:r>
          </w:p>
        </w:tc>
        <w:tc>
          <w:tcPr>
            <w:tcW w:w="1266" w:type="dxa"/>
            <w:gridSpan w:val="2"/>
            <w:tcBorders>
              <w:left w:val="single" w:sz="2" w:space="0" w:color="000000"/>
              <w:bottom w:val="single" w:sz="2" w:space="0" w:color="000000"/>
              <w:right w:val="single" w:sz="2" w:space="0" w:color="000000"/>
            </w:tcBorders>
          </w:tcPr>
          <w:p w14:paraId="7E29255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left w:val="single" w:sz="2" w:space="0" w:color="000000"/>
              <w:bottom w:val="single" w:sz="2" w:space="0" w:color="000000"/>
              <w:right w:val="single" w:sz="2" w:space="0" w:color="000000"/>
            </w:tcBorders>
          </w:tcPr>
          <w:p w14:paraId="7E29255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5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56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6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6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6D" w14:textId="77777777" w:rsidTr="00D11FCA">
        <w:trPr>
          <w:cantSplit/>
        </w:trPr>
        <w:tc>
          <w:tcPr>
            <w:tcW w:w="1151" w:type="dxa"/>
            <w:tcBorders>
              <w:left w:val="single" w:sz="2" w:space="0" w:color="000000"/>
              <w:bottom w:val="single" w:sz="2" w:space="0" w:color="000000"/>
              <w:right w:val="single" w:sz="2" w:space="0" w:color="000000"/>
            </w:tcBorders>
          </w:tcPr>
          <w:p w14:paraId="7E292564" w14:textId="77777777" w:rsidR="000E5860" w:rsidRPr="00A43C14" w:rsidRDefault="000E5860" w:rsidP="00D11FCA">
            <w:pPr>
              <w:pStyle w:val="TableText"/>
            </w:pPr>
            <w:r w:rsidRPr="00A43C14">
              <w:t>6.2.6</w:t>
            </w:r>
          </w:p>
        </w:tc>
        <w:tc>
          <w:tcPr>
            <w:tcW w:w="3934" w:type="dxa"/>
            <w:tcBorders>
              <w:left w:val="single" w:sz="2" w:space="0" w:color="000000"/>
              <w:bottom w:val="single" w:sz="2" w:space="0" w:color="000000"/>
              <w:right w:val="single" w:sz="2" w:space="0" w:color="000000"/>
            </w:tcBorders>
          </w:tcPr>
          <w:p w14:paraId="7E292565" w14:textId="77777777" w:rsidR="000E5860" w:rsidRPr="00A43C14" w:rsidRDefault="000E5860" w:rsidP="00D11FCA">
            <w:pPr>
              <w:pStyle w:val="TableText"/>
            </w:pPr>
            <w:r w:rsidRPr="00A43C14">
              <w:t>Set Top Box</w:t>
            </w:r>
          </w:p>
        </w:tc>
        <w:tc>
          <w:tcPr>
            <w:tcW w:w="1311" w:type="dxa"/>
            <w:tcBorders>
              <w:left w:val="single" w:sz="2" w:space="0" w:color="000000"/>
              <w:bottom w:val="single" w:sz="2" w:space="0" w:color="000000"/>
              <w:right w:val="single" w:sz="2" w:space="0" w:color="000000"/>
            </w:tcBorders>
          </w:tcPr>
          <w:p w14:paraId="7E29256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left w:val="single" w:sz="2" w:space="0" w:color="000000"/>
              <w:bottom w:val="single" w:sz="2" w:space="0" w:color="000000"/>
              <w:right w:val="single" w:sz="2" w:space="0" w:color="000000"/>
            </w:tcBorders>
          </w:tcPr>
          <w:p w14:paraId="7E29256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left w:val="single" w:sz="2" w:space="0" w:color="000000"/>
              <w:bottom w:val="single" w:sz="2" w:space="0" w:color="000000"/>
              <w:right w:val="single" w:sz="2" w:space="0" w:color="000000"/>
            </w:tcBorders>
          </w:tcPr>
          <w:p w14:paraId="7E29256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6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56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6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6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77" w14:textId="77777777" w:rsidTr="00D11FCA">
        <w:trPr>
          <w:cantSplit/>
        </w:trPr>
        <w:tc>
          <w:tcPr>
            <w:tcW w:w="1151" w:type="dxa"/>
            <w:tcBorders>
              <w:left w:val="single" w:sz="2" w:space="0" w:color="000000"/>
              <w:bottom w:val="single" w:sz="2" w:space="0" w:color="000000"/>
              <w:right w:val="single" w:sz="2" w:space="0" w:color="000000"/>
            </w:tcBorders>
          </w:tcPr>
          <w:p w14:paraId="7E29256E" w14:textId="77777777" w:rsidR="000E5860" w:rsidRPr="00A43C14" w:rsidRDefault="000E5860" w:rsidP="00D11FCA">
            <w:pPr>
              <w:pStyle w:val="TableText"/>
            </w:pPr>
            <w:r w:rsidRPr="00A43C14">
              <w:t>6.2.7</w:t>
            </w:r>
          </w:p>
        </w:tc>
        <w:tc>
          <w:tcPr>
            <w:tcW w:w="3934" w:type="dxa"/>
            <w:tcBorders>
              <w:left w:val="single" w:sz="2" w:space="0" w:color="000000"/>
              <w:bottom w:val="single" w:sz="2" w:space="0" w:color="000000"/>
              <w:right w:val="single" w:sz="2" w:space="0" w:color="000000"/>
            </w:tcBorders>
          </w:tcPr>
          <w:p w14:paraId="7E29256F" w14:textId="77777777" w:rsidR="000E5860" w:rsidRPr="00A43C14" w:rsidDel="00F81DA7" w:rsidRDefault="000E5860" w:rsidP="00D11FCA">
            <w:pPr>
              <w:pStyle w:val="TableText"/>
            </w:pPr>
            <w:r w:rsidRPr="00A43C14">
              <w:t>CPE Router</w:t>
            </w:r>
          </w:p>
        </w:tc>
        <w:tc>
          <w:tcPr>
            <w:tcW w:w="1311" w:type="dxa"/>
            <w:tcBorders>
              <w:left w:val="single" w:sz="2" w:space="0" w:color="000000"/>
              <w:bottom w:val="single" w:sz="2" w:space="0" w:color="000000"/>
              <w:right w:val="single" w:sz="2" w:space="0" w:color="000000"/>
            </w:tcBorders>
          </w:tcPr>
          <w:p w14:paraId="7E29257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left w:val="single" w:sz="2" w:space="0" w:color="000000"/>
              <w:bottom w:val="single" w:sz="2" w:space="0" w:color="000000"/>
              <w:right w:val="single" w:sz="2" w:space="0" w:color="000000"/>
            </w:tcBorders>
          </w:tcPr>
          <w:p w14:paraId="7E29257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left w:val="single" w:sz="2" w:space="0" w:color="000000"/>
              <w:bottom w:val="single" w:sz="2" w:space="0" w:color="000000"/>
              <w:right w:val="single" w:sz="2" w:space="0" w:color="000000"/>
            </w:tcBorders>
          </w:tcPr>
          <w:p w14:paraId="7E29257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7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57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75" w14:textId="77777777" w:rsidR="000E5860" w:rsidRPr="00A43C14" w:rsidDel="001F4F72"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7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81" w14:textId="77777777" w:rsidTr="00D11FCA">
        <w:trPr>
          <w:cantSplit/>
        </w:trPr>
        <w:tc>
          <w:tcPr>
            <w:tcW w:w="1151" w:type="dxa"/>
            <w:tcBorders>
              <w:left w:val="single" w:sz="2" w:space="0" w:color="000000"/>
              <w:bottom w:val="single" w:sz="2" w:space="0" w:color="000000"/>
              <w:right w:val="single" w:sz="2" w:space="0" w:color="000000"/>
            </w:tcBorders>
          </w:tcPr>
          <w:p w14:paraId="7E292578" w14:textId="77777777" w:rsidR="000E5860" w:rsidRPr="00A43C14" w:rsidRDefault="000E5860" w:rsidP="00D11FCA">
            <w:pPr>
              <w:pStyle w:val="TableText"/>
            </w:pPr>
            <w:r w:rsidRPr="00A43C14">
              <w:t>6.2.8</w:t>
            </w:r>
          </w:p>
        </w:tc>
        <w:tc>
          <w:tcPr>
            <w:tcW w:w="3934" w:type="dxa"/>
            <w:tcBorders>
              <w:left w:val="single" w:sz="2" w:space="0" w:color="000000"/>
              <w:bottom w:val="single" w:sz="2" w:space="0" w:color="000000"/>
              <w:right w:val="single" w:sz="2" w:space="0" w:color="000000"/>
            </w:tcBorders>
          </w:tcPr>
          <w:p w14:paraId="7E292579" w14:textId="77777777" w:rsidR="000E5860" w:rsidRPr="00A43C14" w:rsidRDefault="000E5860" w:rsidP="00D11FCA">
            <w:pPr>
              <w:pStyle w:val="TableText"/>
            </w:pPr>
            <w:r w:rsidRPr="00A43C14">
              <w:t>Home Base Station</w:t>
            </w:r>
          </w:p>
        </w:tc>
        <w:tc>
          <w:tcPr>
            <w:tcW w:w="1311" w:type="dxa"/>
            <w:tcBorders>
              <w:left w:val="single" w:sz="2" w:space="0" w:color="000000"/>
              <w:bottom w:val="single" w:sz="2" w:space="0" w:color="000000"/>
              <w:right w:val="single" w:sz="2" w:space="0" w:color="000000"/>
            </w:tcBorders>
          </w:tcPr>
          <w:p w14:paraId="7E29257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66" w:type="dxa"/>
            <w:gridSpan w:val="2"/>
            <w:tcBorders>
              <w:left w:val="single" w:sz="2" w:space="0" w:color="000000"/>
              <w:bottom w:val="single" w:sz="2" w:space="0" w:color="000000"/>
              <w:right w:val="single" w:sz="2" w:space="0" w:color="000000"/>
            </w:tcBorders>
          </w:tcPr>
          <w:p w14:paraId="7E29257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left w:val="single" w:sz="2" w:space="0" w:color="000000"/>
              <w:bottom w:val="single" w:sz="2" w:space="0" w:color="000000"/>
              <w:right w:val="single" w:sz="2" w:space="0" w:color="000000"/>
            </w:tcBorders>
          </w:tcPr>
          <w:p w14:paraId="7E29257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7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846" w:type="dxa"/>
            <w:tcBorders>
              <w:top w:val="single" w:sz="2" w:space="0" w:color="000000"/>
              <w:left w:val="single" w:sz="2" w:space="0" w:color="000000"/>
              <w:bottom w:val="single" w:sz="2" w:space="0" w:color="000000"/>
              <w:right w:val="single" w:sz="2" w:space="0" w:color="000000"/>
            </w:tcBorders>
          </w:tcPr>
          <w:p w14:paraId="7E29257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7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8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8B" w14:textId="77777777" w:rsidTr="00D11FCA">
        <w:trPr>
          <w:cantSplit/>
        </w:trPr>
        <w:tc>
          <w:tcPr>
            <w:tcW w:w="1151" w:type="dxa"/>
            <w:tcBorders>
              <w:left w:val="single" w:sz="2" w:space="0" w:color="000000"/>
              <w:bottom w:val="single" w:sz="2" w:space="0" w:color="000000"/>
              <w:right w:val="single" w:sz="2" w:space="0" w:color="000000"/>
            </w:tcBorders>
          </w:tcPr>
          <w:p w14:paraId="7E292582" w14:textId="77777777" w:rsidR="000E5860" w:rsidRPr="00A43C14" w:rsidRDefault="000E5860" w:rsidP="00D11FCA">
            <w:pPr>
              <w:pStyle w:val="TableText"/>
            </w:pPr>
            <w:r w:rsidRPr="00A43C14">
              <w:t>6.3</w:t>
            </w:r>
          </w:p>
        </w:tc>
        <w:tc>
          <w:tcPr>
            <w:tcW w:w="3934" w:type="dxa"/>
            <w:tcBorders>
              <w:left w:val="single" w:sz="2" w:space="0" w:color="000000"/>
              <w:bottom w:val="single" w:sz="2" w:space="0" w:color="000000"/>
              <w:right w:val="single" w:sz="2" w:space="0" w:color="000000"/>
            </w:tcBorders>
          </w:tcPr>
          <w:p w14:paraId="7E292583" w14:textId="77777777" w:rsidR="000E5860" w:rsidRPr="00A43C14" w:rsidRDefault="000E5860" w:rsidP="00D11FCA">
            <w:pPr>
              <w:pStyle w:val="TableText"/>
            </w:pPr>
            <w:r w:rsidRPr="00A43C14">
              <w:t>Automatic Call Distribution (ACD) Systems</w:t>
            </w:r>
          </w:p>
        </w:tc>
        <w:tc>
          <w:tcPr>
            <w:tcW w:w="1311" w:type="dxa"/>
            <w:tcBorders>
              <w:left w:val="single" w:sz="2" w:space="0" w:color="000000"/>
              <w:bottom w:val="single" w:sz="2" w:space="0" w:color="000000"/>
              <w:right w:val="single" w:sz="2" w:space="0" w:color="000000"/>
            </w:tcBorders>
          </w:tcPr>
          <w:p w14:paraId="7E29258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bottom w:val="single" w:sz="2" w:space="0" w:color="000000"/>
              <w:right w:val="single" w:sz="2" w:space="0" w:color="000000"/>
            </w:tcBorders>
          </w:tcPr>
          <w:p w14:paraId="7E29258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96" w:type="dxa"/>
            <w:gridSpan w:val="4"/>
            <w:tcBorders>
              <w:left w:val="single" w:sz="2" w:space="0" w:color="000000"/>
              <w:bottom w:val="single" w:sz="2" w:space="0" w:color="000000"/>
              <w:right w:val="single" w:sz="2" w:space="0" w:color="000000"/>
            </w:tcBorders>
          </w:tcPr>
          <w:p w14:paraId="7E29258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8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58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8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8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95" w14:textId="77777777" w:rsidTr="00D11FCA">
        <w:trPr>
          <w:cantSplit/>
        </w:trPr>
        <w:tc>
          <w:tcPr>
            <w:tcW w:w="1151" w:type="dxa"/>
            <w:tcBorders>
              <w:left w:val="single" w:sz="2" w:space="0" w:color="000000"/>
              <w:bottom w:val="single" w:sz="2" w:space="0" w:color="000000"/>
              <w:right w:val="single" w:sz="2" w:space="0" w:color="000000"/>
            </w:tcBorders>
          </w:tcPr>
          <w:p w14:paraId="7E29258C" w14:textId="77777777" w:rsidR="000E5860" w:rsidRPr="00A43C14" w:rsidRDefault="000E5860" w:rsidP="00D11FCA">
            <w:pPr>
              <w:pStyle w:val="TableText"/>
            </w:pPr>
            <w:r w:rsidRPr="00A43C14">
              <w:t>6.4</w:t>
            </w:r>
          </w:p>
        </w:tc>
        <w:tc>
          <w:tcPr>
            <w:tcW w:w="3934" w:type="dxa"/>
            <w:tcBorders>
              <w:left w:val="single" w:sz="2" w:space="0" w:color="000000"/>
              <w:bottom w:val="single" w:sz="2" w:space="0" w:color="000000"/>
              <w:right w:val="single" w:sz="2" w:space="0" w:color="000000"/>
            </w:tcBorders>
          </w:tcPr>
          <w:p w14:paraId="7E29258D" w14:textId="77777777" w:rsidR="000E5860" w:rsidRPr="00A43C14" w:rsidRDefault="000E5860" w:rsidP="00D11FCA">
            <w:pPr>
              <w:pStyle w:val="TableText"/>
            </w:pPr>
            <w:r w:rsidRPr="00A43C14">
              <w:t>Private Branch Exchange (PBX)</w:t>
            </w:r>
          </w:p>
        </w:tc>
        <w:tc>
          <w:tcPr>
            <w:tcW w:w="1311" w:type="dxa"/>
            <w:tcBorders>
              <w:left w:val="single" w:sz="2" w:space="0" w:color="000000"/>
              <w:bottom w:val="single" w:sz="2" w:space="0" w:color="000000"/>
              <w:right w:val="single" w:sz="2" w:space="0" w:color="000000"/>
            </w:tcBorders>
          </w:tcPr>
          <w:p w14:paraId="7E29258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left w:val="single" w:sz="2" w:space="0" w:color="000000"/>
              <w:bottom w:val="single" w:sz="2" w:space="0" w:color="000000"/>
              <w:right w:val="single" w:sz="2" w:space="0" w:color="000000"/>
            </w:tcBorders>
          </w:tcPr>
          <w:p w14:paraId="7E29258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96" w:type="dxa"/>
            <w:gridSpan w:val="4"/>
            <w:tcBorders>
              <w:left w:val="single" w:sz="2" w:space="0" w:color="000000"/>
              <w:bottom w:val="single" w:sz="2" w:space="0" w:color="000000"/>
              <w:right w:val="single" w:sz="2" w:space="0" w:color="000000"/>
            </w:tcBorders>
          </w:tcPr>
          <w:p w14:paraId="7E29259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9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59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9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9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9F"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96" w14:textId="77777777" w:rsidR="000E5860" w:rsidRPr="00A43C14" w:rsidRDefault="000E5860" w:rsidP="00D11FCA">
            <w:pPr>
              <w:pStyle w:val="TableText"/>
            </w:pPr>
            <w:r w:rsidRPr="00A43C14">
              <w:t>6.5</w:t>
            </w:r>
          </w:p>
        </w:tc>
        <w:tc>
          <w:tcPr>
            <w:tcW w:w="3934" w:type="dxa"/>
            <w:tcBorders>
              <w:top w:val="single" w:sz="2" w:space="0" w:color="000000"/>
              <w:left w:val="single" w:sz="2" w:space="0" w:color="000000"/>
              <w:bottom w:val="single" w:sz="2" w:space="0" w:color="000000"/>
              <w:right w:val="single" w:sz="2" w:space="0" w:color="000000"/>
            </w:tcBorders>
          </w:tcPr>
          <w:p w14:paraId="7E292597" w14:textId="77777777" w:rsidR="000E5860" w:rsidRPr="00A43C14" w:rsidRDefault="000E5860" w:rsidP="00D11FCA">
            <w:pPr>
              <w:pStyle w:val="TableText"/>
            </w:pPr>
            <w:r w:rsidRPr="00A43C14">
              <w:t>Small Communications System (Key Telephone System)</w:t>
            </w:r>
          </w:p>
        </w:tc>
        <w:tc>
          <w:tcPr>
            <w:tcW w:w="1311" w:type="dxa"/>
            <w:tcBorders>
              <w:top w:val="single" w:sz="2" w:space="0" w:color="000000"/>
              <w:left w:val="single" w:sz="2" w:space="0" w:color="000000"/>
              <w:bottom w:val="single" w:sz="2" w:space="0" w:color="000000"/>
              <w:right w:val="single" w:sz="2" w:space="0" w:color="000000"/>
            </w:tcBorders>
          </w:tcPr>
          <w:p w14:paraId="7E29259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9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96" w:type="dxa"/>
            <w:gridSpan w:val="4"/>
            <w:tcBorders>
              <w:top w:val="single" w:sz="2" w:space="0" w:color="000000"/>
              <w:left w:val="single" w:sz="2" w:space="0" w:color="000000"/>
              <w:bottom w:val="single" w:sz="2" w:space="0" w:color="000000"/>
              <w:right w:val="single" w:sz="2" w:space="0" w:color="000000"/>
            </w:tcBorders>
          </w:tcPr>
          <w:p w14:paraId="7E29259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9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59C"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9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9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r w:rsidR="000E5860" w:rsidRPr="00A43C14" w14:paraId="7E2925A9" w14:textId="77777777" w:rsidTr="00D11FCA">
        <w:trPr>
          <w:cantSplit/>
        </w:trPr>
        <w:tc>
          <w:tcPr>
            <w:tcW w:w="1151" w:type="dxa"/>
            <w:tcBorders>
              <w:top w:val="single" w:sz="2" w:space="0" w:color="000000"/>
              <w:left w:val="single" w:sz="2" w:space="0" w:color="000000"/>
              <w:bottom w:val="single" w:sz="2" w:space="0" w:color="000000"/>
              <w:right w:val="single" w:sz="2" w:space="0" w:color="000000"/>
            </w:tcBorders>
          </w:tcPr>
          <w:p w14:paraId="7E2925A0" w14:textId="77777777" w:rsidR="000E5860" w:rsidRPr="00A43C14" w:rsidRDefault="000E5860" w:rsidP="00D11FCA">
            <w:pPr>
              <w:pStyle w:val="TableText"/>
            </w:pPr>
            <w:r w:rsidRPr="00A43C14">
              <w:lastRenderedPageBreak/>
              <w:t>6.6</w:t>
            </w:r>
          </w:p>
        </w:tc>
        <w:tc>
          <w:tcPr>
            <w:tcW w:w="3934" w:type="dxa"/>
            <w:tcBorders>
              <w:top w:val="single" w:sz="2" w:space="0" w:color="000000"/>
              <w:left w:val="single" w:sz="2" w:space="0" w:color="000000"/>
              <w:bottom w:val="single" w:sz="2" w:space="0" w:color="000000"/>
              <w:right w:val="single" w:sz="2" w:space="0" w:color="000000"/>
            </w:tcBorders>
          </w:tcPr>
          <w:p w14:paraId="7E2925A1" w14:textId="77777777" w:rsidR="000E5860" w:rsidRPr="00A43C14" w:rsidRDefault="000E5860" w:rsidP="00D11FCA">
            <w:pPr>
              <w:pStyle w:val="TableText"/>
            </w:pPr>
            <w:r w:rsidRPr="00A43C14">
              <w:t>Internet Security Devices</w:t>
            </w:r>
          </w:p>
        </w:tc>
        <w:tc>
          <w:tcPr>
            <w:tcW w:w="1311" w:type="dxa"/>
            <w:tcBorders>
              <w:top w:val="single" w:sz="2" w:space="0" w:color="000000"/>
              <w:left w:val="single" w:sz="2" w:space="0" w:color="000000"/>
              <w:bottom w:val="single" w:sz="2" w:space="0" w:color="000000"/>
              <w:right w:val="single" w:sz="2" w:space="0" w:color="000000"/>
            </w:tcBorders>
          </w:tcPr>
          <w:p w14:paraId="7E2925A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1266" w:type="dxa"/>
            <w:gridSpan w:val="2"/>
            <w:tcBorders>
              <w:top w:val="single" w:sz="2" w:space="0" w:color="000000"/>
              <w:left w:val="single" w:sz="2" w:space="0" w:color="000000"/>
              <w:bottom w:val="single" w:sz="2" w:space="0" w:color="000000"/>
              <w:right w:val="single" w:sz="2" w:space="0" w:color="000000"/>
            </w:tcBorders>
          </w:tcPr>
          <w:p w14:paraId="7E2925A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gridSpan w:val="4"/>
            <w:tcBorders>
              <w:top w:val="single" w:sz="2" w:space="0" w:color="000000"/>
              <w:left w:val="single" w:sz="2" w:space="0" w:color="000000"/>
              <w:bottom w:val="single" w:sz="2" w:space="0" w:color="000000"/>
              <w:right w:val="single" w:sz="2" w:space="0" w:color="000000"/>
            </w:tcBorders>
          </w:tcPr>
          <w:p w14:paraId="7E2925A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96" w:type="dxa"/>
            <w:tcBorders>
              <w:top w:val="single" w:sz="2" w:space="0" w:color="000000"/>
              <w:left w:val="single" w:sz="2" w:space="0" w:color="000000"/>
              <w:bottom w:val="single" w:sz="2" w:space="0" w:color="000000"/>
              <w:right w:val="single" w:sz="2" w:space="0" w:color="000000"/>
            </w:tcBorders>
          </w:tcPr>
          <w:p w14:paraId="7E2925A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w:t>
            </w:r>
          </w:p>
        </w:tc>
        <w:tc>
          <w:tcPr>
            <w:tcW w:w="846" w:type="dxa"/>
            <w:tcBorders>
              <w:top w:val="single" w:sz="2" w:space="0" w:color="000000"/>
              <w:left w:val="single" w:sz="2" w:space="0" w:color="000000"/>
              <w:bottom w:val="single" w:sz="2" w:space="0" w:color="000000"/>
              <w:right w:val="single" w:sz="2" w:space="0" w:color="000000"/>
            </w:tcBorders>
          </w:tcPr>
          <w:p w14:paraId="7E2925A6"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900" w:type="dxa"/>
            <w:gridSpan w:val="3"/>
            <w:tcBorders>
              <w:top w:val="single" w:sz="2" w:space="0" w:color="000000"/>
              <w:left w:val="single" w:sz="2" w:space="0" w:color="000000"/>
              <w:bottom w:val="single" w:sz="2" w:space="0" w:color="000000"/>
              <w:right w:val="single" w:sz="2" w:space="0" w:color="000000"/>
            </w:tcBorders>
          </w:tcPr>
          <w:p w14:paraId="7E2925A7" w14:textId="77777777" w:rsidR="000E5860" w:rsidRPr="00A43C14" w:rsidDel="001F4F72" w:rsidRDefault="000E5860" w:rsidP="00D11FCA">
            <w:pPr>
              <w:pStyle w:val="TableText"/>
              <w:jc w:val="center"/>
              <w:rPr>
                <w:rFonts w:ascii="Arial Narrow" w:hAnsi="Arial Narrow"/>
                <w:sz w:val="18"/>
              </w:rPr>
            </w:pPr>
            <w:r w:rsidRPr="00A43C14">
              <w:rPr>
                <w:rFonts w:ascii="Arial Narrow" w:hAnsi="Arial Narrow"/>
                <w:sz w:val="18"/>
              </w:rPr>
              <w:t>Required</w:t>
            </w:r>
          </w:p>
        </w:tc>
        <w:tc>
          <w:tcPr>
            <w:tcW w:w="900" w:type="dxa"/>
            <w:gridSpan w:val="6"/>
            <w:tcBorders>
              <w:top w:val="single" w:sz="2" w:space="0" w:color="000000"/>
              <w:left w:val="single" w:sz="2" w:space="0" w:color="000000"/>
              <w:bottom w:val="single" w:sz="2" w:space="0" w:color="000000"/>
              <w:right w:val="single" w:sz="2" w:space="0" w:color="000000"/>
            </w:tcBorders>
          </w:tcPr>
          <w:p w14:paraId="7E2925A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r>
    </w:tbl>
    <w:p w14:paraId="7E2925AA" w14:textId="77777777" w:rsidR="000E5860" w:rsidRPr="00A43C14" w:rsidRDefault="000E5860" w:rsidP="000E5860">
      <w:pPr>
        <w:pStyle w:val="ParSpacer"/>
        <w:ind w:left="0"/>
      </w:pPr>
    </w:p>
    <w:p w14:paraId="7E2925AB" w14:textId="77777777" w:rsidR="000E5860" w:rsidRPr="00A43C14" w:rsidRDefault="000E5860" w:rsidP="000E5860">
      <w:pPr>
        <w:pStyle w:val="ParSpacer"/>
      </w:pPr>
    </w:p>
    <w:p w14:paraId="7E2925AC" w14:textId="77777777" w:rsidR="000E5860" w:rsidRPr="00A43C14" w:rsidRDefault="000E5860" w:rsidP="000E5860">
      <w:pPr>
        <w:pStyle w:val="ParSpacer"/>
      </w:pPr>
      <w:r w:rsidRPr="00A43C14">
        <w:br w:type="page"/>
      </w:r>
    </w:p>
    <w:tbl>
      <w:tblPr>
        <w:tblW w:w="12960" w:type="dxa"/>
        <w:tblInd w:w="30" w:type="dxa"/>
        <w:tblLayout w:type="fixed"/>
        <w:tblCellMar>
          <w:left w:w="30" w:type="dxa"/>
          <w:right w:w="30" w:type="dxa"/>
        </w:tblCellMar>
        <w:tblLook w:val="0000" w:firstRow="0" w:lastRow="0" w:firstColumn="0" w:lastColumn="0" w:noHBand="0" w:noVBand="0"/>
      </w:tblPr>
      <w:tblGrid>
        <w:gridCol w:w="1318"/>
        <w:gridCol w:w="2670"/>
        <w:gridCol w:w="1484"/>
        <w:gridCol w:w="11"/>
        <w:gridCol w:w="997"/>
        <w:gridCol w:w="864"/>
        <w:gridCol w:w="864"/>
        <w:gridCol w:w="720"/>
        <w:gridCol w:w="288"/>
        <w:gridCol w:w="1127"/>
        <w:gridCol w:w="25"/>
        <w:gridCol w:w="2592"/>
      </w:tblGrid>
      <w:tr w:rsidR="000E5860" w:rsidRPr="00A43C14" w14:paraId="7E2925AE" w14:textId="77777777" w:rsidTr="00D11FCA">
        <w:trPr>
          <w:cantSplit/>
          <w:tblHeader/>
        </w:trPr>
        <w:tc>
          <w:tcPr>
            <w:tcW w:w="12960" w:type="dxa"/>
            <w:gridSpan w:val="12"/>
            <w:tcBorders>
              <w:top w:val="single" w:sz="4" w:space="0" w:color="auto"/>
              <w:left w:val="single" w:sz="4" w:space="0" w:color="auto"/>
              <w:bottom w:val="single" w:sz="4" w:space="0" w:color="auto"/>
              <w:right w:val="single" w:sz="4" w:space="0" w:color="auto"/>
            </w:tcBorders>
          </w:tcPr>
          <w:p w14:paraId="7E2925AD" w14:textId="77777777" w:rsidR="000E5860" w:rsidRPr="00A43C14" w:rsidRDefault="000E5860" w:rsidP="00D11FCA">
            <w:pPr>
              <w:pStyle w:val="TableTextBold"/>
              <w:jc w:val="center"/>
              <w:rPr>
                <w:sz w:val="22"/>
              </w:rPr>
            </w:pPr>
            <w:r w:rsidRPr="00A43C14">
              <w:rPr>
                <w:sz w:val="22"/>
              </w:rPr>
              <w:lastRenderedPageBreak/>
              <w:t>Table A-2</w:t>
            </w:r>
            <w:r w:rsidRPr="00A43C14">
              <w:rPr>
                <w:sz w:val="22"/>
              </w:rPr>
              <w:tab/>
              <w:t>Measurement Applicability Table (Normalization Units)</w:t>
            </w:r>
          </w:p>
        </w:tc>
      </w:tr>
      <w:tr w:rsidR="000E5860" w:rsidRPr="00A43C14" w14:paraId="7E2925B1" w14:textId="77777777" w:rsidTr="00D11FCA">
        <w:trPr>
          <w:cantSplit/>
          <w:tblHeader/>
        </w:trPr>
        <w:tc>
          <w:tcPr>
            <w:tcW w:w="3988" w:type="dxa"/>
            <w:gridSpan w:val="2"/>
            <w:tcBorders>
              <w:top w:val="single" w:sz="4" w:space="0" w:color="auto"/>
              <w:left w:val="single" w:sz="4" w:space="0" w:color="auto"/>
              <w:bottom w:val="single" w:sz="4" w:space="0" w:color="auto"/>
              <w:right w:val="single" w:sz="4" w:space="0" w:color="auto"/>
            </w:tcBorders>
          </w:tcPr>
          <w:p w14:paraId="7E2925AF" w14:textId="77777777" w:rsidR="000E5860" w:rsidRPr="00A43C14" w:rsidRDefault="000E5860" w:rsidP="00D11FCA">
            <w:pPr>
              <w:pStyle w:val="TableText"/>
              <w:jc w:val="center"/>
              <w:rPr>
                <w:b/>
              </w:rPr>
            </w:pPr>
            <w:r w:rsidRPr="00A43C14">
              <w:rPr>
                <w:b/>
              </w:rPr>
              <w:t>Product Category</w:t>
            </w:r>
          </w:p>
        </w:tc>
        <w:tc>
          <w:tcPr>
            <w:tcW w:w="8972" w:type="dxa"/>
            <w:gridSpan w:val="10"/>
            <w:tcBorders>
              <w:top w:val="single" w:sz="4" w:space="0" w:color="auto"/>
              <w:left w:val="single" w:sz="4" w:space="0" w:color="auto"/>
              <w:bottom w:val="single" w:sz="4" w:space="0" w:color="auto"/>
              <w:right w:val="single" w:sz="4" w:space="0" w:color="auto"/>
            </w:tcBorders>
          </w:tcPr>
          <w:p w14:paraId="7E2925B0" w14:textId="77777777" w:rsidR="000E5860" w:rsidRPr="00A43C14" w:rsidRDefault="000E5860" w:rsidP="00D11FCA">
            <w:pPr>
              <w:pStyle w:val="TableText"/>
              <w:jc w:val="center"/>
              <w:rPr>
                <w:i/>
              </w:rPr>
            </w:pPr>
          </w:p>
        </w:tc>
      </w:tr>
      <w:tr w:rsidR="000E5860" w:rsidRPr="00A43C14" w14:paraId="7E2925BD" w14:textId="77777777" w:rsidTr="00D11FCA">
        <w:trPr>
          <w:cantSplit/>
          <w:trHeight w:val="865"/>
          <w:tblHeader/>
        </w:trPr>
        <w:tc>
          <w:tcPr>
            <w:tcW w:w="1318" w:type="dxa"/>
            <w:vMerge w:val="restart"/>
            <w:tcBorders>
              <w:left w:val="single" w:sz="4" w:space="0" w:color="auto"/>
              <w:bottom w:val="nil"/>
              <w:right w:val="single" w:sz="4" w:space="0" w:color="auto"/>
            </w:tcBorders>
            <w:vAlign w:val="center"/>
          </w:tcPr>
          <w:p w14:paraId="7E2925B2" w14:textId="77777777" w:rsidR="000E5860" w:rsidRPr="00A43C14" w:rsidRDefault="000E5860" w:rsidP="00D11FCA">
            <w:pPr>
              <w:pStyle w:val="TableText"/>
              <w:jc w:val="center"/>
              <w:rPr>
                <w:b/>
              </w:rPr>
            </w:pPr>
            <w:r w:rsidRPr="00A43C14">
              <w:rPr>
                <w:b/>
              </w:rPr>
              <w:t>Code</w:t>
            </w:r>
          </w:p>
        </w:tc>
        <w:tc>
          <w:tcPr>
            <w:tcW w:w="2670" w:type="dxa"/>
            <w:vMerge w:val="restart"/>
            <w:tcBorders>
              <w:left w:val="single" w:sz="4" w:space="0" w:color="auto"/>
              <w:bottom w:val="nil"/>
              <w:right w:val="single" w:sz="4" w:space="0" w:color="auto"/>
            </w:tcBorders>
            <w:vAlign w:val="center"/>
          </w:tcPr>
          <w:p w14:paraId="7E2925B3" w14:textId="77777777" w:rsidR="000E5860" w:rsidRPr="00A43C14" w:rsidRDefault="000E5860" w:rsidP="00D11FCA">
            <w:pPr>
              <w:pStyle w:val="TableText"/>
              <w:jc w:val="center"/>
              <w:rPr>
                <w:b/>
              </w:rPr>
            </w:pPr>
            <w:r w:rsidRPr="00A43C14">
              <w:rPr>
                <w:b/>
              </w:rPr>
              <w:t>Description</w:t>
            </w:r>
          </w:p>
        </w:tc>
        <w:tc>
          <w:tcPr>
            <w:tcW w:w="1495" w:type="dxa"/>
            <w:gridSpan w:val="2"/>
            <w:vMerge w:val="restart"/>
            <w:tcBorders>
              <w:left w:val="single" w:sz="4" w:space="0" w:color="auto"/>
              <w:bottom w:val="nil"/>
              <w:right w:val="single" w:sz="2" w:space="0" w:color="000000"/>
            </w:tcBorders>
            <w:vAlign w:val="center"/>
          </w:tcPr>
          <w:p w14:paraId="7E2925B4"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Problem Reports</w:t>
            </w:r>
          </w:p>
          <w:p w14:paraId="7E2925B5"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H,S,V</w:t>
            </w:r>
          </w:p>
        </w:tc>
        <w:tc>
          <w:tcPr>
            <w:tcW w:w="997" w:type="dxa"/>
            <w:vMerge w:val="restart"/>
            <w:tcBorders>
              <w:top w:val="single" w:sz="4" w:space="0" w:color="auto"/>
              <w:left w:val="single" w:sz="2" w:space="0" w:color="000000"/>
              <w:bottom w:val="single" w:sz="2" w:space="0" w:color="000000"/>
              <w:right w:val="single" w:sz="4" w:space="0" w:color="auto"/>
            </w:tcBorders>
            <w:vAlign w:val="center"/>
          </w:tcPr>
          <w:p w14:paraId="7E2925B6" w14:textId="77777777" w:rsidR="000E5860" w:rsidRDefault="000E5860" w:rsidP="00D11FCA">
            <w:pPr>
              <w:pStyle w:val="TableText"/>
              <w:jc w:val="center"/>
              <w:rPr>
                <w:rFonts w:ascii="Arial Narrow" w:hAnsi="Arial Narrow"/>
                <w:b/>
                <w:sz w:val="18"/>
              </w:rPr>
            </w:pPr>
            <w:r w:rsidRPr="00A43C14">
              <w:rPr>
                <w:rFonts w:ascii="Arial Narrow" w:hAnsi="Arial Narrow"/>
                <w:b/>
                <w:sz w:val="18"/>
              </w:rPr>
              <w:t>Outage Frequency</w:t>
            </w:r>
          </w:p>
          <w:p w14:paraId="7E2925B7"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V</w:t>
            </w:r>
          </w:p>
        </w:tc>
        <w:tc>
          <w:tcPr>
            <w:tcW w:w="864" w:type="dxa"/>
            <w:vMerge w:val="restart"/>
            <w:tcBorders>
              <w:top w:val="single" w:sz="4" w:space="0" w:color="auto"/>
              <w:left w:val="single" w:sz="2" w:space="0" w:color="000000"/>
              <w:bottom w:val="single" w:sz="2" w:space="0" w:color="000000"/>
              <w:right w:val="single" w:sz="4" w:space="0" w:color="auto"/>
            </w:tcBorders>
            <w:vAlign w:val="center"/>
          </w:tcPr>
          <w:p w14:paraId="7E2925B8" w14:textId="77777777" w:rsidR="000E5860" w:rsidRDefault="000E5860" w:rsidP="00D11FCA">
            <w:pPr>
              <w:pStyle w:val="TableText"/>
              <w:jc w:val="center"/>
              <w:rPr>
                <w:rFonts w:ascii="Arial Narrow" w:hAnsi="Arial Narrow"/>
                <w:b/>
                <w:sz w:val="18"/>
              </w:rPr>
            </w:pPr>
            <w:r>
              <w:rPr>
                <w:rFonts w:ascii="Arial Narrow" w:hAnsi="Arial Narrow"/>
                <w:b/>
                <w:sz w:val="18"/>
              </w:rPr>
              <w:t>Mean Time to Restore Service</w:t>
            </w:r>
          </w:p>
          <w:p w14:paraId="7E2925B9"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V</w:t>
            </w:r>
          </w:p>
        </w:tc>
        <w:tc>
          <w:tcPr>
            <w:tcW w:w="864" w:type="dxa"/>
            <w:vMerge w:val="restart"/>
            <w:tcBorders>
              <w:left w:val="single" w:sz="4" w:space="0" w:color="auto"/>
              <w:bottom w:val="nil"/>
              <w:right w:val="single" w:sz="4" w:space="0" w:color="auto"/>
            </w:tcBorders>
            <w:shd w:val="clear" w:color="auto" w:fill="auto"/>
            <w:vAlign w:val="center"/>
          </w:tcPr>
          <w:p w14:paraId="7E2925BA"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 xml:space="preserve">Basic </w:t>
            </w:r>
            <w:r w:rsidRPr="00A43C14">
              <w:rPr>
                <w:rFonts w:ascii="Arial Narrow" w:hAnsi="Arial Narrow"/>
                <w:b/>
                <w:sz w:val="18"/>
              </w:rPr>
              <w:t>Return Rate</w:t>
            </w:r>
          </w:p>
          <w:p w14:paraId="7E2925BB"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H</w:t>
            </w:r>
          </w:p>
        </w:tc>
        <w:tc>
          <w:tcPr>
            <w:tcW w:w="4752" w:type="dxa"/>
            <w:gridSpan w:val="5"/>
            <w:tcBorders>
              <w:top w:val="single" w:sz="4" w:space="0" w:color="auto"/>
              <w:left w:val="single" w:sz="4" w:space="0" w:color="auto"/>
              <w:bottom w:val="nil"/>
              <w:right w:val="single" w:sz="4" w:space="0" w:color="auto"/>
            </w:tcBorders>
            <w:vAlign w:val="center"/>
          </w:tcPr>
          <w:p w14:paraId="7E2925BC"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Service Quality V</w:t>
            </w:r>
          </w:p>
        </w:tc>
      </w:tr>
      <w:tr w:rsidR="000E5860" w:rsidRPr="00A43C14" w14:paraId="7E2925C5" w14:textId="77777777" w:rsidTr="00D11FCA">
        <w:trPr>
          <w:cantSplit/>
          <w:trHeight w:val="404"/>
          <w:tblHeader/>
        </w:trPr>
        <w:tc>
          <w:tcPr>
            <w:tcW w:w="1318" w:type="dxa"/>
            <w:vMerge/>
            <w:tcBorders>
              <w:left w:val="single" w:sz="4" w:space="0" w:color="auto"/>
              <w:bottom w:val="single" w:sz="4" w:space="0" w:color="auto"/>
              <w:right w:val="single" w:sz="4" w:space="0" w:color="auto"/>
            </w:tcBorders>
          </w:tcPr>
          <w:p w14:paraId="7E2925BE" w14:textId="77777777" w:rsidR="000E5860" w:rsidRPr="00A43C14" w:rsidRDefault="000E5860" w:rsidP="00D11FCA">
            <w:pPr>
              <w:pStyle w:val="TableText"/>
              <w:jc w:val="center"/>
              <w:rPr>
                <w:b/>
              </w:rPr>
            </w:pPr>
          </w:p>
        </w:tc>
        <w:tc>
          <w:tcPr>
            <w:tcW w:w="2670" w:type="dxa"/>
            <w:vMerge/>
            <w:tcBorders>
              <w:left w:val="single" w:sz="4" w:space="0" w:color="auto"/>
              <w:bottom w:val="single" w:sz="4" w:space="0" w:color="auto"/>
              <w:right w:val="single" w:sz="4" w:space="0" w:color="auto"/>
            </w:tcBorders>
          </w:tcPr>
          <w:p w14:paraId="7E2925BF" w14:textId="77777777" w:rsidR="000E5860" w:rsidRPr="00A43C14" w:rsidRDefault="000E5860" w:rsidP="00D11FCA">
            <w:pPr>
              <w:pStyle w:val="TableText"/>
              <w:jc w:val="center"/>
              <w:rPr>
                <w:b/>
              </w:rPr>
            </w:pPr>
          </w:p>
        </w:tc>
        <w:tc>
          <w:tcPr>
            <w:tcW w:w="1495" w:type="dxa"/>
            <w:gridSpan w:val="2"/>
            <w:vMerge/>
            <w:tcBorders>
              <w:left w:val="single" w:sz="4" w:space="0" w:color="auto"/>
              <w:bottom w:val="single" w:sz="4" w:space="0" w:color="auto"/>
              <w:right w:val="single" w:sz="2" w:space="0" w:color="000000"/>
            </w:tcBorders>
          </w:tcPr>
          <w:p w14:paraId="7E2925C0" w14:textId="77777777" w:rsidR="000E5860" w:rsidRPr="00A43C14" w:rsidRDefault="000E5860" w:rsidP="00D11FCA">
            <w:pPr>
              <w:pStyle w:val="TableText"/>
              <w:jc w:val="center"/>
              <w:rPr>
                <w:rFonts w:ascii="Arial Narrow" w:hAnsi="Arial Narrow"/>
                <w:b/>
                <w:sz w:val="18"/>
              </w:rPr>
            </w:pPr>
          </w:p>
        </w:tc>
        <w:tc>
          <w:tcPr>
            <w:tcW w:w="997" w:type="dxa"/>
            <w:vMerge/>
            <w:tcBorders>
              <w:top w:val="single" w:sz="4" w:space="0" w:color="auto"/>
              <w:left w:val="single" w:sz="2" w:space="0" w:color="000000"/>
              <w:bottom w:val="single" w:sz="2" w:space="0" w:color="000000"/>
              <w:right w:val="single" w:sz="4" w:space="0" w:color="auto"/>
            </w:tcBorders>
          </w:tcPr>
          <w:p w14:paraId="7E2925C1" w14:textId="77777777" w:rsidR="000E5860" w:rsidRPr="00A43C14" w:rsidRDefault="000E5860" w:rsidP="00D11FCA">
            <w:pPr>
              <w:pStyle w:val="TableText"/>
              <w:jc w:val="center"/>
              <w:rPr>
                <w:rFonts w:ascii="Arial Narrow" w:hAnsi="Arial Narrow"/>
                <w:b/>
                <w:sz w:val="18"/>
              </w:rPr>
            </w:pPr>
          </w:p>
        </w:tc>
        <w:tc>
          <w:tcPr>
            <w:tcW w:w="864" w:type="dxa"/>
            <w:vMerge/>
            <w:tcBorders>
              <w:top w:val="single" w:sz="4" w:space="0" w:color="auto"/>
              <w:left w:val="single" w:sz="2" w:space="0" w:color="000000"/>
              <w:bottom w:val="single" w:sz="2" w:space="0" w:color="000000"/>
              <w:right w:val="single" w:sz="4" w:space="0" w:color="auto"/>
            </w:tcBorders>
          </w:tcPr>
          <w:p w14:paraId="7E2925C2" w14:textId="77777777" w:rsidR="000E5860" w:rsidRPr="00A43C14" w:rsidRDefault="000E5860" w:rsidP="00D11FCA">
            <w:pPr>
              <w:pStyle w:val="TableText"/>
              <w:jc w:val="center"/>
              <w:rPr>
                <w:rFonts w:ascii="Arial Narrow" w:hAnsi="Arial Narrow"/>
                <w:b/>
                <w:sz w:val="18"/>
              </w:rPr>
            </w:pPr>
          </w:p>
        </w:tc>
        <w:tc>
          <w:tcPr>
            <w:tcW w:w="864" w:type="dxa"/>
            <w:vMerge/>
            <w:tcBorders>
              <w:left w:val="single" w:sz="4" w:space="0" w:color="auto"/>
              <w:bottom w:val="single" w:sz="4" w:space="0" w:color="auto"/>
              <w:right w:val="single" w:sz="4" w:space="0" w:color="auto"/>
            </w:tcBorders>
            <w:shd w:val="clear" w:color="auto" w:fill="auto"/>
          </w:tcPr>
          <w:p w14:paraId="7E2925C3" w14:textId="77777777" w:rsidR="000E5860" w:rsidRPr="00A43C14" w:rsidRDefault="000E5860" w:rsidP="00D11FCA">
            <w:pPr>
              <w:pStyle w:val="TableText"/>
              <w:jc w:val="center"/>
              <w:rPr>
                <w:rFonts w:ascii="Arial Narrow" w:hAnsi="Arial Narrow"/>
                <w:b/>
                <w:sz w:val="18"/>
              </w:rPr>
            </w:pPr>
          </w:p>
        </w:tc>
        <w:tc>
          <w:tcPr>
            <w:tcW w:w="4752" w:type="dxa"/>
            <w:gridSpan w:val="5"/>
            <w:tcBorders>
              <w:top w:val="single" w:sz="4" w:space="0" w:color="auto"/>
              <w:left w:val="single" w:sz="4" w:space="0" w:color="auto"/>
              <w:bottom w:val="single" w:sz="4" w:space="0" w:color="auto"/>
              <w:right w:val="single" w:sz="4" w:space="0" w:color="auto"/>
            </w:tcBorders>
          </w:tcPr>
          <w:p w14:paraId="7E2925C4"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SQ</w:t>
            </w:r>
          </w:p>
        </w:tc>
      </w:tr>
      <w:tr w:rsidR="000E5860" w:rsidRPr="00A43C14" w14:paraId="7E2925CE" w14:textId="77777777" w:rsidTr="00D11FCA">
        <w:trPr>
          <w:cantSplit/>
          <w:tblHeader/>
        </w:trPr>
        <w:tc>
          <w:tcPr>
            <w:tcW w:w="3988" w:type="dxa"/>
            <w:gridSpan w:val="2"/>
            <w:tcBorders>
              <w:top w:val="single" w:sz="4" w:space="0" w:color="auto"/>
              <w:left w:val="single" w:sz="4" w:space="0" w:color="auto"/>
              <w:bottom w:val="single" w:sz="4" w:space="0" w:color="auto"/>
              <w:right w:val="single" w:sz="4" w:space="0" w:color="auto"/>
            </w:tcBorders>
          </w:tcPr>
          <w:p w14:paraId="7E2925C6" w14:textId="77777777" w:rsidR="000E5860" w:rsidRPr="00A43C14" w:rsidRDefault="000E5860" w:rsidP="00D11FCA">
            <w:pPr>
              <w:pStyle w:val="TableText"/>
              <w:jc w:val="center"/>
            </w:pPr>
            <w:r w:rsidRPr="00A43C14">
              <w:t>TL 9000 Measurement Symbols (see Table A</w:t>
            </w:r>
            <w:r w:rsidRPr="00A43C14">
              <w:noBreakHyphen/>
              <w:t>6)</w:t>
            </w:r>
          </w:p>
        </w:tc>
        <w:tc>
          <w:tcPr>
            <w:tcW w:w="1495" w:type="dxa"/>
            <w:gridSpan w:val="2"/>
            <w:tcBorders>
              <w:top w:val="single" w:sz="4" w:space="0" w:color="auto"/>
              <w:left w:val="single" w:sz="4" w:space="0" w:color="auto"/>
              <w:bottom w:val="single" w:sz="4" w:space="0" w:color="auto"/>
              <w:right w:val="single" w:sz="4" w:space="0" w:color="auto"/>
            </w:tcBorders>
            <w:vAlign w:val="center"/>
          </w:tcPr>
          <w:p w14:paraId="7E2925C7" w14:textId="77777777" w:rsidR="000E5860" w:rsidRPr="00A43C14" w:rsidRDefault="000E5860" w:rsidP="00D11FCA">
            <w:pPr>
              <w:pStyle w:val="TableText"/>
              <w:jc w:val="center"/>
              <w:rPr>
                <w:rFonts w:ascii="Arial Narrow" w:hAnsi="Arial Narrow"/>
                <w:sz w:val="18"/>
              </w:rPr>
            </w:pPr>
            <w:r w:rsidRPr="00A43C14">
              <w:rPr>
                <w:rFonts w:ascii="Arial Narrow" w:hAnsi="Arial Narrow"/>
                <w:b/>
                <w:sz w:val="18"/>
              </w:rPr>
              <w:t>NPR</w:t>
            </w:r>
            <w:r w:rsidRPr="00A43C14">
              <w:rPr>
                <w:rFonts w:ascii="Arial Narrow" w:hAnsi="Arial Narrow"/>
                <w:sz w:val="18"/>
              </w:rPr>
              <w:t xml:space="preserve"> </w:t>
            </w:r>
          </w:p>
        </w:tc>
        <w:tc>
          <w:tcPr>
            <w:tcW w:w="997" w:type="dxa"/>
            <w:tcBorders>
              <w:top w:val="single" w:sz="2" w:space="0" w:color="000000"/>
              <w:left w:val="single" w:sz="4" w:space="0" w:color="auto"/>
              <w:bottom w:val="single" w:sz="4" w:space="0" w:color="auto"/>
              <w:right w:val="single" w:sz="4" w:space="0" w:color="auto"/>
            </w:tcBorders>
            <w:vAlign w:val="center"/>
          </w:tcPr>
          <w:p w14:paraId="7E2925C8"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SSO</w:t>
            </w:r>
          </w:p>
        </w:tc>
        <w:tc>
          <w:tcPr>
            <w:tcW w:w="864" w:type="dxa"/>
            <w:tcBorders>
              <w:top w:val="single" w:sz="2" w:space="0" w:color="000000"/>
              <w:left w:val="single" w:sz="4" w:space="0" w:color="auto"/>
              <w:bottom w:val="single" w:sz="4" w:space="0" w:color="auto"/>
              <w:right w:val="single" w:sz="4" w:space="0" w:color="auto"/>
            </w:tcBorders>
            <w:vAlign w:val="center"/>
          </w:tcPr>
          <w:p w14:paraId="7E2925C9"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MTRS</w:t>
            </w:r>
          </w:p>
        </w:tc>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14:paraId="7E2925CA"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BRR</w:t>
            </w:r>
          </w:p>
        </w:tc>
        <w:tc>
          <w:tcPr>
            <w:tcW w:w="1008" w:type="dxa"/>
            <w:gridSpan w:val="2"/>
            <w:tcBorders>
              <w:top w:val="single" w:sz="4" w:space="0" w:color="auto"/>
              <w:left w:val="single" w:sz="4" w:space="0" w:color="auto"/>
              <w:bottom w:val="single" w:sz="4" w:space="0" w:color="auto"/>
              <w:right w:val="single" w:sz="4" w:space="0" w:color="auto"/>
            </w:tcBorders>
            <w:vAlign w:val="center"/>
          </w:tcPr>
          <w:p w14:paraId="7E2925CB"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Numerator</w:t>
            </w:r>
          </w:p>
        </w:tc>
        <w:tc>
          <w:tcPr>
            <w:tcW w:w="1127" w:type="dxa"/>
            <w:tcBorders>
              <w:top w:val="single" w:sz="4" w:space="0" w:color="auto"/>
              <w:left w:val="single" w:sz="4" w:space="0" w:color="auto"/>
              <w:bottom w:val="single" w:sz="4" w:space="0" w:color="auto"/>
              <w:right w:val="single" w:sz="4" w:space="0" w:color="auto"/>
            </w:tcBorders>
            <w:vAlign w:val="center"/>
          </w:tcPr>
          <w:p w14:paraId="7E2925CC"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Denominator</w:t>
            </w:r>
          </w:p>
        </w:tc>
        <w:tc>
          <w:tcPr>
            <w:tcW w:w="2617" w:type="dxa"/>
            <w:gridSpan w:val="2"/>
            <w:tcBorders>
              <w:top w:val="single" w:sz="4" w:space="0" w:color="auto"/>
              <w:left w:val="single" w:sz="4" w:space="0" w:color="auto"/>
              <w:bottom w:val="single" w:sz="4" w:space="0" w:color="auto"/>
              <w:right w:val="single" w:sz="4" w:space="0" w:color="auto"/>
            </w:tcBorders>
            <w:vAlign w:val="center"/>
          </w:tcPr>
          <w:p w14:paraId="7E2925CD"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Notes/Comments</w:t>
            </w:r>
          </w:p>
        </w:tc>
      </w:tr>
      <w:tr w:rsidR="000E5860" w:rsidRPr="00A43C14" w14:paraId="7E2925D2" w14:textId="77777777" w:rsidTr="00D11FCA">
        <w:trPr>
          <w:cantSplit/>
        </w:trPr>
        <w:tc>
          <w:tcPr>
            <w:tcW w:w="1318" w:type="dxa"/>
            <w:tcBorders>
              <w:left w:val="single" w:sz="2" w:space="0" w:color="000000"/>
              <w:bottom w:val="single" w:sz="2" w:space="0" w:color="000000"/>
              <w:right w:val="single" w:sz="2" w:space="0" w:color="000000"/>
            </w:tcBorders>
          </w:tcPr>
          <w:p w14:paraId="7E2925CF" w14:textId="77777777" w:rsidR="000E5860" w:rsidRPr="00B00858" w:rsidRDefault="000E5860" w:rsidP="00D11FCA">
            <w:pPr>
              <w:pStyle w:val="TableTextPCRed"/>
            </w:pPr>
            <w:r w:rsidRPr="00B00858">
              <w:t>7</w:t>
            </w:r>
          </w:p>
        </w:tc>
        <w:tc>
          <w:tcPr>
            <w:tcW w:w="2670" w:type="dxa"/>
            <w:tcBorders>
              <w:left w:val="single" w:sz="2" w:space="0" w:color="000000"/>
              <w:bottom w:val="single" w:sz="2" w:space="0" w:color="000000"/>
              <w:right w:val="single" w:sz="4" w:space="0" w:color="auto"/>
            </w:tcBorders>
          </w:tcPr>
          <w:p w14:paraId="7E2925D0" w14:textId="77777777" w:rsidR="000E5860" w:rsidRPr="00B00858" w:rsidRDefault="000E5860" w:rsidP="00D11FCA">
            <w:pPr>
              <w:pStyle w:val="TableTextPCRed"/>
              <w:rPr>
                <w:sz w:val="28"/>
                <w:szCs w:val="28"/>
              </w:rPr>
            </w:pPr>
            <w:r w:rsidRPr="00B00858">
              <w:t>Service Products</w:t>
            </w:r>
          </w:p>
        </w:tc>
        <w:tc>
          <w:tcPr>
            <w:tcW w:w="8972" w:type="dxa"/>
            <w:gridSpan w:val="10"/>
            <w:tcBorders>
              <w:top w:val="single" w:sz="4" w:space="0" w:color="auto"/>
              <w:left w:val="single" w:sz="4" w:space="0" w:color="auto"/>
              <w:bottom w:val="single" w:sz="4" w:space="0" w:color="auto"/>
              <w:right w:val="single" w:sz="4" w:space="0" w:color="auto"/>
            </w:tcBorders>
          </w:tcPr>
          <w:p w14:paraId="7E2925D1" w14:textId="77777777" w:rsidR="000E5860" w:rsidRPr="00A43C14" w:rsidRDefault="000E5860" w:rsidP="00D11FCA">
            <w:pPr>
              <w:pStyle w:val="TableText"/>
              <w:jc w:val="center"/>
              <w:rPr>
                <w:rFonts w:ascii="Arial Narrow" w:hAnsi="Arial Narrow"/>
                <w:sz w:val="18"/>
              </w:rPr>
            </w:pPr>
          </w:p>
        </w:tc>
      </w:tr>
      <w:tr w:rsidR="000E5860" w:rsidRPr="00A43C14" w14:paraId="7E2925DC" w14:textId="77777777" w:rsidTr="00D11FCA">
        <w:trPr>
          <w:cantSplit/>
        </w:trPr>
        <w:tc>
          <w:tcPr>
            <w:tcW w:w="1318" w:type="dxa"/>
            <w:tcBorders>
              <w:left w:val="single" w:sz="2" w:space="0" w:color="000000"/>
              <w:bottom w:val="single" w:sz="2" w:space="0" w:color="000000"/>
              <w:right w:val="single" w:sz="2" w:space="0" w:color="000000"/>
            </w:tcBorders>
          </w:tcPr>
          <w:p w14:paraId="7E2925D3" w14:textId="77777777" w:rsidR="000E5860" w:rsidRPr="00B00858" w:rsidRDefault="000E5860" w:rsidP="00D11FCA">
            <w:pPr>
              <w:pStyle w:val="TableText"/>
              <w:rPr>
                <w:b/>
                <w:i/>
                <w:color w:val="FF0000"/>
              </w:rPr>
            </w:pPr>
            <w:r w:rsidRPr="00B00858">
              <w:rPr>
                <w:b/>
                <w:i/>
                <w:color w:val="FF0000"/>
              </w:rPr>
              <w:t>7.1</w:t>
            </w:r>
          </w:p>
        </w:tc>
        <w:tc>
          <w:tcPr>
            <w:tcW w:w="2670" w:type="dxa"/>
            <w:tcBorders>
              <w:top w:val="single" w:sz="4" w:space="0" w:color="auto"/>
              <w:left w:val="single" w:sz="2" w:space="0" w:color="000000"/>
              <w:bottom w:val="single" w:sz="2" w:space="0" w:color="000000"/>
              <w:right w:val="single" w:sz="2" w:space="0" w:color="000000"/>
            </w:tcBorders>
          </w:tcPr>
          <w:p w14:paraId="7E2925D4" w14:textId="77777777" w:rsidR="000E5860" w:rsidRPr="00B00858" w:rsidRDefault="000E5860" w:rsidP="00D11FCA">
            <w:pPr>
              <w:pStyle w:val="TableTextPCRed"/>
              <w:rPr>
                <w:b w:val="0"/>
                <w:i w:val="0"/>
              </w:rPr>
            </w:pPr>
            <w:r w:rsidRPr="00B00858">
              <w:t>Network Installation and Provisioning</w:t>
            </w:r>
          </w:p>
        </w:tc>
        <w:tc>
          <w:tcPr>
            <w:tcW w:w="1495" w:type="dxa"/>
            <w:gridSpan w:val="2"/>
            <w:tcBorders>
              <w:top w:val="single" w:sz="4" w:space="0" w:color="auto"/>
              <w:left w:val="single" w:sz="2" w:space="0" w:color="000000"/>
              <w:bottom w:val="single" w:sz="2" w:space="0" w:color="000000"/>
              <w:right w:val="single" w:sz="4" w:space="0" w:color="auto"/>
            </w:tcBorders>
          </w:tcPr>
          <w:p w14:paraId="7E2925D5" w14:textId="77777777" w:rsidR="000E5860" w:rsidRPr="00A43C14" w:rsidRDefault="000E5860" w:rsidP="00D11FCA">
            <w:pPr>
              <w:pStyle w:val="TableText"/>
              <w:jc w:val="center"/>
              <w:rPr>
                <w:rFonts w:ascii="Arial Narrow" w:hAnsi="Arial Narrow"/>
                <w:sz w:val="18"/>
              </w:rPr>
            </w:pPr>
          </w:p>
        </w:tc>
        <w:tc>
          <w:tcPr>
            <w:tcW w:w="997" w:type="dxa"/>
            <w:tcBorders>
              <w:top w:val="single" w:sz="4" w:space="0" w:color="auto"/>
              <w:left w:val="single" w:sz="2" w:space="0" w:color="000000"/>
              <w:bottom w:val="single" w:sz="2" w:space="0" w:color="000000"/>
              <w:right w:val="single" w:sz="4" w:space="0" w:color="auto"/>
            </w:tcBorders>
          </w:tcPr>
          <w:p w14:paraId="7E2925D6" w14:textId="77777777" w:rsidR="000E5860" w:rsidRPr="00A43C14" w:rsidRDefault="000E5860" w:rsidP="00D11FCA">
            <w:pPr>
              <w:pStyle w:val="TableText"/>
              <w:jc w:val="center"/>
              <w:rPr>
                <w:rFonts w:ascii="Arial Narrow" w:hAnsi="Arial Narrow"/>
                <w:sz w:val="18"/>
              </w:rPr>
            </w:pPr>
          </w:p>
        </w:tc>
        <w:tc>
          <w:tcPr>
            <w:tcW w:w="864" w:type="dxa"/>
            <w:tcBorders>
              <w:top w:val="single" w:sz="4" w:space="0" w:color="auto"/>
              <w:left w:val="single" w:sz="2" w:space="0" w:color="000000"/>
              <w:bottom w:val="single" w:sz="2" w:space="0" w:color="000000"/>
              <w:right w:val="single" w:sz="4" w:space="0" w:color="auto"/>
            </w:tcBorders>
          </w:tcPr>
          <w:p w14:paraId="7E2925D7" w14:textId="77777777" w:rsidR="000E5860" w:rsidRPr="00A43C14" w:rsidRDefault="000E5860" w:rsidP="00D11FCA">
            <w:pPr>
              <w:pStyle w:val="TableText"/>
              <w:jc w:val="center"/>
              <w:rPr>
                <w:rFonts w:ascii="Arial Narrow" w:hAnsi="Arial Narrow"/>
                <w:sz w:val="18"/>
              </w:rPr>
            </w:pPr>
          </w:p>
        </w:tc>
        <w:tc>
          <w:tcPr>
            <w:tcW w:w="864" w:type="dxa"/>
            <w:tcBorders>
              <w:top w:val="single" w:sz="4" w:space="0" w:color="auto"/>
              <w:left w:val="single" w:sz="2" w:space="0" w:color="000000"/>
              <w:bottom w:val="single" w:sz="2" w:space="0" w:color="000000"/>
              <w:right w:val="single" w:sz="4" w:space="0" w:color="auto"/>
            </w:tcBorders>
          </w:tcPr>
          <w:p w14:paraId="7E2925D8" w14:textId="77777777" w:rsidR="000E5860" w:rsidRPr="00A43C14" w:rsidRDefault="000E5860" w:rsidP="00D11FCA">
            <w:pPr>
              <w:pStyle w:val="TableText"/>
              <w:jc w:val="center"/>
              <w:rPr>
                <w:rFonts w:ascii="Arial Narrow" w:hAnsi="Arial Narrow"/>
                <w:sz w:val="18"/>
              </w:rPr>
            </w:pPr>
          </w:p>
        </w:tc>
        <w:tc>
          <w:tcPr>
            <w:tcW w:w="1008" w:type="dxa"/>
            <w:gridSpan w:val="2"/>
            <w:tcBorders>
              <w:top w:val="single" w:sz="4" w:space="0" w:color="auto"/>
              <w:left w:val="single" w:sz="2" w:space="0" w:color="000000"/>
              <w:bottom w:val="single" w:sz="2" w:space="0" w:color="000000"/>
              <w:right w:val="single" w:sz="4" w:space="0" w:color="auto"/>
            </w:tcBorders>
          </w:tcPr>
          <w:p w14:paraId="7E2925D9" w14:textId="77777777" w:rsidR="000E5860" w:rsidRPr="00A43C14" w:rsidRDefault="000E5860" w:rsidP="00D11FCA">
            <w:pPr>
              <w:pStyle w:val="TableText"/>
              <w:jc w:val="center"/>
              <w:rPr>
                <w:rFonts w:ascii="Arial Narrow" w:hAnsi="Arial Narrow"/>
                <w:sz w:val="18"/>
              </w:rPr>
            </w:pPr>
          </w:p>
        </w:tc>
        <w:tc>
          <w:tcPr>
            <w:tcW w:w="1152" w:type="dxa"/>
            <w:gridSpan w:val="2"/>
            <w:tcBorders>
              <w:top w:val="single" w:sz="4" w:space="0" w:color="auto"/>
              <w:left w:val="single" w:sz="2" w:space="0" w:color="000000"/>
              <w:bottom w:val="single" w:sz="2" w:space="0" w:color="000000"/>
              <w:right w:val="single" w:sz="4" w:space="0" w:color="auto"/>
            </w:tcBorders>
          </w:tcPr>
          <w:p w14:paraId="7E2925DA" w14:textId="77777777" w:rsidR="000E5860" w:rsidRPr="00A43C14" w:rsidRDefault="000E5860" w:rsidP="00D11FCA">
            <w:pPr>
              <w:pStyle w:val="TableText"/>
              <w:jc w:val="center"/>
              <w:rPr>
                <w:rFonts w:ascii="Arial Narrow" w:hAnsi="Arial Narrow"/>
                <w:sz w:val="18"/>
              </w:rPr>
            </w:pPr>
          </w:p>
        </w:tc>
        <w:tc>
          <w:tcPr>
            <w:tcW w:w="2592" w:type="dxa"/>
            <w:tcBorders>
              <w:top w:val="single" w:sz="4" w:space="0" w:color="auto"/>
              <w:left w:val="single" w:sz="2" w:space="0" w:color="000000"/>
              <w:bottom w:val="single" w:sz="2" w:space="0" w:color="000000"/>
              <w:right w:val="single" w:sz="4" w:space="0" w:color="auto"/>
            </w:tcBorders>
          </w:tcPr>
          <w:p w14:paraId="7E2925DB" w14:textId="77777777" w:rsidR="000E5860" w:rsidRPr="00A43C14" w:rsidRDefault="000E5860" w:rsidP="00D11FCA">
            <w:pPr>
              <w:pStyle w:val="TableText"/>
              <w:jc w:val="center"/>
              <w:rPr>
                <w:rFonts w:ascii="Arial Narrow" w:hAnsi="Arial Narrow"/>
                <w:sz w:val="18"/>
              </w:rPr>
            </w:pPr>
          </w:p>
        </w:tc>
      </w:tr>
      <w:tr w:rsidR="000E5860" w:rsidRPr="00A43C14" w14:paraId="7E2925E7" w14:textId="77777777" w:rsidTr="00D11FCA">
        <w:trPr>
          <w:cantSplit/>
        </w:trPr>
        <w:tc>
          <w:tcPr>
            <w:tcW w:w="1318" w:type="dxa"/>
            <w:tcBorders>
              <w:left w:val="single" w:sz="2" w:space="0" w:color="000000"/>
              <w:bottom w:val="single" w:sz="2" w:space="0" w:color="000000"/>
              <w:right w:val="single" w:sz="2" w:space="0" w:color="000000"/>
            </w:tcBorders>
          </w:tcPr>
          <w:p w14:paraId="7E2925DD" w14:textId="77777777" w:rsidR="000E5860" w:rsidRPr="00A43C14" w:rsidRDefault="000E5860" w:rsidP="00D11FCA">
            <w:pPr>
              <w:pStyle w:val="TableText"/>
            </w:pPr>
            <w:r w:rsidRPr="00A43C14">
              <w:t>7.1.1</w:t>
            </w:r>
          </w:p>
        </w:tc>
        <w:tc>
          <w:tcPr>
            <w:tcW w:w="2670" w:type="dxa"/>
            <w:tcBorders>
              <w:left w:val="single" w:sz="2" w:space="0" w:color="000000"/>
              <w:bottom w:val="single" w:sz="2" w:space="0" w:color="000000"/>
              <w:right w:val="single" w:sz="2" w:space="0" w:color="000000"/>
            </w:tcBorders>
          </w:tcPr>
          <w:p w14:paraId="7E2925DE" w14:textId="77777777" w:rsidR="000E5860" w:rsidRPr="00A43C14" w:rsidRDefault="000E5860" w:rsidP="00D11FCA">
            <w:pPr>
              <w:pStyle w:val="TableText"/>
            </w:pPr>
            <w:r w:rsidRPr="00A43C14">
              <w:t>Installation</w:t>
            </w:r>
          </w:p>
        </w:tc>
        <w:tc>
          <w:tcPr>
            <w:tcW w:w="1495" w:type="dxa"/>
            <w:gridSpan w:val="2"/>
            <w:tcBorders>
              <w:left w:val="single" w:sz="2" w:space="0" w:color="000000"/>
              <w:bottom w:val="single" w:sz="2" w:space="0" w:color="000000"/>
              <w:right w:val="single" w:sz="2" w:space="0" w:color="000000"/>
            </w:tcBorders>
          </w:tcPr>
          <w:p w14:paraId="7E2925D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997" w:type="dxa"/>
            <w:tcBorders>
              <w:top w:val="single" w:sz="2" w:space="0" w:color="000000"/>
              <w:left w:val="single" w:sz="2" w:space="0" w:color="000000"/>
              <w:bottom w:val="single" w:sz="2" w:space="0" w:color="000000"/>
              <w:right w:val="single" w:sz="4" w:space="0" w:color="auto"/>
            </w:tcBorders>
          </w:tcPr>
          <w:p w14:paraId="7E2925E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864" w:type="dxa"/>
            <w:tcBorders>
              <w:top w:val="single" w:sz="2" w:space="0" w:color="000000"/>
              <w:left w:val="single" w:sz="2" w:space="0" w:color="000000"/>
              <w:bottom w:val="single" w:sz="2" w:space="0" w:color="000000"/>
              <w:right w:val="single" w:sz="4" w:space="0" w:color="auto"/>
            </w:tcBorders>
          </w:tcPr>
          <w:p w14:paraId="7E2925E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4" w:space="0" w:color="auto"/>
              <w:bottom w:val="single" w:sz="4" w:space="0" w:color="auto"/>
              <w:right w:val="single" w:sz="4" w:space="0" w:color="auto"/>
            </w:tcBorders>
            <w:shd w:val="clear" w:color="auto" w:fill="auto"/>
          </w:tcPr>
          <w:p w14:paraId="7E2925E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5E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Non-conforming audits</w:t>
            </w:r>
          </w:p>
        </w:tc>
        <w:tc>
          <w:tcPr>
            <w:tcW w:w="1127" w:type="dxa"/>
            <w:tcBorders>
              <w:top w:val="single" w:sz="4" w:space="0" w:color="auto"/>
              <w:left w:val="single" w:sz="4" w:space="0" w:color="auto"/>
              <w:bottom w:val="single" w:sz="4" w:space="0" w:color="auto"/>
              <w:right w:val="single" w:sz="4" w:space="0" w:color="auto"/>
            </w:tcBorders>
          </w:tcPr>
          <w:p w14:paraId="7E2925E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Audits</w:t>
            </w:r>
          </w:p>
        </w:tc>
        <w:tc>
          <w:tcPr>
            <w:tcW w:w="2617" w:type="dxa"/>
            <w:gridSpan w:val="2"/>
            <w:tcBorders>
              <w:top w:val="single" w:sz="4" w:space="0" w:color="auto"/>
              <w:left w:val="single" w:sz="4" w:space="0" w:color="auto"/>
              <w:bottom w:val="single" w:sz="4" w:space="0" w:color="auto"/>
              <w:right w:val="single" w:sz="4" w:space="0" w:color="auto"/>
            </w:tcBorders>
          </w:tcPr>
          <w:p w14:paraId="7E2925E5" w14:textId="77777777" w:rsidR="000E5860" w:rsidRPr="00A43C14" w:rsidRDefault="000E5860" w:rsidP="00D11FCA">
            <w:pPr>
              <w:pStyle w:val="TableText"/>
              <w:rPr>
                <w:rFonts w:ascii="Arial Narrow" w:hAnsi="Arial Narrow"/>
                <w:sz w:val="18"/>
              </w:rPr>
            </w:pPr>
            <w:r w:rsidRPr="00A43C14">
              <w:rPr>
                <w:rFonts w:ascii="Arial Narrow" w:hAnsi="Arial Narrow"/>
                <w:sz w:val="18"/>
              </w:rPr>
              <w:t>Based on audits performed by the organization or on its behalf prior to customer acceptance. Defects shall include organization caused installation engineering defects and installation defects. A nonconforming audit is one that fails to satisfy specified acceptance requirements.</w:t>
            </w:r>
            <w:r>
              <w:rPr>
                <w:rFonts w:ascii="Arial Narrow" w:hAnsi="Arial Narrow"/>
                <w:sz w:val="18"/>
              </w:rPr>
              <w:t xml:space="preserve">  </w:t>
            </w:r>
            <w:r w:rsidRPr="00F00469">
              <w:rPr>
                <w:rFonts w:ascii="Arial Narrow" w:hAnsi="Arial Narrow"/>
                <w:sz w:val="18"/>
              </w:rPr>
              <w:t>These audits may be performed on a sample basis.</w:t>
            </w:r>
          </w:p>
          <w:p w14:paraId="7E2925E6" w14:textId="77777777" w:rsidR="000E5860" w:rsidRPr="00A43C14" w:rsidRDefault="00232025" w:rsidP="00D11FCA">
            <w:pPr>
              <w:pStyle w:val="TableText"/>
              <w:rPr>
                <w:rFonts w:ascii="Arial Narrow" w:hAnsi="Arial Narrow"/>
                <w:sz w:val="18"/>
              </w:rPr>
            </w:pPr>
            <w:r>
              <w:rPr>
                <w:rFonts w:ascii="Arial Narrow" w:hAnsi="Arial Narrow"/>
                <w:sz w:val="18"/>
              </w:rPr>
              <w:t>NOTE</w:t>
            </w:r>
            <w:r w:rsidR="000E5860" w:rsidRPr="00A43C14">
              <w:rPr>
                <w:rFonts w:ascii="Arial Narrow" w:hAnsi="Arial Narrow"/>
                <w:sz w:val="18"/>
              </w:rPr>
              <w:t>: An installation audit performed by the customer is not included unless the organization requested the customer perform the audit</w:t>
            </w:r>
          </w:p>
        </w:tc>
      </w:tr>
      <w:tr w:rsidR="000E5860" w:rsidRPr="00A43C14" w14:paraId="7E2925F1" w14:textId="77777777" w:rsidTr="00D11FCA">
        <w:trPr>
          <w:cantSplit/>
        </w:trPr>
        <w:tc>
          <w:tcPr>
            <w:tcW w:w="1318" w:type="dxa"/>
            <w:tcBorders>
              <w:left w:val="single" w:sz="2" w:space="0" w:color="000000"/>
              <w:bottom w:val="single" w:sz="4" w:space="0" w:color="auto"/>
              <w:right w:val="single" w:sz="2" w:space="0" w:color="000000"/>
            </w:tcBorders>
          </w:tcPr>
          <w:p w14:paraId="7E2925E8" w14:textId="77777777" w:rsidR="000E5860" w:rsidRPr="00A43C14" w:rsidRDefault="000E5860" w:rsidP="00D11FCA">
            <w:pPr>
              <w:pStyle w:val="TableText"/>
            </w:pPr>
            <w:r w:rsidRPr="00A43C14">
              <w:t>7.1.2</w:t>
            </w:r>
          </w:p>
        </w:tc>
        <w:tc>
          <w:tcPr>
            <w:tcW w:w="2670" w:type="dxa"/>
            <w:tcBorders>
              <w:left w:val="single" w:sz="2" w:space="0" w:color="000000"/>
              <w:bottom w:val="single" w:sz="4" w:space="0" w:color="auto"/>
              <w:right w:val="single" w:sz="2" w:space="0" w:color="000000"/>
            </w:tcBorders>
          </w:tcPr>
          <w:p w14:paraId="7E2925E9" w14:textId="77777777" w:rsidR="000E5860" w:rsidRPr="00A43C14" w:rsidRDefault="000E5860" w:rsidP="00D11FCA">
            <w:pPr>
              <w:pStyle w:val="TableText"/>
            </w:pPr>
            <w:r w:rsidRPr="00A43C14">
              <w:t>Provisioning</w:t>
            </w:r>
          </w:p>
        </w:tc>
        <w:tc>
          <w:tcPr>
            <w:tcW w:w="1495" w:type="dxa"/>
            <w:gridSpan w:val="2"/>
            <w:tcBorders>
              <w:left w:val="single" w:sz="2" w:space="0" w:color="000000"/>
              <w:bottom w:val="single" w:sz="4" w:space="0" w:color="auto"/>
              <w:right w:val="single" w:sz="2" w:space="0" w:color="000000"/>
            </w:tcBorders>
          </w:tcPr>
          <w:p w14:paraId="7E2925E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997" w:type="dxa"/>
            <w:tcBorders>
              <w:top w:val="single" w:sz="2" w:space="0" w:color="000000"/>
              <w:left w:val="single" w:sz="2" w:space="0" w:color="000000"/>
              <w:bottom w:val="single" w:sz="4" w:space="0" w:color="auto"/>
              <w:right w:val="single" w:sz="4" w:space="0" w:color="auto"/>
            </w:tcBorders>
          </w:tcPr>
          <w:p w14:paraId="7E2925E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864" w:type="dxa"/>
            <w:tcBorders>
              <w:top w:val="single" w:sz="2" w:space="0" w:color="000000"/>
              <w:left w:val="single" w:sz="2" w:space="0" w:color="000000"/>
              <w:bottom w:val="single" w:sz="4" w:space="0" w:color="auto"/>
              <w:right w:val="single" w:sz="4" w:space="0" w:color="auto"/>
            </w:tcBorders>
          </w:tcPr>
          <w:p w14:paraId="7E2925EC"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7E2925E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5E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Defective Transactions</w:t>
            </w:r>
          </w:p>
        </w:tc>
        <w:tc>
          <w:tcPr>
            <w:tcW w:w="1127" w:type="dxa"/>
            <w:tcBorders>
              <w:top w:val="single" w:sz="4" w:space="0" w:color="auto"/>
              <w:left w:val="single" w:sz="4" w:space="0" w:color="auto"/>
              <w:bottom w:val="single" w:sz="4" w:space="0" w:color="auto"/>
              <w:right w:val="single" w:sz="4" w:space="0" w:color="auto"/>
            </w:tcBorders>
          </w:tcPr>
          <w:p w14:paraId="7E2925E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Transactions</w:t>
            </w:r>
          </w:p>
        </w:tc>
        <w:tc>
          <w:tcPr>
            <w:tcW w:w="2617" w:type="dxa"/>
            <w:gridSpan w:val="2"/>
            <w:tcBorders>
              <w:top w:val="single" w:sz="4" w:space="0" w:color="auto"/>
              <w:left w:val="single" w:sz="4" w:space="0" w:color="auto"/>
              <w:bottom w:val="single" w:sz="4" w:space="0" w:color="auto"/>
              <w:right w:val="single" w:sz="4" w:space="0" w:color="auto"/>
            </w:tcBorders>
          </w:tcPr>
          <w:p w14:paraId="7E2925F0" w14:textId="77777777" w:rsidR="000E5860" w:rsidRPr="00A43C14" w:rsidRDefault="000E5860" w:rsidP="00D11FCA">
            <w:pPr>
              <w:pStyle w:val="TableText"/>
              <w:rPr>
                <w:rFonts w:ascii="Arial Narrow" w:hAnsi="Arial Narrow"/>
                <w:sz w:val="18"/>
              </w:rPr>
            </w:pPr>
            <w:r w:rsidRPr="00A43C14">
              <w:rPr>
                <w:rFonts w:ascii="Arial Narrow" w:hAnsi="Arial Narrow"/>
                <w:sz w:val="18"/>
              </w:rPr>
              <w:t>Transaction is a provisioning task for a customer</w:t>
            </w:r>
          </w:p>
        </w:tc>
      </w:tr>
      <w:tr w:rsidR="000E5860" w:rsidRPr="00A43C14" w14:paraId="7E2925FA" w14:textId="77777777" w:rsidTr="00D11FCA">
        <w:trPr>
          <w:cantSplit/>
        </w:trPr>
        <w:tc>
          <w:tcPr>
            <w:tcW w:w="1318" w:type="dxa"/>
            <w:tcBorders>
              <w:top w:val="single" w:sz="4" w:space="0" w:color="auto"/>
              <w:left w:val="single" w:sz="2" w:space="0" w:color="000000"/>
              <w:bottom w:val="single" w:sz="4" w:space="0" w:color="auto"/>
              <w:right w:val="single" w:sz="4" w:space="0" w:color="auto"/>
            </w:tcBorders>
          </w:tcPr>
          <w:p w14:paraId="7E2925F2" w14:textId="77777777" w:rsidR="000E5860" w:rsidRPr="00A43C14" w:rsidRDefault="000E5860" w:rsidP="00D11FCA">
            <w:pPr>
              <w:pStyle w:val="TableText"/>
            </w:pPr>
            <w:r w:rsidRPr="00A43C14">
              <w:t>7.1.3</w:t>
            </w:r>
          </w:p>
        </w:tc>
        <w:tc>
          <w:tcPr>
            <w:tcW w:w="2670" w:type="dxa"/>
            <w:tcBorders>
              <w:top w:val="single" w:sz="4" w:space="0" w:color="auto"/>
              <w:left w:val="single" w:sz="4" w:space="0" w:color="auto"/>
              <w:bottom w:val="single" w:sz="4" w:space="0" w:color="auto"/>
              <w:right w:val="single" w:sz="4" w:space="0" w:color="auto"/>
            </w:tcBorders>
          </w:tcPr>
          <w:p w14:paraId="7E2925F3" w14:textId="77777777" w:rsidR="000E5860" w:rsidRPr="00A43C14" w:rsidRDefault="000E5860" w:rsidP="00D11FCA">
            <w:pPr>
              <w:pStyle w:val="TableText"/>
            </w:pPr>
            <w:r w:rsidRPr="00A43C14">
              <w:t>Construction</w:t>
            </w:r>
          </w:p>
        </w:tc>
        <w:tc>
          <w:tcPr>
            <w:tcW w:w="1495" w:type="dxa"/>
            <w:gridSpan w:val="2"/>
            <w:tcBorders>
              <w:top w:val="single" w:sz="4" w:space="0" w:color="auto"/>
              <w:left w:val="single" w:sz="4" w:space="0" w:color="auto"/>
              <w:bottom w:val="single" w:sz="4" w:space="0" w:color="auto"/>
              <w:right w:val="single" w:sz="4" w:space="0" w:color="auto"/>
            </w:tcBorders>
          </w:tcPr>
          <w:p w14:paraId="7E2925F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997" w:type="dxa"/>
            <w:tcBorders>
              <w:top w:val="single" w:sz="4" w:space="0" w:color="auto"/>
              <w:left w:val="single" w:sz="4" w:space="0" w:color="auto"/>
              <w:bottom w:val="single" w:sz="4" w:space="0" w:color="auto"/>
              <w:right w:val="single" w:sz="4" w:space="0" w:color="auto"/>
            </w:tcBorders>
          </w:tcPr>
          <w:p w14:paraId="7E2925F5" w14:textId="77777777" w:rsidR="000E5860" w:rsidRPr="00A43C14" w:rsidDel="00FA7210" w:rsidRDefault="000E5860" w:rsidP="00D11FCA">
            <w:pPr>
              <w:pStyle w:val="TableText"/>
              <w:jc w:val="center"/>
              <w:rPr>
                <w:rFonts w:ascii="Arial Narrow" w:hAnsi="Arial Narrow"/>
                <w:sz w:val="18"/>
              </w:rPr>
            </w:pPr>
            <w:r w:rsidRPr="00A43C14">
              <w:rPr>
                <w:rFonts w:ascii="Arial Narrow" w:hAnsi="Arial Narrow"/>
                <w:sz w:val="18"/>
              </w:rPr>
              <w:t>Job</w:t>
            </w:r>
          </w:p>
        </w:tc>
        <w:tc>
          <w:tcPr>
            <w:tcW w:w="864" w:type="dxa"/>
            <w:tcBorders>
              <w:top w:val="single" w:sz="4" w:space="0" w:color="auto"/>
              <w:left w:val="single" w:sz="4" w:space="0" w:color="auto"/>
              <w:bottom w:val="single" w:sz="4" w:space="0" w:color="auto"/>
              <w:right w:val="single" w:sz="4" w:space="0" w:color="auto"/>
            </w:tcBorders>
          </w:tcPr>
          <w:p w14:paraId="7E2925F6" w14:textId="77777777" w:rsidR="000E5860" w:rsidRPr="00A43C14" w:rsidDel="00FA7210"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7E2925F7"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5F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5F9" w14:textId="77777777" w:rsidR="000E5860" w:rsidRPr="00A43C14" w:rsidRDefault="000E5860" w:rsidP="00D11FCA">
            <w:pPr>
              <w:pStyle w:val="TableText"/>
              <w:rPr>
                <w:rFonts w:ascii="Arial Narrow" w:hAnsi="Arial Narrow"/>
                <w:sz w:val="18"/>
              </w:rPr>
            </w:pPr>
          </w:p>
        </w:tc>
      </w:tr>
      <w:tr w:rsidR="000E5860" w:rsidRPr="00A43C14" w14:paraId="7E2925FE" w14:textId="77777777" w:rsidTr="00D11FCA">
        <w:trPr>
          <w:cantSplit/>
        </w:trPr>
        <w:tc>
          <w:tcPr>
            <w:tcW w:w="1318" w:type="dxa"/>
            <w:tcBorders>
              <w:left w:val="single" w:sz="2" w:space="0" w:color="000000"/>
              <w:bottom w:val="single" w:sz="2" w:space="0" w:color="000000"/>
              <w:right w:val="single" w:sz="2" w:space="0" w:color="000000"/>
            </w:tcBorders>
          </w:tcPr>
          <w:p w14:paraId="7E2925FB" w14:textId="77777777" w:rsidR="000E5860" w:rsidRPr="00B00858" w:rsidRDefault="000E5860" w:rsidP="00D11FCA">
            <w:pPr>
              <w:pStyle w:val="TableTextPCRed"/>
            </w:pPr>
            <w:r w:rsidRPr="00B00858">
              <w:t>7.2</w:t>
            </w:r>
          </w:p>
        </w:tc>
        <w:tc>
          <w:tcPr>
            <w:tcW w:w="2670" w:type="dxa"/>
            <w:tcBorders>
              <w:left w:val="single" w:sz="2" w:space="0" w:color="000000"/>
              <w:bottom w:val="single" w:sz="2" w:space="0" w:color="000000"/>
              <w:right w:val="single" w:sz="2" w:space="0" w:color="000000"/>
            </w:tcBorders>
          </w:tcPr>
          <w:p w14:paraId="7E2925FC" w14:textId="77777777" w:rsidR="000E5860" w:rsidRPr="00B00858" w:rsidRDefault="000E5860" w:rsidP="00D11FCA">
            <w:pPr>
              <w:pStyle w:val="TableTextPCRed"/>
            </w:pPr>
            <w:r w:rsidRPr="00B00858">
              <w:t>Engineering Services</w:t>
            </w:r>
          </w:p>
        </w:tc>
        <w:tc>
          <w:tcPr>
            <w:tcW w:w="8972" w:type="dxa"/>
            <w:gridSpan w:val="10"/>
            <w:tcBorders>
              <w:left w:val="single" w:sz="2" w:space="0" w:color="000000"/>
              <w:bottom w:val="single" w:sz="2" w:space="0" w:color="000000"/>
              <w:right w:val="single" w:sz="4" w:space="0" w:color="auto"/>
            </w:tcBorders>
          </w:tcPr>
          <w:p w14:paraId="7E2925FD" w14:textId="77777777" w:rsidR="000E5860" w:rsidRPr="00A43C14" w:rsidRDefault="000E5860" w:rsidP="00D11FCA">
            <w:pPr>
              <w:pStyle w:val="TableText"/>
              <w:jc w:val="center"/>
              <w:rPr>
                <w:rFonts w:ascii="Arial Narrow" w:hAnsi="Arial Narrow"/>
                <w:sz w:val="18"/>
              </w:rPr>
            </w:pPr>
          </w:p>
        </w:tc>
      </w:tr>
      <w:tr w:rsidR="000E5860" w:rsidRPr="00A43C14" w14:paraId="7E292602" w14:textId="77777777" w:rsidTr="00D11FCA">
        <w:trPr>
          <w:cantSplit/>
          <w:trHeight w:val="553"/>
        </w:trPr>
        <w:tc>
          <w:tcPr>
            <w:tcW w:w="1318" w:type="dxa"/>
            <w:tcBorders>
              <w:left w:val="single" w:sz="2" w:space="0" w:color="000000"/>
              <w:bottom w:val="single" w:sz="2" w:space="0" w:color="000000"/>
              <w:right w:val="single" w:sz="2" w:space="0" w:color="000000"/>
            </w:tcBorders>
          </w:tcPr>
          <w:p w14:paraId="7E2925FF" w14:textId="77777777" w:rsidR="000E5860" w:rsidRPr="00B00858" w:rsidRDefault="000E5860" w:rsidP="00D11FCA">
            <w:pPr>
              <w:pStyle w:val="TableText"/>
              <w:rPr>
                <w:b/>
                <w:i/>
                <w:color w:val="FF0000"/>
              </w:rPr>
            </w:pPr>
            <w:r w:rsidRPr="00B00858">
              <w:rPr>
                <w:b/>
                <w:i/>
                <w:color w:val="FF0000"/>
              </w:rPr>
              <w:lastRenderedPageBreak/>
              <w:t>7.2.1</w:t>
            </w:r>
          </w:p>
        </w:tc>
        <w:tc>
          <w:tcPr>
            <w:tcW w:w="2670" w:type="dxa"/>
            <w:tcBorders>
              <w:left w:val="single" w:sz="2" w:space="0" w:color="000000"/>
              <w:bottom w:val="single" w:sz="2" w:space="0" w:color="000000"/>
              <w:right w:val="single" w:sz="2" w:space="0" w:color="000000"/>
            </w:tcBorders>
          </w:tcPr>
          <w:p w14:paraId="7E292600" w14:textId="77777777" w:rsidR="000E5860" w:rsidRPr="00B00858" w:rsidRDefault="000E5860" w:rsidP="00D11FCA">
            <w:pPr>
              <w:pStyle w:val="TableText"/>
              <w:rPr>
                <w:b/>
                <w:i/>
                <w:color w:val="FF0000"/>
              </w:rPr>
            </w:pPr>
            <w:r w:rsidRPr="00B00858">
              <w:rPr>
                <w:b/>
                <w:i/>
                <w:color w:val="FF0000"/>
              </w:rPr>
              <w:t>Network Engineering Services</w:t>
            </w:r>
          </w:p>
        </w:tc>
        <w:tc>
          <w:tcPr>
            <w:tcW w:w="8972" w:type="dxa"/>
            <w:gridSpan w:val="10"/>
            <w:tcBorders>
              <w:left w:val="single" w:sz="2" w:space="0" w:color="000000"/>
              <w:bottom w:val="single" w:sz="2" w:space="0" w:color="000000"/>
              <w:right w:val="single" w:sz="4" w:space="0" w:color="auto"/>
            </w:tcBorders>
          </w:tcPr>
          <w:p w14:paraId="7E292601" w14:textId="77777777" w:rsidR="000E5860" w:rsidRPr="00A43C14" w:rsidRDefault="000E5860" w:rsidP="00D11FCA">
            <w:pPr>
              <w:pStyle w:val="TableText"/>
              <w:jc w:val="center"/>
              <w:rPr>
                <w:rFonts w:ascii="Arial Narrow" w:hAnsi="Arial Narrow"/>
                <w:sz w:val="18"/>
              </w:rPr>
            </w:pPr>
          </w:p>
        </w:tc>
      </w:tr>
      <w:tr w:rsidR="000E5860" w:rsidRPr="00A43C14" w14:paraId="7E29260C" w14:textId="77777777" w:rsidTr="00D11FCA">
        <w:trPr>
          <w:cantSplit/>
        </w:trPr>
        <w:tc>
          <w:tcPr>
            <w:tcW w:w="1318" w:type="dxa"/>
            <w:tcBorders>
              <w:left w:val="single" w:sz="2" w:space="0" w:color="000000"/>
              <w:bottom w:val="single" w:sz="2" w:space="0" w:color="000000"/>
              <w:right w:val="single" w:sz="2" w:space="0" w:color="000000"/>
            </w:tcBorders>
          </w:tcPr>
          <w:p w14:paraId="7E292603" w14:textId="77777777" w:rsidR="000E5860" w:rsidRPr="00A43C14" w:rsidRDefault="000E5860" w:rsidP="00D11FCA">
            <w:pPr>
              <w:pStyle w:val="TableText"/>
            </w:pPr>
            <w:r w:rsidRPr="00A43C14">
              <w:t>7.2.1.1</w:t>
            </w:r>
          </w:p>
        </w:tc>
        <w:tc>
          <w:tcPr>
            <w:tcW w:w="2670" w:type="dxa"/>
            <w:tcBorders>
              <w:left w:val="single" w:sz="2" w:space="0" w:color="000000"/>
              <w:bottom w:val="single" w:sz="2" w:space="0" w:color="000000"/>
              <w:right w:val="single" w:sz="2" w:space="0" w:color="000000"/>
            </w:tcBorders>
          </w:tcPr>
          <w:p w14:paraId="7E292604" w14:textId="77777777" w:rsidR="000E5860" w:rsidRPr="00A43C14" w:rsidRDefault="000E5860" w:rsidP="00D11FCA">
            <w:pPr>
              <w:pStyle w:val="TableText"/>
            </w:pPr>
            <w:r w:rsidRPr="00A43C14">
              <w:t>Fixed Network</w:t>
            </w:r>
          </w:p>
        </w:tc>
        <w:tc>
          <w:tcPr>
            <w:tcW w:w="1495" w:type="dxa"/>
            <w:gridSpan w:val="2"/>
            <w:tcBorders>
              <w:left w:val="single" w:sz="2" w:space="0" w:color="000000"/>
              <w:bottom w:val="single" w:sz="2" w:space="0" w:color="000000"/>
              <w:right w:val="single" w:sz="2" w:space="0" w:color="000000"/>
            </w:tcBorders>
          </w:tcPr>
          <w:p w14:paraId="7E29260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997" w:type="dxa"/>
            <w:tcBorders>
              <w:top w:val="single" w:sz="2" w:space="0" w:color="000000"/>
              <w:left w:val="single" w:sz="2" w:space="0" w:color="000000"/>
              <w:bottom w:val="single" w:sz="2" w:space="0" w:color="000000"/>
              <w:right w:val="single" w:sz="2" w:space="0" w:color="000000"/>
            </w:tcBorders>
          </w:tcPr>
          <w:p w14:paraId="7E29260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864" w:type="dxa"/>
            <w:tcBorders>
              <w:top w:val="single" w:sz="2" w:space="0" w:color="000000"/>
              <w:left w:val="single" w:sz="2" w:space="0" w:color="000000"/>
              <w:bottom w:val="single" w:sz="2" w:space="0" w:color="000000"/>
              <w:right w:val="single" w:sz="2" w:space="0" w:color="000000"/>
            </w:tcBorders>
          </w:tcPr>
          <w:p w14:paraId="7E292607"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0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2"/>
            <w:tcBorders>
              <w:top w:val="single" w:sz="4" w:space="0" w:color="auto"/>
              <w:left w:val="single" w:sz="2" w:space="0" w:color="000000"/>
              <w:bottom w:val="single" w:sz="4" w:space="0" w:color="auto"/>
              <w:right w:val="single" w:sz="4" w:space="0" w:color="auto"/>
            </w:tcBorders>
            <w:shd w:val="clear" w:color="auto" w:fill="auto"/>
          </w:tcPr>
          <w:p w14:paraId="7E29260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127" w:type="dxa"/>
            <w:tcBorders>
              <w:top w:val="single" w:sz="4" w:space="0" w:color="auto"/>
              <w:left w:val="single" w:sz="4" w:space="0" w:color="auto"/>
              <w:bottom w:val="single" w:sz="4" w:space="0" w:color="auto"/>
              <w:right w:val="single" w:sz="4" w:space="0" w:color="auto"/>
            </w:tcBorders>
          </w:tcPr>
          <w:p w14:paraId="7E29260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0B" w14:textId="77777777" w:rsidR="000E5860" w:rsidRPr="00A43C14" w:rsidRDefault="000E5860" w:rsidP="00D11FCA">
            <w:pPr>
              <w:pStyle w:val="TableText"/>
              <w:jc w:val="center"/>
              <w:rPr>
                <w:rFonts w:ascii="Arial Narrow" w:hAnsi="Arial Narrow"/>
                <w:sz w:val="18"/>
              </w:rPr>
            </w:pPr>
          </w:p>
        </w:tc>
      </w:tr>
      <w:tr w:rsidR="000E5860" w:rsidRPr="00A43C14" w14:paraId="7E292616" w14:textId="77777777" w:rsidTr="00D11FCA">
        <w:trPr>
          <w:cantSplit/>
        </w:trPr>
        <w:tc>
          <w:tcPr>
            <w:tcW w:w="1318" w:type="dxa"/>
            <w:tcBorders>
              <w:left w:val="single" w:sz="2" w:space="0" w:color="000000"/>
              <w:bottom w:val="single" w:sz="2" w:space="0" w:color="000000"/>
              <w:right w:val="single" w:sz="2" w:space="0" w:color="000000"/>
            </w:tcBorders>
          </w:tcPr>
          <w:p w14:paraId="7E29260D" w14:textId="77777777" w:rsidR="000E5860" w:rsidRPr="00A43C14" w:rsidRDefault="000E5860" w:rsidP="00D11FCA">
            <w:pPr>
              <w:pStyle w:val="TableText"/>
            </w:pPr>
            <w:r w:rsidRPr="00A43C14">
              <w:t>7.2.1.2</w:t>
            </w:r>
          </w:p>
        </w:tc>
        <w:tc>
          <w:tcPr>
            <w:tcW w:w="2670" w:type="dxa"/>
            <w:tcBorders>
              <w:left w:val="single" w:sz="2" w:space="0" w:color="000000"/>
              <w:bottom w:val="single" w:sz="2" w:space="0" w:color="000000"/>
              <w:right w:val="single" w:sz="2" w:space="0" w:color="000000"/>
            </w:tcBorders>
          </w:tcPr>
          <w:p w14:paraId="7E29260E" w14:textId="77777777" w:rsidR="000E5860" w:rsidRPr="00A43C14" w:rsidRDefault="000E5860" w:rsidP="00D11FCA">
            <w:pPr>
              <w:pStyle w:val="TableText"/>
            </w:pPr>
            <w:r w:rsidRPr="00A43C14">
              <w:t>Mobile Network</w:t>
            </w:r>
          </w:p>
        </w:tc>
        <w:tc>
          <w:tcPr>
            <w:tcW w:w="1495" w:type="dxa"/>
            <w:gridSpan w:val="2"/>
            <w:tcBorders>
              <w:left w:val="single" w:sz="2" w:space="0" w:color="000000"/>
              <w:bottom w:val="single" w:sz="2" w:space="0" w:color="000000"/>
              <w:right w:val="single" w:sz="2" w:space="0" w:color="000000"/>
            </w:tcBorders>
          </w:tcPr>
          <w:p w14:paraId="7E29260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997" w:type="dxa"/>
            <w:tcBorders>
              <w:top w:val="single" w:sz="2" w:space="0" w:color="000000"/>
              <w:left w:val="single" w:sz="2" w:space="0" w:color="000000"/>
              <w:bottom w:val="single" w:sz="2" w:space="0" w:color="000000"/>
              <w:right w:val="single" w:sz="2" w:space="0" w:color="000000"/>
            </w:tcBorders>
          </w:tcPr>
          <w:p w14:paraId="7E29261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864" w:type="dxa"/>
            <w:tcBorders>
              <w:top w:val="single" w:sz="2" w:space="0" w:color="000000"/>
              <w:left w:val="single" w:sz="2" w:space="0" w:color="000000"/>
              <w:bottom w:val="single" w:sz="2" w:space="0" w:color="000000"/>
              <w:right w:val="single" w:sz="2" w:space="0" w:color="000000"/>
            </w:tcBorders>
          </w:tcPr>
          <w:p w14:paraId="7E29261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1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2"/>
            <w:tcBorders>
              <w:top w:val="single" w:sz="4" w:space="0" w:color="auto"/>
              <w:left w:val="single" w:sz="2" w:space="0" w:color="000000"/>
              <w:bottom w:val="single" w:sz="4" w:space="0" w:color="auto"/>
              <w:right w:val="single" w:sz="4" w:space="0" w:color="auto"/>
            </w:tcBorders>
            <w:shd w:val="clear" w:color="auto" w:fill="auto"/>
          </w:tcPr>
          <w:p w14:paraId="7E292613"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127" w:type="dxa"/>
            <w:tcBorders>
              <w:top w:val="single" w:sz="4" w:space="0" w:color="auto"/>
              <w:left w:val="single" w:sz="4" w:space="0" w:color="auto"/>
              <w:bottom w:val="single" w:sz="4" w:space="0" w:color="auto"/>
              <w:right w:val="single" w:sz="4" w:space="0" w:color="auto"/>
            </w:tcBorders>
          </w:tcPr>
          <w:p w14:paraId="7E29261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15" w14:textId="77777777" w:rsidR="000E5860" w:rsidRPr="00A43C14" w:rsidRDefault="000E5860" w:rsidP="00D11FCA">
            <w:pPr>
              <w:pStyle w:val="TableText"/>
              <w:jc w:val="center"/>
              <w:rPr>
                <w:rFonts w:ascii="Arial Narrow" w:hAnsi="Arial Narrow"/>
                <w:sz w:val="18"/>
              </w:rPr>
            </w:pPr>
          </w:p>
        </w:tc>
      </w:tr>
      <w:tr w:rsidR="000E5860" w:rsidRPr="00A43C14" w14:paraId="7E292620" w14:textId="77777777" w:rsidTr="00D11FCA">
        <w:trPr>
          <w:cantSplit/>
        </w:trPr>
        <w:tc>
          <w:tcPr>
            <w:tcW w:w="1318" w:type="dxa"/>
            <w:tcBorders>
              <w:left w:val="single" w:sz="2" w:space="0" w:color="000000"/>
              <w:bottom w:val="single" w:sz="2" w:space="0" w:color="000000"/>
              <w:right w:val="single" w:sz="2" w:space="0" w:color="000000"/>
            </w:tcBorders>
          </w:tcPr>
          <w:p w14:paraId="7E292617" w14:textId="77777777" w:rsidR="000E5860" w:rsidRPr="00A43C14" w:rsidRDefault="000E5860" w:rsidP="00D11FCA">
            <w:pPr>
              <w:pStyle w:val="TableText"/>
            </w:pPr>
            <w:r w:rsidRPr="00A43C14">
              <w:t>7.2.2</w:t>
            </w:r>
          </w:p>
        </w:tc>
        <w:tc>
          <w:tcPr>
            <w:tcW w:w="2670" w:type="dxa"/>
            <w:tcBorders>
              <w:left w:val="single" w:sz="2" w:space="0" w:color="000000"/>
              <w:bottom w:val="single" w:sz="2" w:space="0" w:color="000000"/>
              <w:right w:val="single" w:sz="2" w:space="0" w:color="000000"/>
            </w:tcBorders>
          </w:tcPr>
          <w:p w14:paraId="7E292618" w14:textId="77777777" w:rsidR="000E5860" w:rsidRPr="00A43C14" w:rsidRDefault="000E5860" w:rsidP="00D11FCA">
            <w:pPr>
              <w:pStyle w:val="TableText"/>
            </w:pPr>
            <w:r w:rsidRPr="00A43C14">
              <w:t>Software Development Services</w:t>
            </w:r>
          </w:p>
        </w:tc>
        <w:tc>
          <w:tcPr>
            <w:tcW w:w="1495" w:type="dxa"/>
            <w:gridSpan w:val="2"/>
            <w:tcBorders>
              <w:left w:val="single" w:sz="2" w:space="0" w:color="000000"/>
              <w:bottom w:val="single" w:sz="2" w:space="0" w:color="000000"/>
              <w:right w:val="single" w:sz="2" w:space="0" w:color="000000"/>
            </w:tcBorders>
          </w:tcPr>
          <w:p w14:paraId="7E29261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Contracted Items Delivered</w:t>
            </w:r>
          </w:p>
        </w:tc>
        <w:tc>
          <w:tcPr>
            <w:tcW w:w="997" w:type="dxa"/>
            <w:tcBorders>
              <w:top w:val="single" w:sz="2" w:space="0" w:color="000000"/>
              <w:left w:val="single" w:sz="2" w:space="0" w:color="000000"/>
              <w:bottom w:val="single" w:sz="2" w:space="0" w:color="000000"/>
              <w:right w:val="single" w:sz="2" w:space="0" w:color="000000"/>
            </w:tcBorders>
          </w:tcPr>
          <w:p w14:paraId="7E29261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1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1C"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2"/>
            <w:tcBorders>
              <w:top w:val="single" w:sz="4" w:space="0" w:color="auto"/>
              <w:left w:val="single" w:sz="2" w:space="0" w:color="000000"/>
              <w:bottom w:val="single" w:sz="2" w:space="0" w:color="000000"/>
              <w:right w:val="single" w:sz="4" w:space="0" w:color="auto"/>
            </w:tcBorders>
            <w:shd w:val="clear" w:color="auto" w:fill="auto"/>
          </w:tcPr>
          <w:p w14:paraId="7E29261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127" w:type="dxa"/>
            <w:tcBorders>
              <w:top w:val="single" w:sz="4" w:space="0" w:color="auto"/>
              <w:left w:val="single" w:sz="4" w:space="0" w:color="auto"/>
              <w:bottom w:val="single" w:sz="4" w:space="0" w:color="auto"/>
              <w:right w:val="single" w:sz="4" w:space="0" w:color="auto"/>
            </w:tcBorders>
          </w:tcPr>
          <w:p w14:paraId="7E29261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1F" w14:textId="77777777" w:rsidR="000E5860" w:rsidRPr="00A43C14" w:rsidRDefault="000E5860" w:rsidP="00D11FCA">
            <w:pPr>
              <w:pStyle w:val="TableText"/>
              <w:jc w:val="center"/>
              <w:rPr>
                <w:rFonts w:ascii="Arial Narrow" w:hAnsi="Arial Narrow"/>
                <w:sz w:val="18"/>
              </w:rPr>
            </w:pPr>
          </w:p>
        </w:tc>
      </w:tr>
      <w:tr w:rsidR="000E5860" w:rsidRPr="00A43C14" w14:paraId="7E292623" w14:textId="77777777" w:rsidTr="00D11FCA">
        <w:trPr>
          <w:cantSplit/>
          <w:trHeight w:val="323"/>
        </w:trPr>
        <w:tc>
          <w:tcPr>
            <w:tcW w:w="1318" w:type="dxa"/>
            <w:tcBorders>
              <w:left w:val="single" w:sz="2" w:space="0" w:color="000000"/>
              <w:bottom w:val="single" w:sz="2" w:space="0" w:color="000000"/>
              <w:right w:val="single" w:sz="2" w:space="0" w:color="000000"/>
            </w:tcBorders>
            <w:vAlign w:val="center"/>
          </w:tcPr>
          <w:p w14:paraId="7E292621" w14:textId="77777777" w:rsidR="000E5860" w:rsidRPr="00A43C14" w:rsidRDefault="00232025" w:rsidP="00D11FCA">
            <w:pPr>
              <w:pStyle w:val="TableText"/>
              <w:jc w:val="right"/>
            </w:pPr>
            <w:r>
              <w:t>NOTE</w:t>
            </w:r>
            <w:r w:rsidR="000E5860" w:rsidRPr="00A43C14">
              <w:t>:</w:t>
            </w:r>
          </w:p>
        </w:tc>
        <w:tc>
          <w:tcPr>
            <w:tcW w:w="11642" w:type="dxa"/>
            <w:gridSpan w:val="11"/>
            <w:tcBorders>
              <w:left w:val="single" w:sz="2" w:space="0" w:color="000000"/>
              <w:bottom w:val="single" w:sz="2" w:space="0" w:color="000000"/>
              <w:right w:val="single" w:sz="2" w:space="0" w:color="000000"/>
            </w:tcBorders>
            <w:vAlign w:val="center"/>
          </w:tcPr>
          <w:p w14:paraId="7E292622" w14:textId="77777777" w:rsidR="000E5860" w:rsidRPr="00A43C14" w:rsidRDefault="000E5860" w:rsidP="00D11FCA">
            <w:pPr>
              <w:pStyle w:val="TableText"/>
              <w:rPr>
                <w:rFonts w:ascii="Arial Narrow" w:hAnsi="Arial Narrow"/>
              </w:rPr>
            </w:pPr>
            <w:r w:rsidRPr="00A43C14">
              <w:rPr>
                <w:rFonts w:ascii="Arial Narrow" w:hAnsi="Arial Narrow"/>
              </w:rPr>
              <w:t>The contracted items delivered are likely to be the same items tracked for the OTD measure.</w:t>
            </w:r>
          </w:p>
        </w:tc>
      </w:tr>
      <w:tr w:rsidR="000E5860" w:rsidRPr="00A43C14" w14:paraId="7E29262C" w14:textId="77777777" w:rsidTr="00D11FCA">
        <w:trPr>
          <w:cantSplit/>
        </w:trPr>
        <w:tc>
          <w:tcPr>
            <w:tcW w:w="1318" w:type="dxa"/>
            <w:tcBorders>
              <w:left w:val="single" w:sz="2" w:space="0" w:color="000000"/>
              <w:bottom w:val="single" w:sz="2" w:space="0" w:color="000000"/>
              <w:right w:val="single" w:sz="2" w:space="0" w:color="000000"/>
            </w:tcBorders>
          </w:tcPr>
          <w:p w14:paraId="7E292624" w14:textId="77777777" w:rsidR="000E5860" w:rsidRPr="00A43C14" w:rsidRDefault="000E5860" w:rsidP="00D11FCA">
            <w:pPr>
              <w:pStyle w:val="TableText"/>
            </w:pPr>
            <w:r w:rsidRPr="00A43C14">
              <w:t>7.2.3</w:t>
            </w:r>
          </w:p>
        </w:tc>
        <w:tc>
          <w:tcPr>
            <w:tcW w:w="2670" w:type="dxa"/>
            <w:tcBorders>
              <w:left w:val="single" w:sz="2" w:space="0" w:color="000000"/>
              <w:bottom w:val="single" w:sz="2" w:space="0" w:color="000000"/>
              <w:right w:val="single" w:sz="2" w:space="0" w:color="000000"/>
            </w:tcBorders>
          </w:tcPr>
          <w:p w14:paraId="7E292625" w14:textId="77777777" w:rsidR="000E5860" w:rsidRPr="00A43C14" w:rsidRDefault="000E5860" w:rsidP="00D11FCA">
            <w:pPr>
              <w:pStyle w:val="TableText"/>
            </w:pPr>
            <w:r w:rsidRPr="00A43C14">
              <w:t>Hardware Development Services</w:t>
            </w:r>
          </w:p>
        </w:tc>
        <w:tc>
          <w:tcPr>
            <w:tcW w:w="1495" w:type="dxa"/>
            <w:gridSpan w:val="2"/>
            <w:tcBorders>
              <w:left w:val="single" w:sz="2" w:space="0" w:color="000000"/>
              <w:bottom w:val="single" w:sz="2" w:space="0" w:color="000000"/>
              <w:right w:val="single" w:sz="2" w:space="0" w:color="000000"/>
            </w:tcBorders>
          </w:tcPr>
          <w:p w14:paraId="7E292626" w14:textId="77777777" w:rsidR="000E5860" w:rsidRPr="00A43C14" w:rsidRDefault="000E5860" w:rsidP="00D11FCA">
            <w:pPr>
              <w:pStyle w:val="TableText"/>
              <w:jc w:val="center"/>
              <w:rPr>
                <w:rFonts w:ascii="Arial Narrow" w:hAnsi="Arial Narrow"/>
              </w:rPr>
            </w:pPr>
            <w:r w:rsidRPr="00A43C14">
              <w:rPr>
                <w:rFonts w:ascii="Arial Narrow" w:hAnsi="Arial Narrow"/>
              </w:rPr>
              <w:t>Contract</w:t>
            </w:r>
          </w:p>
        </w:tc>
        <w:tc>
          <w:tcPr>
            <w:tcW w:w="997" w:type="dxa"/>
            <w:tcBorders>
              <w:top w:val="single" w:sz="2" w:space="0" w:color="000000"/>
              <w:left w:val="single" w:sz="2" w:space="0" w:color="000000"/>
              <w:bottom w:val="single" w:sz="2" w:space="0" w:color="000000"/>
              <w:right w:val="single" w:sz="2" w:space="0" w:color="000000"/>
            </w:tcBorders>
          </w:tcPr>
          <w:p w14:paraId="7E292627"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864" w:type="dxa"/>
            <w:tcBorders>
              <w:top w:val="single" w:sz="2" w:space="0" w:color="000000"/>
              <w:left w:val="single" w:sz="2" w:space="0" w:color="000000"/>
              <w:bottom w:val="single" w:sz="2" w:space="0" w:color="000000"/>
              <w:right w:val="single" w:sz="2" w:space="0" w:color="000000"/>
            </w:tcBorders>
          </w:tcPr>
          <w:p w14:paraId="7E292628"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864" w:type="dxa"/>
            <w:tcBorders>
              <w:top w:val="single" w:sz="4" w:space="0" w:color="auto"/>
              <w:left w:val="single" w:sz="2" w:space="0" w:color="000000"/>
              <w:bottom w:val="single" w:sz="4" w:space="0" w:color="auto"/>
            </w:tcBorders>
            <w:shd w:val="clear" w:color="auto" w:fill="auto"/>
          </w:tcPr>
          <w:p w14:paraId="7E292629"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2A"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2B" w14:textId="77777777" w:rsidR="000E5860" w:rsidRPr="00A43C14" w:rsidRDefault="000E5860" w:rsidP="00D11FCA">
            <w:pPr>
              <w:pStyle w:val="TableText"/>
              <w:jc w:val="center"/>
              <w:rPr>
                <w:rFonts w:ascii="Arial Narrow" w:hAnsi="Arial Narrow"/>
              </w:rPr>
            </w:pPr>
          </w:p>
        </w:tc>
      </w:tr>
      <w:tr w:rsidR="000E5860" w:rsidRPr="00A43C14" w14:paraId="7E292635" w14:textId="77777777" w:rsidTr="00D11FCA">
        <w:trPr>
          <w:cantSplit/>
        </w:trPr>
        <w:tc>
          <w:tcPr>
            <w:tcW w:w="1318" w:type="dxa"/>
            <w:tcBorders>
              <w:left w:val="single" w:sz="2" w:space="0" w:color="000000"/>
              <w:bottom w:val="single" w:sz="2" w:space="0" w:color="000000"/>
              <w:right w:val="single" w:sz="2" w:space="0" w:color="000000"/>
            </w:tcBorders>
          </w:tcPr>
          <w:p w14:paraId="7E29262D" w14:textId="77777777" w:rsidR="000E5860" w:rsidRPr="00A43C14" w:rsidRDefault="000E5860" w:rsidP="00D11FCA">
            <w:pPr>
              <w:pStyle w:val="TableText"/>
            </w:pPr>
            <w:r w:rsidRPr="00A43C14">
              <w:t>7.2.4</w:t>
            </w:r>
          </w:p>
        </w:tc>
        <w:tc>
          <w:tcPr>
            <w:tcW w:w="2670" w:type="dxa"/>
            <w:tcBorders>
              <w:left w:val="single" w:sz="2" w:space="0" w:color="000000"/>
              <w:bottom w:val="single" w:sz="2" w:space="0" w:color="000000"/>
              <w:right w:val="single" w:sz="2" w:space="0" w:color="000000"/>
            </w:tcBorders>
          </w:tcPr>
          <w:p w14:paraId="7E29262E" w14:textId="77777777" w:rsidR="000E5860" w:rsidRPr="00A43C14" w:rsidRDefault="000E5860" w:rsidP="00D11FCA">
            <w:pPr>
              <w:pStyle w:val="TableText"/>
            </w:pPr>
            <w:r w:rsidRPr="00A43C14">
              <w:t>Telecom Network Integration</w:t>
            </w:r>
          </w:p>
        </w:tc>
        <w:tc>
          <w:tcPr>
            <w:tcW w:w="1495" w:type="dxa"/>
            <w:gridSpan w:val="2"/>
            <w:tcBorders>
              <w:left w:val="single" w:sz="2" w:space="0" w:color="000000"/>
              <w:bottom w:val="single" w:sz="2" w:space="0" w:color="000000"/>
              <w:right w:val="single" w:sz="2" w:space="0" w:color="000000"/>
            </w:tcBorders>
          </w:tcPr>
          <w:p w14:paraId="7E29262F" w14:textId="77777777" w:rsidR="000E5860" w:rsidRPr="00A43C14" w:rsidRDefault="000E5860" w:rsidP="00D11FCA">
            <w:pPr>
              <w:pStyle w:val="TableText"/>
              <w:jc w:val="center"/>
              <w:rPr>
                <w:rFonts w:ascii="Arial Narrow" w:hAnsi="Arial Narrow"/>
              </w:rPr>
            </w:pPr>
            <w:r w:rsidRPr="00A43C14">
              <w:rPr>
                <w:rFonts w:ascii="Arial Narrow" w:hAnsi="Arial Narrow"/>
              </w:rPr>
              <w:t>Contract</w:t>
            </w:r>
          </w:p>
        </w:tc>
        <w:tc>
          <w:tcPr>
            <w:tcW w:w="997" w:type="dxa"/>
            <w:tcBorders>
              <w:top w:val="single" w:sz="2" w:space="0" w:color="000000"/>
              <w:left w:val="single" w:sz="2" w:space="0" w:color="000000"/>
              <w:bottom w:val="single" w:sz="2" w:space="0" w:color="000000"/>
              <w:right w:val="single" w:sz="2" w:space="0" w:color="000000"/>
            </w:tcBorders>
          </w:tcPr>
          <w:p w14:paraId="7E292630"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864" w:type="dxa"/>
            <w:tcBorders>
              <w:top w:val="single" w:sz="2" w:space="0" w:color="000000"/>
              <w:left w:val="single" w:sz="2" w:space="0" w:color="000000"/>
              <w:bottom w:val="single" w:sz="2" w:space="0" w:color="000000"/>
              <w:right w:val="single" w:sz="2" w:space="0" w:color="000000"/>
            </w:tcBorders>
          </w:tcPr>
          <w:p w14:paraId="7E292631"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864" w:type="dxa"/>
            <w:tcBorders>
              <w:top w:val="single" w:sz="4" w:space="0" w:color="auto"/>
              <w:left w:val="single" w:sz="2" w:space="0" w:color="000000"/>
              <w:bottom w:val="single" w:sz="4" w:space="0" w:color="auto"/>
            </w:tcBorders>
            <w:shd w:val="clear" w:color="auto" w:fill="auto"/>
          </w:tcPr>
          <w:p w14:paraId="7E292632"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33"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34" w14:textId="77777777" w:rsidR="000E5860" w:rsidRPr="00A43C14" w:rsidRDefault="000E5860" w:rsidP="00D11FCA">
            <w:pPr>
              <w:pStyle w:val="TableText"/>
              <w:rPr>
                <w:rFonts w:ascii="Arial Narrow" w:hAnsi="Arial Narrow"/>
              </w:rPr>
            </w:pPr>
          </w:p>
        </w:tc>
      </w:tr>
      <w:tr w:rsidR="000E5860" w:rsidRPr="00A43C14" w14:paraId="7E29263F" w14:textId="77777777" w:rsidTr="00D11FCA">
        <w:trPr>
          <w:cantSplit/>
        </w:trPr>
        <w:tc>
          <w:tcPr>
            <w:tcW w:w="1318" w:type="dxa"/>
            <w:tcBorders>
              <w:left w:val="single" w:sz="2" w:space="0" w:color="000000"/>
              <w:bottom w:val="single" w:sz="2" w:space="0" w:color="000000"/>
              <w:right w:val="single" w:sz="2" w:space="0" w:color="000000"/>
            </w:tcBorders>
          </w:tcPr>
          <w:p w14:paraId="7E292636" w14:textId="77777777" w:rsidR="000E5860" w:rsidRPr="00A43C14" w:rsidRDefault="000E5860" w:rsidP="00D11FCA">
            <w:pPr>
              <w:pStyle w:val="TableText"/>
            </w:pPr>
            <w:r w:rsidRPr="00A43C14">
              <w:t>7.2.5</w:t>
            </w:r>
          </w:p>
        </w:tc>
        <w:tc>
          <w:tcPr>
            <w:tcW w:w="2670" w:type="dxa"/>
            <w:tcBorders>
              <w:left w:val="single" w:sz="2" w:space="0" w:color="000000"/>
              <w:bottom w:val="single" w:sz="2" w:space="0" w:color="000000"/>
              <w:right w:val="single" w:sz="2" w:space="0" w:color="000000"/>
            </w:tcBorders>
          </w:tcPr>
          <w:p w14:paraId="7E292637" w14:textId="77777777" w:rsidR="000E5860" w:rsidRPr="00A43C14" w:rsidRDefault="000E5860" w:rsidP="00D11FCA">
            <w:pPr>
              <w:pStyle w:val="TableText"/>
            </w:pPr>
            <w:r w:rsidRPr="00A43C14">
              <w:t>Metrology and Calibration</w:t>
            </w:r>
          </w:p>
        </w:tc>
        <w:tc>
          <w:tcPr>
            <w:tcW w:w="1495" w:type="dxa"/>
            <w:gridSpan w:val="2"/>
            <w:tcBorders>
              <w:left w:val="single" w:sz="2" w:space="0" w:color="000000"/>
              <w:bottom w:val="single" w:sz="2" w:space="0" w:color="000000"/>
              <w:right w:val="single" w:sz="2" w:space="0" w:color="000000"/>
            </w:tcBorders>
          </w:tcPr>
          <w:p w14:paraId="7E292638" w14:textId="77777777" w:rsidR="000E5860" w:rsidRPr="00A43C14" w:rsidRDefault="000E5860" w:rsidP="00D11FCA">
            <w:pPr>
              <w:pStyle w:val="TableText"/>
              <w:jc w:val="center"/>
              <w:rPr>
                <w:rFonts w:ascii="Arial Narrow" w:hAnsi="Arial Narrow"/>
              </w:rPr>
            </w:pPr>
            <w:r w:rsidRPr="00A43C14">
              <w:rPr>
                <w:rFonts w:ascii="Arial Narrow" w:hAnsi="Arial Narrow"/>
              </w:rPr>
              <w:t>Contract</w:t>
            </w:r>
          </w:p>
        </w:tc>
        <w:tc>
          <w:tcPr>
            <w:tcW w:w="997" w:type="dxa"/>
            <w:tcBorders>
              <w:top w:val="single" w:sz="2" w:space="0" w:color="000000"/>
              <w:left w:val="single" w:sz="2" w:space="0" w:color="000000"/>
              <w:bottom w:val="single" w:sz="2" w:space="0" w:color="000000"/>
              <w:right w:val="single" w:sz="2" w:space="0" w:color="000000"/>
            </w:tcBorders>
          </w:tcPr>
          <w:p w14:paraId="7E292639"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864" w:type="dxa"/>
            <w:tcBorders>
              <w:top w:val="single" w:sz="2" w:space="0" w:color="000000"/>
              <w:left w:val="single" w:sz="2" w:space="0" w:color="000000"/>
              <w:bottom w:val="single" w:sz="2" w:space="0" w:color="000000"/>
              <w:right w:val="single" w:sz="2" w:space="0" w:color="000000"/>
            </w:tcBorders>
          </w:tcPr>
          <w:p w14:paraId="7E29263A"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864" w:type="dxa"/>
            <w:tcBorders>
              <w:top w:val="single" w:sz="4" w:space="0" w:color="auto"/>
              <w:left w:val="single" w:sz="2" w:space="0" w:color="000000"/>
              <w:bottom w:val="single" w:sz="2" w:space="0" w:color="000000"/>
            </w:tcBorders>
            <w:shd w:val="clear" w:color="auto" w:fill="auto"/>
          </w:tcPr>
          <w:p w14:paraId="7E29263B"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63C" w14:textId="77777777" w:rsidR="000E5860" w:rsidRPr="00A43C14" w:rsidRDefault="000E5860" w:rsidP="00D11FCA">
            <w:pPr>
              <w:pStyle w:val="TableText"/>
              <w:jc w:val="center"/>
              <w:rPr>
                <w:rFonts w:ascii="Arial Narrow" w:hAnsi="Arial Narrow"/>
              </w:rPr>
            </w:pPr>
            <w:r w:rsidRPr="00A43C14">
              <w:rPr>
                <w:rFonts w:ascii="Arial Narrow" w:hAnsi="Arial Narrow"/>
              </w:rPr>
              <w:t>Defective Transactions</w:t>
            </w:r>
          </w:p>
        </w:tc>
        <w:tc>
          <w:tcPr>
            <w:tcW w:w="1127" w:type="dxa"/>
            <w:tcBorders>
              <w:top w:val="single" w:sz="4" w:space="0" w:color="auto"/>
              <w:left w:val="single" w:sz="4" w:space="0" w:color="auto"/>
              <w:bottom w:val="single" w:sz="4" w:space="0" w:color="auto"/>
              <w:right w:val="single" w:sz="4" w:space="0" w:color="auto"/>
            </w:tcBorders>
          </w:tcPr>
          <w:p w14:paraId="7E29263D" w14:textId="77777777" w:rsidR="000E5860" w:rsidRPr="00A43C14" w:rsidRDefault="000E5860" w:rsidP="00D11FCA">
            <w:pPr>
              <w:pStyle w:val="TableText"/>
              <w:jc w:val="center"/>
              <w:rPr>
                <w:rFonts w:ascii="Arial Narrow" w:hAnsi="Arial Narrow"/>
              </w:rPr>
            </w:pPr>
            <w:r w:rsidRPr="00A43C14">
              <w:rPr>
                <w:rFonts w:ascii="Arial Narrow" w:hAnsi="Arial Narrow"/>
              </w:rPr>
              <w:t>Transactions</w:t>
            </w:r>
          </w:p>
        </w:tc>
        <w:tc>
          <w:tcPr>
            <w:tcW w:w="2617" w:type="dxa"/>
            <w:gridSpan w:val="2"/>
            <w:tcBorders>
              <w:top w:val="single" w:sz="4" w:space="0" w:color="auto"/>
              <w:left w:val="single" w:sz="4" w:space="0" w:color="auto"/>
              <w:bottom w:val="single" w:sz="4" w:space="0" w:color="auto"/>
              <w:right w:val="single" w:sz="4" w:space="0" w:color="auto"/>
            </w:tcBorders>
          </w:tcPr>
          <w:p w14:paraId="7E29263E" w14:textId="77777777" w:rsidR="000E5860" w:rsidRPr="00A43C14" w:rsidRDefault="000E5860" w:rsidP="00D11FCA">
            <w:pPr>
              <w:pStyle w:val="TableText"/>
              <w:rPr>
                <w:rFonts w:ascii="Arial Narrow" w:hAnsi="Arial Narrow"/>
              </w:rPr>
            </w:pPr>
          </w:p>
        </w:tc>
      </w:tr>
      <w:tr w:rsidR="000E5860" w:rsidRPr="00A43C14" w14:paraId="7E292648" w14:textId="77777777" w:rsidTr="00D11FCA">
        <w:trPr>
          <w:cantSplit/>
        </w:trPr>
        <w:tc>
          <w:tcPr>
            <w:tcW w:w="1318" w:type="dxa"/>
            <w:tcBorders>
              <w:left w:val="single" w:sz="2" w:space="0" w:color="000000"/>
              <w:bottom w:val="single" w:sz="4" w:space="0" w:color="auto"/>
              <w:right w:val="single" w:sz="2" w:space="0" w:color="000000"/>
            </w:tcBorders>
          </w:tcPr>
          <w:p w14:paraId="7E292640" w14:textId="77777777" w:rsidR="000E5860" w:rsidRPr="00A43C14" w:rsidRDefault="000E5860" w:rsidP="00D11FCA">
            <w:pPr>
              <w:pStyle w:val="TableText"/>
            </w:pPr>
            <w:r w:rsidRPr="00A43C14">
              <w:t>7.2.6</w:t>
            </w:r>
          </w:p>
        </w:tc>
        <w:tc>
          <w:tcPr>
            <w:tcW w:w="2670" w:type="dxa"/>
            <w:tcBorders>
              <w:left w:val="single" w:sz="2" w:space="0" w:color="000000"/>
              <w:bottom w:val="single" w:sz="4" w:space="0" w:color="auto"/>
              <w:right w:val="single" w:sz="2" w:space="0" w:color="000000"/>
            </w:tcBorders>
          </w:tcPr>
          <w:p w14:paraId="7E292641" w14:textId="77777777" w:rsidR="000E5860" w:rsidRPr="00A43C14" w:rsidRDefault="000E5860" w:rsidP="00D11FCA">
            <w:pPr>
              <w:pStyle w:val="TableText"/>
            </w:pPr>
            <w:r w:rsidRPr="00A43C14">
              <w:t>Telecom Test Laboratory</w:t>
            </w:r>
          </w:p>
        </w:tc>
        <w:tc>
          <w:tcPr>
            <w:tcW w:w="1495" w:type="dxa"/>
            <w:gridSpan w:val="2"/>
            <w:tcBorders>
              <w:left w:val="single" w:sz="2" w:space="0" w:color="000000"/>
              <w:bottom w:val="single" w:sz="4" w:space="0" w:color="auto"/>
              <w:right w:val="single" w:sz="2" w:space="0" w:color="000000"/>
            </w:tcBorders>
          </w:tcPr>
          <w:p w14:paraId="7E292642" w14:textId="77777777" w:rsidR="000E5860" w:rsidRPr="00A43C14" w:rsidRDefault="000E5860" w:rsidP="00D11FCA">
            <w:pPr>
              <w:pStyle w:val="TableText"/>
              <w:jc w:val="center"/>
              <w:rPr>
                <w:rFonts w:ascii="Arial Narrow" w:hAnsi="Arial Narrow"/>
              </w:rPr>
            </w:pPr>
            <w:r w:rsidRPr="00A43C14">
              <w:rPr>
                <w:rFonts w:ascii="Arial Narrow" w:hAnsi="Arial Narrow"/>
              </w:rPr>
              <w:t xml:space="preserve">Contracted Test </w:t>
            </w:r>
          </w:p>
        </w:tc>
        <w:tc>
          <w:tcPr>
            <w:tcW w:w="997" w:type="dxa"/>
            <w:tcBorders>
              <w:top w:val="single" w:sz="2" w:space="0" w:color="000000"/>
              <w:left w:val="single" w:sz="2" w:space="0" w:color="000000"/>
              <w:bottom w:val="single" w:sz="4" w:space="0" w:color="auto"/>
              <w:right w:val="single" w:sz="2" w:space="0" w:color="000000"/>
            </w:tcBorders>
          </w:tcPr>
          <w:p w14:paraId="7E292643"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864" w:type="dxa"/>
            <w:tcBorders>
              <w:top w:val="single" w:sz="2" w:space="0" w:color="000000"/>
              <w:left w:val="single" w:sz="2" w:space="0" w:color="000000"/>
              <w:bottom w:val="single" w:sz="4" w:space="0" w:color="auto"/>
              <w:right w:val="single" w:sz="2" w:space="0" w:color="000000"/>
            </w:tcBorders>
          </w:tcPr>
          <w:p w14:paraId="7E292644" w14:textId="77777777" w:rsidR="000E5860" w:rsidRPr="00A43C14" w:rsidRDefault="000E5860" w:rsidP="00D11FCA">
            <w:pPr>
              <w:pStyle w:val="TableText"/>
              <w:jc w:val="center"/>
              <w:rPr>
                <w:rFonts w:ascii="Arial Narrow" w:hAnsi="Arial Narrow"/>
              </w:rPr>
            </w:pPr>
            <w:r>
              <w:rPr>
                <w:rFonts w:ascii="Arial Narrow" w:hAnsi="Arial Narrow"/>
              </w:rPr>
              <w:t>NA</w:t>
            </w:r>
          </w:p>
        </w:tc>
        <w:tc>
          <w:tcPr>
            <w:tcW w:w="864" w:type="dxa"/>
            <w:tcBorders>
              <w:top w:val="single" w:sz="2" w:space="0" w:color="000000"/>
              <w:left w:val="single" w:sz="2" w:space="0" w:color="000000"/>
              <w:bottom w:val="single" w:sz="4" w:space="0" w:color="auto"/>
            </w:tcBorders>
          </w:tcPr>
          <w:p w14:paraId="7E292645"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46" w14:textId="77777777" w:rsidR="000E5860" w:rsidRPr="00A43C14" w:rsidRDefault="000E5860" w:rsidP="00D11FCA">
            <w:pPr>
              <w:pStyle w:val="TableText"/>
              <w:jc w:val="center"/>
              <w:rPr>
                <w:rFonts w:ascii="Arial Narrow" w:hAnsi="Arial Narrow"/>
              </w:rPr>
            </w:pPr>
            <w:r w:rsidRPr="00A43C14">
              <w:rPr>
                <w:rFonts w:ascii="Arial Narrow" w:hAnsi="Arial Narrow"/>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47" w14:textId="77777777" w:rsidR="000E5860" w:rsidRPr="00A43C14" w:rsidRDefault="000E5860" w:rsidP="00D11FCA">
            <w:pPr>
              <w:pStyle w:val="TableText"/>
              <w:rPr>
                <w:rFonts w:ascii="Arial Narrow" w:hAnsi="Arial Narrow"/>
              </w:rPr>
            </w:pPr>
          </w:p>
        </w:tc>
      </w:tr>
      <w:tr w:rsidR="000E5860" w:rsidRPr="00A43C14" w14:paraId="7E29264C" w14:textId="77777777" w:rsidTr="00D11FCA">
        <w:trPr>
          <w:cantSplit/>
          <w:trHeight w:hRule="exact" w:val="288"/>
        </w:trPr>
        <w:tc>
          <w:tcPr>
            <w:tcW w:w="1318" w:type="dxa"/>
            <w:tcBorders>
              <w:left w:val="single" w:sz="2" w:space="0" w:color="000000"/>
              <w:bottom w:val="single" w:sz="2" w:space="0" w:color="000000"/>
              <w:right w:val="single" w:sz="2" w:space="0" w:color="000000"/>
            </w:tcBorders>
          </w:tcPr>
          <w:p w14:paraId="7E292649" w14:textId="77777777" w:rsidR="000E5860" w:rsidRPr="00B00858" w:rsidRDefault="000E5860" w:rsidP="00D11FCA">
            <w:pPr>
              <w:pStyle w:val="TableText"/>
              <w:rPr>
                <w:b/>
                <w:i/>
                <w:color w:val="FF0000"/>
              </w:rPr>
            </w:pPr>
            <w:r w:rsidRPr="00B00858">
              <w:rPr>
                <w:b/>
                <w:i/>
                <w:color w:val="FF0000"/>
              </w:rPr>
              <w:t>7.3</w:t>
            </w:r>
          </w:p>
        </w:tc>
        <w:tc>
          <w:tcPr>
            <w:tcW w:w="2670" w:type="dxa"/>
            <w:tcBorders>
              <w:left w:val="single" w:sz="2" w:space="0" w:color="000000"/>
              <w:bottom w:val="single" w:sz="2" w:space="0" w:color="000000"/>
              <w:right w:val="single" w:sz="2" w:space="0" w:color="000000"/>
            </w:tcBorders>
          </w:tcPr>
          <w:p w14:paraId="7E29264A" w14:textId="77777777" w:rsidR="000E5860" w:rsidRPr="00B00858" w:rsidRDefault="000E5860" w:rsidP="00D11FCA">
            <w:pPr>
              <w:pStyle w:val="TableText"/>
              <w:rPr>
                <w:b/>
                <w:i/>
                <w:color w:val="FF0000"/>
              </w:rPr>
            </w:pPr>
            <w:r w:rsidRPr="00B00858">
              <w:rPr>
                <w:b/>
                <w:i/>
                <w:color w:val="FF0000"/>
              </w:rPr>
              <w:t xml:space="preserve">Maintenance Services </w:t>
            </w:r>
          </w:p>
        </w:tc>
        <w:tc>
          <w:tcPr>
            <w:tcW w:w="8972" w:type="dxa"/>
            <w:gridSpan w:val="10"/>
            <w:tcBorders>
              <w:left w:val="single" w:sz="2" w:space="0" w:color="000000"/>
              <w:bottom w:val="single" w:sz="2" w:space="0" w:color="000000"/>
              <w:right w:val="single" w:sz="4" w:space="0" w:color="auto"/>
            </w:tcBorders>
          </w:tcPr>
          <w:p w14:paraId="7E29264B" w14:textId="77777777" w:rsidR="000E5860" w:rsidRPr="00A43C14" w:rsidRDefault="000E5860" w:rsidP="00D11FCA">
            <w:pPr>
              <w:pStyle w:val="TableText"/>
              <w:rPr>
                <w:rFonts w:ascii="Arial Narrow" w:hAnsi="Arial Narrow"/>
                <w:sz w:val="18"/>
              </w:rPr>
            </w:pPr>
          </w:p>
        </w:tc>
      </w:tr>
      <w:tr w:rsidR="000E5860" w:rsidRPr="00A43C14" w14:paraId="7E292656" w14:textId="77777777" w:rsidTr="00D11FCA">
        <w:trPr>
          <w:cantSplit/>
        </w:trPr>
        <w:tc>
          <w:tcPr>
            <w:tcW w:w="1318" w:type="dxa"/>
            <w:tcBorders>
              <w:left w:val="single" w:sz="2" w:space="0" w:color="000000"/>
              <w:bottom w:val="single" w:sz="2" w:space="0" w:color="000000"/>
              <w:right w:val="single" w:sz="2" w:space="0" w:color="000000"/>
            </w:tcBorders>
          </w:tcPr>
          <w:p w14:paraId="7E29264D" w14:textId="77777777" w:rsidR="000E5860" w:rsidRPr="00A43C14" w:rsidRDefault="000E5860" w:rsidP="00D11FCA">
            <w:pPr>
              <w:pStyle w:val="TableText"/>
            </w:pPr>
            <w:r w:rsidRPr="00A43C14">
              <w:lastRenderedPageBreak/>
              <w:t>7.3.1</w:t>
            </w:r>
          </w:p>
        </w:tc>
        <w:tc>
          <w:tcPr>
            <w:tcW w:w="2670" w:type="dxa"/>
            <w:tcBorders>
              <w:left w:val="single" w:sz="2" w:space="0" w:color="000000"/>
              <w:bottom w:val="single" w:sz="2" w:space="0" w:color="000000"/>
              <w:right w:val="single" w:sz="2" w:space="0" w:color="000000"/>
            </w:tcBorders>
          </w:tcPr>
          <w:p w14:paraId="7E29264E" w14:textId="77777777" w:rsidR="000E5860" w:rsidRPr="00A43C14" w:rsidRDefault="000E5860" w:rsidP="00D11FCA">
            <w:pPr>
              <w:pStyle w:val="TableText"/>
            </w:pPr>
            <w:r w:rsidRPr="00A43C14">
              <w:t>Network Maintenance</w:t>
            </w:r>
          </w:p>
        </w:tc>
        <w:tc>
          <w:tcPr>
            <w:tcW w:w="1495" w:type="dxa"/>
            <w:gridSpan w:val="2"/>
            <w:tcBorders>
              <w:left w:val="single" w:sz="2" w:space="0" w:color="000000"/>
              <w:bottom w:val="single" w:sz="2" w:space="0" w:color="000000"/>
              <w:right w:val="single" w:sz="2" w:space="0" w:color="000000"/>
            </w:tcBorders>
          </w:tcPr>
          <w:p w14:paraId="7E29264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Elements maintained</w:t>
            </w:r>
          </w:p>
        </w:tc>
        <w:tc>
          <w:tcPr>
            <w:tcW w:w="997" w:type="dxa"/>
            <w:tcBorders>
              <w:top w:val="single" w:sz="2" w:space="0" w:color="000000"/>
              <w:left w:val="single" w:sz="2" w:space="0" w:color="000000"/>
              <w:bottom w:val="single" w:sz="2" w:space="0" w:color="000000"/>
              <w:right w:val="single" w:sz="2" w:space="0" w:color="000000"/>
            </w:tcBorders>
          </w:tcPr>
          <w:p w14:paraId="7E292650" w14:textId="1524C94B"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Maintenance </w:t>
            </w:r>
            <w:r>
              <w:rPr>
                <w:rFonts w:ascii="Arial Narrow" w:hAnsi="Arial Narrow"/>
                <w:sz w:val="18"/>
              </w:rPr>
              <w:t>Actions</w:t>
            </w:r>
          </w:p>
        </w:tc>
        <w:tc>
          <w:tcPr>
            <w:tcW w:w="864" w:type="dxa"/>
            <w:tcBorders>
              <w:top w:val="single" w:sz="2" w:space="0" w:color="000000"/>
              <w:left w:val="single" w:sz="2" w:space="0" w:color="000000"/>
              <w:bottom w:val="single" w:sz="2" w:space="0" w:color="000000"/>
              <w:right w:val="single" w:sz="2" w:space="0" w:color="000000"/>
            </w:tcBorders>
          </w:tcPr>
          <w:p w14:paraId="7E29265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5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65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Maintenance Callbacks</w:t>
            </w:r>
          </w:p>
        </w:tc>
        <w:tc>
          <w:tcPr>
            <w:tcW w:w="1127" w:type="dxa"/>
            <w:tcBorders>
              <w:top w:val="single" w:sz="4" w:space="0" w:color="auto"/>
              <w:left w:val="single" w:sz="4" w:space="0" w:color="auto"/>
              <w:bottom w:val="single" w:sz="4" w:space="0" w:color="auto"/>
              <w:right w:val="single" w:sz="4" w:space="0" w:color="auto"/>
            </w:tcBorders>
          </w:tcPr>
          <w:p w14:paraId="7E292654" w14:textId="3F4B03A9" w:rsidR="000E5860" w:rsidRPr="00A43C14" w:rsidRDefault="000E5860" w:rsidP="00D11FCA">
            <w:pPr>
              <w:pStyle w:val="TableText"/>
              <w:jc w:val="center"/>
              <w:rPr>
                <w:rFonts w:ascii="Arial Narrow" w:hAnsi="Arial Narrow"/>
                <w:sz w:val="18"/>
              </w:rPr>
            </w:pPr>
            <w:r w:rsidRPr="00A43C14">
              <w:rPr>
                <w:rFonts w:ascii="Arial Narrow" w:hAnsi="Arial Narrow"/>
                <w:sz w:val="18"/>
              </w:rPr>
              <w:t xml:space="preserve">Maintenance </w:t>
            </w:r>
            <w:r>
              <w:rPr>
                <w:rFonts w:ascii="Arial Narrow" w:hAnsi="Arial Narrow"/>
                <w:sz w:val="18"/>
              </w:rPr>
              <w:t>Actions</w:t>
            </w:r>
          </w:p>
        </w:tc>
        <w:tc>
          <w:tcPr>
            <w:tcW w:w="2617" w:type="dxa"/>
            <w:gridSpan w:val="2"/>
            <w:tcBorders>
              <w:top w:val="single" w:sz="4" w:space="0" w:color="auto"/>
              <w:left w:val="single" w:sz="4" w:space="0" w:color="auto"/>
              <w:bottom w:val="single" w:sz="4" w:space="0" w:color="auto"/>
              <w:right w:val="single" w:sz="4" w:space="0" w:color="auto"/>
            </w:tcBorders>
          </w:tcPr>
          <w:p w14:paraId="7E292655" w14:textId="7048FFCA" w:rsidR="000E5860" w:rsidRPr="00A43C14" w:rsidRDefault="000E5860" w:rsidP="00D11FCA">
            <w:pPr>
              <w:pStyle w:val="TableText"/>
              <w:rPr>
                <w:rFonts w:ascii="Arial Narrow" w:hAnsi="Arial Narrow"/>
                <w:sz w:val="18"/>
              </w:rPr>
            </w:pPr>
            <w:r w:rsidRPr="00A43C14">
              <w:rPr>
                <w:rFonts w:ascii="Arial Narrow" w:hAnsi="Arial Narrow"/>
                <w:sz w:val="18"/>
              </w:rPr>
              <w:t xml:space="preserve">Maintenance </w:t>
            </w:r>
            <w:r>
              <w:rPr>
                <w:rFonts w:ascii="Arial Narrow" w:hAnsi="Arial Narrow"/>
                <w:sz w:val="18"/>
              </w:rPr>
              <w:t xml:space="preserve">actions </w:t>
            </w:r>
            <w:r w:rsidRPr="00A43C14">
              <w:rPr>
                <w:rFonts w:ascii="Arial Narrow" w:hAnsi="Arial Narrow"/>
                <w:sz w:val="18"/>
              </w:rPr>
              <w:t xml:space="preserve">or callbacks shall not be counted if it is determined that they were attributable to incorrect information supplied by the customer as mutually agreed between parties. A maintenance </w:t>
            </w:r>
            <w:r>
              <w:rPr>
                <w:rFonts w:ascii="Arial Narrow" w:hAnsi="Arial Narrow"/>
                <w:sz w:val="18"/>
              </w:rPr>
              <w:t>action</w:t>
            </w:r>
            <w:r w:rsidRPr="00A43C14">
              <w:rPr>
                <w:rFonts w:ascii="Arial Narrow" w:hAnsi="Arial Narrow"/>
                <w:sz w:val="18"/>
              </w:rPr>
              <w:t xml:space="preserve"> is a site visit to a customer’s location</w:t>
            </w:r>
            <w:r>
              <w:rPr>
                <w:rFonts w:ascii="Arial Narrow" w:hAnsi="Arial Narrow"/>
                <w:sz w:val="18"/>
              </w:rPr>
              <w:t xml:space="preserve"> or remote intervention either through telephone/electronic contact with local customer personnel or through remote system access </w:t>
            </w:r>
            <w:r w:rsidRPr="00A43C14">
              <w:rPr>
                <w:rFonts w:ascii="Arial Narrow" w:hAnsi="Arial Narrow"/>
                <w:sz w:val="18"/>
              </w:rPr>
              <w:t xml:space="preserve"> for the purpose of performing maintenance. A maintenance callback is a site visit to a customer’s location </w:t>
            </w:r>
            <w:r>
              <w:rPr>
                <w:rFonts w:ascii="Arial Narrow" w:hAnsi="Arial Narrow"/>
                <w:sz w:val="18"/>
              </w:rPr>
              <w:t xml:space="preserve">or remote access </w:t>
            </w:r>
            <w:r w:rsidRPr="00A43C14">
              <w:rPr>
                <w:rFonts w:ascii="Arial Narrow" w:hAnsi="Arial Narrow"/>
                <w:sz w:val="18"/>
              </w:rPr>
              <w:t>for the purpose of maintenance rework.</w:t>
            </w:r>
          </w:p>
        </w:tc>
      </w:tr>
      <w:tr w:rsidR="000E5860" w:rsidRPr="00A43C14" w14:paraId="7E29265F" w14:textId="77777777" w:rsidTr="00D11FCA">
        <w:trPr>
          <w:cantSplit/>
        </w:trPr>
        <w:tc>
          <w:tcPr>
            <w:tcW w:w="1318" w:type="dxa"/>
            <w:tcBorders>
              <w:left w:val="single" w:sz="2" w:space="0" w:color="000000"/>
              <w:bottom w:val="single" w:sz="2" w:space="0" w:color="000000"/>
              <w:right w:val="single" w:sz="2" w:space="0" w:color="000000"/>
            </w:tcBorders>
          </w:tcPr>
          <w:p w14:paraId="7E292657" w14:textId="77777777" w:rsidR="000E5860" w:rsidRPr="00A43C14" w:rsidRDefault="000E5860" w:rsidP="00D11FCA">
            <w:pPr>
              <w:pStyle w:val="TableText"/>
            </w:pPr>
            <w:r w:rsidRPr="00A43C14">
              <w:t>7.3.2</w:t>
            </w:r>
          </w:p>
        </w:tc>
        <w:tc>
          <w:tcPr>
            <w:tcW w:w="2670" w:type="dxa"/>
            <w:tcBorders>
              <w:left w:val="single" w:sz="2" w:space="0" w:color="000000"/>
              <w:bottom w:val="single" w:sz="2" w:space="0" w:color="000000"/>
              <w:right w:val="single" w:sz="2" w:space="0" w:color="000000"/>
            </w:tcBorders>
          </w:tcPr>
          <w:p w14:paraId="7E292658" w14:textId="77777777" w:rsidR="000E5860" w:rsidRPr="00A43C14" w:rsidRDefault="000E5860" w:rsidP="00D11FCA">
            <w:pPr>
              <w:pStyle w:val="TableText"/>
            </w:pPr>
            <w:r w:rsidRPr="00A43C14">
              <w:t>Network Operations Center</w:t>
            </w:r>
          </w:p>
        </w:tc>
        <w:tc>
          <w:tcPr>
            <w:tcW w:w="1495" w:type="dxa"/>
            <w:gridSpan w:val="2"/>
            <w:tcBorders>
              <w:left w:val="single" w:sz="2" w:space="0" w:color="000000"/>
              <w:bottom w:val="single" w:sz="2" w:space="0" w:color="000000"/>
              <w:right w:val="single" w:sz="2" w:space="0" w:color="000000"/>
            </w:tcBorders>
          </w:tcPr>
          <w:p w14:paraId="7E29265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Elements under management</w:t>
            </w:r>
          </w:p>
        </w:tc>
        <w:tc>
          <w:tcPr>
            <w:tcW w:w="997" w:type="dxa"/>
            <w:tcBorders>
              <w:top w:val="single" w:sz="2" w:space="0" w:color="000000"/>
              <w:left w:val="single" w:sz="2" w:space="0" w:color="000000"/>
              <w:bottom w:val="single" w:sz="2" w:space="0" w:color="000000"/>
              <w:right w:val="single" w:sz="2" w:space="0" w:color="000000"/>
            </w:tcBorders>
          </w:tcPr>
          <w:p w14:paraId="7E29265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Network Elements under management</w:t>
            </w:r>
          </w:p>
        </w:tc>
        <w:tc>
          <w:tcPr>
            <w:tcW w:w="864" w:type="dxa"/>
            <w:tcBorders>
              <w:top w:val="single" w:sz="2" w:space="0" w:color="000000"/>
              <w:left w:val="single" w:sz="2" w:space="0" w:color="000000"/>
              <w:bottom w:val="single" w:sz="2" w:space="0" w:color="000000"/>
              <w:right w:val="single" w:sz="2" w:space="0" w:color="000000"/>
            </w:tcBorders>
          </w:tcPr>
          <w:p w14:paraId="7E29265B"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864" w:type="dxa"/>
            <w:tcBorders>
              <w:top w:val="single" w:sz="2" w:space="0" w:color="000000"/>
              <w:left w:val="single" w:sz="2" w:space="0" w:color="000000"/>
              <w:bottom w:val="single" w:sz="2" w:space="0" w:color="000000"/>
            </w:tcBorders>
          </w:tcPr>
          <w:p w14:paraId="7E29265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5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5E" w14:textId="77777777" w:rsidR="000E5860" w:rsidRPr="00A43C14" w:rsidRDefault="000E5860" w:rsidP="00D11FCA">
            <w:pPr>
              <w:pStyle w:val="TableText"/>
              <w:rPr>
                <w:rFonts w:ascii="Arial Narrow" w:hAnsi="Arial Narrow"/>
                <w:sz w:val="18"/>
              </w:rPr>
            </w:pPr>
          </w:p>
        </w:tc>
      </w:tr>
      <w:tr w:rsidR="000E5860" w:rsidRPr="00A43C14" w14:paraId="7E292668" w14:textId="77777777" w:rsidTr="00D11FCA">
        <w:trPr>
          <w:cantSplit/>
        </w:trPr>
        <w:tc>
          <w:tcPr>
            <w:tcW w:w="1318" w:type="dxa"/>
            <w:tcBorders>
              <w:left w:val="single" w:sz="2" w:space="0" w:color="000000"/>
              <w:bottom w:val="single" w:sz="2" w:space="0" w:color="000000"/>
              <w:right w:val="single" w:sz="2" w:space="0" w:color="000000"/>
            </w:tcBorders>
          </w:tcPr>
          <w:p w14:paraId="7E292660" w14:textId="77777777" w:rsidR="000E5860" w:rsidRPr="00A43C14" w:rsidRDefault="000E5860" w:rsidP="00D11FCA">
            <w:pPr>
              <w:pStyle w:val="TableText"/>
            </w:pPr>
            <w:r w:rsidRPr="00A43C14">
              <w:t>7.3.3</w:t>
            </w:r>
          </w:p>
        </w:tc>
        <w:tc>
          <w:tcPr>
            <w:tcW w:w="2670" w:type="dxa"/>
            <w:tcBorders>
              <w:left w:val="single" w:sz="2" w:space="0" w:color="000000"/>
              <w:bottom w:val="single" w:sz="2" w:space="0" w:color="000000"/>
              <w:right w:val="single" w:sz="2" w:space="0" w:color="000000"/>
            </w:tcBorders>
          </w:tcPr>
          <w:p w14:paraId="7E292661" w14:textId="77777777" w:rsidR="000E5860" w:rsidRPr="00A43C14" w:rsidRDefault="000E5860" w:rsidP="00D11FCA">
            <w:pPr>
              <w:pStyle w:val="TableText"/>
            </w:pPr>
            <w:r w:rsidRPr="00A43C14">
              <w:t>Network Performance Services</w:t>
            </w:r>
          </w:p>
        </w:tc>
        <w:tc>
          <w:tcPr>
            <w:tcW w:w="1495" w:type="dxa"/>
            <w:gridSpan w:val="2"/>
            <w:tcBorders>
              <w:left w:val="single" w:sz="2" w:space="0" w:color="000000"/>
              <w:bottom w:val="single" w:sz="2" w:space="0" w:color="000000"/>
              <w:right w:val="single" w:sz="2" w:space="0" w:color="000000"/>
            </w:tcBorders>
          </w:tcPr>
          <w:p w14:paraId="7E29266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997" w:type="dxa"/>
            <w:tcBorders>
              <w:top w:val="single" w:sz="2" w:space="0" w:color="000000"/>
              <w:left w:val="single" w:sz="2" w:space="0" w:color="000000"/>
              <w:bottom w:val="single" w:sz="2" w:space="0" w:color="000000"/>
              <w:right w:val="single" w:sz="2" w:space="0" w:color="000000"/>
            </w:tcBorders>
          </w:tcPr>
          <w:p w14:paraId="7E29266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Job</w:t>
            </w:r>
          </w:p>
        </w:tc>
        <w:tc>
          <w:tcPr>
            <w:tcW w:w="864" w:type="dxa"/>
            <w:tcBorders>
              <w:top w:val="single" w:sz="2" w:space="0" w:color="000000"/>
              <w:left w:val="single" w:sz="2" w:space="0" w:color="000000"/>
              <w:bottom w:val="single" w:sz="2" w:space="0" w:color="000000"/>
              <w:right w:val="single" w:sz="2" w:space="0" w:color="000000"/>
            </w:tcBorders>
          </w:tcPr>
          <w:p w14:paraId="7E29266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6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6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67" w14:textId="77777777" w:rsidR="000E5860" w:rsidRPr="00A43C14" w:rsidRDefault="000E5860" w:rsidP="00D11FCA">
            <w:pPr>
              <w:pStyle w:val="TableText"/>
              <w:rPr>
                <w:rFonts w:ascii="Arial Narrow" w:hAnsi="Arial Narrow"/>
                <w:sz w:val="18"/>
              </w:rPr>
            </w:pPr>
          </w:p>
        </w:tc>
      </w:tr>
      <w:tr w:rsidR="000E5860" w:rsidRPr="00A43C14" w14:paraId="7E292673" w14:textId="77777777" w:rsidTr="00D11FCA">
        <w:trPr>
          <w:cantSplit/>
        </w:trPr>
        <w:tc>
          <w:tcPr>
            <w:tcW w:w="1318" w:type="dxa"/>
            <w:tcBorders>
              <w:left w:val="single" w:sz="2" w:space="0" w:color="000000"/>
              <w:bottom w:val="single" w:sz="2" w:space="0" w:color="000000"/>
              <w:right w:val="single" w:sz="2" w:space="0" w:color="000000"/>
            </w:tcBorders>
          </w:tcPr>
          <w:p w14:paraId="7E292669" w14:textId="77777777" w:rsidR="000E5860" w:rsidRPr="00A43C14" w:rsidRDefault="000E5860" w:rsidP="00D11FCA">
            <w:pPr>
              <w:pStyle w:val="TableText"/>
            </w:pPr>
            <w:r w:rsidRPr="00A43C14">
              <w:lastRenderedPageBreak/>
              <w:t>7.4</w:t>
            </w:r>
          </w:p>
        </w:tc>
        <w:tc>
          <w:tcPr>
            <w:tcW w:w="2670" w:type="dxa"/>
            <w:tcBorders>
              <w:left w:val="single" w:sz="2" w:space="0" w:color="000000"/>
              <w:bottom w:val="single" w:sz="2" w:space="0" w:color="000000"/>
              <w:right w:val="single" w:sz="2" w:space="0" w:color="000000"/>
            </w:tcBorders>
          </w:tcPr>
          <w:p w14:paraId="7E29266A" w14:textId="77777777" w:rsidR="000E5860" w:rsidRPr="00A43C14" w:rsidRDefault="000E5860" w:rsidP="00D11FCA">
            <w:pPr>
              <w:pStyle w:val="TableText"/>
            </w:pPr>
            <w:r w:rsidRPr="00A43C14">
              <w:t>Repair Services</w:t>
            </w:r>
          </w:p>
        </w:tc>
        <w:tc>
          <w:tcPr>
            <w:tcW w:w="1495" w:type="dxa"/>
            <w:gridSpan w:val="2"/>
            <w:tcBorders>
              <w:left w:val="single" w:sz="2" w:space="0" w:color="000000"/>
              <w:bottom w:val="single" w:sz="2" w:space="0" w:color="000000"/>
              <w:right w:val="single" w:sz="2" w:space="0" w:color="000000"/>
            </w:tcBorders>
          </w:tcPr>
          <w:p w14:paraId="7E29266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repaired</w:t>
            </w:r>
          </w:p>
        </w:tc>
        <w:tc>
          <w:tcPr>
            <w:tcW w:w="997" w:type="dxa"/>
            <w:tcBorders>
              <w:top w:val="single" w:sz="2" w:space="0" w:color="000000"/>
              <w:left w:val="single" w:sz="2" w:space="0" w:color="000000"/>
              <w:bottom w:val="single" w:sz="2" w:space="0" w:color="000000"/>
              <w:right w:val="single" w:sz="2" w:space="0" w:color="000000"/>
            </w:tcBorders>
          </w:tcPr>
          <w:p w14:paraId="7E29266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6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6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66F" w14:textId="77777777" w:rsidR="000E5860" w:rsidRPr="00A43C14" w:rsidRDefault="000E5860" w:rsidP="00D11FCA">
            <w:pPr>
              <w:pStyle w:val="TableText"/>
              <w:jc w:val="center"/>
              <w:rPr>
                <w:rFonts w:ascii="Arial Narrow" w:hAnsi="Arial Narrow"/>
                <w:sz w:val="18"/>
              </w:rPr>
            </w:pPr>
            <w:r>
              <w:rPr>
                <w:rFonts w:ascii="Arial Narrow" w:hAnsi="Arial Narrow"/>
                <w:sz w:val="18"/>
              </w:rPr>
              <w:t>Units returned in the report month that were shipped by the repair organization within the last 12 months</w:t>
            </w:r>
          </w:p>
        </w:tc>
        <w:tc>
          <w:tcPr>
            <w:tcW w:w="1127" w:type="dxa"/>
            <w:tcBorders>
              <w:top w:val="single" w:sz="4" w:space="0" w:color="auto"/>
              <w:left w:val="single" w:sz="4" w:space="0" w:color="auto"/>
              <w:bottom w:val="single" w:sz="4" w:space="0" w:color="auto"/>
              <w:right w:val="single" w:sz="4" w:space="0" w:color="auto"/>
            </w:tcBorders>
          </w:tcPr>
          <w:p w14:paraId="7E292670" w14:textId="77777777" w:rsidR="000E5860" w:rsidRPr="00A43C14" w:rsidRDefault="000E5860" w:rsidP="00D11FCA">
            <w:pPr>
              <w:pStyle w:val="TableText"/>
              <w:jc w:val="center"/>
              <w:rPr>
                <w:rFonts w:ascii="Arial Narrow" w:hAnsi="Arial Narrow"/>
                <w:sz w:val="18"/>
              </w:rPr>
            </w:pPr>
            <w:r>
              <w:rPr>
                <w:rFonts w:ascii="Arial Narrow" w:hAnsi="Arial Narrow"/>
                <w:sz w:val="18"/>
              </w:rPr>
              <w:t>Number of units shipped by the repair organization in the previous12 months</w:t>
            </w:r>
          </w:p>
        </w:tc>
        <w:tc>
          <w:tcPr>
            <w:tcW w:w="2617" w:type="dxa"/>
            <w:gridSpan w:val="2"/>
            <w:tcBorders>
              <w:top w:val="single" w:sz="4" w:space="0" w:color="auto"/>
              <w:left w:val="single" w:sz="4" w:space="0" w:color="auto"/>
              <w:bottom w:val="single" w:sz="4" w:space="0" w:color="auto"/>
              <w:right w:val="single" w:sz="4" w:space="0" w:color="auto"/>
            </w:tcBorders>
          </w:tcPr>
          <w:p w14:paraId="7E292671" w14:textId="77777777" w:rsidR="000E5860" w:rsidRDefault="000E5860" w:rsidP="00D11FCA">
            <w:pPr>
              <w:pStyle w:val="TableText"/>
              <w:rPr>
                <w:rFonts w:ascii="Arial Narrow" w:hAnsi="Arial Narrow"/>
                <w:sz w:val="18"/>
              </w:rPr>
            </w:pPr>
            <w:r>
              <w:rPr>
                <w:rFonts w:ascii="Arial Narrow" w:hAnsi="Arial Narrow"/>
                <w:sz w:val="18"/>
              </w:rPr>
              <w:t xml:space="preserve">The glossary definition of “return” applies.  Returns are counted when received by the organization.  </w:t>
            </w:r>
          </w:p>
          <w:p w14:paraId="7E292672" w14:textId="77777777" w:rsidR="000E5860" w:rsidRPr="00A43C14" w:rsidRDefault="000E5860" w:rsidP="00D11FCA">
            <w:pPr>
              <w:pStyle w:val="TableText"/>
              <w:rPr>
                <w:rFonts w:ascii="Arial Narrow" w:hAnsi="Arial Narrow"/>
                <w:sz w:val="18"/>
              </w:rPr>
            </w:pPr>
          </w:p>
        </w:tc>
      </w:tr>
      <w:tr w:rsidR="000E5860" w:rsidRPr="00A43C14" w14:paraId="7E29267E" w14:textId="77777777" w:rsidTr="00D11FCA">
        <w:trPr>
          <w:cantSplit/>
        </w:trPr>
        <w:tc>
          <w:tcPr>
            <w:tcW w:w="1318" w:type="dxa"/>
            <w:tcBorders>
              <w:left w:val="single" w:sz="2" w:space="0" w:color="000000"/>
              <w:bottom w:val="single" w:sz="2" w:space="0" w:color="000000"/>
              <w:right w:val="single" w:sz="2" w:space="0" w:color="000000"/>
            </w:tcBorders>
          </w:tcPr>
          <w:p w14:paraId="7E292674" w14:textId="77777777" w:rsidR="000E5860" w:rsidRPr="00A43C14" w:rsidRDefault="000E5860" w:rsidP="00D11FCA">
            <w:pPr>
              <w:pStyle w:val="TableText"/>
            </w:pPr>
            <w:r w:rsidRPr="00A43C14">
              <w:t>7.5</w:t>
            </w:r>
          </w:p>
        </w:tc>
        <w:tc>
          <w:tcPr>
            <w:tcW w:w="2670" w:type="dxa"/>
            <w:tcBorders>
              <w:left w:val="single" w:sz="2" w:space="0" w:color="000000"/>
              <w:bottom w:val="single" w:sz="2" w:space="0" w:color="000000"/>
              <w:right w:val="single" w:sz="2" w:space="0" w:color="000000"/>
            </w:tcBorders>
          </w:tcPr>
          <w:p w14:paraId="7E292675" w14:textId="77777777" w:rsidR="000E5860" w:rsidRPr="00A43C14" w:rsidRDefault="000E5860" w:rsidP="00D11FCA">
            <w:pPr>
              <w:pStyle w:val="TableText"/>
            </w:pPr>
            <w:r w:rsidRPr="00A43C14">
              <w:t>Customer Support Services</w:t>
            </w:r>
          </w:p>
        </w:tc>
        <w:tc>
          <w:tcPr>
            <w:tcW w:w="1495" w:type="dxa"/>
            <w:gridSpan w:val="2"/>
            <w:tcBorders>
              <w:left w:val="single" w:sz="2" w:space="0" w:color="000000"/>
              <w:bottom w:val="single" w:sz="2" w:space="0" w:color="000000"/>
              <w:right w:val="single" w:sz="2" w:space="0" w:color="000000"/>
            </w:tcBorders>
          </w:tcPr>
          <w:p w14:paraId="7E29267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Support requests</w:t>
            </w:r>
          </w:p>
        </w:tc>
        <w:tc>
          <w:tcPr>
            <w:tcW w:w="997" w:type="dxa"/>
            <w:tcBorders>
              <w:top w:val="single" w:sz="2" w:space="0" w:color="000000"/>
              <w:left w:val="single" w:sz="2" w:space="0" w:color="000000"/>
              <w:bottom w:val="single" w:sz="2" w:space="0" w:color="000000"/>
              <w:right w:val="single" w:sz="2" w:space="0" w:color="000000"/>
            </w:tcBorders>
          </w:tcPr>
          <w:p w14:paraId="7E29267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Support requests</w:t>
            </w:r>
          </w:p>
        </w:tc>
        <w:tc>
          <w:tcPr>
            <w:tcW w:w="864" w:type="dxa"/>
            <w:tcBorders>
              <w:top w:val="single" w:sz="2" w:space="0" w:color="000000"/>
              <w:left w:val="single" w:sz="2" w:space="0" w:color="000000"/>
              <w:bottom w:val="single" w:sz="2" w:space="0" w:color="000000"/>
              <w:right w:val="single" w:sz="2" w:space="0" w:color="000000"/>
            </w:tcBorders>
          </w:tcPr>
          <w:p w14:paraId="7E29267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79"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67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Unsatisfactory Support Request Responses</w:t>
            </w:r>
          </w:p>
        </w:tc>
        <w:tc>
          <w:tcPr>
            <w:tcW w:w="1127" w:type="dxa"/>
            <w:tcBorders>
              <w:top w:val="single" w:sz="4" w:space="0" w:color="auto"/>
              <w:left w:val="single" w:sz="4" w:space="0" w:color="auto"/>
              <w:bottom w:val="single" w:sz="4" w:space="0" w:color="auto"/>
              <w:right w:val="single" w:sz="4" w:space="0" w:color="auto"/>
            </w:tcBorders>
          </w:tcPr>
          <w:p w14:paraId="7E29267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Support Requests</w:t>
            </w:r>
          </w:p>
        </w:tc>
        <w:tc>
          <w:tcPr>
            <w:tcW w:w="2617" w:type="dxa"/>
            <w:gridSpan w:val="2"/>
            <w:tcBorders>
              <w:top w:val="single" w:sz="4" w:space="0" w:color="auto"/>
              <w:left w:val="single" w:sz="4" w:space="0" w:color="auto"/>
              <w:bottom w:val="single" w:sz="4" w:space="0" w:color="auto"/>
              <w:right w:val="single" w:sz="4" w:space="0" w:color="auto"/>
            </w:tcBorders>
          </w:tcPr>
          <w:p w14:paraId="7E29267C" w14:textId="77777777" w:rsidR="000E5860" w:rsidRDefault="000E5860" w:rsidP="00D11FCA">
            <w:pPr>
              <w:pStyle w:val="TableText"/>
              <w:rPr>
                <w:rFonts w:ascii="Arial Narrow" w:hAnsi="Arial Narrow"/>
                <w:sz w:val="18"/>
              </w:rPr>
            </w:pPr>
            <w:r w:rsidRPr="00A43C14">
              <w:rPr>
                <w:rFonts w:ascii="Arial Narrow" w:hAnsi="Arial Narrow"/>
                <w:sz w:val="18"/>
              </w:rPr>
              <w:t>Customer Support Center activities that become customer originated problem reports are not included in this measure.</w:t>
            </w:r>
          </w:p>
          <w:p w14:paraId="7E29267D" w14:textId="77777777" w:rsidR="000E5860" w:rsidRPr="00A43C14" w:rsidRDefault="000E5860" w:rsidP="00D11FCA">
            <w:pPr>
              <w:pStyle w:val="TableText"/>
              <w:rPr>
                <w:rFonts w:ascii="Arial Narrow" w:hAnsi="Arial Narrow"/>
                <w:sz w:val="18"/>
              </w:rPr>
            </w:pPr>
          </w:p>
        </w:tc>
      </w:tr>
      <w:tr w:rsidR="000E5860" w:rsidRPr="00A43C14" w14:paraId="7E292682" w14:textId="77777777" w:rsidTr="00D11FCA">
        <w:trPr>
          <w:cantSplit/>
        </w:trPr>
        <w:tc>
          <w:tcPr>
            <w:tcW w:w="1318" w:type="dxa"/>
            <w:tcBorders>
              <w:left w:val="single" w:sz="2" w:space="0" w:color="000000"/>
              <w:bottom w:val="single" w:sz="2" w:space="0" w:color="000000"/>
              <w:right w:val="single" w:sz="2" w:space="0" w:color="000000"/>
            </w:tcBorders>
          </w:tcPr>
          <w:p w14:paraId="7E29267F" w14:textId="77777777" w:rsidR="000E5860" w:rsidRPr="00B00858" w:rsidRDefault="000E5860" w:rsidP="00D11FCA">
            <w:pPr>
              <w:pStyle w:val="TableTextPCRed"/>
            </w:pPr>
            <w:r w:rsidRPr="00B00858">
              <w:t>7.6</w:t>
            </w:r>
          </w:p>
        </w:tc>
        <w:tc>
          <w:tcPr>
            <w:tcW w:w="2670" w:type="dxa"/>
            <w:tcBorders>
              <w:left w:val="single" w:sz="2" w:space="0" w:color="000000"/>
              <w:bottom w:val="single" w:sz="2" w:space="0" w:color="000000"/>
              <w:right w:val="single" w:sz="2" w:space="0" w:color="000000"/>
            </w:tcBorders>
          </w:tcPr>
          <w:p w14:paraId="7E292680" w14:textId="77777777" w:rsidR="000E5860" w:rsidRPr="00B00858" w:rsidRDefault="000E5860" w:rsidP="00D11FCA">
            <w:pPr>
              <w:pStyle w:val="TableTextPCRed"/>
            </w:pPr>
            <w:r w:rsidRPr="00B00858">
              <w:t>Purchasing Services</w:t>
            </w:r>
          </w:p>
        </w:tc>
        <w:tc>
          <w:tcPr>
            <w:tcW w:w="8972" w:type="dxa"/>
            <w:gridSpan w:val="10"/>
            <w:tcBorders>
              <w:left w:val="single" w:sz="2" w:space="0" w:color="000000"/>
              <w:bottom w:val="single" w:sz="2" w:space="0" w:color="000000"/>
              <w:right w:val="single" w:sz="4" w:space="0" w:color="auto"/>
            </w:tcBorders>
          </w:tcPr>
          <w:p w14:paraId="7E292681" w14:textId="77777777" w:rsidR="000E5860" w:rsidRPr="00A43C14" w:rsidRDefault="000E5860" w:rsidP="00D11FCA">
            <w:pPr>
              <w:pStyle w:val="TableText"/>
              <w:jc w:val="center"/>
              <w:rPr>
                <w:rFonts w:ascii="Arial Narrow" w:hAnsi="Arial Narrow"/>
              </w:rPr>
            </w:pPr>
          </w:p>
        </w:tc>
      </w:tr>
      <w:tr w:rsidR="000E5860" w:rsidRPr="00323C9D" w14:paraId="7E29268D" w14:textId="77777777" w:rsidTr="00D11FCA">
        <w:trPr>
          <w:cantSplit/>
        </w:trPr>
        <w:tc>
          <w:tcPr>
            <w:tcW w:w="1318" w:type="dxa"/>
            <w:tcBorders>
              <w:left w:val="single" w:sz="2" w:space="0" w:color="000000"/>
              <w:bottom w:val="single" w:sz="2" w:space="0" w:color="000000"/>
              <w:right w:val="single" w:sz="2" w:space="0" w:color="000000"/>
            </w:tcBorders>
          </w:tcPr>
          <w:p w14:paraId="7E292683" w14:textId="77777777" w:rsidR="000E5860" w:rsidRPr="00A43C14" w:rsidRDefault="000E5860" w:rsidP="00D11FCA">
            <w:pPr>
              <w:pStyle w:val="TableText"/>
            </w:pPr>
            <w:r w:rsidRPr="00A43C14">
              <w:t>7.6.1</w:t>
            </w:r>
          </w:p>
        </w:tc>
        <w:tc>
          <w:tcPr>
            <w:tcW w:w="2670" w:type="dxa"/>
            <w:tcBorders>
              <w:left w:val="single" w:sz="2" w:space="0" w:color="000000"/>
              <w:bottom w:val="single" w:sz="2" w:space="0" w:color="000000"/>
              <w:right w:val="single" w:sz="2" w:space="0" w:color="000000"/>
            </w:tcBorders>
          </w:tcPr>
          <w:p w14:paraId="7E292684" w14:textId="77777777" w:rsidR="000E5860" w:rsidRPr="00A43C14" w:rsidRDefault="000E5860" w:rsidP="00D11FCA">
            <w:pPr>
              <w:pStyle w:val="TableText"/>
            </w:pPr>
            <w:r w:rsidRPr="00A43C14">
              <w:t>Procurement Services</w:t>
            </w:r>
          </w:p>
        </w:tc>
        <w:tc>
          <w:tcPr>
            <w:tcW w:w="1484" w:type="dxa"/>
            <w:tcBorders>
              <w:left w:val="single" w:sz="2" w:space="0" w:color="000000"/>
              <w:bottom w:val="single" w:sz="2" w:space="0" w:color="000000"/>
              <w:right w:val="single" w:sz="2" w:space="0" w:color="000000"/>
            </w:tcBorders>
          </w:tcPr>
          <w:p w14:paraId="7E29268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1008" w:type="dxa"/>
            <w:gridSpan w:val="2"/>
            <w:tcBorders>
              <w:left w:val="single" w:sz="2" w:space="0" w:color="000000"/>
              <w:bottom w:val="single" w:sz="2" w:space="0" w:color="000000"/>
              <w:right w:val="single" w:sz="2" w:space="0" w:color="000000"/>
            </w:tcBorders>
          </w:tcPr>
          <w:p w14:paraId="7E29268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left w:val="single" w:sz="2" w:space="0" w:color="000000"/>
              <w:bottom w:val="single" w:sz="2" w:space="0" w:color="000000"/>
              <w:right w:val="single" w:sz="2" w:space="0" w:color="000000"/>
            </w:tcBorders>
          </w:tcPr>
          <w:p w14:paraId="7E292687"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left w:val="single" w:sz="2" w:space="0" w:color="000000"/>
              <w:bottom w:val="single" w:sz="2" w:space="0" w:color="000000"/>
            </w:tcBorders>
          </w:tcPr>
          <w:p w14:paraId="7E29268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689" w14:textId="77777777" w:rsidR="000E5860" w:rsidRPr="00A43C14" w:rsidRDefault="000E5860" w:rsidP="00D11FCA">
            <w:pPr>
              <w:pStyle w:val="TableText"/>
              <w:jc w:val="center"/>
              <w:rPr>
                <w:rFonts w:ascii="Arial Narrow" w:hAnsi="Arial Narrow"/>
                <w:sz w:val="18"/>
              </w:rPr>
            </w:pPr>
            <w:r>
              <w:rPr>
                <w:rFonts w:ascii="Arial Narrow" w:hAnsi="Arial Narrow"/>
                <w:sz w:val="18"/>
              </w:rPr>
              <w:t>Units returned in the report month that were procured within the last 12 months</w:t>
            </w:r>
          </w:p>
        </w:tc>
        <w:tc>
          <w:tcPr>
            <w:tcW w:w="1127" w:type="dxa"/>
            <w:tcBorders>
              <w:top w:val="single" w:sz="4" w:space="0" w:color="auto"/>
              <w:left w:val="single" w:sz="4" w:space="0" w:color="auto"/>
              <w:bottom w:val="single" w:sz="4" w:space="0" w:color="auto"/>
              <w:right w:val="single" w:sz="4" w:space="0" w:color="auto"/>
            </w:tcBorders>
          </w:tcPr>
          <w:p w14:paraId="7E29268A" w14:textId="77777777" w:rsidR="000E5860" w:rsidRPr="00A43C14" w:rsidRDefault="000E5860" w:rsidP="00D11FCA">
            <w:pPr>
              <w:pStyle w:val="TableText"/>
              <w:jc w:val="center"/>
              <w:rPr>
                <w:rFonts w:ascii="Arial Narrow" w:hAnsi="Arial Narrow"/>
                <w:sz w:val="18"/>
              </w:rPr>
            </w:pPr>
            <w:r>
              <w:rPr>
                <w:rFonts w:ascii="Arial Narrow" w:hAnsi="Arial Narrow"/>
                <w:sz w:val="18"/>
              </w:rPr>
              <w:t>Number of units procured in the previous 12 months</w:t>
            </w:r>
          </w:p>
        </w:tc>
        <w:tc>
          <w:tcPr>
            <w:tcW w:w="2617" w:type="dxa"/>
            <w:gridSpan w:val="2"/>
            <w:tcBorders>
              <w:top w:val="single" w:sz="4" w:space="0" w:color="auto"/>
              <w:left w:val="single" w:sz="4" w:space="0" w:color="auto"/>
              <w:bottom w:val="single" w:sz="4" w:space="0" w:color="auto"/>
              <w:right w:val="single" w:sz="4" w:space="0" w:color="auto"/>
            </w:tcBorders>
          </w:tcPr>
          <w:p w14:paraId="7E29268B" w14:textId="77777777" w:rsidR="000E5860" w:rsidRDefault="000E5860" w:rsidP="00D11FCA">
            <w:pPr>
              <w:pStyle w:val="TableText"/>
              <w:rPr>
                <w:rFonts w:ascii="Arial Narrow" w:hAnsi="Arial Narrow"/>
                <w:sz w:val="18"/>
              </w:rPr>
            </w:pPr>
            <w:r>
              <w:rPr>
                <w:rFonts w:ascii="Arial Narrow" w:hAnsi="Arial Narrow"/>
                <w:sz w:val="18"/>
              </w:rPr>
              <w:t xml:space="preserve">The glossary definition of “return” applies.  Returns are counted when received by the organization.  </w:t>
            </w:r>
          </w:p>
          <w:p w14:paraId="7E29268C" w14:textId="77777777" w:rsidR="000E5860" w:rsidRPr="00323C9D" w:rsidRDefault="000E5860" w:rsidP="00D11FCA">
            <w:pPr>
              <w:pStyle w:val="TableText"/>
              <w:rPr>
                <w:rFonts w:ascii="Arial Narrow" w:hAnsi="Arial Narrow"/>
                <w:sz w:val="18"/>
                <w:szCs w:val="18"/>
              </w:rPr>
            </w:pPr>
          </w:p>
        </w:tc>
      </w:tr>
      <w:tr w:rsidR="000E5860" w:rsidRPr="00A43C14" w14:paraId="7E292697"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8E" w14:textId="77777777" w:rsidR="000E5860" w:rsidRPr="00A43C14" w:rsidRDefault="000E5860" w:rsidP="00D11FCA">
            <w:pPr>
              <w:pStyle w:val="TableText"/>
            </w:pPr>
            <w:r w:rsidRPr="00A43C14">
              <w:t>7.6.2</w:t>
            </w:r>
          </w:p>
        </w:tc>
        <w:tc>
          <w:tcPr>
            <w:tcW w:w="2670" w:type="dxa"/>
            <w:tcBorders>
              <w:top w:val="single" w:sz="2" w:space="0" w:color="000000"/>
              <w:left w:val="single" w:sz="2" w:space="0" w:color="000000"/>
              <w:bottom w:val="single" w:sz="2" w:space="0" w:color="000000"/>
              <w:right w:val="single" w:sz="2" w:space="0" w:color="000000"/>
            </w:tcBorders>
          </w:tcPr>
          <w:p w14:paraId="7E29268F" w14:textId="77777777" w:rsidR="000E5860" w:rsidRPr="00A43C14" w:rsidRDefault="000E5860" w:rsidP="00D11FCA">
            <w:pPr>
              <w:pStyle w:val="TableText"/>
            </w:pPr>
            <w:r w:rsidRPr="00A43C14">
              <w:t>Sourcing/Purchasing Services</w:t>
            </w:r>
          </w:p>
        </w:tc>
        <w:tc>
          <w:tcPr>
            <w:tcW w:w="1484" w:type="dxa"/>
            <w:tcBorders>
              <w:top w:val="single" w:sz="2" w:space="0" w:color="000000"/>
              <w:left w:val="single" w:sz="2" w:space="0" w:color="000000"/>
              <w:bottom w:val="single" w:sz="2" w:space="0" w:color="000000"/>
              <w:right w:val="single" w:sz="2" w:space="0" w:color="000000"/>
            </w:tcBorders>
          </w:tcPr>
          <w:p w14:paraId="7E29269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Transactions</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9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9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9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69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Defective Transactions</w:t>
            </w:r>
          </w:p>
        </w:tc>
        <w:tc>
          <w:tcPr>
            <w:tcW w:w="1127" w:type="dxa"/>
            <w:tcBorders>
              <w:top w:val="single" w:sz="4" w:space="0" w:color="auto"/>
              <w:left w:val="single" w:sz="4" w:space="0" w:color="auto"/>
              <w:bottom w:val="single" w:sz="4" w:space="0" w:color="auto"/>
              <w:right w:val="single" w:sz="4" w:space="0" w:color="auto"/>
            </w:tcBorders>
          </w:tcPr>
          <w:p w14:paraId="7E29269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Transactions</w:t>
            </w:r>
          </w:p>
        </w:tc>
        <w:tc>
          <w:tcPr>
            <w:tcW w:w="2617" w:type="dxa"/>
            <w:gridSpan w:val="2"/>
            <w:tcBorders>
              <w:top w:val="single" w:sz="4" w:space="0" w:color="auto"/>
              <w:left w:val="single" w:sz="4" w:space="0" w:color="auto"/>
              <w:bottom w:val="single" w:sz="4" w:space="0" w:color="auto"/>
              <w:right w:val="single" w:sz="4" w:space="0" w:color="auto"/>
            </w:tcBorders>
          </w:tcPr>
          <w:p w14:paraId="7E292696" w14:textId="77777777" w:rsidR="000E5860" w:rsidRPr="00A43C14" w:rsidRDefault="000E5860" w:rsidP="00D11FCA">
            <w:pPr>
              <w:pStyle w:val="TableText"/>
              <w:jc w:val="center"/>
              <w:rPr>
                <w:rFonts w:ascii="Arial Narrow" w:hAnsi="Arial Narrow"/>
              </w:rPr>
            </w:pPr>
          </w:p>
        </w:tc>
      </w:tr>
      <w:tr w:rsidR="000E5860" w:rsidRPr="00A43C14" w14:paraId="7E2926A1"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98" w14:textId="77777777" w:rsidR="000E5860" w:rsidRPr="00A43C14" w:rsidRDefault="000E5860" w:rsidP="00D11FCA">
            <w:pPr>
              <w:pStyle w:val="TableText"/>
            </w:pPr>
            <w:r>
              <w:lastRenderedPageBreak/>
              <w:t>7.6.3</w:t>
            </w:r>
          </w:p>
        </w:tc>
        <w:tc>
          <w:tcPr>
            <w:tcW w:w="2670" w:type="dxa"/>
            <w:tcBorders>
              <w:top w:val="single" w:sz="2" w:space="0" w:color="000000"/>
              <w:left w:val="single" w:sz="2" w:space="0" w:color="000000"/>
              <w:bottom w:val="single" w:sz="2" w:space="0" w:color="000000"/>
              <w:right w:val="single" w:sz="2" w:space="0" w:color="000000"/>
            </w:tcBorders>
          </w:tcPr>
          <w:p w14:paraId="7E292699" w14:textId="77777777" w:rsidR="000E5860" w:rsidRPr="00A43C14" w:rsidRDefault="000E5860" w:rsidP="00D11FCA">
            <w:pPr>
              <w:pStyle w:val="TableText"/>
            </w:pPr>
            <w:r>
              <w:t>Communications Services Acquisition</w:t>
            </w:r>
          </w:p>
        </w:tc>
        <w:tc>
          <w:tcPr>
            <w:tcW w:w="1484" w:type="dxa"/>
            <w:tcBorders>
              <w:top w:val="single" w:sz="2" w:space="0" w:color="000000"/>
              <w:left w:val="single" w:sz="2" w:space="0" w:color="000000"/>
              <w:bottom w:val="single" w:sz="2" w:space="0" w:color="000000"/>
              <w:right w:val="single" w:sz="2" w:space="0" w:color="000000"/>
            </w:tcBorders>
          </w:tcPr>
          <w:p w14:paraId="7E29269A" w14:textId="77777777" w:rsidR="000E5860" w:rsidRPr="00A43C14" w:rsidRDefault="000E5860" w:rsidP="00D11FCA">
            <w:pPr>
              <w:pStyle w:val="TableText"/>
              <w:jc w:val="center"/>
              <w:rPr>
                <w:rFonts w:ascii="Arial Narrow" w:hAnsi="Arial Narrow"/>
                <w:sz w:val="18"/>
              </w:rPr>
            </w:pPr>
            <w:r>
              <w:rPr>
                <w:rFonts w:ascii="Arial Narrow" w:hAnsi="Arial Narrow"/>
                <w:sz w:val="18"/>
              </w:rPr>
              <w:t>Orders</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9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9C" w14:textId="77777777" w:rsidR="000E5860"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9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9E" w14:textId="77777777" w:rsidR="000E5860" w:rsidRDefault="000E5860" w:rsidP="00D11FCA">
            <w:pPr>
              <w:pStyle w:val="TableText"/>
              <w:jc w:val="center"/>
              <w:rPr>
                <w:rFonts w:ascii="Arial Narrow" w:hAnsi="Arial Narrow"/>
                <w:sz w:val="18"/>
              </w:rPr>
            </w:pPr>
            <w:r>
              <w:rPr>
                <w:rFonts w:ascii="Arial Narrow" w:hAnsi="Arial Narrow"/>
                <w:sz w:val="18"/>
              </w:rPr>
              <w:t>NA</w:t>
            </w:r>
          </w:p>
          <w:p w14:paraId="7E29269F" w14:textId="77777777" w:rsidR="000E5860" w:rsidRPr="00A43C14" w:rsidRDefault="000E5860" w:rsidP="00D11FCA">
            <w:pPr>
              <w:pStyle w:val="TableText"/>
              <w:jc w:val="center"/>
              <w:rPr>
                <w:rFonts w:ascii="Arial Narrow" w:hAnsi="Arial Narrow"/>
                <w:sz w:val="18"/>
              </w:rPr>
            </w:pPr>
          </w:p>
        </w:tc>
        <w:tc>
          <w:tcPr>
            <w:tcW w:w="2617" w:type="dxa"/>
            <w:gridSpan w:val="2"/>
            <w:tcBorders>
              <w:top w:val="single" w:sz="4" w:space="0" w:color="auto"/>
              <w:left w:val="single" w:sz="4" w:space="0" w:color="auto"/>
              <w:bottom w:val="single" w:sz="4" w:space="0" w:color="auto"/>
              <w:right w:val="single" w:sz="4" w:space="0" w:color="auto"/>
            </w:tcBorders>
          </w:tcPr>
          <w:p w14:paraId="7E2926A0" w14:textId="77777777" w:rsidR="000E5860" w:rsidRPr="00A43C14" w:rsidRDefault="000E5860" w:rsidP="00D11FCA">
            <w:pPr>
              <w:pStyle w:val="TableText"/>
              <w:jc w:val="center"/>
              <w:rPr>
                <w:rFonts w:ascii="Arial Narrow" w:hAnsi="Arial Narrow"/>
              </w:rPr>
            </w:pPr>
          </w:p>
        </w:tc>
      </w:tr>
      <w:tr w:rsidR="000E5860" w:rsidRPr="00A43C14" w14:paraId="7E2926A5"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A2" w14:textId="77777777" w:rsidR="000E5860" w:rsidRPr="00B00858" w:rsidRDefault="000E5860" w:rsidP="00D11FCA">
            <w:pPr>
              <w:pStyle w:val="TableTextPCRed"/>
            </w:pPr>
            <w:r w:rsidRPr="00B00858">
              <w:t>7.7</w:t>
            </w:r>
          </w:p>
        </w:tc>
        <w:tc>
          <w:tcPr>
            <w:tcW w:w="2670" w:type="dxa"/>
            <w:tcBorders>
              <w:top w:val="single" w:sz="2" w:space="0" w:color="000000"/>
              <w:left w:val="single" w:sz="2" w:space="0" w:color="000000"/>
              <w:bottom w:val="single" w:sz="2" w:space="0" w:color="000000"/>
              <w:right w:val="single" w:sz="2" w:space="0" w:color="000000"/>
            </w:tcBorders>
          </w:tcPr>
          <w:p w14:paraId="7E2926A3" w14:textId="77777777" w:rsidR="000E5860" w:rsidRPr="00B00858" w:rsidRDefault="000E5860" w:rsidP="00D11FCA">
            <w:pPr>
              <w:pStyle w:val="TableTextPCRed"/>
            </w:pPr>
            <w:r w:rsidRPr="00B00858">
              <w:t>Manufacturing</w:t>
            </w:r>
            <w:r w:rsidRPr="00B00858">
              <w:rPr>
                <w:sz w:val="24"/>
              </w:rPr>
              <w:t xml:space="preserve"> </w:t>
            </w:r>
            <w:r w:rsidRPr="00B00858">
              <w:t>Services</w:t>
            </w:r>
          </w:p>
        </w:tc>
        <w:tc>
          <w:tcPr>
            <w:tcW w:w="8972" w:type="dxa"/>
            <w:gridSpan w:val="10"/>
            <w:tcBorders>
              <w:top w:val="single" w:sz="2" w:space="0" w:color="000000"/>
              <w:left w:val="single" w:sz="2" w:space="0" w:color="000000"/>
              <w:bottom w:val="single" w:sz="2" w:space="0" w:color="000000"/>
              <w:right w:val="single" w:sz="4" w:space="0" w:color="auto"/>
            </w:tcBorders>
          </w:tcPr>
          <w:p w14:paraId="7E2926A4" w14:textId="77777777" w:rsidR="000E5860" w:rsidRPr="00A43C14" w:rsidRDefault="000E5860" w:rsidP="00D11FCA">
            <w:pPr>
              <w:pStyle w:val="TableText"/>
              <w:jc w:val="center"/>
              <w:rPr>
                <w:rFonts w:ascii="Arial Narrow" w:hAnsi="Arial Narrow"/>
                <w:sz w:val="18"/>
              </w:rPr>
            </w:pPr>
          </w:p>
        </w:tc>
      </w:tr>
      <w:tr w:rsidR="000E5860" w:rsidRPr="00A43C14" w14:paraId="7E2926AE"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A6" w14:textId="77777777" w:rsidR="000E5860" w:rsidRPr="00A43C14" w:rsidRDefault="000E5860" w:rsidP="00D11FCA">
            <w:pPr>
              <w:pStyle w:val="TableText"/>
            </w:pPr>
            <w:r w:rsidRPr="00A43C14">
              <w:t>7.7.1</w:t>
            </w:r>
          </w:p>
        </w:tc>
        <w:tc>
          <w:tcPr>
            <w:tcW w:w="2670" w:type="dxa"/>
            <w:tcBorders>
              <w:top w:val="single" w:sz="2" w:space="0" w:color="000000"/>
              <w:left w:val="single" w:sz="2" w:space="0" w:color="000000"/>
              <w:bottom w:val="single" w:sz="2" w:space="0" w:color="000000"/>
              <w:right w:val="single" w:sz="2" w:space="0" w:color="000000"/>
            </w:tcBorders>
          </w:tcPr>
          <w:p w14:paraId="7E2926A7" w14:textId="77777777" w:rsidR="000E5860" w:rsidRPr="00A43C14" w:rsidRDefault="000E5860" w:rsidP="00D11FCA">
            <w:pPr>
              <w:pStyle w:val="TableText"/>
            </w:pPr>
            <w:r w:rsidRPr="00A43C14">
              <w:t>Small assemblies</w:t>
            </w:r>
          </w:p>
        </w:tc>
        <w:tc>
          <w:tcPr>
            <w:tcW w:w="1484" w:type="dxa"/>
            <w:tcBorders>
              <w:top w:val="single" w:sz="2" w:space="0" w:color="000000"/>
              <w:left w:val="single" w:sz="2" w:space="0" w:color="000000"/>
              <w:bottom w:val="single" w:sz="2" w:space="0" w:color="000000"/>
              <w:right w:val="single" w:sz="2" w:space="0" w:color="000000"/>
            </w:tcBorders>
          </w:tcPr>
          <w:p w14:paraId="7E2926A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A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A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AB"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2135" w:type="dxa"/>
            <w:gridSpan w:val="3"/>
            <w:tcBorders>
              <w:top w:val="single" w:sz="4" w:space="0" w:color="auto"/>
              <w:left w:val="single" w:sz="4" w:space="0" w:color="auto"/>
              <w:bottom w:val="single" w:sz="4" w:space="0" w:color="auto"/>
              <w:right w:val="single" w:sz="4" w:space="0" w:color="auto"/>
            </w:tcBorders>
          </w:tcPr>
          <w:p w14:paraId="7E2926A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AD" w14:textId="77777777" w:rsidR="000E5860" w:rsidRPr="00A43C14" w:rsidRDefault="000E5860" w:rsidP="00D11FCA">
            <w:pPr>
              <w:pStyle w:val="TableText"/>
              <w:jc w:val="center"/>
              <w:rPr>
                <w:rFonts w:ascii="Arial Narrow" w:hAnsi="Arial Narrow"/>
              </w:rPr>
            </w:pPr>
          </w:p>
        </w:tc>
      </w:tr>
      <w:tr w:rsidR="000E5860" w:rsidRPr="00A43C14" w14:paraId="7E2926B7"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AF" w14:textId="77777777" w:rsidR="000E5860" w:rsidRPr="00A43C14" w:rsidRDefault="000E5860" w:rsidP="00D11FCA">
            <w:pPr>
              <w:pStyle w:val="TableText"/>
            </w:pPr>
            <w:r w:rsidRPr="00A43C14">
              <w:t>7.7.2</w:t>
            </w:r>
          </w:p>
        </w:tc>
        <w:tc>
          <w:tcPr>
            <w:tcW w:w="2670" w:type="dxa"/>
            <w:tcBorders>
              <w:top w:val="single" w:sz="2" w:space="0" w:color="000000"/>
              <w:left w:val="single" w:sz="2" w:space="0" w:color="000000"/>
              <w:bottom w:val="single" w:sz="2" w:space="0" w:color="000000"/>
              <w:right w:val="single" w:sz="2" w:space="0" w:color="000000"/>
            </w:tcBorders>
          </w:tcPr>
          <w:p w14:paraId="7E2926B0" w14:textId="77777777" w:rsidR="000E5860" w:rsidRPr="00A43C14" w:rsidRDefault="000E5860" w:rsidP="00D11FCA">
            <w:pPr>
              <w:pStyle w:val="TableText"/>
            </w:pPr>
            <w:r w:rsidRPr="00A43C14">
              <w:t>Printed Circuit Board Assembly</w:t>
            </w:r>
          </w:p>
        </w:tc>
        <w:tc>
          <w:tcPr>
            <w:tcW w:w="1484" w:type="dxa"/>
            <w:tcBorders>
              <w:top w:val="single" w:sz="2" w:space="0" w:color="000000"/>
              <w:left w:val="single" w:sz="2" w:space="0" w:color="000000"/>
              <w:bottom w:val="single" w:sz="2" w:space="0" w:color="000000"/>
              <w:right w:val="single" w:sz="2" w:space="0" w:color="000000"/>
            </w:tcBorders>
          </w:tcPr>
          <w:p w14:paraId="7E2926B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B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B3"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B4"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2135" w:type="dxa"/>
            <w:gridSpan w:val="3"/>
            <w:tcBorders>
              <w:top w:val="single" w:sz="4" w:space="0" w:color="auto"/>
              <w:left w:val="single" w:sz="4" w:space="0" w:color="auto"/>
              <w:bottom w:val="single" w:sz="4" w:space="0" w:color="auto"/>
              <w:right w:val="single" w:sz="4" w:space="0" w:color="auto"/>
            </w:tcBorders>
          </w:tcPr>
          <w:p w14:paraId="7E2926B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B6" w14:textId="77777777" w:rsidR="000E5860" w:rsidRPr="00A43C14" w:rsidRDefault="000E5860" w:rsidP="00D11FCA">
            <w:pPr>
              <w:pStyle w:val="TableText"/>
              <w:rPr>
                <w:rFonts w:ascii="Arial Narrow" w:hAnsi="Arial Narrow"/>
                <w:sz w:val="18"/>
              </w:rPr>
            </w:pPr>
          </w:p>
        </w:tc>
      </w:tr>
      <w:tr w:rsidR="000E5860" w:rsidRPr="00A43C14" w14:paraId="7E2926C0"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B8" w14:textId="77777777" w:rsidR="000E5860" w:rsidRPr="00A43C14" w:rsidRDefault="000E5860" w:rsidP="00D11FCA">
            <w:pPr>
              <w:pStyle w:val="TableText"/>
            </w:pPr>
            <w:r w:rsidRPr="00A43C14">
              <w:t>7.7.3</w:t>
            </w:r>
          </w:p>
        </w:tc>
        <w:tc>
          <w:tcPr>
            <w:tcW w:w="2670" w:type="dxa"/>
            <w:tcBorders>
              <w:top w:val="single" w:sz="2" w:space="0" w:color="000000"/>
              <w:left w:val="single" w:sz="2" w:space="0" w:color="000000"/>
              <w:bottom w:val="single" w:sz="2" w:space="0" w:color="000000"/>
              <w:right w:val="single" w:sz="2" w:space="0" w:color="000000"/>
            </w:tcBorders>
          </w:tcPr>
          <w:p w14:paraId="7E2926B9" w14:textId="77777777" w:rsidR="000E5860" w:rsidRPr="00A43C14" w:rsidRDefault="000E5860" w:rsidP="00D11FCA">
            <w:pPr>
              <w:pStyle w:val="TableText"/>
            </w:pPr>
            <w:r w:rsidRPr="00A43C14">
              <w:t>Cable Assembly</w:t>
            </w:r>
          </w:p>
        </w:tc>
        <w:tc>
          <w:tcPr>
            <w:tcW w:w="1484" w:type="dxa"/>
            <w:tcBorders>
              <w:top w:val="single" w:sz="2" w:space="0" w:color="000000"/>
              <w:left w:val="single" w:sz="2" w:space="0" w:color="000000"/>
              <w:bottom w:val="single" w:sz="2" w:space="0" w:color="000000"/>
              <w:right w:val="single" w:sz="2" w:space="0" w:color="000000"/>
            </w:tcBorders>
          </w:tcPr>
          <w:p w14:paraId="7E2926B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B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BC"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BD"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2135" w:type="dxa"/>
            <w:gridSpan w:val="3"/>
            <w:tcBorders>
              <w:top w:val="single" w:sz="4" w:space="0" w:color="auto"/>
              <w:left w:val="single" w:sz="4" w:space="0" w:color="auto"/>
              <w:bottom w:val="single" w:sz="4" w:space="0" w:color="auto"/>
              <w:right w:val="single" w:sz="4" w:space="0" w:color="auto"/>
            </w:tcBorders>
          </w:tcPr>
          <w:p w14:paraId="7E2926B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BF" w14:textId="77777777" w:rsidR="000E5860" w:rsidRPr="00A43C14" w:rsidRDefault="000E5860" w:rsidP="00D11FCA">
            <w:pPr>
              <w:pStyle w:val="TableText"/>
              <w:rPr>
                <w:rFonts w:ascii="Arial Narrow" w:hAnsi="Arial Narrow"/>
                <w:sz w:val="18"/>
              </w:rPr>
            </w:pPr>
          </w:p>
        </w:tc>
      </w:tr>
      <w:tr w:rsidR="000E5860" w:rsidRPr="00A43C14" w14:paraId="7E2926C9"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C1" w14:textId="77777777" w:rsidR="000E5860" w:rsidRPr="00A43C14" w:rsidRDefault="000E5860" w:rsidP="00D11FCA">
            <w:pPr>
              <w:pStyle w:val="TableText"/>
            </w:pPr>
            <w:r w:rsidRPr="00A43C14">
              <w:t>7.7.4</w:t>
            </w:r>
          </w:p>
        </w:tc>
        <w:tc>
          <w:tcPr>
            <w:tcW w:w="2670" w:type="dxa"/>
            <w:tcBorders>
              <w:top w:val="single" w:sz="2" w:space="0" w:color="000000"/>
              <w:left w:val="single" w:sz="2" w:space="0" w:color="000000"/>
              <w:bottom w:val="single" w:sz="2" w:space="0" w:color="000000"/>
              <w:right w:val="single" w:sz="2" w:space="0" w:color="000000"/>
            </w:tcBorders>
          </w:tcPr>
          <w:p w14:paraId="7E2926C2" w14:textId="77777777" w:rsidR="000E5860" w:rsidRPr="00A43C14" w:rsidRDefault="000E5860" w:rsidP="00D11FCA">
            <w:pPr>
              <w:pStyle w:val="TableText"/>
            </w:pPr>
            <w:r w:rsidRPr="00A43C14">
              <w:t>Electromechanical Assembly</w:t>
            </w:r>
          </w:p>
        </w:tc>
        <w:tc>
          <w:tcPr>
            <w:tcW w:w="1484" w:type="dxa"/>
            <w:tcBorders>
              <w:top w:val="single" w:sz="2" w:space="0" w:color="000000"/>
              <w:left w:val="single" w:sz="2" w:space="0" w:color="000000"/>
              <w:bottom w:val="single" w:sz="2" w:space="0" w:color="000000"/>
              <w:right w:val="single" w:sz="2" w:space="0" w:color="000000"/>
            </w:tcBorders>
          </w:tcPr>
          <w:p w14:paraId="7E2926C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C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C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C6"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2135" w:type="dxa"/>
            <w:gridSpan w:val="3"/>
            <w:tcBorders>
              <w:top w:val="single" w:sz="4" w:space="0" w:color="auto"/>
              <w:left w:val="single" w:sz="4" w:space="0" w:color="auto"/>
              <w:bottom w:val="single" w:sz="4" w:space="0" w:color="auto"/>
              <w:right w:val="single" w:sz="4" w:space="0" w:color="auto"/>
            </w:tcBorders>
          </w:tcPr>
          <w:p w14:paraId="7E2926C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C8" w14:textId="77777777" w:rsidR="000E5860" w:rsidRPr="00A43C14" w:rsidRDefault="000E5860" w:rsidP="00D11FCA">
            <w:pPr>
              <w:pStyle w:val="TableText"/>
              <w:rPr>
                <w:rFonts w:ascii="Arial Narrow" w:hAnsi="Arial Narrow"/>
                <w:sz w:val="18"/>
              </w:rPr>
            </w:pPr>
          </w:p>
        </w:tc>
      </w:tr>
      <w:tr w:rsidR="000E5860" w:rsidRPr="00A43C14" w14:paraId="7E2926D2"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CA" w14:textId="77777777" w:rsidR="000E5860" w:rsidRPr="00B00858" w:rsidRDefault="000E5860" w:rsidP="00D11FCA">
            <w:pPr>
              <w:pStyle w:val="TableTextPCRed"/>
            </w:pPr>
            <w:r w:rsidRPr="00B00858">
              <w:t>7.7.5</w:t>
            </w:r>
          </w:p>
        </w:tc>
        <w:tc>
          <w:tcPr>
            <w:tcW w:w="2670" w:type="dxa"/>
            <w:tcBorders>
              <w:top w:val="single" w:sz="2" w:space="0" w:color="000000"/>
              <w:left w:val="single" w:sz="2" w:space="0" w:color="000000"/>
              <w:bottom w:val="single" w:sz="2" w:space="0" w:color="000000"/>
              <w:right w:val="single" w:sz="2" w:space="0" w:color="000000"/>
            </w:tcBorders>
          </w:tcPr>
          <w:p w14:paraId="7E2926CB" w14:textId="77777777" w:rsidR="000E5860" w:rsidRPr="00B00858" w:rsidRDefault="000E5860" w:rsidP="00D11FCA">
            <w:pPr>
              <w:pStyle w:val="TableTextPCRed"/>
            </w:pPr>
            <w:r w:rsidRPr="00B00858">
              <w:t>Logistical Services</w:t>
            </w:r>
          </w:p>
        </w:tc>
        <w:tc>
          <w:tcPr>
            <w:tcW w:w="1484" w:type="dxa"/>
            <w:tcBorders>
              <w:top w:val="single" w:sz="2" w:space="0" w:color="000000"/>
              <w:left w:val="single" w:sz="2" w:space="0" w:color="000000"/>
              <w:bottom w:val="single" w:sz="2" w:space="0" w:color="000000"/>
              <w:right w:val="single" w:sz="2" w:space="0" w:color="000000"/>
            </w:tcBorders>
          </w:tcPr>
          <w:p w14:paraId="7E2926CC" w14:textId="77777777" w:rsidR="000E5860" w:rsidRPr="00A43C14" w:rsidRDefault="000E5860" w:rsidP="00D11FCA">
            <w:pPr>
              <w:pStyle w:val="TableText"/>
              <w:jc w:val="center"/>
              <w:rPr>
                <w:rFonts w:ascii="Arial Narrow" w:hAnsi="Arial Narrow"/>
                <w:sz w:val="18"/>
              </w:rPr>
            </w:pPr>
          </w:p>
        </w:tc>
        <w:tc>
          <w:tcPr>
            <w:tcW w:w="1008" w:type="dxa"/>
            <w:gridSpan w:val="2"/>
            <w:tcBorders>
              <w:top w:val="single" w:sz="2" w:space="0" w:color="000000"/>
              <w:left w:val="single" w:sz="2" w:space="0" w:color="000000"/>
              <w:bottom w:val="single" w:sz="2" w:space="0" w:color="000000"/>
              <w:right w:val="single" w:sz="2" w:space="0" w:color="000000"/>
            </w:tcBorders>
          </w:tcPr>
          <w:p w14:paraId="7E2926CD" w14:textId="77777777" w:rsidR="000E5860" w:rsidRPr="00A43C14" w:rsidRDefault="000E5860" w:rsidP="00D11FCA">
            <w:pPr>
              <w:pStyle w:val="TableText"/>
              <w:jc w:val="center"/>
              <w:rPr>
                <w:rFonts w:ascii="Arial Narrow" w:hAnsi="Arial Narrow"/>
                <w:sz w:val="18"/>
              </w:rPr>
            </w:pPr>
          </w:p>
        </w:tc>
        <w:tc>
          <w:tcPr>
            <w:tcW w:w="864" w:type="dxa"/>
            <w:tcBorders>
              <w:top w:val="single" w:sz="2" w:space="0" w:color="000000"/>
              <w:left w:val="single" w:sz="2" w:space="0" w:color="000000"/>
              <w:bottom w:val="single" w:sz="2" w:space="0" w:color="000000"/>
              <w:right w:val="single" w:sz="2" w:space="0" w:color="000000"/>
            </w:tcBorders>
          </w:tcPr>
          <w:p w14:paraId="7E2926CE" w14:textId="77777777" w:rsidR="000E5860" w:rsidRPr="00A43C14" w:rsidRDefault="000E5860" w:rsidP="00D11FCA">
            <w:pPr>
              <w:pStyle w:val="TableText"/>
              <w:jc w:val="center"/>
              <w:rPr>
                <w:rFonts w:ascii="Arial Narrow" w:hAnsi="Arial Narrow"/>
                <w:sz w:val="18"/>
              </w:rPr>
            </w:pPr>
          </w:p>
        </w:tc>
        <w:tc>
          <w:tcPr>
            <w:tcW w:w="864" w:type="dxa"/>
            <w:tcBorders>
              <w:top w:val="single" w:sz="2" w:space="0" w:color="000000"/>
              <w:left w:val="single" w:sz="2" w:space="0" w:color="000000"/>
              <w:bottom w:val="single" w:sz="2" w:space="0" w:color="000000"/>
            </w:tcBorders>
          </w:tcPr>
          <w:p w14:paraId="7E2926CF" w14:textId="77777777" w:rsidR="000E5860" w:rsidRPr="00A43C14" w:rsidRDefault="000E5860" w:rsidP="00D11FCA">
            <w:pPr>
              <w:pStyle w:val="TableText"/>
              <w:jc w:val="center"/>
              <w:rPr>
                <w:rFonts w:ascii="Arial Narrow" w:hAnsi="Arial Narrow"/>
                <w:sz w:val="18"/>
              </w:rPr>
            </w:pPr>
          </w:p>
        </w:tc>
        <w:tc>
          <w:tcPr>
            <w:tcW w:w="2135" w:type="dxa"/>
            <w:gridSpan w:val="3"/>
            <w:tcBorders>
              <w:top w:val="single" w:sz="4" w:space="0" w:color="auto"/>
              <w:left w:val="single" w:sz="4" w:space="0" w:color="auto"/>
              <w:bottom w:val="single" w:sz="4" w:space="0" w:color="auto"/>
              <w:right w:val="single" w:sz="4" w:space="0" w:color="auto"/>
            </w:tcBorders>
          </w:tcPr>
          <w:p w14:paraId="7E2926D0" w14:textId="77777777" w:rsidR="000E5860" w:rsidRPr="00A43C14" w:rsidRDefault="000E5860" w:rsidP="00D11FCA">
            <w:pPr>
              <w:pStyle w:val="TableText"/>
              <w:jc w:val="center"/>
              <w:rPr>
                <w:rFonts w:ascii="Arial Narrow" w:hAnsi="Arial Narrow"/>
                <w:sz w:val="18"/>
              </w:rPr>
            </w:pPr>
          </w:p>
        </w:tc>
        <w:tc>
          <w:tcPr>
            <w:tcW w:w="2617" w:type="dxa"/>
            <w:gridSpan w:val="2"/>
            <w:tcBorders>
              <w:top w:val="single" w:sz="4" w:space="0" w:color="auto"/>
              <w:left w:val="single" w:sz="4" w:space="0" w:color="auto"/>
              <w:bottom w:val="single" w:sz="4" w:space="0" w:color="auto"/>
              <w:right w:val="single" w:sz="4" w:space="0" w:color="auto"/>
            </w:tcBorders>
          </w:tcPr>
          <w:p w14:paraId="7E2926D1" w14:textId="77777777" w:rsidR="000E5860" w:rsidRPr="00A43C14" w:rsidRDefault="000E5860" w:rsidP="00D11FCA">
            <w:pPr>
              <w:pStyle w:val="TableText"/>
              <w:rPr>
                <w:rFonts w:ascii="Arial Narrow" w:hAnsi="Arial Narrow"/>
                <w:sz w:val="18"/>
              </w:rPr>
            </w:pPr>
          </w:p>
        </w:tc>
      </w:tr>
      <w:tr w:rsidR="000E5860" w:rsidRPr="00A43C14" w14:paraId="7E2926DB"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D3" w14:textId="77777777" w:rsidR="000E5860" w:rsidRPr="00A43C14" w:rsidRDefault="000E5860" w:rsidP="00D11FCA">
            <w:pPr>
              <w:pStyle w:val="TableText"/>
            </w:pPr>
            <w:r w:rsidRPr="00A43C14">
              <w:t>7.7.5.1</w:t>
            </w:r>
          </w:p>
        </w:tc>
        <w:tc>
          <w:tcPr>
            <w:tcW w:w="2670" w:type="dxa"/>
            <w:tcBorders>
              <w:top w:val="single" w:sz="2" w:space="0" w:color="000000"/>
              <w:left w:val="single" w:sz="2" w:space="0" w:color="000000"/>
              <w:bottom w:val="single" w:sz="2" w:space="0" w:color="000000"/>
              <w:right w:val="single" w:sz="2" w:space="0" w:color="000000"/>
            </w:tcBorders>
          </w:tcPr>
          <w:p w14:paraId="7E2926D4" w14:textId="77777777" w:rsidR="000E5860" w:rsidRPr="00A43C14" w:rsidRDefault="000E5860" w:rsidP="00D11FCA">
            <w:pPr>
              <w:pStyle w:val="TableText"/>
            </w:pPr>
            <w:r w:rsidRPr="00A43C14">
              <w:t>Logistical Services, Third Party</w:t>
            </w:r>
          </w:p>
        </w:tc>
        <w:tc>
          <w:tcPr>
            <w:tcW w:w="1484" w:type="dxa"/>
            <w:tcBorders>
              <w:top w:val="single" w:sz="2" w:space="0" w:color="000000"/>
              <w:left w:val="single" w:sz="2" w:space="0" w:color="000000"/>
              <w:bottom w:val="single" w:sz="2" w:space="0" w:color="000000"/>
              <w:right w:val="single" w:sz="2" w:space="0" w:color="000000"/>
            </w:tcBorders>
          </w:tcPr>
          <w:p w14:paraId="7E2926D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Order</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D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D7"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D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D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DA" w14:textId="77777777" w:rsidR="000E5860" w:rsidRPr="00A43C14" w:rsidRDefault="000E5860" w:rsidP="00D11FCA">
            <w:pPr>
              <w:pStyle w:val="TableText"/>
              <w:rPr>
                <w:rFonts w:ascii="Arial Narrow" w:hAnsi="Arial Narrow"/>
                <w:sz w:val="18"/>
              </w:rPr>
            </w:pPr>
          </w:p>
        </w:tc>
      </w:tr>
      <w:tr w:rsidR="000E5860" w:rsidRPr="00A43C14" w14:paraId="7E2926E4"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DC" w14:textId="77777777" w:rsidR="000E5860" w:rsidRPr="00A43C14" w:rsidRDefault="000E5860" w:rsidP="00D11FCA">
            <w:pPr>
              <w:pStyle w:val="TableText"/>
            </w:pPr>
            <w:r w:rsidRPr="00A43C14">
              <w:t>7.7.5.2</w:t>
            </w:r>
          </w:p>
        </w:tc>
        <w:tc>
          <w:tcPr>
            <w:tcW w:w="2670" w:type="dxa"/>
            <w:tcBorders>
              <w:top w:val="single" w:sz="2" w:space="0" w:color="000000"/>
              <w:left w:val="single" w:sz="2" w:space="0" w:color="000000"/>
              <w:bottom w:val="single" w:sz="2" w:space="0" w:color="000000"/>
              <w:right w:val="single" w:sz="2" w:space="0" w:color="000000"/>
            </w:tcBorders>
          </w:tcPr>
          <w:p w14:paraId="7E2926DD" w14:textId="77777777" w:rsidR="000E5860" w:rsidRPr="00A43C14" w:rsidRDefault="000E5860" w:rsidP="00D11FCA">
            <w:pPr>
              <w:pStyle w:val="TableText"/>
            </w:pPr>
            <w:r w:rsidRPr="00A43C14">
              <w:t>Logistical Services, Internal</w:t>
            </w:r>
          </w:p>
        </w:tc>
        <w:tc>
          <w:tcPr>
            <w:tcW w:w="1484" w:type="dxa"/>
            <w:tcBorders>
              <w:top w:val="single" w:sz="2" w:space="0" w:color="000000"/>
              <w:left w:val="single" w:sz="2" w:space="0" w:color="000000"/>
              <w:bottom w:val="single" w:sz="2" w:space="0" w:color="000000"/>
              <w:right w:val="single" w:sz="2" w:space="0" w:color="000000"/>
            </w:tcBorders>
          </w:tcPr>
          <w:p w14:paraId="7E2926D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Order</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D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E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E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E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E3" w14:textId="77777777" w:rsidR="000E5860" w:rsidRPr="00A43C14" w:rsidRDefault="000E5860" w:rsidP="00D11FCA">
            <w:pPr>
              <w:pStyle w:val="TableText"/>
              <w:rPr>
                <w:rFonts w:ascii="Arial Narrow" w:hAnsi="Arial Narrow"/>
                <w:sz w:val="18"/>
              </w:rPr>
            </w:pPr>
          </w:p>
        </w:tc>
      </w:tr>
      <w:tr w:rsidR="000E5860" w:rsidRPr="00A43C14" w14:paraId="7E2926ED" w14:textId="77777777" w:rsidTr="00D11FCA">
        <w:trPr>
          <w:cantSplit/>
        </w:trPr>
        <w:tc>
          <w:tcPr>
            <w:tcW w:w="1318" w:type="dxa"/>
            <w:tcBorders>
              <w:top w:val="single" w:sz="2" w:space="0" w:color="000000"/>
              <w:left w:val="single" w:sz="2" w:space="0" w:color="000000"/>
              <w:bottom w:val="single" w:sz="2" w:space="0" w:color="000000"/>
              <w:right w:val="single" w:sz="2" w:space="0" w:color="000000"/>
            </w:tcBorders>
          </w:tcPr>
          <w:p w14:paraId="7E2926E5" w14:textId="77777777" w:rsidR="000E5860" w:rsidRPr="00A43C14" w:rsidRDefault="000E5860" w:rsidP="00D11FCA">
            <w:pPr>
              <w:pStyle w:val="TableText"/>
            </w:pPr>
            <w:r w:rsidRPr="00A43C14">
              <w:t>7.7.5.3</w:t>
            </w:r>
          </w:p>
        </w:tc>
        <w:tc>
          <w:tcPr>
            <w:tcW w:w="2670" w:type="dxa"/>
            <w:tcBorders>
              <w:top w:val="single" w:sz="2" w:space="0" w:color="000000"/>
              <w:left w:val="single" w:sz="2" w:space="0" w:color="000000"/>
              <w:bottom w:val="single" w:sz="2" w:space="0" w:color="000000"/>
              <w:right w:val="single" w:sz="2" w:space="0" w:color="000000"/>
            </w:tcBorders>
          </w:tcPr>
          <w:p w14:paraId="7E2926E6" w14:textId="77777777" w:rsidR="000E5860" w:rsidRPr="00A43C14" w:rsidRDefault="000E5860" w:rsidP="00D11FCA">
            <w:pPr>
              <w:pStyle w:val="TableText"/>
            </w:pPr>
            <w:r w:rsidRPr="00A43C14">
              <w:t>Reverse Logistics</w:t>
            </w:r>
          </w:p>
        </w:tc>
        <w:tc>
          <w:tcPr>
            <w:tcW w:w="1484" w:type="dxa"/>
            <w:tcBorders>
              <w:top w:val="single" w:sz="2" w:space="0" w:color="000000"/>
              <w:left w:val="single" w:sz="2" w:space="0" w:color="000000"/>
              <w:bottom w:val="single" w:sz="2" w:space="0" w:color="000000"/>
              <w:right w:val="single" w:sz="2" w:space="0" w:color="000000"/>
            </w:tcBorders>
          </w:tcPr>
          <w:p w14:paraId="7E2926E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008" w:type="dxa"/>
            <w:gridSpan w:val="2"/>
            <w:tcBorders>
              <w:top w:val="single" w:sz="2" w:space="0" w:color="000000"/>
              <w:left w:val="single" w:sz="2" w:space="0" w:color="000000"/>
              <w:bottom w:val="single" w:sz="2" w:space="0" w:color="000000"/>
              <w:right w:val="single" w:sz="2" w:space="0" w:color="000000"/>
            </w:tcBorders>
          </w:tcPr>
          <w:p w14:paraId="7E2926E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2" w:space="0" w:color="000000"/>
              <w:left w:val="single" w:sz="2" w:space="0" w:color="000000"/>
              <w:bottom w:val="single" w:sz="2" w:space="0" w:color="000000"/>
              <w:right w:val="single" w:sz="2" w:space="0" w:color="000000"/>
            </w:tcBorders>
          </w:tcPr>
          <w:p w14:paraId="7E2926E9"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2" w:space="0" w:color="000000"/>
              <w:left w:val="single" w:sz="2" w:space="0" w:color="000000"/>
              <w:bottom w:val="single" w:sz="2" w:space="0" w:color="000000"/>
            </w:tcBorders>
          </w:tcPr>
          <w:p w14:paraId="7E2926E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6E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6EC" w14:textId="77777777" w:rsidR="000E5860" w:rsidRPr="00A43C14" w:rsidRDefault="000E5860" w:rsidP="00D11FCA">
            <w:pPr>
              <w:pStyle w:val="TableText"/>
              <w:rPr>
                <w:rFonts w:ascii="Arial Narrow" w:hAnsi="Arial Narrow"/>
                <w:sz w:val="18"/>
              </w:rPr>
            </w:pPr>
          </w:p>
        </w:tc>
      </w:tr>
      <w:tr w:rsidR="000E5860" w:rsidRPr="00A43C14" w14:paraId="7E2926F1" w14:textId="77777777" w:rsidTr="00D11FCA">
        <w:trPr>
          <w:cantSplit/>
        </w:trPr>
        <w:tc>
          <w:tcPr>
            <w:tcW w:w="1318" w:type="dxa"/>
            <w:tcBorders>
              <w:top w:val="single" w:sz="2" w:space="0" w:color="000000"/>
              <w:left w:val="single" w:sz="2" w:space="0" w:color="000000"/>
              <w:right w:val="single" w:sz="2" w:space="0" w:color="000000"/>
            </w:tcBorders>
          </w:tcPr>
          <w:p w14:paraId="7E2926EE" w14:textId="77777777" w:rsidR="000E5860" w:rsidRPr="00B00858" w:rsidRDefault="000E5860" w:rsidP="00D11FCA">
            <w:pPr>
              <w:pStyle w:val="TableTextPCRed"/>
            </w:pPr>
            <w:r w:rsidRPr="00B00858">
              <w:t>7.8</w:t>
            </w:r>
          </w:p>
        </w:tc>
        <w:tc>
          <w:tcPr>
            <w:tcW w:w="2670" w:type="dxa"/>
            <w:tcBorders>
              <w:top w:val="single" w:sz="2" w:space="0" w:color="000000"/>
              <w:left w:val="single" w:sz="2" w:space="0" w:color="000000"/>
              <w:right w:val="single" w:sz="2" w:space="0" w:color="000000"/>
            </w:tcBorders>
          </w:tcPr>
          <w:p w14:paraId="7E2926EF" w14:textId="77777777" w:rsidR="000E5860" w:rsidRPr="00B00858" w:rsidRDefault="000E5860" w:rsidP="00D11FCA">
            <w:pPr>
              <w:pStyle w:val="TableTextPCRed"/>
            </w:pPr>
            <w:r w:rsidRPr="00B00858">
              <w:t>Business Services</w:t>
            </w:r>
          </w:p>
        </w:tc>
        <w:tc>
          <w:tcPr>
            <w:tcW w:w="8972" w:type="dxa"/>
            <w:gridSpan w:val="10"/>
            <w:tcBorders>
              <w:top w:val="single" w:sz="2" w:space="0" w:color="000000"/>
              <w:left w:val="single" w:sz="2" w:space="0" w:color="000000"/>
              <w:right w:val="single" w:sz="4" w:space="0" w:color="auto"/>
            </w:tcBorders>
          </w:tcPr>
          <w:p w14:paraId="7E2926F0" w14:textId="77777777" w:rsidR="000E5860" w:rsidRPr="00A43C14" w:rsidRDefault="000E5860" w:rsidP="00D11FCA">
            <w:pPr>
              <w:pStyle w:val="TableText"/>
              <w:rPr>
                <w:rFonts w:ascii="Arial Narrow" w:hAnsi="Arial Narrow"/>
                <w:sz w:val="18"/>
              </w:rPr>
            </w:pPr>
          </w:p>
        </w:tc>
      </w:tr>
      <w:tr w:rsidR="000E5860" w:rsidRPr="00A43C14" w14:paraId="7E2926FB"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6F2" w14:textId="77777777" w:rsidR="000E5860" w:rsidRPr="00A43C14" w:rsidRDefault="000E5860" w:rsidP="00D11FCA">
            <w:pPr>
              <w:pStyle w:val="TableText"/>
            </w:pPr>
            <w:r w:rsidRPr="00A43C14">
              <w:t>7.8.1</w:t>
            </w:r>
          </w:p>
        </w:tc>
        <w:tc>
          <w:tcPr>
            <w:tcW w:w="2670" w:type="dxa"/>
            <w:tcBorders>
              <w:top w:val="single" w:sz="4" w:space="0" w:color="auto"/>
              <w:left w:val="single" w:sz="4" w:space="0" w:color="auto"/>
              <w:bottom w:val="single" w:sz="4" w:space="0" w:color="auto"/>
              <w:right w:val="single" w:sz="4" w:space="0" w:color="auto"/>
            </w:tcBorders>
          </w:tcPr>
          <w:p w14:paraId="7E2926F3" w14:textId="77777777" w:rsidR="000E5860" w:rsidRPr="00A43C14" w:rsidRDefault="000E5860" w:rsidP="00D11FCA">
            <w:pPr>
              <w:pStyle w:val="TableText"/>
            </w:pPr>
            <w:r w:rsidRPr="00A43C14">
              <w:t>Financial Services</w:t>
            </w:r>
          </w:p>
        </w:tc>
        <w:tc>
          <w:tcPr>
            <w:tcW w:w="1484" w:type="dxa"/>
            <w:tcBorders>
              <w:top w:val="single" w:sz="4" w:space="0" w:color="auto"/>
              <w:left w:val="single" w:sz="4" w:space="0" w:color="auto"/>
              <w:bottom w:val="single" w:sz="4" w:space="0" w:color="auto"/>
              <w:right w:val="single" w:sz="4" w:space="0" w:color="auto"/>
            </w:tcBorders>
          </w:tcPr>
          <w:p w14:paraId="7E2926F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w:t>
            </w:r>
          </w:p>
        </w:tc>
        <w:tc>
          <w:tcPr>
            <w:tcW w:w="1008" w:type="dxa"/>
            <w:gridSpan w:val="2"/>
            <w:tcBorders>
              <w:top w:val="single" w:sz="4" w:space="0" w:color="auto"/>
              <w:left w:val="single" w:sz="4" w:space="0" w:color="auto"/>
              <w:bottom w:val="single" w:sz="4" w:space="0" w:color="auto"/>
              <w:right w:val="single" w:sz="4" w:space="0" w:color="auto"/>
            </w:tcBorders>
          </w:tcPr>
          <w:p w14:paraId="7E2926F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6F6"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6F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6F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Defective Transactions</w:t>
            </w:r>
          </w:p>
        </w:tc>
        <w:tc>
          <w:tcPr>
            <w:tcW w:w="1127" w:type="dxa"/>
            <w:tcBorders>
              <w:top w:val="single" w:sz="4" w:space="0" w:color="auto"/>
              <w:left w:val="single" w:sz="4" w:space="0" w:color="auto"/>
              <w:bottom w:val="single" w:sz="4" w:space="0" w:color="auto"/>
              <w:right w:val="single" w:sz="4" w:space="0" w:color="auto"/>
            </w:tcBorders>
          </w:tcPr>
          <w:p w14:paraId="7E2926F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Transactions</w:t>
            </w:r>
          </w:p>
        </w:tc>
        <w:tc>
          <w:tcPr>
            <w:tcW w:w="2617" w:type="dxa"/>
            <w:gridSpan w:val="2"/>
            <w:tcBorders>
              <w:top w:val="single" w:sz="4" w:space="0" w:color="auto"/>
              <w:left w:val="single" w:sz="4" w:space="0" w:color="auto"/>
              <w:bottom w:val="single" w:sz="4" w:space="0" w:color="auto"/>
              <w:right w:val="single" w:sz="4" w:space="0" w:color="auto"/>
            </w:tcBorders>
          </w:tcPr>
          <w:p w14:paraId="7E2926FA" w14:textId="77777777" w:rsidR="000E5860" w:rsidRPr="00A43C14" w:rsidRDefault="000E5860" w:rsidP="00D11FCA">
            <w:pPr>
              <w:pStyle w:val="TableText"/>
              <w:rPr>
                <w:rFonts w:ascii="Arial Narrow" w:hAnsi="Arial Narrow"/>
                <w:sz w:val="18"/>
              </w:rPr>
            </w:pPr>
          </w:p>
        </w:tc>
      </w:tr>
      <w:tr w:rsidR="000E5860" w:rsidRPr="00A43C14" w14:paraId="7E292705"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6FC" w14:textId="77777777" w:rsidR="000E5860" w:rsidRPr="00A43C14" w:rsidRDefault="000E5860" w:rsidP="00D11FCA">
            <w:pPr>
              <w:pStyle w:val="TableText"/>
            </w:pPr>
            <w:r w:rsidRPr="00A43C14">
              <w:t>7.8.2</w:t>
            </w:r>
          </w:p>
        </w:tc>
        <w:tc>
          <w:tcPr>
            <w:tcW w:w="2670" w:type="dxa"/>
            <w:tcBorders>
              <w:top w:val="single" w:sz="4" w:space="0" w:color="auto"/>
              <w:left w:val="single" w:sz="4" w:space="0" w:color="auto"/>
              <w:bottom w:val="single" w:sz="4" w:space="0" w:color="auto"/>
              <w:right w:val="single" w:sz="4" w:space="0" w:color="auto"/>
            </w:tcBorders>
          </w:tcPr>
          <w:p w14:paraId="7E2926FD" w14:textId="77777777" w:rsidR="000E5860" w:rsidRPr="00A43C14" w:rsidRDefault="000E5860" w:rsidP="00D11FCA">
            <w:pPr>
              <w:pStyle w:val="TableText"/>
            </w:pPr>
            <w:r w:rsidRPr="00A43C14">
              <w:t>Contract/Temporary Staffing</w:t>
            </w:r>
          </w:p>
        </w:tc>
        <w:tc>
          <w:tcPr>
            <w:tcW w:w="1484" w:type="dxa"/>
            <w:tcBorders>
              <w:top w:val="single" w:sz="4" w:space="0" w:color="auto"/>
              <w:left w:val="single" w:sz="4" w:space="0" w:color="auto"/>
              <w:bottom w:val="single" w:sz="4" w:space="0" w:color="auto"/>
              <w:right w:val="single" w:sz="4" w:space="0" w:color="auto"/>
            </w:tcBorders>
          </w:tcPr>
          <w:p w14:paraId="7E2926F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Position filled</w:t>
            </w:r>
          </w:p>
        </w:tc>
        <w:tc>
          <w:tcPr>
            <w:tcW w:w="1008" w:type="dxa"/>
            <w:gridSpan w:val="2"/>
            <w:tcBorders>
              <w:top w:val="single" w:sz="4" w:space="0" w:color="auto"/>
              <w:left w:val="single" w:sz="4" w:space="0" w:color="auto"/>
              <w:bottom w:val="single" w:sz="4" w:space="0" w:color="auto"/>
              <w:right w:val="single" w:sz="4" w:space="0" w:color="auto"/>
            </w:tcBorders>
          </w:tcPr>
          <w:p w14:paraId="7E2926F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70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70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70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Defective Transactions</w:t>
            </w:r>
          </w:p>
        </w:tc>
        <w:tc>
          <w:tcPr>
            <w:tcW w:w="1127" w:type="dxa"/>
            <w:tcBorders>
              <w:top w:val="single" w:sz="4" w:space="0" w:color="auto"/>
              <w:left w:val="single" w:sz="4" w:space="0" w:color="auto"/>
              <w:bottom w:val="single" w:sz="4" w:space="0" w:color="auto"/>
              <w:right w:val="single" w:sz="4" w:space="0" w:color="auto"/>
            </w:tcBorders>
          </w:tcPr>
          <w:p w14:paraId="7E29270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Transactions</w:t>
            </w:r>
          </w:p>
        </w:tc>
        <w:tc>
          <w:tcPr>
            <w:tcW w:w="2617" w:type="dxa"/>
            <w:gridSpan w:val="2"/>
            <w:tcBorders>
              <w:top w:val="single" w:sz="4" w:space="0" w:color="auto"/>
              <w:left w:val="single" w:sz="4" w:space="0" w:color="auto"/>
              <w:bottom w:val="single" w:sz="4" w:space="0" w:color="auto"/>
              <w:right w:val="single" w:sz="4" w:space="0" w:color="auto"/>
            </w:tcBorders>
          </w:tcPr>
          <w:p w14:paraId="7E292704" w14:textId="77777777" w:rsidR="000E5860" w:rsidRPr="00A43C14" w:rsidRDefault="000E5860" w:rsidP="00D11FCA">
            <w:pPr>
              <w:pStyle w:val="TableText"/>
              <w:rPr>
                <w:rFonts w:ascii="Arial Narrow" w:hAnsi="Arial Narrow"/>
                <w:sz w:val="18"/>
              </w:rPr>
            </w:pPr>
          </w:p>
        </w:tc>
      </w:tr>
      <w:tr w:rsidR="000E5860" w:rsidRPr="00A43C14" w14:paraId="7E29270F"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706" w14:textId="77777777" w:rsidR="000E5860" w:rsidRPr="00A43C14" w:rsidRDefault="000E5860" w:rsidP="00D11FCA">
            <w:pPr>
              <w:pStyle w:val="TableText"/>
            </w:pPr>
            <w:r w:rsidRPr="00A43C14">
              <w:t>7.8.3</w:t>
            </w:r>
          </w:p>
        </w:tc>
        <w:tc>
          <w:tcPr>
            <w:tcW w:w="2670" w:type="dxa"/>
            <w:tcBorders>
              <w:top w:val="single" w:sz="4" w:space="0" w:color="auto"/>
              <w:left w:val="single" w:sz="4" w:space="0" w:color="auto"/>
              <w:bottom w:val="single" w:sz="4" w:space="0" w:color="auto"/>
              <w:right w:val="single" w:sz="4" w:space="0" w:color="auto"/>
            </w:tcBorders>
          </w:tcPr>
          <w:p w14:paraId="7E292707" w14:textId="77777777" w:rsidR="000E5860" w:rsidRPr="00A43C14" w:rsidRDefault="000E5860" w:rsidP="00D11FCA">
            <w:pPr>
              <w:pStyle w:val="TableText"/>
            </w:pPr>
            <w:r w:rsidRPr="00A43C14">
              <w:t>Training</w:t>
            </w:r>
          </w:p>
        </w:tc>
        <w:tc>
          <w:tcPr>
            <w:tcW w:w="1484" w:type="dxa"/>
            <w:tcBorders>
              <w:top w:val="single" w:sz="4" w:space="0" w:color="auto"/>
              <w:left w:val="single" w:sz="4" w:space="0" w:color="auto"/>
              <w:bottom w:val="single" w:sz="4" w:space="0" w:color="auto"/>
              <w:right w:val="single" w:sz="4" w:space="0" w:color="auto"/>
            </w:tcBorders>
          </w:tcPr>
          <w:p w14:paraId="7E29270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Course</w:t>
            </w:r>
            <w:r>
              <w:rPr>
                <w:rFonts w:ascii="Arial Narrow" w:hAnsi="Arial Narrow"/>
                <w:sz w:val="18"/>
              </w:rPr>
              <w:t>s conducted</w:t>
            </w:r>
          </w:p>
        </w:tc>
        <w:tc>
          <w:tcPr>
            <w:tcW w:w="1008" w:type="dxa"/>
            <w:gridSpan w:val="2"/>
            <w:tcBorders>
              <w:top w:val="single" w:sz="4" w:space="0" w:color="auto"/>
              <w:left w:val="single" w:sz="4" w:space="0" w:color="auto"/>
              <w:bottom w:val="single" w:sz="4" w:space="0" w:color="auto"/>
              <w:right w:val="single" w:sz="4" w:space="0" w:color="auto"/>
            </w:tcBorders>
          </w:tcPr>
          <w:p w14:paraId="7E29270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70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70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70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Defective Transactions</w:t>
            </w:r>
          </w:p>
        </w:tc>
        <w:tc>
          <w:tcPr>
            <w:tcW w:w="1127" w:type="dxa"/>
            <w:tcBorders>
              <w:top w:val="single" w:sz="4" w:space="0" w:color="auto"/>
              <w:left w:val="single" w:sz="4" w:space="0" w:color="auto"/>
              <w:bottom w:val="single" w:sz="4" w:space="0" w:color="auto"/>
              <w:right w:val="single" w:sz="4" w:space="0" w:color="auto"/>
            </w:tcBorders>
          </w:tcPr>
          <w:p w14:paraId="7E29270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Courses</w:t>
            </w:r>
            <w:r>
              <w:rPr>
                <w:rFonts w:ascii="Arial Narrow" w:hAnsi="Arial Narrow"/>
                <w:sz w:val="18"/>
              </w:rPr>
              <w:t xml:space="preserve"> conducted</w:t>
            </w:r>
          </w:p>
        </w:tc>
        <w:tc>
          <w:tcPr>
            <w:tcW w:w="2617" w:type="dxa"/>
            <w:gridSpan w:val="2"/>
            <w:tcBorders>
              <w:top w:val="single" w:sz="4" w:space="0" w:color="auto"/>
              <w:left w:val="single" w:sz="4" w:space="0" w:color="auto"/>
              <w:bottom w:val="single" w:sz="4" w:space="0" w:color="auto"/>
              <w:right w:val="single" w:sz="4" w:space="0" w:color="auto"/>
            </w:tcBorders>
          </w:tcPr>
          <w:p w14:paraId="7E29270E" w14:textId="77777777" w:rsidR="000E5860" w:rsidRPr="00A43C14" w:rsidRDefault="000E5860" w:rsidP="00D11FCA">
            <w:pPr>
              <w:pStyle w:val="TableText"/>
              <w:rPr>
                <w:rFonts w:ascii="Arial Narrow" w:hAnsi="Arial Narrow"/>
                <w:sz w:val="18"/>
              </w:rPr>
            </w:pPr>
          </w:p>
        </w:tc>
      </w:tr>
      <w:tr w:rsidR="000E5860" w:rsidRPr="00A43C14" w14:paraId="7E292719"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710" w14:textId="77777777" w:rsidR="000E5860" w:rsidRPr="00A43C14" w:rsidRDefault="000E5860" w:rsidP="00D11FCA">
            <w:pPr>
              <w:pStyle w:val="TableText"/>
            </w:pPr>
            <w:r w:rsidRPr="00A43C14">
              <w:lastRenderedPageBreak/>
              <w:t>7.8.4</w:t>
            </w:r>
          </w:p>
        </w:tc>
        <w:tc>
          <w:tcPr>
            <w:tcW w:w="2670" w:type="dxa"/>
            <w:tcBorders>
              <w:top w:val="single" w:sz="4" w:space="0" w:color="auto"/>
              <w:left w:val="single" w:sz="4" w:space="0" w:color="auto"/>
              <w:bottom w:val="single" w:sz="4" w:space="0" w:color="auto"/>
              <w:right w:val="single" w:sz="4" w:space="0" w:color="auto"/>
            </w:tcBorders>
          </w:tcPr>
          <w:p w14:paraId="7E292711" w14:textId="77777777" w:rsidR="000E5860" w:rsidRPr="00A43C14" w:rsidRDefault="000E5860" w:rsidP="00D11FCA">
            <w:pPr>
              <w:pStyle w:val="TableText"/>
            </w:pPr>
            <w:r w:rsidRPr="00A43C14">
              <w:t>Fleet Logistics</w:t>
            </w:r>
          </w:p>
        </w:tc>
        <w:tc>
          <w:tcPr>
            <w:tcW w:w="1484" w:type="dxa"/>
            <w:tcBorders>
              <w:top w:val="single" w:sz="4" w:space="0" w:color="auto"/>
              <w:left w:val="single" w:sz="4" w:space="0" w:color="auto"/>
              <w:bottom w:val="single" w:sz="4" w:space="0" w:color="auto"/>
              <w:right w:val="single" w:sz="4" w:space="0" w:color="auto"/>
            </w:tcBorders>
          </w:tcPr>
          <w:p w14:paraId="7E29271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Vehicle</w:t>
            </w:r>
          </w:p>
        </w:tc>
        <w:tc>
          <w:tcPr>
            <w:tcW w:w="1008" w:type="dxa"/>
            <w:gridSpan w:val="2"/>
            <w:tcBorders>
              <w:top w:val="single" w:sz="4" w:space="0" w:color="auto"/>
              <w:left w:val="single" w:sz="4" w:space="0" w:color="auto"/>
              <w:bottom w:val="single" w:sz="4" w:space="0" w:color="auto"/>
              <w:right w:val="single" w:sz="4" w:space="0" w:color="auto"/>
            </w:tcBorders>
          </w:tcPr>
          <w:p w14:paraId="7E29271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71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71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08" w:type="dxa"/>
            <w:gridSpan w:val="2"/>
            <w:tcBorders>
              <w:top w:val="single" w:sz="4" w:space="0" w:color="auto"/>
              <w:left w:val="single" w:sz="4" w:space="0" w:color="auto"/>
              <w:bottom w:val="single" w:sz="4" w:space="0" w:color="auto"/>
              <w:right w:val="single" w:sz="4" w:space="0" w:color="auto"/>
            </w:tcBorders>
          </w:tcPr>
          <w:p w14:paraId="7E29271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Defective Transactions</w:t>
            </w:r>
          </w:p>
        </w:tc>
        <w:tc>
          <w:tcPr>
            <w:tcW w:w="1127" w:type="dxa"/>
            <w:tcBorders>
              <w:top w:val="single" w:sz="4" w:space="0" w:color="auto"/>
              <w:left w:val="single" w:sz="4" w:space="0" w:color="auto"/>
              <w:bottom w:val="single" w:sz="4" w:space="0" w:color="auto"/>
              <w:right w:val="single" w:sz="4" w:space="0" w:color="auto"/>
            </w:tcBorders>
          </w:tcPr>
          <w:p w14:paraId="7E29271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Vehicles</w:t>
            </w:r>
          </w:p>
        </w:tc>
        <w:tc>
          <w:tcPr>
            <w:tcW w:w="2617" w:type="dxa"/>
            <w:gridSpan w:val="2"/>
            <w:tcBorders>
              <w:top w:val="single" w:sz="4" w:space="0" w:color="auto"/>
              <w:left w:val="single" w:sz="4" w:space="0" w:color="auto"/>
              <w:bottom w:val="single" w:sz="4" w:space="0" w:color="auto"/>
              <w:right w:val="single" w:sz="4" w:space="0" w:color="auto"/>
            </w:tcBorders>
          </w:tcPr>
          <w:p w14:paraId="7E292718" w14:textId="77777777" w:rsidR="000E5860" w:rsidRPr="00A43C14" w:rsidRDefault="000E5860" w:rsidP="00D11FCA">
            <w:pPr>
              <w:pStyle w:val="TableText"/>
              <w:rPr>
                <w:rFonts w:ascii="Arial Narrow" w:hAnsi="Arial Narrow"/>
                <w:sz w:val="18"/>
              </w:rPr>
            </w:pPr>
          </w:p>
        </w:tc>
      </w:tr>
      <w:tr w:rsidR="000E5860" w:rsidRPr="00A43C14" w14:paraId="7E292723"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71A" w14:textId="77777777" w:rsidR="000E5860" w:rsidRPr="00A43C14" w:rsidRDefault="000E5860" w:rsidP="00D11FCA">
            <w:pPr>
              <w:pStyle w:val="TableText"/>
            </w:pPr>
            <w:r w:rsidRPr="00A43C14">
              <w:t>7.8.5</w:t>
            </w:r>
          </w:p>
        </w:tc>
        <w:tc>
          <w:tcPr>
            <w:tcW w:w="2670" w:type="dxa"/>
            <w:tcBorders>
              <w:top w:val="single" w:sz="4" w:space="0" w:color="auto"/>
              <w:left w:val="single" w:sz="4" w:space="0" w:color="auto"/>
              <w:bottom w:val="single" w:sz="4" w:space="0" w:color="auto"/>
              <w:right w:val="single" w:sz="4" w:space="0" w:color="auto"/>
            </w:tcBorders>
          </w:tcPr>
          <w:p w14:paraId="7E29271B" w14:textId="77777777" w:rsidR="000E5860" w:rsidRPr="00A43C14" w:rsidRDefault="000E5860" w:rsidP="00D11FCA">
            <w:pPr>
              <w:pStyle w:val="TableText"/>
            </w:pPr>
            <w:r w:rsidRPr="00A43C14">
              <w:t>Facilities Management</w:t>
            </w:r>
          </w:p>
        </w:tc>
        <w:tc>
          <w:tcPr>
            <w:tcW w:w="1484" w:type="dxa"/>
            <w:tcBorders>
              <w:top w:val="single" w:sz="4" w:space="0" w:color="auto"/>
              <w:left w:val="single" w:sz="4" w:space="0" w:color="auto"/>
              <w:bottom w:val="single" w:sz="4" w:space="0" w:color="auto"/>
              <w:right w:val="single" w:sz="4" w:space="0" w:color="auto"/>
            </w:tcBorders>
          </w:tcPr>
          <w:p w14:paraId="7E29271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Indoor Square Meters Managed</w:t>
            </w:r>
          </w:p>
        </w:tc>
        <w:tc>
          <w:tcPr>
            <w:tcW w:w="1008" w:type="dxa"/>
            <w:gridSpan w:val="2"/>
            <w:tcBorders>
              <w:top w:val="single" w:sz="4" w:space="0" w:color="auto"/>
              <w:left w:val="single" w:sz="4" w:space="0" w:color="auto"/>
              <w:bottom w:val="single" w:sz="4" w:space="0" w:color="auto"/>
              <w:right w:val="single" w:sz="4" w:space="0" w:color="auto"/>
            </w:tcBorders>
          </w:tcPr>
          <w:p w14:paraId="7E29271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71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71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p w14:paraId="7E29272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72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722" w14:textId="77777777" w:rsidR="000E5860" w:rsidRPr="00A43C14" w:rsidRDefault="000E5860" w:rsidP="00D11FCA">
            <w:pPr>
              <w:pStyle w:val="TableText"/>
              <w:rPr>
                <w:rFonts w:ascii="Arial Narrow" w:hAnsi="Arial Narrow"/>
                <w:sz w:val="18"/>
              </w:rPr>
            </w:pPr>
          </w:p>
        </w:tc>
      </w:tr>
      <w:tr w:rsidR="000E5860" w:rsidRPr="00A43C14" w14:paraId="7E29272E"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724" w14:textId="77777777" w:rsidR="000E5860" w:rsidRPr="00A43C14" w:rsidRDefault="000E5860" w:rsidP="00D11FCA">
            <w:pPr>
              <w:pStyle w:val="TableText"/>
            </w:pPr>
            <w:r w:rsidRPr="00A43C14">
              <w:t>7.9</w:t>
            </w:r>
          </w:p>
        </w:tc>
        <w:tc>
          <w:tcPr>
            <w:tcW w:w="2670" w:type="dxa"/>
            <w:tcBorders>
              <w:top w:val="single" w:sz="4" w:space="0" w:color="auto"/>
              <w:left w:val="single" w:sz="4" w:space="0" w:color="auto"/>
              <w:bottom w:val="single" w:sz="4" w:space="0" w:color="auto"/>
              <w:right w:val="single" w:sz="4" w:space="0" w:color="auto"/>
            </w:tcBorders>
          </w:tcPr>
          <w:p w14:paraId="7E292725" w14:textId="77777777" w:rsidR="000E5860" w:rsidRPr="00A43C14" w:rsidRDefault="000E5860" w:rsidP="00D11FCA">
            <w:pPr>
              <w:pStyle w:val="TableText"/>
            </w:pPr>
            <w:r w:rsidRPr="00A43C14">
              <w:t>General Support Services</w:t>
            </w:r>
          </w:p>
        </w:tc>
        <w:tc>
          <w:tcPr>
            <w:tcW w:w="1484" w:type="dxa"/>
            <w:tcBorders>
              <w:top w:val="single" w:sz="4" w:space="0" w:color="auto"/>
              <w:left w:val="single" w:sz="4" w:space="0" w:color="auto"/>
              <w:bottom w:val="single" w:sz="4" w:space="0" w:color="auto"/>
              <w:right w:val="single" w:sz="4" w:space="0" w:color="auto"/>
            </w:tcBorders>
          </w:tcPr>
          <w:p w14:paraId="7E29272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w:t>
            </w:r>
          </w:p>
        </w:tc>
        <w:tc>
          <w:tcPr>
            <w:tcW w:w="1008" w:type="dxa"/>
            <w:gridSpan w:val="2"/>
            <w:tcBorders>
              <w:top w:val="single" w:sz="4" w:space="0" w:color="auto"/>
              <w:left w:val="single" w:sz="4" w:space="0" w:color="auto"/>
              <w:bottom w:val="single" w:sz="4" w:space="0" w:color="auto"/>
              <w:right w:val="single" w:sz="4" w:space="0" w:color="auto"/>
            </w:tcBorders>
          </w:tcPr>
          <w:p w14:paraId="7E29272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72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72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p w14:paraId="7E29272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4" w:space="0" w:color="auto"/>
              <w:left w:val="single" w:sz="4" w:space="0" w:color="auto"/>
              <w:bottom w:val="single" w:sz="4" w:space="0" w:color="auto"/>
              <w:right w:val="single" w:sz="4" w:space="0" w:color="auto"/>
            </w:tcBorders>
          </w:tcPr>
          <w:p w14:paraId="7E29272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Defective Transactions</w:t>
            </w:r>
          </w:p>
        </w:tc>
        <w:tc>
          <w:tcPr>
            <w:tcW w:w="1415" w:type="dxa"/>
            <w:gridSpan w:val="2"/>
            <w:tcBorders>
              <w:top w:val="single" w:sz="4" w:space="0" w:color="auto"/>
              <w:left w:val="single" w:sz="4" w:space="0" w:color="auto"/>
              <w:bottom w:val="single" w:sz="4" w:space="0" w:color="auto"/>
              <w:right w:val="single" w:sz="4" w:space="0" w:color="auto"/>
            </w:tcBorders>
          </w:tcPr>
          <w:p w14:paraId="7E29272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Transactions</w:t>
            </w:r>
          </w:p>
        </w:tc>
        <w:tc>
          <w:tcPr>
            <w:tcW w:w="2617" w:type="dxa"/>
            <w:gridSpan w:val="2"/>
            <w:tcBorders>
              <w:top w:val="single" w:sz="4" w:space="0" w:color="auto"/>
              <w:left w:val="single" w:sz="4" w:space="0" w:color="auto"/>
              <w:bottom w:val="single" w:sz="4" w:space="0" w:color="auto"/>
              <w:right w:val="single" w:sz="4" w:space="0" w:color="auto"/>
            </w:tcBorders>
          </w:tcPr>
          <w:p w14:paraId="7E29272D" w14:textId="77777777" w:rsidR="000E5860" w:rsidRPr="00A43C14" w:rsidRDefault="000E5860" w:rsidP="00D11FCA">
            <w:pPr>
              <w:pStyle w:val="TableText"/>
              <w:rPr>
                <w:rFonts w:ascii="Arial Narrow" w:hAnsi="Arial Narrow"/>
                <w:sz w:val="18"/>
              </w:rPr>
            </w:pPr>
          </w:p>
        </w:tc>
      </w:tr>
      <w:tr w:rsidR="000E5860" w:rsidRPr="00A43C14" w14:paraId="7E292738"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72F" w14:textId="77777777" w:rsidR="000E5860" w:rsidRPr="00A43C14" w:rsidRDefault="000E5860" w:rsidP="00D11FCA">
            <w:pPr>
              <w:pStyle w:val="TableText"/>
            </w:pPr>
            <w:r w:rsidRPr="00A43C14">
              <w:t>7.10</w:t>
            </w:r>
          </w:p>
        </w:tc>
        <w:tc>
          <w:tcPr>
            <w:tcW w:w="2670" w:type="dxa"/>
            <w:tcBorders>
              <w:top w:val="single" w:sz="4" w:space="0" w:color="auto"/>
              <w:left w:val="single" w:sz="4" w:space="0" w:color="auto"/>
              <w:bottom w:val="single" w:sz="4" w:space="0" w:color="auto"/>
              <w:right w:val="single" w:sz="4" w:space="0" w:color="auto"/>
            </w:tcBorders>
          </w:tcPr>
          <w:p w14:paraId="7E292730" w14:textId="77777777" w:rsidR="000E5860" w:rsidRPr="00A43C14" w:rsidRDefault="000E5860" w:rsidP="00D11FCA">
            <w:pPr>
              <w:pStyle w:val="TableText"/>
            </w:pPr>
            <w:r w:rsidRPr="00A43C14">
              <w:t>Consulting</w:t>
            </w:r>
            <w:r>
              <w:t xml:space="preserve"> Services</w:t>
            </w:r>
            <w:r w:rsidRPr="00A43C14">
              <w:t xml:space="preserve"> </w:t>
            </w:r>
          </w:p>
        </w:tc>
        <w:tc>
          <w:tcPr>
            <w:tcW w:w="1484" w:type="dxa"/>
            <w:tcBorders>
              <w:top w:val="single" w:sz="4" w:space="0" w:color="auto"/>
              <w:left w:val="single" w:sz="4" w:space="0" w:color="auto"/>
              <w:bottom w:val="single" w:sz="4" w:space="0" w:color="auto"/>
              <w:right w:val="single" w:sz="4" w:space="0" w:color="auto"/>
            </w:tcBorders>
          </w:tcPr>
          <w:p w14:paraId="7E29273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Assignment</w:t>
            </w:r>
          </w:p>
        </w:tc>
        <w:tc>
          <w:tcPr>
            <w:tcW w:w="1008" w:type="dxa"/>
            <w:gridSpan w:val="2"/>
            <w:tcBorders>
              <w:top w:val="single" w:sz="4" w:space="0" w:color="auto"/>
              <w:left w:val="single" w:sz="4" w:space="0" w:color="auto"/>
              <w:bottom w:val="single" w:sz="4" w:space="0" w:color="auto"/>
              <w:right w:val="single" w:sz="4" w:space="0" w:color="auto"/>
            </w:tcBorders>
          </w:tcPr>
          <w:p w14:paraId="7E29273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733"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73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p w14:paraId="7E29273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73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737" w14:textId="77777777" w:rsidR="000E5860" w:rsidRPr="00A43C14" w:rsidRDefault="000E5860" w:rsidP="00D11FCA">
            <w:pPr>
              <w:pStyle w:val="TableText"/>
              <w:rPr>
                <w:rFonts w:ascii="Arial Narrow" w:hAnsi="Arial Narrow"/>
                <w:sz w:val="18"/>
              </w:rPr>
            </w:pPr>
          </w:p>
        </w:tc>
      </w:tr>
      <w:tr w:rsidR="000E5860" w:rsidRPr="00A43C14" w14:paraId="7E292742" w14:textId="77777777" w:rsidTr="00D11FCA">
        <w:trPr>
          <w:cantSplit/>
        </w:trPr>
        <w:tc>
          <w:tcPr>
            <w:tcW w:w="1318" w:type="dxa"/>
            <w:tcBorders>
              <w:top w:val="single" w:sz="4" w:space="0" w:color="auto"/>
              <w:left w:val="single" w:sz="4" w:space="0" w:color="auto"/>
              <w:bottom w:val="single" w:sz="4" w:space="0" w:color="auto"/>
              <w:right w:val="single" w:sz="4" w:space="0" w:color="auto"/>
            </w:tcBorders>
          </w:tcPr>
          <w:p w14:paraId="7E292739" w14:textId="77777777" w:rsidR="000E5860" w:rsidRPr="00A43C14" w:rsidRDefault="000E5860" w:rsidP="00D11FCA">
            <w:pPr>
              <w:pStyle w:val="TableText"/>
            </w:pPr>
            <w:r w:rsidRPr="00A43C14">
              <w:t>7.11</w:t>
            </w:r>
          </w:p>
        </w:tc>
        <w:tc>
          <w:tcPr>
            <w:tcW w:w="2670" w:type="dxa"/>
            <w:tcBorders>
              <w:top w:val="single" w:sz="4" w:space="0" w:color="auto"/>
              <w:left w:val="single" w:sz="4" w:space="0" w:color="auto"/>
              <w:bottom w:val="single" w:sz="4" w:space="0" w:color="auto"/>
              <w:right w:val="single" w:sz="4" w:space="0" w:color="auto"/>
            </w:tcBorders>
          </w:tcPr>
          <w:p w14:paraId="7E29273A" w14:textId="77777777" w:rsidR="000E5860" w:rsidRPr="00A43C14" w:rsidRDefault="000E5860" w:rsidP="00D11FCA">
            <w:pPr>
              <w:pStyle w:val="TableText"/>
            </w:pPr>
            <w:r w:rsidRPr="00A43C14">
              <w:t>Customer Assistance</w:t>
            </w:r>
          </w:p>
        </w:tc>
        <w:tc>
          <w:tcPr>
            <w:tcW w:w="1484" w:type="dxa"/>
            <w:tcBorders>
              <w:top w:val="single" w:sz="4" w:space="0" w:color="auto"/>
              <w:left w:val="single" w:sz="4" w:space="0" w:color="auto"/>
              <w:bottom w:val="single" w:sz="4" w:space="0" w:color="auto"/>
              <w:right w:val="single" w:sz="4" w:space="0" w:color="auto"/>
            </w:tcBorders>
          </w:tcPr>
          <w:p w14:paraId="7E29273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Transaction</w:t>
            </w:r>
          </w:p>
        </w:tc>
        <w:tc>
          <w:tcPr>
            <w:tcW w:w="1008" w:type="dxa"/>
            <w:gridSpan w:val="2"/>
            <w:tcBorders>
              <w:top w:val="single" w:sz="4" w:space="0" w:color="auto"/>
              <w:left w:val="single" w:sz="4" w:space="0" w:color="auto"/>
              <w:bottom w:val="single" w:sz="4" w:space="0" w:color="auto"/>
              <w:right w:val="single" w:sz="4" w:space="0" w:color="auto"/>
            </w:tcBorders>
          </w:tcPr>
          <w:p w14:paraId="7E29273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864" w:type="dxa"/>
            <w:tcBorders>
              <w:top w:val="single" w:sz="4" w:space="0" w:color="auto"/>
              <w:left w:val="single" w:sz="4" w:space="0" w:color="auto"/>
              <w:bottom w:val="single" w:sz="4" w:space="0" w:color="auto"/>
              <w:right w:val="single" w:sz="4" w:space="0" w:color="auto"/>
            </w:tcBorders>
          </w:tcPr>
          <w:p w14:paraId="7E29273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864" w:type="dxa"/>
            <w:tcBorders>
              <w:top w:val="single" w:sz="4" w:space="0" w:color="auto"/>
              <w:left w:val="single" w:sz="4" w:space="0" w:color="auto"/>
              <w:bottom w:val="single" w:sz="4" w:space="0" w:color="auto"/>
            </w:tcBorders>
          </w:tcPr>
          <w:p w14:paraId="7E29273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p w14:paraId="7E29273F"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2135" w:type="dxa"/>
            <w:gridSpan w:val="3"/>
            <w:tcBorders>
              <w:top w:val="single" w:sz="4" w:space="0" w:color="auto"/>
              <w:left w:val="single" w:sz="4" w:space="0" w:color="auto"/>
              <w:bottom w:val="single" w:sz="4" w:space="0" w:color="auto"/>
              <w:right w:val="single" w:sz="4" w:space="0" w:color="auto"/>
            </w:tcBorders>
          </w:tcPr>
          <w:p w14:paraId="7E29274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617" w:type="dxa"/>
            <w:gridSpan w:val="2"/>
            <w:tcBorders>
              <w:top w:val="single" w:sz="4" w:space="0" w:color="auto"/>
              <w:left w:val="single" w:sz="4" w:space="0" w:color="auto"/>
              <w:bottom w:val="single" w:sz="4" w:space="0" w:color="auto"/>
              <w:right w:val="single" w:sz="4" w:space="0" w:color="auto"/>
            </w:tcBorders>
          </w:tcPr>
          <w:p w14:paraId="7E292741" w14:textId="77777777" w:rsidR="000E5860" w:rsidRPr="00A43C14" w:rsidRDefault="000E5860" w:rsidP="00D11FCA">
            <w:pPr>
              <w:pStyle w:val="TableText"/>
              <w:rPr>
                <w:rFonts w:ascii="Arial Narrow" w:hAnsi="Arial Narrow"/>
                <w:sz w:val="18"/>
              </w:rPr>
            </w:pPr>
          </w:p>
        </w:tc>
      </w:tr>
    </w:tbl>
    <w:p w14:paraId="7E292743" w14:textId="77777777" w:rsidR="000E5860" w:rsidRPr="00A43C14" w:rsidRDefault="000E5860" w:rsidP="000E5860">
      <w:pPr>
        <w:pStyle w:val="ParSpacer"/>
        <w:rPr>
          <w:kern w:val="28"/>
        </w:rPr>
      </w:pPr>
      <w:r w:rsidRPr="00A43C14">
        <w:rPr>
          <w:snapToGrid w:val="0"/>
        </w:rPr>
        <w:br w:type="page"/>
      </w:r>
    </w:p>
    <w:tbl>
      <w:tblPr>
        <w:tblW w:w="12960" w:type="dxa"/>
        <w:tblInd w:w="115" w:type="dxa"/>
        <w:tblLayout w:type="fixed"/>
        <w:tblCellMar>
          <w:left w:w="30" w:type="dxa"/>
          <w:right w:w="30" w:type="dxa"/>
        </w:tblCellMar>
        <w:tblLook w:val="0000" w:firstRow="0" w:lastRow="0" w:firstColumn="0" w:lastColumn="0" w:noHBand="0" w:noVBand="0"/>
      </w:tblPr>
      <w:tblGrid>
        <w:gridCol w:w="1624"/>
        <w:gridCol w:w="3644"/>
        <w:gridCol w:w="2564"/>
        <w:gridCol w:w="1282"/>
        <w:gridCol w:w="1282"/>
        <w:gridCol w:w="1282"/>
        <w:gridCol w:w="1282"/>
      </w:tblGrid>
      <w:tr w:rsidR="000E5860" w:rsidRPr="00A43C14" w14:paraId="7E292745" w14:textId="77777777" w:rsidTr="00D11FCA">
        <w:trPr>
          <w:cantSplit/>
          <w:tblHeader/>
        </w:trPr>
        <w:tc>
          <w:tcPr>
            <w:tcW w:w="12960" w:type="dxa"/>
            <w:gridSpan w:val="7"/>
            <w:tcBorders>
              <w:top w:val="single" w:sz="4" w:space="0" w:color="auto"/>
              <w:left w:val="single" w:sz="4" w:space="0" w:color="auto"/>
              <w:bottom w:val="single" w:sz="4" w:space="0" w:color="auto"/>
              <w:right w:val="single" w:sz="4" w:space="0" w:color="auto"/>
            </w:tcBorders>
          </w:tcPr>
          <w:p w14:paraId="7E292744" w14:textId="77777777" w:rsidR="000E5860" w:rsidRPr="00A43C14" w:rsidRDefault="000E5860" w:rsidP="00D11FCA">
            <w:pPr>
              <w:pStyle w:val="TableTextBold"/>
              <w:jc w:val="center"/>
              <w:rPr>
                <w:sz w:val="22"/>
              </w:rPr>
            </w:pPr>
            <w:bookmarkStart w:id="505" w:name="_Toc503257546"/>
            <w:r w:rsidRPr="00A43C14">
              <w:rPr>
                <w:sz w:val="22"/>
              </w:rPr>
              <w:lastRenderedPageBreak/>
              <w:t>Table A-2</w:t>
            </w:r>
            <w:r w:rsidRPr="00A43C14">
              <w:rPr>
                <w:sz w:val="22"/>
              </w:rPr>
              <w:tab/>
              <w:t>Measurement Applicability Table (Normalization Units)</w:t>
            </w:r>
            <w:bookmarkEnd w:id="505"/>
          </w:p>
        </w:tc>
      </w:tr>
      <w:tr w:rsidR="000E5860" w:rsidRPr="00A43C14" w14:paraId="7E292748" w14:textId="77777777" w:rsidTr="00D11FCA">
        <w:trPr>
          <w:cantSplit/>
          <w:tblHeader/>
        </w:trPr>
        <w:tc>
          <w:tcPr>
            <w:tcW w:w="5268" w:type="dxa"/>
            <w:gridSpan w:val="2"/>
            <w:tcBorders>
              <w:top w:val="single" w:sz="4" w:space="0" w:color="auto"/>
              <w:left w:val="single" w:sz="4" w:space="0" w:color="auto"/>
              <w:bottom w:val="single" w:sz="4" w:space="0" w:color="auto"/>
              <w:right w:val="single" w:sz="4" w:space="0" w:color="auto"/>
            </w:tcBorders>
          </w:tcPr>
          <w:p w14:paraId="7E292746" w14:textId="77777777" w:rsidR="000E5860" w:rsidRPr="00A43C14" w:rsidRDefault="000E5860" w:rsidP="00D11FCA">
            <w:pPr>
              <w:pStyle w:val="TableText"/>
              <w:jc w:val="center"/>
              <w:rPr>
                <w:b/>
              </w:rPr>
            </w:pPr>
            <w:r w:rsidRPr="00A43C14">
              <w:rPr>
                <w:b/>
              </w:rPr>
              <w:t>Product Category</w:t>
            </w:r>
          </w:p>
        </w:tc>
        <w:tc>
          <w:tcPr>
            <w:tcW w:w="7692" w:type="dxa"/>
            <w:gridSpan w:val="5"/>
            <w:tcBorders>
              <w:top w:val="single" w:sz="4" w:space="0" w:color="auto"/>
              <w:left w:val="single" w:sz="4" w:space="0" w:color="auto"/>
              <w:bottom w:val="single" w:sz="4" w:space="0" w:color="auto"/>
              <w:right w:val="single" w:sz="4" w:space="0" w:color="auto"/>
            </w:tcBorders>
          </w:tcPr>
          <w:p w14:paraId="7E292747" w14:textId="77777777" w:rsidR="000E5860" w:rsidRPr="00A43C14" w:rsidRDefault="000E5860" w:rsidP="00D11FCA">
            <w:pPr>
              <w:pStyle w:val="TableText"/>
              <w:jc w:val="center"/>
              <w:rPr>
                <w:i/>
              </w:rPr>
            </w:pPr>
          </w:p>
        </w:tc>
      </w:tr>
      <w:tr w:rsidR="000E5860" w:rsidRPr="00A43C14" w14:paraId="7E292751" w14:textId="77777777" w:rsidTr="00D11FCA">
        <w:trPr>
          <w:cantSplit/>
          <w:tblHeader/>
        </w:trPr>
        <w:tc>
          <w:tcPr>
            <w:tcW w:w="1624" w:type="dxa"/>
            <w:tcBorders>
              <w:top w:val="single" w:sz="4" w:space="0" w:color="auto"/>
              <w:left w:val="single" w:sz="4" w:space="0" w:color="auto"/>
              <w:right w:val="single" w:sz="4" w:space="0" w:color="auto"/>
            </w:tcBorders>
            <w:vAlign w:val="center"/>
          </w:tcPr>
          <w:p w14:paraId="7E292749" w14:textId="77777777" w:rsidR="000E5860" w:rsidRPr="00A43C14" w:rsidRDefault="000E5860" w:rsidP="00D11FCA">
            <w:pPr>
              <w:pStyle w:val="TableText"/>
              <w:ind w:left="-30" w:firstLine="30"/>
              <w:jc w:val="center"/>
              <w:rPr>
                <w:b/>
              </w:rPr>
            </w:pPr>
            <w:r w:rsidRPr="00A43C14">
              <w:rPr>
                <w:b/>
              </w:rPr>
              <w:t>Code</w:t>
            </w:r>
          </w:p>
        </w:tc>
        <w:tc>
          <w:tcPr>
            <w:tcW w:w="3644" w:type="dxa"/>
            <w:tcBorders>
              <w:top w:val="single" w:sz="4" w:space="0" w:color="auto"/>
              <w:left w:val="single" w:sz="4" w:space="0" w:color="auto"/>
              <w:right w:val="single" w:sz="4" w:space="0" w:color="auto"/>
            </w:tcBorders>
            <w:vAlign w:val="center"/>
          </w:tcPr>
          <w:p w14:paraId="7E29274A" w14:textId="77777777" w:rsidR="000E5860" w:rsidRPr="00A43C14" w:rsidRDefault="000E5860" w:rsidP="00D11FCA">
            <w:pPr>
              <w:pStyle w:val="TableText"/>
              <w:jc w:val="center"/>
              <w:rPr>
                <w:b/>
              </w:rPr>
            </w:pPr>
            <w:r w:rsidRPr="00A43C14">
              <w:rPr>
                <w:b/>
              </w:rPr>
              <w:t>Description</w:t>
            </w:r>
          </w:p>
        </w:tc>
        <w:tc>
          <w:tcPr>
            <w:tcW w:w="2564" w:type="dxa"/>
            <w:tcBorders>
              <w:top w:val="single" w:sz="4" w:space="0" w:color="auto"/>
              <w:left w:val="single" w:sz="4" w:space="0" w:color="auto"/>
              <w:right w:val="single" w:sz="4" w:space="0" w:color="auto"/>
            </w:tcBorders>
          </w:tcPr>
          <w:p w14:paraId="7E29274B"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Problem Reports</w:t>
            </w:r>
          </w:p>
          <w:p w14:paraId="7E29274C"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H,S,V</w:t>
            </w:r>
          </w:p>
        </w:tc>
        <w:tc>
          <w:tcPr>
            <w:tcW w:w="2564" w:type="dxa"/>
            <w:gridSpan w:val="2"/>
            <w:tcBorders>
              <w:top w:val="single" w:sz="4" w:space="0" w:color="auto"/>
              <w:left w:val="single" w:sz="4" w:space="0" w:color="auto"/>
              <w:right w:val="single" w:sz="4" w:space="0" w:color="auto"/>
            </w:tcBorders>
          </w:tcPr>
          <w:p w14:paraId="7E29274D"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Return Rate</w:t>
            </w:r>
          </w:p>
          <w:p w14:paraId="7E29274E"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H</w:t>
            </w:r>
          </w:p>
        </w:tc>
        <w:tc>
          <w:tcPr>
            <w:tcW w:w="2564" w:type="dxa"/>
            <w:gridSpan w:val="2"/>
            <w:tcBorders>
              <w:top w:val="single" w:sz="4" w:space="0" w:color="auto"/>
              <w:left w:val="single" w:sz="4" w:space="0" w:color="auto"/>
              <w:right w:val="single" w:sz="4" w:space="0" w:color="auto"/>
            </w:tcBorders>
          </w:tcPr>
          <w:p w14:paraId="7E29274F"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Software Measures</w:t>
            </w:r>
          </w:p>
          <w:p w14:paraId="7E292750" w14:textId="77777777" w:rsidR="000E5860" w:rsidRPr="00A43C14" w:rsidRDefault="000E5860" w:rsidP="00D11FCA">
            <w:pPr>
              <w:pStyle w:val="TableText"/>
              <w:jc w:val="center"/>
              <w:rPr>
                <w:rFonts w:ascii="Arial Narrow" w:hAnsi="Arial Narrow"/>
              </w:rPr>
            </w:pPr>
            <w:r w:rsidRPr="00A43C14">
              <w:rPr>
                <w:rFonts w:ascii="Arial Narrow" w:hAnsi="Arial Narrow"/>
                <w:b/>
                <w:sz w:val="18"/>
              </w:rPr>
              <w:t>S</w:t>
            </w:r>
          </w:p>
        </w:tc>
      </w:tr>
      <w:tr w:rsidR="000E5860" w:rsidRPr="00A43C14" w14:paraId="7E292758" w14:textId="77777777" w:rsidTr="00D11FCA">
        <w:trPr>
          <w:cantSplit/>
          <w:tblHeader/>
        </w:trPr>
        <w:tc>
          <w:tcPr>
            <w:tcW w:w="5268" w:type="dxa"/>
            <w:gridSpan w:val="2"/>
            <w:tcBorders>
              <w:top w:val="single" w:sz="4" w:space="0" w:color="auto"/>
              <w:left w:val="single" w:sz="4" w:space="0" w:color="auto"/>
              <w:bottom w:val="single" w:sz="12" w:space="0" w:color="auto"/>
              <w:right w:val="single" w:sz="4" w:space="0" w:color="auto"/>
            </w:tcBorders>
          </w:tcPr>
          <w:p w14:paraId="7E292752" w14:textId="77777777" w:rsidR="000E5860" w:rsidRPr="00A43C14" w:rsidRDefault="000E5860" w:rsidP="00D11FCA">
            <w:pPr>
              <w:pStyle w:val="TableText"/>
              <w:ind w:left="-30" w:firstLine="30"/>
              <w:jc w:val="center"/>
            </w:pPr>
            <w:r w:rsidRPr="00A43C14">
              <w:t>TL 9000 Measurement Symbols (see Table A</w:t>
            </w:r>
            <w:r w:rsidRPr="00A43C14">
              <w:noBreakHyphen/>
              <w:t>6)</w:t>
            </w:r>
          </w:p>
        </w:tc>
        <w:tc>
          <w:tcPr>
            <w:tcW w:w="2564" w:type="dxa"/>
            <w:tcBorders>
              <w:top w:val="single" w:sz="4" w:space="0" w:color="auto"/>
              <w:left w:val="single" w:sz="4" w:space="0" w:color="auto"/>
              <w:bottom w:val="single" w:sz="12" w:space="0" w:color="auto"/>
              <w:right w:val="single" w:sz="4" w:space="0" w:color="auto"/>
            </w:tcBorders>
            <w:vAlign w:val="center"/>
          </w:tcPr>
          <w:p w14:paraId="7E292753" w14:textId="77777777" w:rsidR="000E5860" w:rsidRPr="00A43C14" w:rsidRDefault="000E5860" w:rsidP="00D11FCA">
            <w:pPr>
              <w:pStyle w:val="TableText"/>
              <w:ind w:right="60"/>
              <w:jc w:val="center"/>
              <w:rPr>
                <w:rFonts w:ascii="Arial Narrow" w:hAnsi="Arial Narrow"/>
                <w:b/>
                <w:sz w:val="18"/>
              </w:rPr>
            </w:pPr>
            <w:r w:rsidRPr="00A43C14">
              <w:rPr>
                <w:rFonts w:ascii="Arial Narrow" w:hAnsi="Arial Narrow"/>
                <w:b/>
                <w:sz w:val="18"/>
              </w:rPr>
              <w:t xml:space="preserve">NPR </w:t>
            </w:r>
          </w:p>
        </w:tc>
        <w:tc>
          <w:tcPr>
            <w:tcW w:w="1282" w:type="dxa"/>
            <w:tcBorders>
              <w:top w:val="single" w:sz="4" w:space="0" w:color="auto"/>
              <w:left w:val="single" w:sz="4" w:space="0" w:color="auto"/>
              <w:bottom w:val="single" w:sz="12" w:space="0" w:color="auto"/>
              <w:right w:val="single" w:sz="4" w:space="0" w:color="auto"/>
            </w:tcBorders>
            <w:vAlign w:val="center"/>
          </w:tcPr>
          <w:p w14:paraId="7E292754"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FR</w:t>
            </w:r>
          </w:p>
        </w:tc>
        <w:tc>
          <w:tcPr>
            <w:tcW w:w="1282" w:type="dxa"/>
            <w:tcBorders>
              <w:top w:val="single" w:sz="4" w:space="0" w:color="auto"/>
              <w:left w:val="single" w:sz="4" w:space="0" w:color="auto"/>
              <w:bottom w:val="single" w:sz="12" w:space="0" w:color="auto"/>
              <w:right w:val="single" w:sz="4" w:space="0" w:color="auto"/>
            </w:tcBorders>
            <w:vAlign w:val="center"/>
          </w:tcPr>
          <w:p w14:paraId="7E292755"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BRR</w:t>
            </w:r>
          </w:p>
        </w:tc>
        <w:tc>
          <w:tcPr>
            <w:tcW w:w="1282" w:type="dxa"/>
            <w:tcBorders>
              <w:top w:val="single" w:sz="4" w:space="0" w:color="auto"/>
              <w:left w:val="single" w:sz="4" w:space="0" w:color="auto"/>
              <w:bottom w:val="single" w:sz="12" w:space="0" w:color="auto"/>
              <w:right w:val="single" w:sz="4" w:space="0" w:color="auto"/>
            </w:tcBorders>
            <w:vAlign w:val="center"/>
          </w:tcPr>
          <w:p w14:paraId="7E292756"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SFQ</w:t>
            </w:r>
          </w:p>
        </w:tc>
        <w:tc>
          <w:tcPr>
            <w:tcW w:w="1282" w:type="dxa"/>
            <w:tcBorders>
              <w:top w:val="single" w:sz="4" w:space="0" w:color="auto"/>
              <w:left w:val="single" w:sz="4" w:space="0" w:color="auto"/>
              <w:bottom w:val="single" w:sz="12" w:space="0" w:color="auto"/>
              <w:right w:val="single" w:sz="4" w:space="0" w:color="auto"/>
            </w:tcBorders>
            <w:vAlign w:val="center"/>
          </w:tcPr>
          <w:p w14:paraId="7E292757"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SPR</w:t>
            </w:r>
          </w:p>
        </w:tc>
      </w:tr>
      <w:tr w:rsidR="000E5860" w:rsidRPr="00A43C14" w14:paraId="7E29275C" w14:textId="77777777" w:rsidTr="00D11FCA">
        <w:trPr>
          <w:cantSplit/>
        </w:trPr>
        <w:tc>
          <w:tcPr>
            <w:tcW w:w="1624" w:type="dxa"/>
            <w:tcBorders>
              <w:left w:val="single" w:sz="2" w:space="0" w:color="000000"/>
            </w:tcBorders>
          </w:tcPr>
          <w:p w14:paraId="7E292759" w14:textId="77777777" w:rsidR="000E5860" w:rsidRPr="00B00858" w:rsidRDefault="000E5860" w:rsidP="00D11FCA">
            <w:pPr>
              <w:pStyle w:val="TableTextPCRed"/>
              <w:ind w:left="-30" w:firstLine="30"/>
            </w:pPr>
            <w:r w:rsidRPr="00B00858">
              <w:t>8</w:t>
            </w:r>
          </w:p>
        </w:tc>
        <w:tc>
          <w:tcPr>
            <w:tcW w:w="3644" w:type="dxa"/>
            <w:tcBorders>
              <w:left w:val="single" w:sz="2" w:space="0" w:color="000000"/>
              <w:right w:val="single" w:sz="2" w:space="0" w:color="000000"/>
            </w:tcBorders>
          </w:tcPr>
          <w:p w14:paraId="7E29275A" w14:textId="77777777" w:rsidR="000E5860" w:rsidRPr="00B00858" w:rsidRDefault="000E5860" w:rsidP="00D11FCA">
            <w:pPr>
              <w:pStyle w:val="TableTextPCRed"/>
            </w:pPr>
            <w:r w:rsidRPr="00B00858">
              <w:t>Components and Subassemblies</w:t>
            </w:r>
          </w:p>
        </w:tc>
        <w:tc>
          <w:tcPr>
            <w:tcW w:w="7692" w:type="dxa"/>
            <w:gridSpan w:val="5"/>
            <w:tcBorders>
              <w:left w:val="nil"/>
              <w:right w:val="single" w:sz="2" w:space="0" w:color="000000"/>
            </w:tcBorders>
          </w:tcPr>
          <w:p w14:paraId="7E29275B" w14:textId="77777777" w:rsidR="000E5860" w:rsidRPr="00A43C14" w:rsidRDefault="000E5860" w:rsidP="00D11FCA">
            <w:pPr>
              <w:pStyle w:val="TableTextPCRed"/>
              <w:tabs>
                <w:tab w:val="clear" w:pos="360"/>
                <w:tab w:val="clear" w:pos="720"/>
              </w:tabs>
              <w:rPr>
                <w:rFonts w:ascii="Arial Narrow" w:hAnsi="Arial Narrow"/>
                <w:color w:val="auto"/>
                <w:sz w:val="24"/>
              </w:rPr>
            </w:pPr>
          </w:p>
        </w:tc>
      </w:tr>
      <w:tr w:rsidR="000E5860" w:rsidRPr="00A43C14" w14:paraId="7E292760"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5D" w14:textId="77777777" w:rsidR="000E5860" w:rsidRPr="00B00858" w:rsidRDefault="000E5860" w:rsidP="00D11FCA">
            <w:pPr>
              <w:pStyle w:val="TableTextPCRed"/>
            </w:pPr>
            <w:r w:rsidRPr="00B00858">
              <w:t>8.1</w:t>
            </w:r>
          </w:p>
        </w:tc>
        <w:tc>
          <w:tcPr>
            <w:tcW w:w="3644" w:type="dxa"/>
            <w:tcBorders>
              <w:top w:val="single" w:sz="2" w:space="0" w:color="000000"/>
              <w:left w:val="single" w:sz="2" w:space="0" w:color="000000"/>
              <w:bottom w:val="single" w:sz="2" w:space="0" w:color="000000"/>
              <w:right w:val="single" w:sz="2" w:space="0" w:color="000000"/>
            </w:tcBorders>
          </w:tcPr>
          <w:p w14:paraId="7E29275E" w14:textId="77777777" w:rsidR="000E5860" w:rsidRPr="00B00858" w:rsidRDefault="000E5860" w:rsidP="00D11FCA">
            <w:pPr>
              <w:pStyle w:val="TableTextPCRed"/>
            </w:pPr>
            <w:r w:rsidRPr="00B00858">
              <w:t>Hardware Components</w:t>
            </w:r>
          </w:p>
        </w:tc>
        <w:tc>
          <w:tcPr>
            <w:tcW w:w="7692" w:type="dxa"/>
            <w:gridSpan w:val="5"/>
            <w:tcBorders>
              <w:top w:val="single" w:sz="2" w:space="0" w:color="000000"/>
              <w:left w:val="single" w:sz="2" w:space="0" w:color="000000"/>
              <w:right w:val="single" w:sz="2" w:space="0" w:color="000000"/>
            </w:tcBorders>
          </w:tcPr>
          <w:p w14:paraId="7E29275F" w14:textId="77777777" w:rsidR="000E5860" w:rsidRPr="00A43C14" w:rsidRDefault="000E5860" w:rsidP="00D11FCA">
            <w:pPr>
              <w:pStyle w:val="TableText"/>
              <w:jc w:val="center"/>
              <w:rPr>
                <w:rFonts w:ascii="Arial Narrow" w:hAnsi="Arial Narrow"/>
              </w:rPr>
            </w:pPr>
          </w:p>
        </w:tc>
      </w:tr>
      <w:tr w:rsidR="000E5860" w:rsidRPr="00A43C14" w14:paraId="7E292768"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61" w14:textId="77777777" w:rsidR="000E5860" w:rsidRPr="00A43C14" w:rsidRDefault="000E5860" w:rsidP="00D11FCA">
            <w:pPr>
              <w:pStyle w:val="TableText"/>
              <w:ind w:left="-30" w:firstLine="30"/>
            </w:pPr>
            <w:r w:rsidRPr="00A43C14">
              <w:t>8.1.1</w:t>
            </w:r>
          </w:p>
        </w:tc>
        <w:tc>
          <w:tcPr>
            <w:tcW w:w="3644" w:type="dxa"/>
            <w:tcBorders>
              <w:top w:val="single" w:sz="2" w:space="0" w:color="000000"/>
              <w:left w:val="single" w:sz="2" w:space="0" w:color="000000"/>
              <w:bottom w:val="single" w:sz="2" w:space="0" w:color="000000"/>
              <w:right w:val="single" w:sz="2" w:space="0" w:color="000000"/>
            </w:tcBorders>
          </w:tcPr>
          <w:p w14:paraId="7E292762" w14:textId="77777777" w:rsidR="000E5860" w:rsidRPr="00A43C14" w:rsidRDefault="000E5860" w:rsidP="00D11FCA">
            <w:pPr>
              <w:pStyle w:val="TableText"/>
            </w:pPr>
            <w:r w:rsidRPr="00A43C14">
              <w:t>Discrete semiconductors</w:t>
            </w:r>
          </w:p>
        </w:tc>
        <w:tc>
          <w:tcPr>
            <w:tcW w:w="2564" w:type="dxa"/>
            <w:tcBorders>
              <w:top w:val="single" w:sz="2" w:space="0" w:color="000000"/>
              <w:left w:val="single" w:sz="2" w:space="0" w:color="000000"/>
              <w:right w:val="single" w:sz="2" w:space="0" w:color="000000"/>
            </w:tcBorders>
          </w:tcPr>
          <w:p w14:paraId="7E29276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right w:val="single" w:sz="2" w:space="0" w:color="000000"/>
            </w:tcBorders>
          </w:tcPr>
          <w:p w14:paraId="7E29276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6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6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6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70"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69" w14:textId="77777777" w:rsidR="000E5860" w:rsidRPr="00A43C14" w:rsidRDefault="000E5860" w:rsidP="00D11FCA">
            <w:pPr>
              <w:pStyle w:val="TableText"/>
              <w:ind w:left="-30" w:firstLine="30"/>
            </w:pPr>
            <w:r w:rsidRPr="00A43C14">
              <w:t>8.1.2</w:t>
            </w:r>
          </w:p>
        </w:tc>
        <w:tc>
          <w:tcPr>
            <w:tcW w:w="3644" w:type="dxa"/>
            <w:tcBorders>
              <w:top w:val="single" w:sz="2" w:space="0" w:color="000000"/>
              <w:left w:val="single" w:sz="2" w:space="0" w:color="000000"/>
              <w:bottom w:val="single" w:sz="2" w:space="0" w:color="000000"/>
              <w:right w:val="single" w:sz="2" w:space="0" w:color="000000"/>
            </w:tcBorders>
          </w:tcPr>
          <w:p w14:paraId="7E29276A" w14:textId="77777777" w:rsidR="000E5860" w:rsidRPr="00A43C14" w:rsidRDefault="000E5860" w:rsidP="00D11FCA">
            <w:pPr>
              <w:pStyle w:val="TableText"/>
            </w:pPr>
            <w:r w:rsidRPr="00A43C14">
              <w:t>Integrated circuits</w:t>
            </w:r>
          </w:p>
        </w:tc>
        <w:tc>
          <w:tcPr>
            <w:tcW w:w="2564" w:type="dxa"/>
            <w:tcBorders>
              <w:top w:val="single" w:sz="2" w:space="0" w:color="000000"/>
              <w:left w:val="single" w:sz="2" w:space="0" w:color="000000"/>
              <w:right w:val="single" w:sz="2" w:space="0" w:color="000000"/>
            </w:tcBorders>
          </w:tcPr>
          <w:p w14:paraId="7E29276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right w:val="single" w:sz="2" w:space="0" w:color="000000"/>
            </w:tcBorders>
          </w:tcPr>
          <w:p w14:paraId="7E29276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6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6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6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78"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71" w14:textId="77777777" w:rsidR="000E5860" w:rsidRPr="00A43C14" w:rsidRDefault="000E5860" w:rsidP="00D11FCA">
            <w:pPr>
              <w:pStyle w:val="TableText"/>
              <w:ind w:left="-30" w:firstLine="30"/>
            </w:pPr>
            <w:r w:rsidRPr="00A43C14">
              <w:t>8.1.3</w:t>
            </w:r>
          </w:p>
        </w:tc>
        <w:tc>
          <w:tcPr>
            <w:tcW w:w="3644" w:type="dxa"/>
            <w:tcBorders>
              <w:top w:val="single" w:sz="2" w:space="0" w:color="000000"/>
              <w:left w:val="single" w:sz="2" w:space="0" w:color="000000"/>
              <w:bottom w:val="single" w:sz="2" w:space="0" w:color="000000"/>
              <w:right w:val="single" w:sz="2" w:space="0" w:color="000000"/>
            </w:tcBorders>
          </w:tcPr>
          <w:p w14:paraId="7E292772" w14:textId="77777777" w:rsidR="000E5860" w:rsidRPr="00A43C14" w:rsidRDefault="000E5860" w:rsidP="00D11FCA">
            <w:pPr>
              <w:pStyle w:val="TableText"/>
            </w:pPr>
            <w:r w:rsidRPr="00A43C14">
              <w:t>Passive Components</w:t>
            </w:r>
          </w:p>
        </w:tc>
        <w:tc>
          <w:tcPr>
            <w:tcW w:w="2564" w:type="dxa"/>
            <w:tcBorders>
              <w:top w:val="single" w:sz="2" w:space="0" w:color="000000"/>
              <w:left w:val="single" w:sz="2" w:space="0" w:color="000000"/>
              <w:right w:val="single" w:sz="2" w:space="0" w:color="000000"/>
            </w:tcBorders>
          </w:tcPr>
          <w:p w14:paraId="7E29277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right w:val="single" w:sz="2" w:space="0" w:color="000000"/>
            </w:tcBorders>
          </w:tcPr>
          <w:p w14:paraId="7E29277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7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7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7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80"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79" w14:textId="77777777" w:rsidR="000E5860" w:rsidRPr="00A43C14" w:rsidRDefault="000E5860" w:rsidP="00D11FCA">
            <w:pPr>
              <w:pStyle w:val="TableText"/>
              <w:ind w:left="-30" w:firstLine="30"/>
            </w:pPr>
            <w:r w:rsidRPr="00A43C14">
              <w:t>8.1.4</w:t>
            </w:r>
          </w:p>
        </w:tc>
        <w:tc>
          <w:tcPr>
            <w:tcW w:w="3644" w:type="dxa"/>
            <w:tcBorders>
              <w:top w:val="single" w:sz="2" w:space="0" w:color="000000"/>
              <w:left w:val="single" w:sz="2" w:space="0" w:color="000000"/>
              <w:bottom w:val="single" w:sz="2" w:space="0" w:color="000000"/>
              <w:right w:val="single" w:sz="2" w:space="0" w:color="000000"/>
            </w:tcBorders>
          </w:tcPr>
          <w:p w14:paraId="7E29277A" w14:textId="77777777" w:rsidR="000E5860" w:rsidRPr="00A43C14" w:rsidRDefault="000E5860" w:rsidP="00D11FCA">
            <w:pPr>
              <w:pStyle w:val="TableText"/>
            </w:pPr>
            <w:r w:rsidRPr="00A43C14">
              <w:t>Electromechanical</w:t>
            </w:r>
          </w:p>
        </w:tc>
        <w:tc>
          <w:tcPr>
            <w:tcW w:w="2564" w:type="dxa"/>
            <w:tcBorders>
              <w:top w:val="single" w:sz="2" w:space="0" w:color="000000"/>
              <w:left w:val="single" w:sz="2" w:space="0" w:color="000000"/>
              <w:right w:val="single" w:sz="2" w:space="0" w:color="000000"/>
            </w:tcBorders>
          </w:tcPr>
          <w:p w14:paraId="7E29277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right w:val="single" w:sz="2" w:space="0" w:color="000000"/>
            </w:tcBorders>
          </w:tcPr>
          <w:p w14:paraId="7E29277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7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7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right w:val="single" w:sz="2" w:space="0" w:color="000000"/>
            </w:tcBorders>
          </w:tcPr>
          <w:p w14:paraId="7E29277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87"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81" w14:textId="77777777" w:rsidR="000E5860" w:rsidRPr="00A43C14" w:rsidRDefault="000E5860" w:rsidP="00D11FCA">
            <w:pPr>
              <w:pStyle w:val="TableTextPCRed"/>
              <w:rPr>
                <w:color w:val="auto"/>
              </w:rPr>
            </w:pPr>
          </w:p>
        </w:tc>
        <w:tc>
          <w:tcPr>
            <w:tcW w:w="3644" w:type="dxa"/>
            <w:tcBorders>
              <w:top w:val="single" w:sz="2" w:space="0" w:color="000000"/>
              <w:left w:val="single" w:sz="2" w:space="0" w:color="000000"/>
              <w:bottom w:val="single" w:sz="2" w:space="0" w:color="000000"/>
              <w:right w:val="single" w:sz="2" w:space="0" w:color="000000"/>
            </w:tcBorders>
          </w:tcPr>
          <w:p w14:paraId="7E292782" w14:textId="77777777" w:rsidR="000E5860" w:rsidRPr="00A43C14" w:rsidRDefault="000E5860" w:rsidP="00D11FCA">
            <w:pPr>
              <w:pStyle w:val="TableTextPCRed"/>
              <w:rPr>
                <w:color w:val="auto"/>
              </w:rPr>
            </w:pPr>
            <w:r w:rsidRPr="00A43C14">
              <w:rPr>
                <w:color w:val="auto"/>
              </w:rPr>
              <w:t>Important information for the categories noted.</w:t>
            </w:r>
          </w:p>
        </w:tc>
        <w:tc>
          <w:tcPr>
            <w:tcW w:w="7692" w:type="dxa"/>
            <w:gridSpan w:val="5"/>
            <w:tcBorders>
              <w:top w:val="single" w:sz="2" w:space="0" w:color="000000"/>
              <w:left w:val="single" w:sz="2" w:space="0" w:color="000000"/>
              <w:bottom w:val="single" w:sz="2" w:space="0" w:color="000000"/>
              <w:right w:val="single" w:sz="2" w:space="0" w:color="000000"/>
            </w:tcBorders>
          </w:tcPr>
          <w:p w14:paraId="7E292783" w14:textId="77777777" w:rsidR="000E5860" w:rsidRPr="00A43C14" w:rsidRDefault="000E5860" w:rsidP="00D11FCA">
            <w:pPr>
              <w:pStyle w:val="TableText"/>
              <w:rPr>
                <w:b/>
                <w:i/>
              </w:rPr>
            </w:pPr>
            <w:r w:rsidRPr="00A43C14">
              <w:rPr>
                <w:b/>
                <w:i/>
              </w:rPr>
              <w:t xml:space="preserve">Formerly the products in </w:t>
            </w:r>
            <w:bookmarkStart w:id="506" w:name="OLE_LINK18"/>
            <w:r w:rsidRPr="00A43C14">
              <w:rPr>
                <w:b/>
                <w:i/>
              </w:rPr>
              <w:t xml:space="preserve">8.2.1, 8.2.2, 8.2.3, 8.2.4, 8.3, </w:t>
            </w:r>
            <w:bookmarkEnd w:id="506"/>
            <w:r w:rsidRPr="00A43C14">
              <w:rPr>
                <w:b/>
                <w:i/>
              </w:rPr>
              <w:t>and 8.4 were provided by two types of organizations:</w:t>
            </w:r>
          </w:p>
          <w:p w14:paraId="7E292784" w14:textId="77777777" w:rsidR="000E5860" w:rsidRPr="00A43C14" w:rsidRDefault="000E5860" w:rsidP="000E5860">
            <w:pPr>
              <w:pStyle w:val="TableText"/>
              <w:numPr>
                <w:ilvl w:val="0"/>
                <w:numId w:val="62"/>
              </w:numPr>
              <w:rPr>
                <w:b/>
                <w:i/>
              </w:rPr>
            </w:pPr>
            <w:r w:rsidRPr="00A43C14">
              <w:rPr>
                <w:b/>
                <w:i/>
              </w:rPr>
              <w:t>Organizations that design and develop the product for general sale on the open market. The activities of these organizations include full support of the product before and after the sale</w:t>
            </w:r>
          </w:p>
          <w:p w14:paraId="7E292785" w14:textId="77777777" w:rsidR="000E5860" w:rsidRPr="00A43C14" w:rsidRDefault="000E5860" w:rsidP="000E5860">
            <w:pPr>
              <w:pStyle w:val="TableText"/>
              <w:numPr>
                <w:ilvl w:val="0"/>
                <w:numId w:val="62"/>
              </w:numPr>
              <w:rPr>
                <w:b/>
                <w:i/>
              </w:rPr>
            </w:pPr>
            <w:r w:rsidRPr="00A43C14">
              <w:rPr>
                <w:b/>
                <w:i/>
              </w:rPr>
              <w:t>Contract manufacturing organizations that build these products for another company. The receiving company is responsible for support of the product.</w:t>
            </w:r>
          </w:p>
          <w:p w14:paraId="7E292786" w14:textId="77777777" w:rsidR="000E5860" w:rsidRPr="00A43C14" w:rsidRDefault="000E5860" w:rsidP="00D11FCA">
            <w:pPr>
              <w:pStyle w:val="TableTextPCRed"/>
              <w:rPr>
                <w:rFonts w:ascii="Arial Narrow" w:hAnsi="Arial Narrow"/>
                <w:color w:val="auto"/>
              </w:rPr>
            </w:pPr>
            <w:r w:rsidRPr="00A43C14">
              <w:rPr>
                <w:color w:val="auto"/>
              </w:rPr>
              <w:t xml:space="preserve">The type b organizations were moved to Section 7 – Services and are no longer included in the Section 8 categories. This is to better reflect that contract manufacturing is a service. Including these activities in the Components and Subassemblies Section 8 led to confusion. </w:t>
            </w:r>
          </w:p>
        </w:tc>
      </w:tr>
      <w:tr w:rsidR="000E5860" w:rsidRPr="00A43C14" w14:paraId="7E29278D"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88" w14:textId="77777777" w:rsidR="000E5860" w:rsidRPr="00B00858" w:rsidRDefault="000E5860" w:rsidP="00D11FCA">
            <w:pPr>
              <w:pStyle w:val="TableTextPCRed"/>
              <w:ind w:left="-30" w:firstLine="30"/>
            </w:pPr>
            <w:r w:rsidRPr="00B00858">
              <w:t>8.2</w:t>
            </w:r>
          </w:p>
        </w:tc>
        <w:tc>
          <w:tcPr>
            <w:tcW w:w="3644" w:type="dxa"/>
            <w:tcBorders>
              <w:top w:val="single" w:sz="2" w:space="0" w:color="000000"/>
              <w:left w:val="single" w:sz="2" w:space="0" w:color="000000"/>
              <w:bottom w:val="single" w:sz="2" w:space="0" w:color="000000"/>
              <w:right w:val="single" w:sz="2" w:space="0" w:color="000000"/>
            </w:tcBorders>
          </w:tcPr>
          <w:p w14:paraId="7E292789" w14:textId="77777777" w:rsidR="000E5860" w:rsidRPr="00B00858" w:rsidRDefault="000E5860" w:rsidP="00D11FCA">
            <w:pPr>
              <w:pStyle w:val="TableTextPCRed"/>
            </w:pPr>
            <w:r w:rsidRPr="00B00858">
              <w:t>Electronic Assemblies</w:t>
            </w:r>
          </w:p>
        </w:tc>
        <w:tc>
          <w:tcPr>
            <w:tcW w:w="2564" w:type="dxa"/>
            <w:tcBorders>
              <w:top w:val="single" w:sz="2" w:space="0" w:color="000000"/>
              <w:left w:val="single" w:sz="2" w:space="0" w:color="000000"/>
              <w:bottom w:val="single" w:sz="2" w:space="0" w:color="000000"/>
            </w:tcBorders>
          </w:tcPr>
          <w:p w14:paraId="7E29278A" w14:textId="77777777" w:rsidR="000E5860" w:rsidRPr="00A43C14" w:rsidRDefault="000E5860" w:rsidP="00D11FCA">
            <w:pPr>
              <w:pStyle w:val="TableTextPCRed"/>
              <w:rPr>
                <w:rFonts w:ascii="Arial Narrow" w:hAnsi="Arial Narrow"/>
                <w:color w:val="auto"/>
              </w:rPr>
            </w:pPr>
          </w:p>
        </w:tc>
        <w:tc>
          <w:tcPr>
            <w:tcW w:w="2564" w:type="dxa"/>
            <w:gridSpan w:val="2"/>
            <w:tcBorders>
              <w:top w:val="single" w:sz="2" w:space="0" w:color="000000"/>
              <w:bottom w:val="single" w:sz="2" w:space="0" w:color="000000"/>
            </w:tcBorders>
          </w:tcPr>
          <w:p w14:paraId="7E29278B" w14:textId="77777777" w:rsidR="000E5860" w:rsidRPr="00A43C14" w:rsidRDefault="000E5860" w:rsidP="00D11FCA">
            <w:pPr>
              <w:pStyle w:val="TableTextPCRed"/>
              <w:rPr>
                <w:rFonts w:ascii="Arial Narrow" w:hAnsi="Arial Narrow"/>
                <w:color w:val="auto"/>
              </w:rPr>
            </w:pPr>
          </w:p>
        </w:tc>
        <w:tc>
          <w:tcPr>
            <w:tcW w:w="2564" w:type="dxa"/>
            <w:gridSpan w:val="2"/>
            <w:tcBorders>
              <w:top w:val="single" w:sz="2" w:space="0" w:color="000000"/>
              <w:bottom w:val="single" w:sz="2" w:space="0" w:color="000000"/>
              <w:right w:val="single" w:sz="2" w:space="0" w:color="000000"/>
            </w:tcBorders>
          </w:tcPr>
          <w:p w14:paraId="7E29278C" w14:textId="77777777" w:rsidR="000E5860" w:rsidRPr="00A43C14" w:rsidRDefault="000E5860" w:rsidP="00D11FCA">
            <w:pPr>
              <w:pStyle w:val="TableTextPCRed"/>
              <w:rPr>
                <w:rFonts w:ascii="Arial Narrow" w:hAnsi="Arial Narrow"/>
                <w:color w:val="auto"/>
              </w:rPr>
            </w:pPr>
          </w:p>
        </w:tc>
      </w:tr>
      <w:tr w:rsidR="000E5860" w:rsidRPr="00A43C14" w14:paraId="7E292795"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8E" w14:textId="77777777" w:rsidR="000E5860" w:rsidRPr="00A43C14" w:rsidRDefault="000E5860" w:rsidP="00D11FCA">
            <w:pPr>
              <w:pStyle w:val="TableText"/>
              <w:ind w:left="-30" w:firstLine="30"/>
            </w:pPr>
            <w:r w:rsidRPr="00A43C14">
              <w:t xml:space="preserve">8.2.1 </w:t>
            </w:r>
          </w:p>
        </w:tc>
        <w:tc>
          <w:tcPr>
            <w:tcW w:w="3644" w:type="dxa"/>
            <w:tcBorders>
              <w:top w:val="single" w:sz="2" w:space="0" w:color="000000"/>
              <w:left w:val="single" w:sz="2" w:space="0" w:color="000000"/>
              <w:bottom w:val="single" w:sz="2" w:space="0" w:color="000000"/>
              <w:right w:val="single" w:sz="2" w:space="0" w:color="000000"/>
            </w:tcBorders>
          </w:tcPr>
          <w:p w14:paraId="7E29278F" w14:textId="77777777" w:rsidR="000E5860" w:rsidRPr="00A43C14" w:rsidRDefault="000E5860" w:rsidP="00D11FCA">
            <w:pPr>
              <w:pStyle w:val="TableText"/>
            </w:pPr>
            <w:r w:rsidRPr="00A43C14">
              <w:t>Simple</w:t>
            </w:r>
          </w:p>
        </w:tc>
        <w:tc>
          <w:tcPr>
            <w:tcW w:w="2564" w:type="dxa"/>
            <w:tcBorders>
              <w:top w:val="single" w:sz="2" w:space="0" w:color="000000"/>
              <w:left w:val="single" w:sz="2" w:space="0" w:color="000000"/>
              <w:bottom w:val="single" w:sz="2" w:space="0" w:color="000000"/>
              <w:right w:val="single" w:sz="2" w:space="0" w:color="000000"/>
            </w:tcBorders>
          </w:tcPr>
          <w:p w14:paraId="7E29279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9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92"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82" w:type="dxa"/>
            <w:tcBorders>
              <w:top w:val="single" w:sz="2" w:space="0" w:color="000000"/>
              <w:left w:val="single" w:sz="2" w:space="0" w:color="000000"/>
              <w:bottom w:val="single" w:sz="2" w:space="0" w:color="000000"/>
              <w:right w:val="single" w:sz="2" w:space="0" w:color="000000"/>
            </w:tcBorders>
          </w:tcPr>
          <w:p w14:paraId="7E29279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9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9D"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96" w14:textId="77777777" w:rsidR="000E5860" w:rsidRPr="00A43C14" w:rsidRDefault="000E5860" w:rsidP="00D11FCA">
            <w:pPr>
              <w:pStyle w:val="TableText"/>
              <w:ind w:left="-30" w:firstLine="30"/>
            </w:pPr>
            <w:r w:rsidRPr="00A43C14">
              <w:t xml:space="preserve">8.2.2 </w:t>
            </w:r>
          </w:p>
        </w:tc>
        <w:tc>
          <w:tcPr>
            <w:tcW w:w="3644" w:type="dxa"/>
            <w:tcBorders>
              <w:top w:val="single" w:sz="2" w:space="0" w:color="000000"/>
              <w:left w:val="single" w:sz="2" w:space="0" w:color="000000"/>
              <w:bottom w:val="single" w:sz="2" w:space="0" w:color="000000"/>
              <w:right w:val="single" w:sz="2" w:space="0" w:color="000000"/>
            </w:tcBorders>
          </w:tcPr>
          <w:p w14:paraId="7E292797" w14:textId="77777777" w:rsidR="000E5860" w:rsidRPr="00A43C14" w:rsidRDefault="000E5860" w:rsidP="00D11FCA">
            <w:pPr>
              <w:pStyle w:val="TableText"/>
            </w:pPr>
            <w:r w:rsidRPr="00A43C14">
              <w:t>Medium Complexity</w:t>
            </w:r>
          </w:p>
        </w:tc>
        <w:tc>
          <w:tcPr>
            <w:tcW w:w="2564" w:type="dxa"/>
            <w:tcBorders>
              <w:top w:val="single" w:sz="2" w:space="0" w:color="000000"/>
              <w:left w:val="single" w:sz="2" w:space="0" w:color="000000"/>
              <w:bottom w:val="single" w:sz="2" w:space="0" w:color="000000"/>
              <w:right w:val="single" w:sz="2" w:space="0" w:color="000000"/>
            </w:tcBorders>
          </w:tcPr>
          <w:p w14:paraId="7E29279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99"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9A"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82" w:type="dxa"/>
            <w:tcBorders>
              <w:top w:val="single" w:sz="2" w:space="0" w:color="000000"/>
              <w:left w:val="single" w:sz="2" w:space="0" w:color="000000"/>
              <w:bottom w:val="single" w:sz="2" w:space="0" w:color="000000"/>
              <w:right w:val="single" w:sz="2" w:space="0" w:color="000000"/>
            </w:tcBorders>
          </w:tcPr>
          <w:p w14:paraId="7E29279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9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A5"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9E" w14:textId="77777777" w:rsidR="000E5860" w:rsidRPr="00A43C14" w:rsidRDefault="000E5860" w:rsidP="00D11FCA">
            <w:pPr>
              <w:pStyle w:val="TableText"/>
              <w:ind w:left="-30" w:firstLine="30"/>
            </w:pPr>
            <w:r w:rsidRPr="00A43C14">
              <w:t xml:space="preserve">8.2.3 </w:t>
            </w:r>
          </w:p>
        </w:tc>
        <w:tc>
          <w:tcPr>
            <w:tcW w:w="3644" w:type="dxa"/>
            <w:tcBorders>
              <w:top w:val="single" w:sz="2" w:space="0" w:color="000000"/>
              <w:left w:val="single" w:sz="2" w:space="0" w:color="000000"/>
              <w:bottom w:val="single" w:sz="2" w:space="0" w:color="000000"/>
              <w:right w:val="single" w:sz="2" w:space="0" w:color="000000"/>
            </w:tcBorders>
          </w:tcPr>
          <w:p w14:paraId="7E29279F" w14:textId="77777777" w:rsidR="000E5860" w:rsidRPr="00A43C14" w:rsidRDefault="000E5860" w:rsidP="00D11FCA">
            <w:pPr>
              <w:pStyle w:val="TableText"/>
            </w:pPr>
            <w:r w:rsidRPr="00A43C14">
              <w:t>High Complexity</w:t>
            </w:r>
          </w:p>
        </w:tc>
        <w:tc>
          <w:tcPr>
            <w:tcW w:w="2564" w:type="dxa"/>
            <w:tcBorders>
              <w:top w:val="single" w:sz="2" w:space="0" w:color="000000"/>
              <w:left w:val="single" w:sz="2" w:space="0" w:color="000000"/>
              <w:bottom w:val="single" w:sz="2" w:space="0" w:color="000000"/>
              <w:right w:val="single" w:sz="2" w:space="0" w:color="000000"/>
            </w:tcBorders>
          </w:tcPr>
          <w:p w14:paraId="7E2927A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A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A2"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82" w:type="dxa"/>
            <w:tcBorders>
              <w:top w:val="single" w:sz="2" w:space="0" w:color="000000"/>
              <w:left w:val="single" w:sz="2" w:space="0" w:color="000000"/>
              <w:bottom w:val="single" w:sz="2" w:space="0" w:color="000000"/>
              <w:right w:val="single" w:sz="2" w:space="0" w:color="000000"/>
            </w:tcBorders>
          </w:tcPr>
          <w:p w14:paraId="7E2927A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A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AD"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A6" w14:textId="77777777" w:rsidR="000E5860" w:rsidRPr="00A43C14" w:rsidRDefault="000E5860" w:rsidP="00D11FCA">
            <w:pPr>
              <w:pStyle w:val="TableText"/>
              <w:ind w:left="-30" w:firstLine="30"/>
            </w:pPr>
            <w:r w:rsidRPr="00A43C14">
              <w:t xml:space="preserve">8.2.4 </w:t>
            </w:r>
          </w:p>
        </w:tc>
        <w:tc>
          <w:tcPr>
            <w:tcW w:w="3644" w:type="dxa"/>
            <w:tcBorders>
              <w:top w:val="single" w:sz="2" w:space="0" w:color="000000"/>
              <w:left w:val="single" w:sz="2" w:space="0" w:color="000000"/>
              <w:bottom w:val="single" w:sz="2" w:space="0" w:color="000000"/>
              <w:right w:val="single" w:sz="2" w:space="0" w:color="000000"/>
            </w:tcBorders>
          </w:tcPr>
          <w:p w14:paraId="7E2927A7" w14:textId="77777777" w:rsidR="000E5860" w:rsidRPr="00A43C14" w:rsidRDefault="000E5860" w:rsidP="00D11FCA">
            <w:pPr>
              <w:pStyle w:val="TableText"/>
            </w:pPr>
            <w:r w:rsidRPr="00A43C14">
              <w:t>Very High Complexity</w:t>
            </w:r>
          </w:p>
        </w:tc>
        <w:tc>
          <w:tcPr>
            <w:tcW w:w="2564" w:type="dxa"/>
            <w:tcBorders>
              <w:top w:val="single" w:sz="2" w:space="0" w:color="000000"/>
              <w:left w:val="single" w:sz="2" w:space="0" w:color="000000"/>
              <w:bottom w:val="single" w:sz="2" w:space="0" w:color="000000"/>
              <w:right w:val="single" w:sz="2" w:space="0" w:color="000000"/>
            </w:tcBorders>
          </w:tcPr>
          <w:p w14:paraId="7E2927A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A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1282" w:type="dxa"/>
            <w:tcBorders>
              <w:top w:val="single" w:sz="2" w:space="0" w:color="000000"/>
              <w:left w:val="single" w:sz="2" w:space="0" w:color="000000"/>
              <w:bottom w:val="single" w:sz="2" w:space="0" w:color="000000"/>
              <w:right w:val="single" w:sz="2" w:space="0" w:color="000000"/>
            </w:tcBorders>
          </w:tcPr>
          <w:p w14:paraId="7E2927A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A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A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B5"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AE" w14:textId="77777777" w:rsidR="000E5860" w:rsidRPr="00A43C14" w:rsidRDefault="000E5860" w:rsidP="00D11FCA">
            <w:pPr>
              <w:pStyle w:val="TableText"/>
              <w:ind w:left="-30" w:firstLine="30"/>
            </w:pPr>
            <w:r w:rsidRPr="00A43C14">
              <w:t xml:space="preserve">8.3 </w:t>
            </w:r>
          </w:p>
        </w:tc>
        <w:tc>
          <w:tcPr>
            <w:tcW w:w="3644" w:type="dxa"/>
            <w:tcBorders>
              <w:top w:val="single" w:sz="2" w:space="0" w:color="000000"/>
              <w:left w:val="single" w:sz="2" w:space="0" w:color="000000"/>
              <w:bottom w:val="single" w:sz="2" w:space="0" w:color="000000"/>
              <w:right w:val="single" w:sz="2" w:space="0" w:color="000000"/>
            </w:tcBorders>
          </w:tcPr>
          <w:p w14:paraId="7E2927AF" w14:textId="77777777" w:rsidR="000E5860" w:rsidRPr="00A43C14" w:rsidRDefault="000E5860" w:rsidP="00D11FCA">
            <w:pPr>
              <w:pStyle w:val="TableText"/>
            </w:pPr>
            <w:r w:rsidRPr="00A43C14">
              <w:t>Cable Assemblies</w:t>
            </w:r>
          </w:p>
        </w:tc>
        <w:tc>
          <w:tcPr>
            <w:tcW w:w="2564" w:type="dxa"/>
            <w:tcBorders>
              <w:top w:val="single" w:sz="2" w:space="0" w:color="000000"/>
              <w:left w:val="single" w:sz="2" w:space="0" w:color="000000"/>
              <w:bottom w:val="single" w:sz="2" w:space="0" w:color="000000"/>
              <w:right w:val="single" w:sz="2" w:space="0" w:color="000000"/>
            </w:tcBorders>
          </w:tcPr>
          <w:p w14:paraId="7E2927B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B1"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B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B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B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BD"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B6" w14:textId="77777777" w:rsidR="000E5860" w:rsidRPr="00A43C14" w:rsidRDefault="000E5860" w:rsidP="00D11FCA">
            <w:pPr>
              <w:pStyle w:val="TableText"/>
              <w:ind w:left="-30" w:firstLine="30"/>
            </w:pPr>
            <w:r w:rsidRPr="00A43C14">
              <w:t xml:space="preserve">8.4 </w:t>
            </w:r>
          </w:p>
        </w:tc>
        <w:tc>
          <w:tcPr>
            <w:tcW w:w="3644" w:type="dxa"/>
            <w:tcBorders>
              <w:top w:val="single" w:sz="2" w:space="0" w:color="000000"/>
              <w:left w:val="single" w:sz="2" w:space="0" w:color="000000"/>
              <w:bottom w:val="single" w:sz="2" w:space="0" w:color="000000"/>
              <w:right w:val="single" w:sz="2" w:space="0" w:color="000000"/>
            </w:tcBorders>
          </w:tcPr>
          <w:p w14:paraId="7E2927B7" w14:textId="77777777" w:rsidR="000E5860" w:rsidRPr="00A43C14" w:rsidRDefault="000E5860" w:rsidP="00D11FCA">
            <w:pPr>
              <w:pStyle w:val="TableText"/>
            </w:pPr>
            <w:r w:rsidRPr="00A43C14">
              <w:t>Electromechanical Assemblies</w:t>
            </w:r>
          </w:p>
        </w:tc>
        <w:tc>
          <w:tcPr>
            <w:tcW w:w="2564" w:type="dxa"/>
            <w:tcBorders>
              <w:top w:val="single" w:sz="2" w:space="0" w:color="000000"/>
              <w:left w:val="single" w:sz="2" w:space="0" w:color="000000"/>
              <w:bottom w:val="single" w:sz="2" w:space="0" w:color="000000"/>
              <w:right w:val="single" w:sz="2" w:space="0" w:color="000000"/>
            </w:tcBorders>
          </w:tcPr>
          <w:p w14:paraId="7E2927B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B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1282" w:type="dxa"/>
            <w:tcBorders>
              <w:top w:val="single" w:sz="2" w:space="0" w:color="000000"/>
              <w:left w:val="single" w:sz="2" w:space="0" w:color="000000"/>
              <w:bottom w:val="single" w:sz="2" w:space="0" w:color="000000"/>
              <w:right w:val="single" w:sz="2" w:space="0" w:color="000000"/>
            </w:tcBorders>
          </w:tcPr>
          <w:p w14:paraId="7E2927B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B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B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C3"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BE" w14:textId="77777777" w:rsidR="000E5860" w:rsidRPr="00B00858" w:rsidRDefault="000E5860" w:rsidP="00D11FCA">
            <w:pPr>
              <w:pStyle w:val="TableTextPCRed"/>
              <w:ind w:left="-30" w:firstLine="30"/>
            </w:pPr>
            <w:r w:rsidRPr="00B00858">
              <w:t>8.5</w:t>
            </w:r>
          </w:p>
        </w:tc>
        <w:tc>
          <w:tcPr>
            <w:tcW w:w="3644" w:type="dxa"/>
            <w:tcBorders>
              <w:top w:val="single" w:sz="2" w:space="0" w:color="000000"/>
              <w:left w:val="single" w:sz="2" w:space="0" w:color="000000"/>
              <w:bottom w:val="single" w:sz="2" w:space="0" w:color="000000"/>
              <w:right w:val="single" w:sz="2" w:space="0" w:color="000000"/>
            </w:tcBorders>
          </w:tcPr>
          <w:p w14:paraId="7E2927BF" w14:textId="77777777" w:rsidR="000E5860" w:rsidRPr="00B00858" w:rsidRDefault="000E5860" w:rsidP="00D11FCA">
            <w:pPr>
              <w:pStyle w:val="TableTextPCRed"/>
            </w:pPr>
            <w:r w:rsidRPr="00B00858">
              <w:t>Optical Fiber and Devices</w:t>
            </w:r>
          </w:p>
        </w:tc>
        <w:tc>
          <w:tcPr>
            <w:tcW w:w="2564" w:type="dxa"/>
            <w:tcBorders>
              <w:top w:val="single" w:sz="2" w:space="0" w:color="000000"/>
              <w:left w:val="single" w:sz="2" w:space="0" w:color="000000"/>
              <w:bottom w:val="single" w:sz="2" w:space="0" w:color="000000"/>
            </w:tcBorders>
          </w:tcPr>
          <w:p w14:paraId="7E2927C0" w14:textId="77777777" w:rsidR="000E5860" w:rsidRPr="00A43C14" w:rsidRDefault="000E5860" w:rsidP="00D11FCA">
            <w:pPr>
              <w:pStyle w:val="TableTextPCRed"/>
              <w:rPr>
                <w:rFonts w:ascii="Arial Narrow" w:hAnsi="Arial Narrow"/>
                <w:color w:val="auto"/>
              </w:rPr>
            </w:pPr>
          </w:p>
        </w:tc>
        <w:tc>
          <w:tcPr>
            <w:tcW w:w="2564" w:type="dxa"/>
            <w:gridSpan w:val="2"/>
            <w:tcBorders>
              <w:top w:val="single" w:sz="2" w:space="0" w:color="000000"/>
              <w:bottom w:val="single" w:sz="2" w:space="0" w:color="000000"/>
            </w:tcBorders>
          </w:tcPr>
          <w:p w14:paraId="7E2927C1" w14:textId="77777777" w:rsidR="000E5860" w:rsidRPr="00A43C14" w:rsidRDefault="000E5860" w:rsidP="00D11FCA">
            <w:pPr>
              <w:pStyle w:val="TableTextPCRed"/>
              <w:rPr>
                <w:rFonts w:ascii="Arial Narrow" w:hAnsi="Arial Narrow"/>
                <w:color w:val="auto"/>
              </w:rPr>
            </w:pPr>
          </w:p>
        </w:tc>
        <w:tc>
          <w:tcPr>
            <w:tcW w:w="2564" w:type="dxa"/>
            <w:gridSpan w:val="2"/>
            <w:tcBorders>
              <w:top w:val="single" w:sz="2" w:space="0" w:color="000000"/>
              <w:bottom w:val="single" w:sz="2" w:space="0" w:color="000000"/>
              <w:right w:val="single" w:sz="2" w:space="0" w:color="000000"/>
            </w:tcBorders>
          </w:tcPr>
          <w:p w14:paraId="7E2927C2" w14:textId="77777777" w:rsidR="000E5860" w:rsidRPr="00A43C14" w:rsidRDefault="000E5860" w:rsidP="00D11FCA">
            <w:pPr>
              <w:pStyle w:val="TableTextPCRed"/>
              <w:rPr>
                <w:rFonts w:ascii="Arial Narrow" w:hAnsi="Arial Narrow"/>
                <w:color w:val="auto"/>
              </w:rPr>
            </w:pPr>
          </w:p>
        </w:tc>
      </w:tr>
      <w:tr w:rsidR="000E5860" w:rsidRPr="00A43C14" w14:paraId="7E2927CB"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C4" w14:textId="77777777" w:rsidR="000E5860" w:rsidRPr="00A43C14" w:rsidRDefault="000E5860" w:rsidP="00D11FCA">
            <w:pPr>
              <w:pStyle w:val="TableText"/>
              <w:ind w:left="-30" w:firstLine="30"/>
            </w:pPr>
            <w:r w:rsidRPr="00A43C14">
              <w:lastRenderedPageBreak/>
              <w:t>8.5.1</w:t>
            </w:r>
          </w:p>
        </w:tc>
        <w:tc>
          <w:tcPr>
            <w:tcW w:w="3644" w:type="dxa"/>
            <w:tcBorders>
              <w:top w:val="single" w:sz="2" w:space="0" w:color="000000"/>
              <w:left w:val="single" w:sz="2" w:space="0" w:color="000000"/>
              <w:bottom w:val="single" w:sz="2" w:space="0" w:color="000000"/>
              <w:right w:val="single" w:sz="2" w:space="0" w:color="000000"/>
            </w:tcBorders>
          </w:tcPr>
          <w:p w14:paraId="7E2927C5" w14:textId="77777777" w:rsidR="000E5860" w:rsidRPr="00A43C14" w:rsidRDefault="000E5860" w:rsidP="00D11FCA">
            <w:pPr>
              <w:pStyle w:val="TableText"/>
            </w:pPr>
            <w:r w:rsidRPr="00A43C14">
              <w:t>Optical Fiber</w:t>
            </w:r>
          </w:p>
        </w:tc>
        <w:tc>
          <w:tcPr>
            <w:tcW w:w="2564" w:type="dxa"/>
            <w:tcBorders>
              <w:top w:val="single" w:sz="2" w:space="0" w:color="000000"/>
              <w:left w:val="single" w:sz="2" w:space="0" w:color="000000"/>
              <w:bottom w:val="single" w:sz="2" w:space="0" w:color="000000"/>
              <w:right w:val="single" w:sz="2" w:space="0" w:color="000000"/>
            </w:tcBorders>
          </w:tcPr>
          <w:p w14:paraId="7E2927C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Finished product meters shipped</w:t>
            </w:r>
          </w:p>
        </w:tc>
        <w:tc>
          <w:tcPr>
            <w:tcW w:w="1282" w:type="dxa"/>
            <w:tcBorders>
              <w:top w:val="single" w:sz="2" w:space="0" w:color="000000"/>
              <w:left w:val="single" w:sz="2" w:space="0" w:color="000000"/>
              <w:bottom w:val="single" w:sz="2" w:space="0" w:color="000000"/>
              <w:right w:val="single" w:sz="2" w:space="0" w:color="000000"/>
            </w:tcBorders>
          </w:tcPr>
          <w:p w14:paraId="7E2927C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C8"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C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C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CF"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CC" w14:textId="77777777" w:rsidR="000E5860" w:rsidRPr="00B00858" w:rsidRDefault="000E5860" w:rsidP="00D11FCA">
            <w:pPr>
              <w:pStyle w:val="TableTextPCRed"/>
            </w:pPr>
            <w:r w:rsidRPr="00B00858">
              <w:t>8.5.2</w:t>
            </w:r>
          </w:p>
        </w:tc>
        <w:tc>
          <w:tcPr>
            <w:tcW w:w="3644" w:type="dxa"/>
            <w:tcBorders>
              <w:top w:val="single" w:sz="2" w:space="0" w:color="000000"/>
              <w:left w:val="single" w:sz="2" w:space="0" w:color="000000"/>
              <w:bottom w:val="single" w:sz="2" w:space="0" w:color="000000"/>
              <w:right w:val="single" w:sz="2" w:space="0" w:color="000000"/>
            </w:tcBorders>
          </w:tcPr>
          <w:p w14:paraId="7E2927CD" w14:textId="77777777" w:rsidR="000E5860" w:rsidRPr="00B00858" w:rsidRDefault="000E5860" w:rsidP="00D11FCA">
            <w:pPr>
              <w:pStyle w:val="TableTextPCRed"/>
            </w:pPr>
            <w:r w:rsidRPr="00B00858">
              <w:t>Optical Devices</w:t>
            </w:r>
          </w:p>
        </w:tc>
        <w:tc>
          <w:tcPr>
            <w:tcW w:w="7692" w:type="dxa"/>
            <w:gridSpan w:val="5"/>
            <w:tcBorders>
              <w:top w:val="single" w:sz="2" w:space="0" w:color="000000"/>
              <w:left w:val="single" w:sz="2" w:space="0" w:color="000000"/>
              <w:bottom w:val="single" w:sz="2" w:space="0" w:color="000000"/>
              <w:right w:val="single" w:sz="2" w:space="0" w:color="000000"/>
            </w:tcBorders>
          </w:tcPr>
          <w:p w14:paraId="7E2927CE" w14:textId="77777777" w:rsidR="000E5860" w:rsidRPr="00A43C14" w:rsidRDefault="000E5860" w:rsidP="00D11FCA">
            <w:pPr>
              <w:pStyle w:val="TableTextPCRed"/>
              <w:rPr>
                <w:rFonts w:ascii="Arial Narrow" w:hAnsi="Arial Narrow"/>
                <w:color w:val="auto"/>
              </w:rPr>
            </w:pPr>
          </w:p>
        </w:tc>
      </w:tr>
      <w:tr w:rsidR="000E5860" w:rsidRPr="00A43C14" w14:paraId="7E2927D7"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D0" w14:textId="77777777" w:rsidR="000E5860" w:rsidRPr="00A43C14" w:rsidRDefault="000E5860" w:rsidP="00D11FCA">
            <w:pPr>
              <w:pStyle w:val="TableText"/>
            </w:pPr>
            <w:r w:rsidRPr="00A43C14">
              <w:t>8.5.2.1</w:t>
            </w:r>
          </w:p>
        </w:tc>
        <w:tc>
          <w:tcPr>
            <w:tcW w:w="3644" w:type="dxa"/>
            <w:tcBorders>
              <w:top w:val="single" w:sz="2" w:space="0" w:color="000000"/>
              <w:left w:val="single" w:sz="2" w:space="0" w:color="000000"/>
              <w:bottom w:val="single" w:sz="2" w:space="0" w:color="000000"/>
              <w:right w:val="single" w:sz="2" w:space="0" w:color="000000"/>
            </w:tcBorders>
          </w:tcPr>
          <w:p w14:paraId="7E2927D1" w14:textId="77777777" w:rsidR="000E5860" w:rsidRPr="00A43C14" w:rsidRDefault="000E5860" w:rsidP="00D11FCA">
            <w:pPr>
              <w:pStyle w:val="TableText"/>
            </w:pPr>
            <w:r w:rsidRPr="00A43C14">
              <w:t>Optoelectronic Devices</w:t>
            </w:r>
          </w:p>
        </w:tc>
        <w:tc>
          <w:tcPr>
            <w:tcW w:w="2564" w:type="dxa"/>
            <w:tcBorders>
              <w:top w:val="single" w:sz="2" w:space="0" w:color="000000"/>
              <w:left w:val="single" w:sz="2" w:space="0" w:color="000000"/>
              <w:bottom w:val="single" w:sz="2" w:space="0" w:color="000000"/>
              <w:right w:val="single" w:sz="2" w:space="0" w:color="000000"/>
            </w:tcBorders>
          </w:tcPr>
          <w:p w14:paraId="7E2927D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D3"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D4"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82" w:type="dxa"/>
            <w:tcBorders>
              <w:top w:val="single" w:sz="2" w:space="0" w:color="000000"/>
              <w:left w:val="single" w:sz="2" w:space="0" w:color="000000"/>
              <w:bottom w:val="single" w:sz="2" w:space="0" w:color="000000"/>
              <w:right w:val="single" w:sz="2" w:space="0" w:color="000000"/>
            </w:tcBorders>
          </w:tcPr>
          <w:p w14:paraId="7E2927D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D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DF"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D8" w14:textId="77777777" w:rsidR="000E5860" w:rsidRPr="00A43C14" w:rsidRDefault="000E5860" w:rsidP="00D11FCA">
            <w:pPr>
              <w:pStyle w:val="TableText"/>
            </w:pPr>
            <w:r w:rsidRPr="00A43C14">
              <w:t>8.5.2.2</w:t>
            </w:r>
          </w:p>
        </w:tc>
        <w:tc>
          <w:tcPr>
            <w:tcW w:w="3644" w:type="dxa"/>
            <w:tcBorders>
              <w:top w:val="single" w:sz="2" w:space="0" w:color="000000"/>
              <w:left w:val="single" w:sz="2" w:space="0" w:color="000000"/>
              <w:bottom w:val="single" w:sz="2" w:space="0" w:color="000000"/>
              <w:right w:val="single" w:sz="2" w:space="0" w:color="000000"/>
            </w:tcBorders>
          </w:tcPr>
          <w:p w14:paraId="7E2927D9" w14:textId="77777777" w:rsidR="000E5860" w:rsidRPr="00A43C14" w:rsidRDefault="000E5860" w:rsidP="00D11FCA">
            <w:pPr>
              <w:pStyle w:val="TableText"/>
            </w:pPr>
            <w:r w:rsidRPr="00A43C14">
              <w:t>Passive Optical Devices</w:t>
            </w:r>
          </w:p>
        </w:tc>
        <w:tc>
          <w:tcPr>
            <w:tcW w:w="2564" w:type="dxa"/>
            <w:tcBorders>
              <w:top w:val="single" w:sz="2" w:space="0" w:color="000000"/>
              <w:left w:val="single" w:sz="2" w:space="0" w:color="000000"/>
              <w:bottom w:val="single" w:sz="2" w:space="0" w:color="000000"/>
              <w:right w:val="single" w:sz="2" w:space="0" w:color="000000"/>
            </w:tcBorders>
          </w:tcPr>
          <w:p w14:paraId="7E2927D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DB"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DC" w14:textId="77777777" w:rsidR="000E5860" w:rsidRPr="00A43C14" w:rsidRDefault="000E5860" w:rsidP="00D11FCA">
            <w:pPr>
              <w:pStyle w:val="TableText"/>
              <w:jc w:val="center"/>
              <w:rPr>
                <w:rFonts w:ascii="Arial Narrow" w:hAnsi="Arial Narrow"/>
                <w:sz w:val="18"/>
              </w:rPr>
            </w:pPr>
            <w:r>
              <w:rPr>
                <w:rFonts w:ascii="Arial Narrow" w:hAnsi="Arial Narrow"/>
                <w:sz w:val="18"/>
              </w:rPr>
              <w:t>Required</w:t>
            </w:r>
          </w:p>
        </w:tc>
        <w:tc>
          <w:tcPr>
            <w:tcW w:w="1282" w:type="dxa"/>
            <w:tcBorders>
              <w:top w:val="single" w:sz="2" w:space="0" w:color="000000"/>
              <w:left w:val="single" w:sz="2" w:space="0" w:color="000000"/>
              <w:bottom w:val="single" w:sz="2" w:space="0" w:color="000000"/>
              <w:right w:val="single" w:sz="2" w:space="0" w:color="000000"/>
            </w:tcBorders>
          </w:tcPr>
          <w:p w14:paraId="7E2927D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D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E7"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E0" w14:textId="77777777" w:rsidR="000E5860" w:rsidRPr="00A43C14" w:rsidRDefault="000E5860" w:rsidP="00D11FCA">
            <w:pPr>
              <w:pStyle w:val="TableText"/>
            </w:pPr>
            <w:r w:rsidRPr="00A43C14">
              <w:t>8.5.2.3</w:t>
            </w:r>
          </w:p>
        </w:tc>
        <w:tc>
          <w:tcPr>
            <w:tcW w:w="3644" w:type="dxa"/>
            <w:tcBorders>
              <w:top w:val="single" w:sz="2" w:space="0" w:color="000000"/>
              <w:left w:val="single" w:sz="2" w:space="0" w:color="000000"/>
              <w:bottom w:val="single" w:sz="2" w:space="0" w:color="000000"/>
              <w:right w:val="single" w:sz="2" w:space="0" w:color="000000"/>
            </w:tcBorders>
          </w:tcPr>
          <w:p w14:paraId="7E2927E1" w14:textId="77777777" w:rsidR="000E5860" w:rsidRPr="00A43C14" w:rsidRDefault="000E5860" w:rsidP="00D11FCA">
            <w:pPr>
              <w:pStyle w:val="TableText"/>
            </w:pPr>
            <w:r w:rsidRPr="00A43C14">
              <w:t>Optical Subassemblies</w:t>
            </w:r>
          </w:p>
        </w:tc>
        <w:tc>
          <w:tcPr>
            <w:tcW w:w="2564" w:type="dxa"/>
            <w:tcBorders>
              <w:top w:val="single" w:sz="2" w:space="0" w:color="000000"/>
              <w:left w:val="single" w:sz="2" w:space="0" w:color="000000"/>
              <w:bottom w:val="single" w:sz="2" w:space="0" w:color="000000"/>
              <w:right w:val="single" w:sz="2" w:space="0" w:color="000000"/>
            </w:tcBorders>
          </w:tcPr>
          <w:p w14:paraId="7E2927E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Units shipped</w:t>
            </w:r>
          </w:p>
        </w:tc>
        <w:tc>
          <w:tcPr>
            <w:tcW w:w="1282" w:type="dxa"/>
            <w:tcBorders>
              <w:top w:val="single" w:sz="2" w:space="0" w:color="000000"/>
              <w:left w:val="single" w:sz="2" w:space="0" w:color="000000"/>
              <w:bottom w:val="single" w:sz="2" w:space="0" w:color="000000"/>
              <w:right w:val="single" w:sz="2" w:space="0" w:color="000000"/>
            </w:tcBorders>
          </w:tcPr>
          <w:p w14:paraId="7E2927E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1282" w:type="dxa"/>
            <w:tcBorders>
              <w:top w:val="single" w:sz="2" w:space="0" w:color="000000"/>
              <w:left w:val="single" w:sz="2" w:space="0" w:color="000000"/>
              <w:bottom w:val="single" w:sz="2" w:space="0" w:color="000000"/>
              <w:right w:val="single" w:sz="2" w:space="0" w:color="000000"/>
            </w:tcBorders>
          </w:tcPr>
          <w:p w14:paraId="7E2927E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E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E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ED"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E8" w14:textId="77777777" w:rsidR="000E5860" w:rsidRPr="00B00858" w:rsidRDefault="000E5860" w:rsidP="00D11FCA">
            <w:pPr>
              <w:pStyle w:val="TableTextPCRed"/>
            </w:pPr>
            <w:r w:rsidRPr="00B00858">
              <w:t>8.6</w:t>
            </w:r>
          </w:p>
        </w:tc>
        <w:tc>
          <w:tcPr>
            <w:tcW w:w="3644" w:type="dxa"/>
            <w:tcBorders>
              <w:top w:val="single" w:sz="2" w:space="0" w:color="000000"/>
              <w:left w:val="single" w:sz="2" w:space="0" w:color="000000"/>
              <w:bottom w:val="single" w:sz="2" w:space="0" w:color="000000"/>
              <w:right w:val="single" w:sz="2" w:space="0" w:color="000000"/>
            </w:tcBorders>
          </w:tcPr>
          <w:p w14:paraId="7E2927E9" w14:textId="77777777" w:rsidR="000E5860" w:rsidRPr="00B00858" w:rsidRDefault="000E5860" w:rsidP="00D11FCA">
            <w:pPr>
              <w:pStyle w:val="TableTextPCRed"/>
            </w:pPr>
            <w:r w:rsidRPr="00B00858">
              <w:t>Software Components and Tools</w:t>
            </w:r>
          </w:p>
        </w:tc>
        <w:tc>
          <w:tcPr>
            <w:tcW w:w="2564" w:type="dxa"/>
            <w:tcBorders>
              <w:top w:val="single" w:sz="2" w:space="0" w:color="000000"/>
              <w:left w:val="single" w:sz="2" w:space="0" w:color="000000"/>
              <w:bottom w:val="single" w:sz="2" w:space="0" w:color="000000"/>
            </w:tcBorders>
          </w:tcPr>
          <w:p w14:paraId="7E2927EA" w14:textId="77777777" w:rsidR="000E5860" w:rsidRPr="00A43C14" w:rsidRDefault="000E5860" w:rsidP="00D11FCA">
            <w:pPr>
              <w:pStyle w:val="TableTextPCRed"/>
              <w:rPr>
                <w:rFonts w:ascii="Arial Narrow" w:hAnsi="Arial Narrow"/>
                <w:color w:val="auto"/>
              </w:rPr>
            </w:pPr>
          </w:p>
        </w:tc>
        <w:tc>
          <w:tcPr>
            <w:tcW w:w="2564" w:type="dxa"/>
            <w:gridSpan w:val="2"/>
            <w:tcBorders>
              <w:top w:val="single" w:sz="2" w:space="0" w:color="000000"/>
              <w:bottom w:val="single" w:sz="2" w:space="0" w:color="000000"/>
            </w:tcBorders>
          </w:tcPr>
          <w:p w14:paraId="7E2927EB" w14:textId="77777777" w:rsidR="000E5860" w:rsidRPr="00A43C14" w:rsidRDefault="000E5860" w:rsidP="00D11FCA">
            <w:pPr>
              <w:pStyle w:val="TableTextPCRed"/>
              <w:rPr>
                <w:rFonts w:ascii="Arial Narrow" w:hAnsi="Arial Narrow"/>
                <w:color w:val="auto"/>
              </w:rPr>
            </w:pPr>
          </w:p>
        </w:tc>
        <w:tc>
          <w:tcPr>
            <w:tcW w:w="2564" w:type="dxa"/>
            <w:gridSpan w:val="2"/>
            <w:tcBorders>
              <w:top w:val="single" w:sz="2" w:space="0" w:color="000000"/>
              <w:bottom w:val="single" w:sz="2" w:space="0" w:color="000000"/>
              <w:right w:val="single" w:sz="2" w:space="0" w:color="000000"/>
            </w:tcBorders>
          </w:tcPr>
          <w:p w14:paraId="7E2927EC" w14:textId="77777777" w:rsidR="000E5860" w:rsidRPr="00A43C14" w:rsidRDefault="000E5860" w:rsidP="00D11FCA">
            <w:pPr>
              <w:pStyle w:val="TableTextPCRed"/>
              <w:rPr>
                <w:rFonts w:ascii="Arial Narrow" w:hAnsi="Arial Narrow"/>
                <w:color w:val="auto"/>
              </w:rPr>
            </w:pPr>
          </w:p>
        </w:tc>
      </w:tr>
      <w:tr w:rsidR="000E5860" w:rsidRPr="00A43C14" w14:paraId="7E2927F5"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EE" w14:textId="77777777" w:rsidR="000E5860" w:rsidRPr="00A43C14" w:rsidRDefault="000E5860" w:rsidP="00D11FCA">
            <w:pPr>
              <w:pStyle w:val="TableText"/>
            </w:pPr>
            <w:r w:rsidRPr="00A43C14">
              <w:t>8.6.1</w:t>
            </w:r>
          </w:p>
        </w:tc>
        <w:tc>
          <w:tcPr>
            <w:tcW w:w="3644" w:type="dxa"/>
            <w:tcBorders>
              <w:top w:val="single" w:sz="2" w:space="0" w:color="000000"/>
              <w:left w:val="single" w:sz="2" w:space="0" w:color="000000"/>
              <w:bottom w:val="single" w:sz="2" w:space="0" w:color="000000"/>
              <w:right w:val="single" w:sz="2" w:space="0" w:color="000000"/>
            </w:tcBorders>
          </w:tcPr>
          <w:p w14:paraId="7E2927EF" w14:textId="77777777" w:rsidR="000E5860" w:rsidRPr="00A43C14" w:rsidRDefault="000E5860" w:rsidP="00D11FCA">
            <w:pPr>
              <w:pStyle w:val="TableText"/>
            </w:pPr>
            <w:r w:rsidRPr="00A43C14">
              <w:t>Software Components</w:t>
            </w:r>
          </w:p>
        </w:tc>
        <w:tc>
          <w:tcPr>
            <w:tcW w:w="2564" w:type="dxa"/>
            <w:tcBorders>
              <w:top w:val="single" w:sz="2" w:space="0" w:color="000000"/>
              <w:left w:val="single" w:sz="2" w:space="0" w:color="000000"/>
              <w:bottom w:val="single" w:sz="2" w:space="0" w:color="000000"/>
              <w:right w:val="single" w:sz="2" w:space="0" w:color="000000"/>
            </w:tcBorders>
          </w:tcPr>
          <w:p w14:paraId="7E2927F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1282" w:type="dxa"/>
            <w:tcBorders>
              <w:top w:val="single" w:sz="2" w:space="0" w:color="000000"/>
              <w:left w:val="single" w:sz="2" w:space="0" w:color="000000"/>
              <w:bottom w:val="single" w:sz="2" w:space="0" w:color="000000"/>
              <w:right w:val="single" w:sz="2" w:space="0" w:color="000000"/>
            </w:tcBorders>
          </w:tcPr>
          <w:p w14:paraId="7E2927F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F2"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F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F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r w:rsidR="000E5860" w:rsidRPr="00A43C14" w14:paraId="7E2927FD" w14:textId="77777777" w:rsidTr="00D11FCA">
        <w:trPr>
          <w:cantSplit/>
        </w:trPr>
        <w:tc>
          <w:tcPr>
            <w:tcW w:w="1624" w:type="dxa"/>
            <w:tcBorders>
              <w:top w:val="single" w:sz="2" w:space="0" w:color="000000"/>
              <w:left w:val="single" w:sz="2" w:space="0" w:color="000000"/>
              <w:bottom w:val="single" w:sz="2" w:space="0" w:color="000000"/>
              <w:right w:val="single" w:sz="2" w:space="0" w:color="000000"/>
            </w:tcBorders>
          </w:tcPr>
          <w:p w14:paraId="7E2927F6" w14:textId="77777777" w:rsidR="000E5860" w:rsidRPr="00A43C14" w:rsidRDefault="000E5860" w:rsidP="00D11FCA">
            <w:pPr>
              <w:pStyle w:val="TableText"/>
            </w:pPr>
            <w:r w:rsidRPr="00A43C14">
              <w:t>8.6.2</w:t>
            </w:r>
          </w:p>
        </w:tc>
        <w:tc>
          <w:tcPr>
            <w:tcW w:w="3644" w:type="dxa"/>
            <w:tcBorders>
              <w:top w:val="single" w:sz="2" w:space="0" w:color="000000"/>
              <w:left w:val="single" w:sz="2" w:space="0" w:color="000000"/>
              <w:bottom w:val="single" w:sz="2" w:space="0" w:color="000000"/>
              <w:right w:val="single" w:sz="2" w:space="0" w:color="000000"/>
            </w:tcBorders>
          </w:tcPr>
          <w:p w14:paraId="7E2927F7" w14:textId="77777777" w:rsidR="000E5860" w:rsidRPr="00A43C14" w:rsidRDefault="000E5860" w:rsidP="00D11FCA">
            <w:pPr>
              <w:pStyle w:val="TableText"/>
            </w:pPr>
            <w:r w:rsidRPr="00A43C14">
              <w:t>Software Development Tools</w:t>
            </w:r>
          </w:p>
        </w:tc>
        <w:tc>
          <w:tcPr>
            <w:tcW w:w="2564" w:type="dxa"/>
            <w:tcBorders>
              <w:top w:val="single" w:sz="2" w:space="0" w:color="000000"/>
              <w:left w:val="single" w:sz="2" w:space="0" w:color="000000"/>
              <w:bottom w:val="single" w:sz="2" w:space="0" w:color="000000"/>
              <w:right w:val="single" w:sz="2" w:space="0" w:color="000000"/>
            </w:tcBorders>
          </w:tcPr>
          <w:p w14:paraId="7E2927F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Unit</w:t>
            </w:r>
          </w:p>
        </w:tc>
        <w:tc>
          <w:tcPr>
            <w:tcW w:w="1282" w:type="dxa"/>
            <w:tcBorders>
              <w:top w:val="single" w:sz="2" w:space="0" w:color="000000"/>
              <w:left w:val="single" w:sz="2" w:space="0" w:color="000000"/>
              <w:bottom w:val="single" w:sz="2" w:space="0" w:color="000000"/>
              <w:right w:val="single" w:sz="2" w:space="0" w:color="000000"/>
            </w:tcBorders>
          </w:tcPr>
          <w:p w14:paraId="7E2927F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F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F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282" w:type="dxa"/>
            <w:tcBorders>
              <w:top w:val="single" w:sz="2" w:space="0" w:color="000000"/>
              <w:left w:val="single" w:sz="2" w:space="0" w:color="000000"/>
              <w:bottom w:val="single" w:sz="2" w:space="0" w:color="000000"/>
              <w:right w:val="single" w:sz="2" w:space="0" w:color="000000"/>
            </w:tcBorders>
          </w:tcPr>
          <w:p w14:paraId="7E2927F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r>
    </w:tbl>
    <w:p w14:paraId="7E2927FE" w14:textId="77777777" w:rsidR="000E5860" w:rsidRPr="00A43C14" w:rsidRDefault="000E5860" w:rsidP="000E5860">
      <w:pPr>
        <w:sectPr w:rsidR="000E5860" w:rsidRPr="00A43C14" w:rsidSect="00D11FCA">
          <w:headerReference w:type="even" r:id="rId107"/>
          <w:headerReference w:type="default" r:id="rId108"/>
          <w:footerReference w:type="even" r:id="rId109"/>
          <w:footerReference w:type="default" r:id="rId110"/>
          <w:headerReference w:type="first" r:id="rId111"/>
          <w:pgSz w:w="15840" w:h="12240" w:orient="landscape" w:code="1"/>
          <w:pgMar w:top="1440" w:right="1440" w:bottom="1440" w:left="1440" w:header="720" w:footer="720" w:gutter="0"/>
          <w:cols w:space="720"/>
          <w:docGrid w:linePitch="360"/>
        </w:sectPr>
      </w:pPr>
    </w:p>
    <w:p w14:paraId="7E2927FF" w14:textId="77777777" w:rsidR="000E5860" w:rsidRPr="00A43C14" w:rsidRDefault="000E5860" w:rsidP="000E5860"/>
    <w:p w14:paraId="7E292800" w14:textId="77777777" w:rsidR="000E5860" w:rsidRPr="00A43C14" w:rsidRDefault="000E5860" w:rsidP="000E5860"/>
    <w:p w14:paraId="7E292801" w14:textId="77777777" w:rsidR="000E5860" w:rsidRPr="00A43C14" w:rsidRDefault="000E5860" w:rsidP="000E5860"/>
    <w:tbl>
      <w:tblPr>
        <w:tblW w:w="12810" w:type="dxa"/>
        <w:tblLayout w:type="fixed"/>
        <w:tblCellMar>
          <w:left w:w="30" w:type="dxa"/>
          <w:right w:w="30" w:type="dxa"/>
        </w:tblCellMar>
        <w:tblLook w:val="0000" w:firstRow="0" w:lastRow="0" w:firstColumn="0" w:lastColumn="0" w:noHBand="0" w:noVBand="0"/>
      </w:tblPr>
      <w:tblGrid>
        <w:gridCol w:w="750"/>
        <w:gridCol w:w="2610"/>
        <w:gridCol w:w="1566"/>
        <w:gridCol w:w="1296"/>
        <w:gridCol w:w="918"/>
        <w:gridCol w:w="720"/>
        <w:gridCol w:w="720"/>
        <w:gridCol w:w="1080"/>
        <w:gridCol w:w="1170"/>
        <w:gridCol w:w="1080"/>
        <w:gridCol w:w="900"/>
      </w:tblGrid>
      <w:tr w:rsidR="000E5860" w:rsidRPr="00A43C14" w14:paraId="7E292803" w14:textId="77777777" w:rsidTr="00D11FCA">
        <w:trPr>
          <w:cantSplit/>
          <w:tblHeader/>
        </w:trPr>
        <w:tc>
          <w:tcPr>
            <w:tcW w:w="12810" w:type="dxa"/>
            <w:gridSpan w:val="11"/>
            <w:tcBorders>
              <w:top w:val="single" w:sz="4" w:space="0" w:color="auto"/>
              <w:left w:val="single" w:sz="2" w:space="0" w:color="auto"/>
              <w:bottom w:val="single" w:sz="4" w:space="0" w:color="auto"/>
              <w:right w:val="single" w:sz="2" w:space="0" w:color="auto"/>
            </w:tcBorders>
          </w:tcPr>
          <w:p w14:paraId="7E292802" w14:textId="77777777" w:rsidR="000E5860" w:rsidRPr="00A43C14" w:rsidRDefault="000E5860" w:rsidP="00D11FCA">
            <w:pPr>
              <w:pStyle w:val="TableTextBold"/>
              <w:jc w:val="center"/>
              <w:rPr>
                <w:rFonts w:ascii="Arial Narrow" w:hAnsi="Arial Narrow"/>
                <w:sz w:val="18"/>
              </w:rPr>
            </w:pPr>
            <w:bookmarkStart w:id="507" w:name="TableA3"/>
            <w:bookmarkEnd w:id="507"/>
            <w:r w:rsidRPr="00A43C14">
              <w:t>Table A-2</w:t>
            </w:r>
            <w:r w:rsidRPr="00A43C14">
              <w:tab/>
              <w:t>Measurement Applicability Table (Normalization Units)</w:t>
            </w:r>
          </w:p>
        </w:tc>
      </w:tr>
      <w:tr w:rsidR="000E5860" w:rsidRPr="00A43C14" w14:paraId="7E292806" w14:textId="77777777" w:rsidTr="00D11FCA">
        <w:trPr>
          <w:cantSplit/>
          <w:tblHeader/>
        </w:trPr>
        <w:tc>
          <w:tcPr>
            <w:tcW w:w="3360" w:type="dxa"/>
            <w:gridSpan w:val="2"/>
            <w:tcBorders>
              <w:top w:val="single" w:sz="4" w:space="0" w:color="auto"/>
              <w:left w:val="single" w:sz="2" w:space="0" w:color="auto"/>
              <w:bottom w:val="single" w:sz="4" w:space="0" w:color="auto"/>
              <w:right w:val="single" w:sz="4" w:space="0" w:color="auto"/>
            </w:tcBorders>
          </w:tcPr>
          <w:p w14:paraId="7E292804" w14:textId="77777777" w:rsidR="000E5860" w:rsidRPr="00A43C14" w:rsidRDefault="000E5860" w:rsidP="00D11FCA">
            <w:pPr>
              <w:pStyle w:val="TableText"/>
              <w:jc w:val="center"/>
              <w:rPr>
                <w:b/>
              </w:rPr>
            </w:pPr>
            <w:r w:rsidRPr="00A43C14">
              <w:rPr>
                <w:b/>
              </w:rPr>
              <w:t>Product Category</w:t>
            </w:r>
          </w:p>
        </w:tc>
        <w:tc>
          <w:tcPr>
            <w:tcW w:w="9450" w:type="dxa"/>
            <w:gridSpan w:val="9"/>
            <w:tcBorders>
              <w:top w:val="single" w:sz="4" w:space="0" w:color="auto"/>
              <w:left w:val="single" w:sz="4" w:space="0" w:color="auto"/>
              <w:bottom w:val="single" w:sz="4" w:space="0" w:color="auto"/>
              <w:right w:val="single" w:sz="2" w:space="0" w:color="auto"/>
            </w:tcBorders>
          </w:tcPr>
          <w:p w14:paraId="7E292805" w14:textId="77777777" w:rsidR="000E5860" w:rsidRPr="00A43C14" w:rsidRDefault="000E5860" w:rsidP="00D11FCA">
            <w:pPr>
              <w:pStyle w:val="TableText"/>
              <w:jc w:val="center"/>
              <w:rPr>
                <w:i/>
              </w:rPr>
            </w:pPr>
          </w:p>
        </w:tc>
      </w:tr>
      <w:tr w:rsidR="000E5860" w:rsidRPr="00A43C14" w14:paraId="7E292812" w14:textId="77777777" w:rsidTr="00D11FCA">
        <w:trPr>
          <w:cantSplit/>
          <w:trHeight w:val="330"/>
          <w:tblHeader/>
        </w:trPr>
        <w:tc>
          <w:tcPr>
            <w:tcW w:w="750" w:type="dxa"/>
            <w:vMerge w:val="restart"/>
            <w:tcBorders>
              <w:top w:val="single" w:sz="4" w:space="0" w:color="auto"/>
              <w:left w:val="single" w:sz="2" w:space="0" w:color="auto"/>
              <w:right w:val="single" w:sz="4" w:space="0" w:color="auto"/>
            </w:tcBorders>
            <w:vAlign w:val="center"/>
          </w:tcPr>
          <w:p w14:paraId="7E292807" w14:textId="77777777" w:rsidR="000E5860" w:rsidRPr="00A43C14" w:rsidRDefault="000E5860" w:rsidP="00D11FCA">
            <w:pPr>
              <w:pStyle w:val="TableText"/>
              <w:ind w:left="-30" w:firstLine="30"/>
              <w:jc w:val="center"/>
              <w:rPr>
                <w:b/>
              </w:rPr>
            </w:pPr>
            <w:r w:rsidRPr="00A43C14">
              <w:rPr>
                <w:b/>
              </w:rPr>
              <w:t>Code</w:t>
            </w:r>
          </w:p>
        </w:tc>
        <w:tc>
          <w:tcPr>
            <w:tcW w:w="2610" w:type="dxa"/>
            <w:vMerge w:val="restart"/>
            <w:tcBorders>
              <w:top w:val="single" w:sz="4" w:space="0" w:color="auto"/>
              <w:left w:val="single" w:sz="4" w:space="0" w:color="auto"/>
              <w:right w:val="single" w:sz="4" w:space="0" w:color="auto"/>
            </w:tcBorders>
            <w:vAlign w:val="center"/>
          </w:tcPr>
          <w:p w14:paraId="7E292808" w14:textId="77777777" w:rsidR="000E5860" w:rsidRPr="00A43C14" w:rsidRDefault="000E5860" w:rsidP="00D11FCA">
            <w:pPr>
              <w:pStyle w:val="TableText"/>
              <w:jc w:val="center"/>
              <w:rPr>
                <w:b/>
              </w:rPr>
            </w:pPr>
            <w:r w:rsidRPr="00A43C14">
              <w:rPr>
                <w:b/>
              </w:rPr>
              <w:t>Description</w:t>
            </w:r>
          </w:p>
        </w:tc>
        <w:tc>
          <w:tcPr>
            <w:tcW w:w="1566" w:type="dxa"/>
            <w:vMerge w:val="restart"/>
            <w:tcBorders>
              <w:top w:val="single" w:sz="4" w:space="0" w:color="auto"/>
              <w:left w:val="single" w:sz="4" w:space="0" w:color="auto"/>
              <w:right w:val="single" w:sz="4" w:space="0" w:color="auto"/>
            </w:tcBorders>
            <w:vAlign w:val="bottom"/>
          </w:tcPr>
          <w:p w14:paraId="7E292809"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Problem Reports</w:t>
            </w:r>
          </w:p>
          <w:p w14:paraId="7E29280A"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H,S,V</w:t>
            </w:r>
          </w:p>
        </w:tc>
        <w:tc>
          <w:tcPr>
            <w:tcW w:w="1296" w:type="dxa"/>
            <w:vMerge w:val="restart"/>
            <w:tcBorders>
              <w:top w:val="single" w:sz="4" w:space="0" w:color="auto"/>
              <w:left w:val="single" w:sz="4" w:space="0" w:color="auto"/>
              <w:right w:val="single" w:sz="4" w:space="0" w:color="auto"/>
            </w:tcBorders>
            <w:vAlign w:val="bottom"/>
          </w:tcPr>
          <w:p w14:paraId="7E29280B"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Service Impact Outages</w:t>
            </w:r>
          </w:p>
          <w:p w14:paraId="7E29280C"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H,S,V</w:t>
            </w:r>
          </w:p>
        </w:tc>
        <w:tc>
          <w:tcPr>
            <w:tcW w:w="918" w:type="dxa"/>
            <w:tcBorders>
              <w:top w:val="single" w:sz="4" w:space="0" w:color="auto"/>
              <w:left w:val="single" w:sz="4" w:space="0" w:color="auto"/>
              <w:right w:val="single" w:sz="4" w:space="0" w:color="auto"/>
            </w:tcBorders>
            <w:vAlign w:val="bottom"/>
          </w:tcPr>
          <w:p w14:paraId="7E29280D" w14:textId="77777777" w:rsidR="000E5860" w:rsidRPr="00A43C14" w:rsidRDefault="000E5860" w:rsidP="00D11FCA">
            <w:pPr>
              <w:pStyle w:val="TableText"/>
              <w:jc w:val="center"/>
              <w:rPr>
                <w:rFonts w:ascii="Arial Narrow" w:hAnsi="Arial Narrow"/>
                <w:b/>
                <w:sz w:val="18"/>
              </w:rPr>
            </w:pPr>
          </w:p>
        </w:tc>
        <w:tc>
          <w:tcPr>
            <w:tcW w:w="1440" w:type="dxa"/>
            <w:gridSpan w:val="2"/>
            <w:vMerge w:val="restart"/>
            <w:tcBorders>
              <w:top w:val="single" w:sz="4" w:space="0" w:color="auto"/>
              <w:left w:val="single" w:sz="4" w:space="0" w:color="auto"/>
              <w:right w:val="single" w:sz="4" w:space="0" w:color="auto"/>
            </w:tcBorders>
            <w:vAlign w:val="bottom"/>
          </w:tcPr>
          <w:p w14:paraId="7E29280E"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Software Measures</w:t>
            </w:r>
          </w:p>
          <w:p w14:paraId="7E29280F" w14:textId="77777777" w:rsidR="000E5860" w:rsidRPr="00A43C14" w:rsidRDefault="000E5860" w:rsidP="00D11FCA">
            <w:pPr>
              <w:pStyle w:val="TableText"/>
              <w:jc w:val="center"/>
              <w:rPr>
                <w:rFonts w:ascii="Arial Narrow" w:hAnsi="Arial Narrow"/>
              </w:rPr>
            </w:pPr>
            <w:r w:rsidRPr="00A43C14">
              <w:rPr>
                <w:rFonts w:ascii="Arial Narrow" w:hAnsi="Arial Narrow"/>
                <w:b/>
                <w:sz w:val="18"/>
              </w:rPr>
              <w:t>S</w:t>
            </w:r>
          </w:p>
        </w:tc>
        <w:tc>
          <w:tcPr>
            <w:tcW w:w="4230" w:type="dxa"/>
            <w:gridSpan w:val="4"/>
            <w:tcBorders>
              <w:top w:val="single" w:sz="4" w:space="0" w:color="auto"/>
              <w:right w:val="single" w:sz="2" w:space="0" w:color="auto"/>
            </w:tcBorders>
          </w:tcPr>
          <w:p w14:paraId="7E292810" w14:textId="77777777" w:rsidR="000E5860" w:rsidRDefault="000E5860" w:rsidP="00D11FCA">
            <w:pPr>
              <w:pStyle w:val="TableText"/>
              <w:jc w:val="center"/>
              <w:rPr>
                <w:rFonts w:ascii="Arial Narrow" w:hAnsi="Arial Narrow"/>
                <w:b/>
                <w:sz w:val="18"/>
              </w:rPr>
            </w:pPr>
            <w:r w:rsidRPr="00A43C14">
              <w:rPr>
                <w:rFonts w:ascii="Arial Narrow" w:hAnsi="Arial Narrow"/>
                <w:b/>
                <w:sz w:val="18"/>
              </w:rPr>
              <w:t xml:space="preserve">Service </w:t>
            </w:r>
            <w:r>
              <w:rPr>
                <w:rFonts w:ascii="Arial Narrow" w:hAnsi="Arial Narrow"/>
                <w:b/>
                <w:sz w:val="18"/>
              </w:rPr>
              <w:t>Measures</w:t>
            </w:r>
          </w:p>
          <w:p w14:paraId="7E292811"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V</w:t>
            </w:r>
          </w:p>
        </w:tc>
      </w:tr>
      <w:tr w:rsidR="000E5860" w:rsidRPr="00A43C14" w14:paraId="7E29281C" w14:textId="77777777" w:rsidTr="00D11FCA">
        <w:trPr>
          <w:cantSplit/>
          <w:trHeight w:val="330"/>
          <w:tblHeader/>
        </w:trPr>
        <w:tc>
          <w:tcPr>
            <w:tcW w:w="750" w:type="dxa"/>
            <w:vMerge/>
            <w:tcBorders>
              <w:top w:val="nil"/>
              <w:left w:val="single" w:sz="2" w:space="0" w:color="auto"/>
              <w:right w:val="single" w:sz="4" w:space="0" w:color="auto"/>
            </w:tcBorders>
            <w:vAlign w:val="bottom"/>
          </w:tcPr>
          <w:p w14:paraId="7E292813" w14:textId="77777777" w:rsidR="000E5860" w:rsidRPr="00A43C14" w:rsidRDefault="000E5860" w:rsidP="00D11FCA">
            <w:pPr>
              <w:pStyle w:val="TableText"/>
              <w:ind w:left="-30" w:firstLine="30"/>
              <w:jc w:val="center"/>
              <w:rPr>
                <w:b/>
              </w:rPr>
            </w:pPr>
          </w:p>
        </w:tc>
        <w:tc>
          <w:tcPr>
            <w:tcW w:w="2610" w:type="dxa"/>
            <w:vMerge/>
            <w:tcBorders>
              <w:top w:val="nil"/>
              <w:left w:val="single" w:sz="4" w:space="0" w:color="auto"/>
              <w:right w:val="single" w:sz="4" w:space="0" w:color="auto"/>
            </w:tcBorders>
            <w:vAlign w:val="bottom"/>
          </w:tcPr>
          <w:p w14:paraId="7E292814" w14:textId="77777777" w:rsidR="000E5860" w:rsidRPr="00A43C14" w:rsidRDefault="000E5860" w:rsidP="00D11FCA">
            <w:pPr>
              <w:pStyle w:val="TableText"/>
              <w:jc w:val="center"/>
              <w:rPr>
                <w:b/>
              </w:rPr>
            </w:pPr>
          </w:p>
        </w:tc>
        <w:tc>
          <w:tcPr>
            <w:tcW w:w="1566" w:type="dxa"/>
            <w:vMerge/>
            <w:tcBorders>
              <w:top w:val="nil"/>
              <w:left w:val="single" w:sz="4" w:space="0" w:color="auto"/>
              <w:right w:val="single" w:sz="4" w:space="0" w:color="auto"/>
            </w:tcBorders>
            <w:vAlign w:val="bottom"/>
          </w:tcPr>
          <w:p w14:paraId="7E292815" w14:textId="77777777" w:rsidR="000E5860" w:rsidRPr="00A43C14" w:rsidRDefault="000E5860" w:rsidP="00D11FCA">
            <w:pPr>
              <w:pStyle w:val="TableText"/>
              <w:jc w:val="center"/>
              <w:rPr>
                <w:rFonts w:ascii="Arial Narrow" w:hAnsi="Arial Narrow"/>
                <w:b/>
                <w:sz w:val="18"/>
              </w:rPr>
            </w:pPr>
          </w:p>
        </w:tc>
        <w:tc>
          <w:tcPr>
            <w:tcW w:w="1296" w:type="dxa"/>
            <w:vMerge/>
            <w:tcBorders>
              <w:top w:val="nil"/>
              <w:left w:val="single" w:sz="4" w:space="0" w:color="auto"/>
              <w:right w:val="single" w:sz="4" w:space="0" w:color="auto"/>
            </w:tcBorders>
            <w:vAlign w:val="bottom"/>
          </w:tcPr>
          <w:p w14:paraId="7E292816" w14:textId="77777777" w:rsidR="000E5860" w:rsidRPr="00A43C14" w:rsidRDefault="000E5860" w:rsidP="00D11FCA">
            <w:pPr>
              <w:pStyle w:val="TableText"/>
              <w:jc w:val="center"/>
              <w:rPr>
                <w:rFonts w:ascii="Arial Narrow" w:hAnsi="Arial Narrow"/>
                <w:b/>
                <w:sz w:val="18"/>
              </w:rPr>
            </w:pPr>
          </w:p>
        </w:tc>
        <w:tc>
          <w:tcPr>
            <w:tcW w:w="918" w:type="dxa"/>
            <w:tcBorders>
              <w:top w:val="nil"/>
              <w:left w:val="single" w:sz="4" w:space="0" w:color="auto"/>
              <w:right w:val="single" w:sz="4" w:space="0" w:color="auto"/>
            </w:tcBorders>
            <w:vAlign w:val="bottom"/>
          </w:tcPr>
          <w:p w14:paraId="7E292817" w14:textId="77777777" w:rsidR="000E5860" w:rsidRDefault="000E5860" w:rsidP="00D11FCA">
            <w:pPr>
              <w:pStyle w:val="TableText"/>
              <w:jc w:val="center"/>
              <w:rPr>
                <w:rFonts w:ascii="Arial Narrow" w:hAnsi="Arial Narrow"/>
                <w:b/>
                <w:sz w:val="18"/>
              </w:rPr>
            </w:pPr>
            <w:r w:rsidRPr="00213686">
              <w:rPr>
                <w:rFonts w:ascii="Arial Narrow" w:hAnsi="Arial Narrow"/>
                <w:b/>
                <w:sz w:val="18"/>
              </w:rPr>
              <w:t>Global Service Impact</w:t>
            </w:r>
          </w:p>
          <w:p w14:paraId="7E292818"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H,S,V</w:t>
            </w:r>
          </w:p>
        </w:tc>
        <w:tc>
          <w:tcPr>
            <w:tcW w:w="1440" w:type="dxa"/>
            <w:gridSpan w:val="2"/>
            <w:vMerge/>
            <w:tcBorders>
              <w:top w:val="nil"/>
              <w:left w:val="single" w:sz="4" w:space="0" w:color="auto"/>
              <w:right w:val="single" w:sz="4" w:space="0" w:color="auto"/>
            </w:tcBorders>
            <w:vAlign w:val="bottom"/>
          </w:tcPr>
          <w:p w14:paraId="7E292819" w14:textId="77777777" w:rsidR="000E5860" w:rsidRPr="00A43C14" w:rsidRDefault="000E5860">
            <w:pPr>
              <w:pStyle w:val="TableText"/>
              <w:jc w:val="center"/>
              <w:rPr>
                <w:rFonts w:ascii="Arial Narrow" w:hAnsi="Arial Narrow"/>
                <w:b/>
                <w:sz w:val="18"/>
              </w:rPr>
            </w:pPr>
          </w:p>
        </w:tc>
        <w:tc>
          <w:tcPr>
            <w:tcW w:w="3330" w:type="dxa"/>
            <w:gridSpan w:val="3"/>
            <w:tcBorders>
              <w:top w:val="single" w:sz="4" w:space="0" w:color="auto"/>
              <w:right w:val="single" w:sz="4" w:space="0" w:color="auto"/>
            </w:tcBorders>
            <w:vAlign w:val="bottom"/>
          </w:tcPr>
          <w:p w14:paraId="7E29281A" w14:textId="77777777" w:rsidR="000E5860" w:rsidRPr="00A43C14" w:rsidRDefault="000E5860">
            <w:pPr>
              <w:pStyle w:val="TableText"/>
              <w:jc w:val="center"/>
              <w:rPr>
                <w:rFonts w:ascii="Arial Narrow" w:hAnsi="Arial Narrow"/>
                <w:b/>
                <w:sz w:val="18"/>
              </w:rPr>
            </w:pPr>
            <w:r w:rsidRPr="00A43C14">
              <w:rPr>
                <w:rFonts w:ascii="Arial Narrow" w:hAnsi="Arial Narrow"/>
                <w:b/>
                <w:sz w:val="18"/>
              </w:rPr>
              <w:t>SQ</w:t>
            </w:r>
          </w:p>
        </w:tc>
        <w:tc>
          <w:tcPr>
            <w:tcW w:w="900" w:type="dxa"/>
            <w:tcBorders>
              <w:top w:val="single" w:sz="4" w:space="0" w:color="auto"/>
              <w:right w:val="single" w:sz="2" w:space="0" w:color="auto"/>
            </w:tcBorders>
            <w:vAlign w:val="bottom"/>
          </w:tcPr>
          <w:p w14:paraId="7E29281B" w14:textId="77777777" w:rsidR="000E5860" w:rsidRPr="00A43C14" w:rsidRDefault="000E5860">
            <w:pPr>
              <w:pStyle w:val="TableText"/>
              <w:jc w:val="center"/>
              <w:rPr>
                <w:rFonts w:ascii="Arial Narrow" w:hAnsi="Arial Narrow"/>
                <w:b/>
                <w:sz w:val="18"/>
              </w:rPr>
            </w:pPr>
          </w:p>
        </w:tc>
      </w:tr>
      <w:tr w:rsidR="000E5860" w:rsidRPr="00A43C14" w14:paraId="7E292828" w14:textId="77777777" w:rsidTr="00D11FCA">
        <w:trPr>
          <w:cantSplit/>
          <w:tblHeader/>
        </w:trPr>
        <w:tc>
          <w:tcPr>
            <w:tcW w:w="3360" w:type="dxa"/>
            <w:gridSpan w:val="2"/>
            <w:tcBorders>
              <w:top w:val="single" w:sz="4" w:space="0" w:color="auto"/>
              <w:left w:val="single" w:sz="2" w:space="0" w:color="auto"/>
              <w:bottom w:val="single" w:sz="12" w:space="0" w:color="auto"/>
              <w:right w:val="single" w:sz="4" w:space="0" w:color="auto"/>
            </w:tcBorders>
          </w:tcPr>
          <w:p w14:paraId="7E29281D" w14:textId="77777777" w:rsidR="000E5860" w:rsidRDefault="000E5860" w:rsidP="00D11FCA">
            <w:pPr>
              <w:pStyle w:val="TableText"/>
              <w:ind w:left="-30" w:firstLine="30"/>
              <w:jc w:val="center"/>
            </w:pPr>
            <w:r w:rsidRPr="00A43C14">
              <w:t xml:space="preserve">TL 9000 Measurement Symbols </w:t>
            </w:r>
          </w:p>
          <w:p w14:paraId="7E29281E" w14:textId="77777777" w:rsidR="000E5860" w:rsidRPr="00A43C14" w:rsidRDefault="000E5860" w:rsidP="00D11FCA">
            <w:pPr>
              <w:pStyle w:val="TableText"/>
              <w:ind w:left="-30" w:firstLine="30"/>
              <w:jc w:val="center"/>
            </w:pPr>
            <w:r w:rsidRPr="00A43C14">
              <w:t>(see Table A</w:t>
            </w:r>
            <w:r w:rsidRPr="00A43C14">
              <w:noBreakHyphen/>
              <w:t>6)</w:t>
            </w:r>
          </w:p>
        </w:tc>
        <w:tc>
          <w:tcPr>
            <w:tcW w:w="1566" w:type="dxa"/>
            <w:tcBorders>
              <w:top w:val="single" w:sz="4" w:space="0" w:color="auto"/>
              <w:left w:val="single" w:sz="4" w:space="0" w:color="auto"/>
              <w:bottom w:val="single" w:sz="12" w:space="0" w:color="auto"/>
              <w:right w:val="single" w:sz="4" w:space="0" w:color="auto"/>
            </w:tcBorders>
            <w:vAlign w:val="center"/>
          </w:tcPr>
          <w:p w14:paraId="7E29281F" w14:textId="77777777" w:rsidR="000E5860" w:rsidRPr="00A43C14" w:rsidRDefault="000E5860" w:rsidP="00D11FCA">
            <w:pPr>
              <w:pStyle w:val="TableText"/>
              <w:ind w:right="60"/>
              <w:jc w:val="center"/>
              <w:rPr>
                <w:rFonts w:ascii="Arial Narrow" w:hAnsi="Arial Narrow"/>
                <w:b/>
                <w:sz w:val="18"/>
              </w:rPr>
            </w:pPr>
            <w:r w:rsidRPr="00A43C14">
              <w:rPr>
                <w:rFonts w:ascii="Arial Narrow" w:hAnsi="Arial Narrow"/>
                <w:b/>
                <w:sz w:val="18"/>
              </w:rPr>
              <w:t xml:space="preserve">NPR </w:t>
            </w:r>
          </w:p>
        </w:tc>
        <w:tc>
          <w:tcPr>
            <w:tcW w:w="1296" w:type="dxa"/>
            <w:tcBorders>
              <w:top w:val="single" w:sz="4" w:space="0" w:color="auto"/>
              <w:left w:val="single" w:sz="4" w:space="0" w:color="auto"/>
              <w:bottom w:val="single" w:sz="12" w:space="0" w:color="auto"/>
              <w:right w:val="single" w:sz="4" w:space="0" w:color="auto"/>
            </w:tcBorders>
            <w:vAlign w:val="center"/>
          </w:tcPr>
          <w:p w14:paraId="7E292820"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SO</w:t>
            </w:r>
          </w:p>
        </w:tc>
        <w:tc>
          <w:tcPr>
            <w:tcW w:w="918" w:type="dxa"/>
            <w:tcBorders>
              <w:top w:val="single" w:sz="4" w:space="0" w:color="auto"/>
              <w:left w:val="single" w:sz="4" w:space="0" w:color="auto"/>
              <w:bottom w:val="single" w:sz="12" w:space="0" w:color="auto"/>
              <w:right w:val="single" w:sz="4" w:space="0" w:color="auto"/>
            </w:tcBorders>
            <w:vAlign w:val="center"/>
          </w:tcPr>
          <w:p w14:paraId="7E292821" w14:textId="77777777" w:rsidR="000E5860" w:rsidRPr="00A43C14" w:rsidRDefault="000E5860" w:rsidP="00D11FCA">
            <w:pPr>
              <w:pStyle w:val="TableText"/>
              <w:ind w:right="60"/>
              <w:jc w:val="center"/>
              <w:rPr>
                <w:rFonts w:ascii="Arial Narrow" w:hAnsi="Arial Narrow"/>
                <w:b/>
                <w:sz w:val="18"/>
              </w:rPr>
            </w:pPr>
            <w:r>
              <w:rPr>
                <w:rFonts w:ascii="Arial Narrow" w:hAnsi="Arial Narrow"/>
                <w:b/>
                <w:sz w:val="18"/>
              </w:rPr>
              <w:t>GSI</w:t>
            </w:r>
          </w:p>
        </w:tc>
        <w:tc>
          <w:tcPr>
            <w:tcW w:w="720" w:type="dxa"/>
            <w:tcBorders>
              <w:top w:val="single" w:sz="4" w:space="0" w:color="auto"/>
              <w:left w:val="single" w:sz="4" w:space="0" w:color="auto"/>
              <w:bottom w:val="single" w:sz="12" w:space="0" w:color="auto"/>
              <w:right w:val="single" w:sz="4" w:space="0" w:color="auto"/>
            </w:tcBorders>
            <w:vAlign w:val="center"/>
          </w:tcPr>
          <w:p w14:paraId="7E292822"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SFQ</w:t>
            </w:r>
          </w:p>
        </w:tc>
        <w:tc>
          <w:tcPr>
            <w:tcW w:w="720" w:type="dxa"/>
            <w:tcBorders>
              <w:top w:val="single" w:sz="4" w:space="0" w:color="auto"/>
              <w:left w:val="single" w:sz="4" w:space="0" w:color="auto"/>
              <w:bottom w:val="single" w:sz="12" w:space="0" w:color="auto"/>
              <w:right w:val="single" w:sz="4" w:space="0" w:color="auto"/>
            </w:tcBorders>
            <w:vAlign w:val="center"/>
          </w:tcPr>
          <w:p w14:paraId="7E292823"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SPR</w:t>
            </w:r>
          </w:p>
        </w:tc>
        <w:tc>
          <w:tcPr>
            <w:tcW w:w="1080" w:type="dxa"/>
            <w:tcBorders>
              <w:top w:val="single" w:sz="4" w:space="0" w:color="auto"/>
              <w:bottom w:val="single" w:sz="12" w:space="0" w:color="auto"/>
              <w:right w:val="single" w:sz="4" w:space="0" w:color="auto"/>
            </w:tcBorders>
            <w:vAlign w:val="center"/>
          </w:tcPr>
          <w:p w14:paraId="7E292824"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Numerator</w:t>
            </w:r>
          </w:p>
        </w:tc>
        <w:tc>
          <w:tcPr>
            <w:tcW w:w="1170" w:type="dxa"/>
            <w:tcBorders>
              <w:top w:val="single" w:sz="4" w:space="0" w:color="auto"/>
              <w:left w:val="single" w:sz="4" w:space="0" w:color="auto"/>
              <w:bottom w:val="single" w:sz="12" w:space="0" w:color="auto"/>
              <w:right w:val="single" w:sz="4" w:space="0" w:color="auto"/>
            </w:tcBorders>
            <w:vAlign w:val="center"/>
          </w:tcPr>
          <w:p w14:paraId="7E292825"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Denominator</w:t>
            </w:r>
          </w:p>
        </w:tc>
        <w:tc>
          <w:tcPr>
            <w:tcW w:w="1080" w:type="dxa"/>
            <w:tcBorders>
              <w:top w:val="single" w:sz="4" w:space="0" w:color="auto"/>
              <w:left w:val="single" w:sz="4" w:space="0" w:color="auto"/>
              <w:bottom w:val="single" w:sz="12" w:space="0" w:color="auto"/>
              <w:right w:val="single" w:sz="4" w:space="0" w:color="auto"/>
            </w:tcBorders>
            <w:vAlign w:val="center"/>
          </w:tcPr>
          <w:p w14:paraId="7E292826" w14:textId="77777777" w:rsidR="000E5860" w:rsidRPr="00A43C14" w:rsidRDefault="000E5860" w:rsidP="00D11FCA">
            <w:pPr>
              <w:pStyle w:val="TableText"/>
              <w:jc w:val="center"/>
              <w:rPr>
                <w:rFonts w:ascii="Arial Narrow" w:hAnsi="Arial Narrow"/>
                <w:b/>
                <w:sz w:val="18"/>
              </w:rPr>
            </w:pPr>
            <w:r w:rsidRPr="00A43C14">
              <w:rPr>
                <w:rFonts w:ascii="Arial Narrow" w:hAnsi="Arial Narrow"/>
                <w:b/>
                <w:sz w:val="18"/>
              </w:rPr>
              <w:t>Notes/ Comments</w:t>
            </w:r>
          </w:p>
        </w:tc>
        <w:tc>
          <w:tcPr>
            <w:tcW w:w="900" w:type="dxa"/>
            <w:tcBorders>
              <w:left w:val="single" w:sz="4" w:space="0" w:color="auto"/>
              <w:bottom w:val="single" w:sz="12" w:space="0" w:color="auto"/>
              <w:right w:val="single" w:sz="2" w:space="0" w:color="auto"/>
            </w:tcBorders>
            <w:vAlign w:val="center"/>
          </w:tcPr>
          <w:p w14:paraId="7E292827" w14:textId="77777777" w:rsidR="000E5860" w:rsidRPr="00A43C14" w:rsidRDefault="000E5860" w:rsidP="00D11FCA">
            <w:pPr>
              <w:pStyle w:val="TableText"/>
              <w:jc w:val="center"/>
              <w:rPr>
                <w:rFonts w:ascii="Arial Narrow" w:hAnsi="Arial Narrow"/>
                <w:b/>
                <w:sz w:val="18"/>
              </w:rPr>
            </w:pPr>
            <w:r>
              <w:rPr>
                <w:rFonts w:ascii="Arial Narrow" w:hAnsi="Arial Narrow"/>
                <w:b/>
                <w:sz w:val="18"/>
              </w:rPr>
              <w:t>CCRR</w:t>
            </w:r>
          </w:p>
        </w:tc>
      </w:tr>
      <w:tr w:rsidR="000E5860" w:rsidRPr="00A43C14" w14:paraId="7E29282C" w14:textId="77777777" w:rsidTr="00D11FCA">
        <w:trPr>
          <w:cantSplit/>
        </w:trPr>
        <w:tc>
          <w:tcPr>
            <w:tcW w:w="750" w:type="dxa"/>
            <w:tcBorders>
              <w:left w:val="single" w:sz="2" w:space="0" w:color="auto"/>
            </w:tcBorders>
          </w:tcPr>
          <w:p w14:paraId="7E292829" w14:textId="77777777" w:rsidR="000E5860" w:rsidRPr="00B00858" w:rsidRDefault="000E5860" w:rsidP="00D11FCA">
            <w:pPr>
              <w:pStyle w:val="TableTextPCRed"/>
            </w:pPr>
            <w:r w:rsidRPr="00B00858">
              <w:t>9</w:t>
            </w:r>
          </w:p>
        </w:tc>
        <w:tc>
          <w:tcPr>
            <w:tcW w:w="2610" w:type="dxa"/>
            <w:tcBorders>
              <w:left w:val="single" w:sz="2" w:space="0" w:color="000000"/>
              <w:right w:val="single" w:sz="2" w:space="0" w:color="000000"/>
            </w:tcBorders>
          </w:tcPr>
          <w:p w14:paraId="7E29282A" w14:textId="77777777" w:rsidR="000E5860" w:rsidRPr="00B00858" w:rsidRDefault="000E5860" w:rsidP="00D11FCA">
            <w:pPr>
              <w:pStyle w:val="TableTextPCRed"/>
            </w:pPr>
            <w:r w:rsidRPr="00B00858">
              <w:t>End-Customer Services</w:t>
            </w:r>
          </w:p>
        </w:tc>
        <w:tc>
          <w:tcPr>
            <w:tcW w:w="9450" w:type="dxa"/>
            <w:gridSpan w:val="9"/>
            <w:tcBorders>
              <w:left w:val="nil"/>
              <w:right w:val="single" w:sz="2" w:space="0" w:color="auto"/>
            </w:tcBorders>
          </w:tcPr>
          <w:p w14:paraId="7E29282B" w14:textId="77777777" w:rsidR="000E5860" w:rsidRPr="00A43C14" w:rsidRDefault="000E5860" w:rsidP="00D11FCA">
            <w:pPr>
              <w:pStyle w:val="TableText"/>
              <w:jc w:val="center"/>
              <w:rPr>
                <w:rFonts w:ascii="Arial Narrow" w:hAnsi="Arial Narrow"/>
                <w:b/>
                <w:sz w:val="18"/>
              </w:rPr>
            </w:pPr>
          </w:p>
        </w:tc>
      </w:tr>
      <w:tr w:rsidR="000E5860" w:rsidRPr="00A43C14" w14:paraId="7E292838"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2D" w14:textId="77777777" w:rsidR="000E5860" w:rsidRPr="00A43C14" w:rsidRDefault="000E5860" w:rsidP="00D11FCA">
            <w:pPr>
              <w:pStyle w:val="TableText"/>
            </w:pPr>
            <w:r w:rsidRPr="00A43C14">
              <w:t>9.1</w:t>
            </w:r>
          </w:p>
        </w:tc>
        <w:tc>
          <w:tcPr>
            <w:tcW w:w="2610" w:type="dxa"/>
            <w:tcBorders>
              <w:top w:val="single" w:sz="2" w:space="0" w:color="auto"/>
              <w:left w:val="single" w:sz="2" w:space="0" w:color="auto"/>
              <w:bottom w:val="single" w:sz="2" w:space="0" w:color="auto"/>
              <w:right w:val="single" w:sz="2" w:space="0" w:color="auto"/>
            </w:tcBorders>
          </w:tcPr>
          <w:p w14:paraId="7E29282E" w14:textId="77777777" w:rsidR="000E5860" w:rsidRPr="00A43C14" w:rsidRDefault="000E5860" w:rsidP="00D11FCA">
            <w:pPr>
              <w:pStyle w:val="TableText"/>
            </w:pPr>
            <w:r w:rsidRPr="00A43C14">
              <w:t xml:space="preserve">Voice </w:t>
            </w:r>
          </w:p>
        </w:tc>
        <w:tc>
          <w:tcPr>
            <w:tcW w:w="1566" w:type="dxa"/>
            <w:tcBorders>
              <w:top w:val="single" w:sz="2" w:space="0" w:color="auto"/>
              <w:left w:val="single" w:sz="2" w:space="0" w:color="auto"/>
              <w:bottom w:val="single" w:sz="2" w:space="0" w:color="auto"/>
              <w:right w:val="single" w:sz="2" w:space="0" w:color="auto"/>
            </w:tcBorders>
          </w:tcPr>
          <w:p w14:paraId="7E29282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Active Phone Numbers</w:t>
            </w:r>
          </w:p>
        </w:tc>
        <w:tc>
          <w:tcPr>
            <w:tcW w:w="1296" w:type="dxa"/>
            <w:tcBorders>
              <w:top w:val="single" w:sz="2" w:space="0" w:color="auto"/>
              <w:left w:val="single" w:sz="2" w:space="0" w:color="auto"/>
              <w:bottom w:val="single" w:sz="2" w:space="0" w:color="auto"/>
              <w:right w:val="single" w:sz="2" w:space="0" w:color="auto"/>
            </w:tcBorders>
          </w:tcPr>
          <w:p w14:paraId="7E29283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Terminations</w:t>
            </w:r>
          </w:p>
        </w:tc>
        <w:tc>
          <w:tcPr>
            <w:tcW w:w="918" w:type="dxa"/>
            <w:tcBorders>
              <w:top w:val="single" w:sz="2" w:space="0" w:color="auto"/>
              <w:left w:val="single" w:sz="2" w:space="0" w:color="auto"/>
              <w:bottom w:val="single" w:sz="2" w:space="0" w:color="auto"/>
              <w:right w:val="single" w:sz="2" w:space="0" w:color="auto"/>
            </w:tcBorders>
          </w:tcPr>
          <w:p w14:paraId="7E292831" w14:textId="77777777" w:rsidR="000E5860" w:rsidRPr="00A43C14" w:rsidRDefault="000E5860" w:rsidP="00D11FCA">
            <w:pPr>
              <w:pStyle w:val="TableText"/>
              <w:jc w:val="center"/>
              <w:rPr>
                <w:rFonts w:ascii="Arial Narrow" w:hAnsi="Arial Narrow"/>
                <w:sz w:val="18"/>
              </w:rPr>
            </w:pPr>
            <w:r>
              <w:rPr>
                <w:rFonts w:ascii="Arial Narrow" w:hAnsi="Arial Narrow"/>
                <w:sz w:val="18"/>
              </w:rPr>
              <w:t>Active Phone Numbers</w:t>
            </w:r>
          </w:p>
        </w:tc>
        <w:tc>
          <w:tcPr>
            <w:tcW w:w="720" w:type="dxa"/>
            <w:tcBorders>
              <w:top w:val="single" w:sz="2" w:space="0" w:color="auto"/>
              <w:left w:val="single" w:sz="2" w:space="0" w:color="auto"/>
              <w:bottom w:val="single" w:sz="2" w:space="0" w:color="auto"/>
              <w:right w:val="single" w:sz="2" w:space="0" w:color="auto"/>
            </w:tcBorders>
          </w:tcPr>
          <w:p w14:paraId="7E29283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3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3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Unsuccessful Calls</w:t>
            </w:r>
          </w:p>
        </w:tc>
        <w:tc>
          <w:tcPr>
            <w:tcW w:w="1170" w:type="dxa"/>
            <w:tcBorders>
              <w:top w:val="single" w:sz="2" w:space="0" w:color="auto"/>
              <w:left w:val="single" w:sz="2" w:space="0" w:color="auto"/>
              <w:bottom w:val="single" w:sz="2" w:space="0" w:color="auto"/>
              <w:right w:val="single" w:sz="2" w:space="0" w:color="auto"/>
            </w:tcBorders>
          </w:tcPr>
          <w:p w14:paraId="7E29283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Call Attempts</w:t>
            </w:r>
          </w:p>
        </w:tc>
        <w:tc>
          <w:tcPr>
            <w:tcW w:w="1080" w:type="dxa"/>
            <w:tcBorders>
              <w:top w:val="single" w:sz="2" w:space="0" w:color="auto"/>
              <w:left w:val="single" w:sz="2" w:space="0" w:color="auto"/>
              <w:bottom w:val="single" w:sz="2" w:space="0" w:color="auto"/>
              <w:right w:val="single" w:sz="2" w:space="0" w:color="auto"/>
            </w:tcBorders>
          </w:tcPr>
          <w:p w14:paraId="7E292836" w14:textId="77777777" w:rsidR="000E5860" w:rsidRPr="00A43C14" w:rsidRDefault="000E5860" w:rsidP="00D11FCA">
            <w:pPr>
              <w:pStyle w:val="TableText"/>
              <w:rPr>
                <w:rFonts w:ascii="Arial Narrow" w:hAnsi="Arial Narrow"/>
                <w:sz w:val="18"/>
              </w:rPr>
            </w:pPr>
            <w:r w:rsidRPr="00A43C14">
              <w:rPr>
                <w:rFonts w:ascii="Arial Narrow" w:hAnsi="Arial Narrow"/>
                <w:sz w:val="18"/>
              </w:rPr>
              <w:t>Unsuccessful calls may also be known as “blocked” calls</w:t>
            </w:r>
          </w:p>
        </w:tc>
        <w:tc>
          <w:tcPr>
            <w:tcW w:w="900" w:type="dxa"/>
            <w:tcBorders>
              <w:top w:val="single" w:sz="2" w:space="0" w:color="auto"/>
              <w:left w:val="single" w:sz="2" w:space="0" w:color="auto"/>
              <w:bottom w:val="single" w:sz="2" w:space="0" w:color="auto"/>
              <w:right w:val="single" w:sz="2" w:space="0" w:color="auto"/>
            </w:tcBorders>
          </w:tcPr>
          <w:p w14:paraId="7E292837" w14:textId="77777777" w:rsidR="000E5860" w:rsidRPr="00A43C14" w:rsidRDefault="000E5860" w:rsidP="00D11FCA">
            <w:pPr>
              <w:pStyle w:val="TableText"/>
              <w:jc w:val="center"/>
              <w:rPr>
                <w:rFonts w:ascii="Arial Narrow" w:hAnsi="Arial Narrow"/>
                <w:sz w:val="18"/>
              </w:rPr>
            </w:pPr>
            <w:r>
              <w:rPr>
                <w:rFonts w:ascii="Arial Narrow" w:hAnsi="Arial Narrow"/>
                <w:sz w:val="18"/>
              </w:rPr>
              <w:t>Active phone numbers</w:t>
            </w:r>
          </w:p>
        </w:tc>
      </w:tr>
      <w:tr w:rsidR="000E5860" w:rsidRPr="00A43C14" w14:paraId="7E292844"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39" w14:textId="77777777" w:rsidR="000E5860" w:rsidRPr="00A43C14" w:rsidRDefault="000E5860" w:rsidP="00D11FCA">
            <w:pPr>
              <w:pStyle w:val="TableText"/>
            </w:pPr>
            <w:r w:rsidRPr="00A43C14">
              <w:t>9.2</w:t>
            </w:r>
          </w:p>
        </w:tc>
        <w:tc>
          <w:tcPr>
            <w:tcW w:w="2610" w:type="dxa"/>
            <w:tcBorders>
              <w:top w:val="single" w:sz="2" w:space="0" w:color="auto"/>
              <w:left w:val="single" w:sz="2" w:space="0" w:color="auto"/>
              <w:bottom w:val="single" w:sz="2" w:space="0" w:color="auto"/>
              <w:right w:val="single" w:sz="2" w:space="0" w:color="auto"/>
            </w:tcBorders>
          </w:tcPr>
          <w:p w14:paraId="7E29283A" w14:textId="77777777" w:rsidR="000E5860" w:rsidRPr="00A43C14" w:rsidRDefault="000E5860" w:rsidP="00D11FCA">
            <w:pPr>
              <w:pStyle w:val="TableText"/>
            </w:pPr>
            <w:r w:rsidRPr="00A43C14">
              <w:t>Wireless</w:t>
            </w:r>
          </w:p>
        </w:tc>
        <w:tc>
          <w:tcPr>
            <w:tcW w:w="1566" w:type="dxa"/>
            <w:tcBorders>
              <w:top w:val="single" w:sz="2" w:space="0" w:color="auto"/>
              <w:left w:val="single" w:sz="2" w:space="0" w:color="auto"/>
              <w:bottom w:val="single" w:sz="2" w:space="0" w:color="auto"/>
              <w:right w:val="single" w:sz="2" w:space="0" w:color="auto"/>
            </w:tcBorders>
          </w:tcPr>
          <w:p w14:paraId="7E29283B" w14:textId="77777777" w:rsidR="000E5860" w:rsidRPr="00A43C14" w:rsidRDefault="000E5860" w:rsidP="00D11FCA">
            <w:pPr>
              <w:pStyle w:val="TableText"/>
              <w:jc w:val="center"/>
              <w:rPr>
                <w:rFonts w:ascii="Arial Narrow" w:hAnsi="Arial Narrow"/>
                <w:sz w:val="18"/>
              </w:rPr>
            </w:pPr>
            <w:r>
              <w:rPr>
                <w:rFonts w:ascii="Arial Narrow" w:hAnsi="Arial Narrow"/>
                <w:sz w:val="18"/>
              </w:rPr>
              <w:t>Active Subscribers</w:t>
            </w:r>
          </w:p>
        </w:tc>
        <w:tc>
          <w:tcPr>
            <w:tcW w:w="1296" w:type="dxa"/>
            <w:tcBorders>
              <w:top w:val="single" w:sz="2" w:space="0" w:color="auto"/>
              <w:left w:val="single" w:sz="2" w:space="0" w:color="auto"/>
              <w:bottom w:val="single" w:sz="2" w:space="0" w:color="auto"/>
              <w:right w:val="single" w:sz="2" w:space="0" w:color="auto"/>
            </w:tcBorders>
          </w:tcPr>
          <w:p w14:paraId="7E29283C" w14:textId="77777777" w:rsidR="000E5860" w:rsidRPr="00A43C14" w:rsidRDefault="000E5860" w:rsidP="00D11FCA">
            <w:pPr>
              <w:pStyle w:val="TableText"/>
              <w:jc w:val="center"/>
              <w:rPr>
                <w:rFonts w:ascii="Arial Narrow" w:hAnsi="Arial Narrow"/>
                <w:sz w:val="18"/>
              </w:rPr>
            </w:pPr>
            <w:r>
              <w:rPr>
                <w:rFonts w:ascii="Arial Narrow" w:hAnsi="Arial Narrow"/>
                <w:sz w:val="18"/>
              </w:rPr>
              <w:t>Active Subscribers</w:t>
            </w:r>
          </w:p>
        </w:tc>
        <w:tc>
          <w:tcPr>
            <w:tcW w:w="918" w:type="dxa"/>
            <w:tcBorders>
              <w:top w:val="single" w:sz="2" w:space="0" w:color="auto"/>
              <w:left w:val="single" w:sz="2" w:space="0" w:color="auto"/>
              <w:bottom w:val="single" w:sz="2" w:space="0" w:color="auto"/>
              <w:right w:val="single" w:sz="2" w:space="0" w:color="auto"/>
            </w:tcBorders>
          </w:tcPr>
          <w:p w14:paraId="7E29283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3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3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4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Dropped Calls</w:t>
            </w:r>
          </w:p>
        </w:tc>
        <w:tc>
          <w:tcPr>
            <w:tcW w:w="1170" w:type="dxa"/>
            <w:tcBorders>
              <w:top w:val="single" w:sz="2" w:space="0" w:color="auto"/>
              <w:left w:val="single" w:sz="2" w:space="0" w:color="auto"/>
              <w:bottom w:val="single" w:sz="2" w:space="0" w:color="auto"/>
              <w:right w:val="single" w:sz="2" w:space="0" w:color="auto"/>
            </w:tcBorders>
          </w:tcPr>
          <w:p w14:paraId="7E29284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Total Call Minutes</w:t>
            </w:r>
          </w:p>
        </w:tc>
        <w:tc>
          <w:tcPr>
            <w:tcW w:w="1080" w:type="dxa"/>
            <w:tcBorders>
              <w:top w:val="single" w:sz="2" w:space="0" w:color="auto"/>
              <w:left w:val="single" w:sz="2" w:space="0" w:color="auto"/>
              <w:bottom w:val="single" w:sz="2" w:space="0" w:color="auto"/>
              <w:right w:val="single" w:sz="2" w:space="0" w:color="auto"/>
            </w:tcBorders>
          </w:tcPr>
          <w:p w14:paraId="7E292842"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43"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r>
      <w:tr w:rsidR="000E5860" w:rsidRPr="00A43C14" w14:paraId="7E29284F"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45" w14:textId="77777777" w:rsidR="000E5860" w:rsidRPr="00A43C14" w:rsidRDefault="000E5860" w:rsidP="00D11FCA">
            <w:pPr>
              <w:pStyle w:val="TableText"/>
            </w:pPr>
            <w:r w:rsidRPr="00A43C14">
              <w:t>9.3</w:t>
            </w:r>
          </w:p>
        </w:tc>
        <w:tc>
          <w:tcPr>
            <w:tcW w:w="2610" w:type="dxa"/>
            <w:tcBorders>
              <w:top w:val="single" w:sz="2" w:space="0" w:color="auto"/>
              <w:left w:val="single" w:sz="2" w:space="0" w:color="auto"/>
              <w:bottom w:val="single" w:sz="2" w:space="0" w:color="auto"/>
              <w:right w:val="single" w:sz="2" w:space="0" w:color="auto"/>
            </w:tcBorders>
          </w:tcPr>
          <w:p w14:paraId="7E292846" w14:textId="77777777" w:rsidR="000E5860" w:rsidRPr="00A43C14" w:rsidRDefault="000E5860" w:rsidP="00D11FCA">
            <w:pPr>
              <w:pStyle w:val="TableText"/>
            </w:pPr>
            <w:r w:rsidRPr="00A43C14">
              <w:t>Transport Networks</w:t>
            </w:r>
          </w:p>
        </w:tc>
        <w:tc>
          <w:tcPr>
            <w:tcW w:w="1566" w:type="dxa"/>
            <w:tcBorders>
              <w:top w:val="single" w:sz="2" w:space="0" w:color="auto"/>
              <w:left w:val="single" w:sz="2" w:space="0" w:color="auto"/>
              <w:bottom w:val="single" w:sz="2" w:space="0" w:color="auto"/>
              <w:right w:val="single" w:sz="2" w:space="0" w:color="auto"/>
            </w:tcBorders>
          </w:tcPr>
          <w:p w14:paraId="7E29284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Trunk</w:t>
            </w:r>
          </w:p>
        </w:tc>
        <w:tc>
          <w:tcPr>
            <w:tcW w:w="1296" w:type="dxa"/>
            <w:tcBorders>
              <w:top w:val="single" w:sz="2" w:space="0" w:color="auto"/>
              <w:left w:val="single" w:sz="2" w:space="0" w:color="auto"/>
              <w:bottom w:val="single" w:sz="2" w:space="0" w:color="auto"/>
              <w:right w:val="single" w:sz="2" w:space="0" w:color="auto"/>
            </w:tcBorders>
          </w:tcPr>
          <w:p w14:paraId="7E29284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Trunk</w:t>
            </w:r>
          </w:p>
        </w:tc>
        <w:tc>
          <w:tcPr>
            <w:tcW w:w="918" w:type="dxa"/>
            <w:tcBorders>
              <w:top w:val="single" w:sz="2" w:space="0" w:color="auto"/>
              <w:left w:val="single" w:sz="2" w:space="0" w:color="auto"/>
              <w:bottom w:val="single" w:sz="2" w:space="0" w:color="auto"/>
              <w:right w:val="single" w:sz="2" w:space="0" w:color="auto"/>
            </w:tcBorders>
          </w:tcPr>
          <w:p w14:paraId="7E292849"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4A"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4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250" w:type="dxa"/>
            <w:gridSpan w:val="2"/>
            <w:tcBorders>
              <w:top w:val="single" w:sz="2" w:space="0" w:color="auto"/>
              <w:left w:val="single" w:sz="2" w:space="0" w:color="auto"/>
              <w:bottom w:val="single" w:sz="2" w:space="0" w:color="auto"/>
              <w:right w:val="single" w:sz="2" w:space="0" w:color="auto"/>
            </w:tcBorders>
          </w:tcPr>
          <w:p w14:paraId="7E29284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4D"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4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r>
      <w:tr w:rsidR="000E5860" w:rsidRPr="00A43C14" w14:paraId="7E29285A"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50" w14:textId="77777777" w:rsidR="000E5860" w:rsidRPr="00A43C14" w:rsidRDefault="000E5860" w:rsidP="00D11FCA">
            <w:pPr>
              <w:pStyle w:val="TableText"/>
            </w:pPr>
            <w:r w:rsidRPr="00A43C14">
              <w:t>9.4</w:t>
            </w:r>
          </w:p>
        </w:tc>
        <w:tc>
          <w:tcPr>
            <w:tcW w:w="2610" w:type="dxa"/>
            <w:tcBorders>
              <w:top w:val="single" w:sz="2" w:space="0" w:color="auto"/>
              <w:left w:val="single" w:sz="2" w:space="0" w:color="auto"/>
              <w:bottom w:val="single" w:sz="2" w:space="0" w:color="auto"/>
              <w:right w:val="single" w:sz="2" w:space="0" w:color="auto"/>
            </w:tcBorders>
          </w:tcPr>
          <w:p w14:paraId="7E292851" w14:textId="77777777" w:rsidR="000E5860" w:rsidRPr="00A43C14" w:rsidRDefault="000E5860" w:rsidP="00D11FCA">
            <w:pPr>
              <w:pStyle w:val="TableText"/>
            </w:pPr>
            <w:r w:rsidRPr="00A43C14">
              <w:t>Private Networks</w:t>
            </w:r>
          </w:p>
        </w:tc>
        <w:tc>
          <w:tcPr>
            <w:tcW w:w="1566" w:type="dxa"/>
            <w:tcBorders>
              <w:top w:val="single" w:sz="2" w:space="0" w:color="auto"/>
              <w:left w:val="single" w:sz="2" w:space="0" w:color="auto"/>
              <w:bottom w:val="single" w:sz="2" w:space="0" w:color="auto"/>
              <w:right w:val="single" w:sz="2" w:space="0" w:color="auto"/>
            </w:tcBorders>
          </w:tcPr>
          <w:p w14:paraId="7E29285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10 MB Bandwidth</w:t>
            </w:r>
          </w:p>
        </w:tc>
        <w:tc>
          <w:tcPr>
            <w:tcW w:w="1296" w:type="dxa"/>
            <w:tcBorders>
              <w:top w:val="single" w:sz="2" w:space="0" w:color="auto"/>
              <w:left w:val="single" w:sz="2" w:space="0" w:color="auto"/>
              <w:bottom w:val="single" w:sz="2" w:space="0" w:color="auto"/>
              <w:right w:val="single" w:sz="2" w:space="0" w:color="auto"/>
            </w:tcBorders>
          </w:tcPr>
          <w:p w14:paraId="7E29285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10 MB Bandwidth</w:t>
            </w:r>
          </w:p>
        </w:tc>
        <w:tc>
          <w:tcPr>
            <w:tcW w:w="918" w:type="dxa"/>
            <w:tcBorders>
              <w:top w:val="single" w:sz="2" w:space="0" w:color="auto"/>
              <w:left w:val="single" w:sz="2" w:space="0" w:color="auto"/>
              <w:bottom w:val="single" w:sz="2" w:space="0" w:color="auto"/>
              <w:right w:val="single" w:sz="2" w:space="0" w:color="auto"/>
            </w:tcBorders>
          </w:tcPr>
          <w:p w14:paraId="7E292854"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55"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5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250" w:type="dxa"/>
            <w:gridSpan w:val="2"/>
            <w:tcBorders>
              <w:top w:val="single" w:sz="2" w:space="0" w:color="auto"/>
              <w:left w:val="single" w:sz="2" w:space="0" w:color="auto"/>
              <w:bottom w:val="single" w:sz="2" w:space="0" w:color="auto"/>
              <w:right w:val="single" w:sz="2" w:space="0" w:color="auto"/>
            </w:tcBorders>
          </w:tcPr>
          <w:p w14:paraId="7E29285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58"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59"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r>
      <w:tr w:rsidR="000E5860" w:rsidRPr="00A43C14" w14:paraId="7E292865"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5B" w14:textId="77777777" w:rsidR="000E5860" w:rsidRPr="00A43C14" w:rsidRDefault="000E5860" w:rsidP="00D11FCA">
            <w:pPr>
              <w:pStyle w:val="TableText"/>
            </w:pPr>
            <w:r w:rsidRPr="00A43C14">
              <w:t>9.5</w:t>
            </w:r>
          </w:p>
        </w:tc>
        <w:tc>
          <w:tcPr>
            <w:tcW w:w="2610" w:type="dxa"/>
            <w:tcBorders>
              <w:top w:val="single" w:sz="2" w:space="0" w:color="auto"/>
              <w:left w:val="single" w:sz="2" w:space="0" w:color="auto"/>
              <w:bottom w:val="single" w:sz="2" w:space="0" w:color="auto"/>
              <w:right w:val="single" w:sz="2" w:space="0" w:color="auto"/>
            </w:tcBorders>
          </w:tcPr>
          <w:p w14:paraId="7E29285C" w14:textId="77777777" w:rsidR="000E5860" w:rsidRPr="00A43C14" w:rsidRDefault="000E5860" w:rsidP="00D11FCA">
            <w:pPr>
              <w:pStyle w:val="TableText"/>
            </w:pPr>
            <w:r w:rsidRPr="00A43C14">
              <w:t>Internet Access</w:t>
            </w:r>
          </w:p>
        </w:tc>
        <w:tc>
          <w:tcPr>
            <w:tcW w:w="1566" w:type="dxa"/>
            <w:tcBorders>
              <w:top w:val="single" w:sz="2" w:space="0" w:color="auto"/>
              <w:left w:val="single" w:sz="2" w:space="0" w:color="auto"/>
              <w:bottom w:val="single" w:sz="2" w:space="0" w:color="auto"/>
              <w:right w:val="single" w:sz="2" w:space="0" w:color="auto"/>
            </w:tcBorders>
          </w:tcPr>
          <w:p w14:paraId="7E29285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Subscriber Port</w:t>
            </w:r>
          </w:p>
        </w:tc>
        <w:tc>
          <w:tcPr>
            <w:tcW w:w="1296" w:type="dxa"/>
            <w:tcBorders>
              <w:top w:val="single" w:sz="2" w:space="0" w:color="auto"/>
              <w:left w:val="single" w:sz="2" w:space="0" w:color="auto"/>
              <w:bottom w:val="single" w:sz="2" w:space="0" w:color="auto"/>
              <w:right w:val="single" w:sz="2" w:space="0" w:color="auto"/>
            </w:tcBorders>
          </w:tcPr>
          <w:p w14:paraId="7E29285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Subscriber Port</w:t>
            </w:r>
          </w:p>
        </w:tc>
        <w:tc>
          <w:tcPr>
            <w:tcW w:w="918" w:type="dxa"/>
            <w:tcBorders>
              <w:top w:val="single" w:sz="2" w:space="0" w:color="auto"/>
              <w:left w:val="single" w:sz="2" w:space="0" w:color="auto"/>
              <w:bottom w:val="single" w:sz="2" w:space="0" w:color="auto"/>
              <w:right w:val="single" w:sz="2" w:space="0" w:color="auto"/>
            </w:tcBorders>
          </w:tcPr>
          <w:p w14:paraId="7E29285F" w14:textId="77777777" w:rsidR="000E5860" w:rsidRPr="00A43C14" w:rsidRDefault="000E5860" w:rsidP="00D11FCA">
            <w:pPr>
              <w:pStyle w:val="TableText"/>
              <w:jc w:val="center"/>
              <w:rPr>
                <w:rFonts w:ascii="Arial Narrow" w:hAnsi="Arial Narrow"/>
                <w:sz w:val="18"/>
              </w:rPr>
            </w:pPr>
            <w:r>
              <w:rPr>
                <w:rFonts w:ascii="Arial Narrow" w:hAnsi="Arial Narrow"/>
                <w:sz w:val="18"/>
              </w:rPr>
              <w:t>Subscriber port</w:t>
            </w:r>
          </w:p>
        </w:tc>
        <w:tc>
          <w:tcPr>
            <w:tcW w:w="720" w:type="dxa"/>
            <w:tcBorders>
              <w:top w:val="single" w:sz="2" w:space="0" w:color="auto"/>
              <w:left w:val="single" w:sz="2" w:space="0" w:color="auto"/>
              <w:bottom w:val="single" w:sz="2" w:space="0" w:color="auto"/>
              <w:right w:val="single" w:sz="2" w:space="0" w:color="auto"/>
            </w:tcBorders>
          </w:tcPr>
          <w:p w14:paraId="7E292860"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720" w:type="dxa"/>
            <w:tcBorders>
              <w:top w:val="single" w:sz="2" w:space="0" w:color="auto"/>
              <w:left w:val="single" w:sz="2" w:space="0" w:color="auto"/>
              <w:bottom w:val="single" w:sz="2" w:space="0" w:color="auto"/>
              <w:right w:val="single" w:sz="2" w:space="0" w:color="auto"/>
            </w:tcBorders>
          </w:tcPr>
          <w:p w14:paraId="7E29286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c>
          <w:tcPr>
            <w:tcW w:w="2250" w:type="dxa"/>
            <w:gridSpan w:val="2"/>
            <w:tcBorders>
              <w:top w:val="single" w:sz="2" w:space="0" w:color="auto"/>
              <w:left w:val="single" w:sz="2" w:space="0" w:color="auto"/>
              <w:bottom w:val="single" w:sz="2" w:space="0" w:color="auto"/>
              <w:right w:val="single" w:sz="2" w:space="0" w:color="auto"/>
            </w:tcBorders>
          </w:tcPr>
          <w:p w14:paraId="7E29286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63"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64" w14:textId="77777777" w:rsidR="000E5860" w:rsidRPr="00A43C14" w:rsidRDefault="000E5860" w:rsidP="00D11FCA">
            <w:pPr>
              <w:pStyle w:val="TableText"/>
              <w:jc w:val="center"/>
              <w:rPr>
                <w:rFonts w:ascii="Arial Narrow" w:hAnsi="Arial Narrow"/>
                <w:sz w:val="18"/>
              </w:rPr>
            </w:pPr>
            <w:r>
              <w:rPr>
                <w:rFonts w:ascii="Arial Narrow" w:hAnsi="Arial Narrow"/>
                <w:sz w:val="18"/>
              </w:rPr>
              <w:t>Subscriber port</w:t>
            </w:r>
          </w:p>
        </w:tc>
      </w:tr>
      <w:tr w:rsidR="000E5860" w:rsidRPr="00A43C14" w14:paraId="7E292871"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66" w14:textId="77777777" w:rsidR="000E5860" w:rsidRPr="00A43C14" w:rsidRDefault="000E5860" w:rsidP="00D11FCA">
            <w:pPr>
              <w:pStyle w:val="TableText"/>
            </w:pPr>
            <w:r w:rsidRPr="00A43C14">
              <w:t>9.6</w:t>
            </w:r>
          </w:p>
        </w:tc>
        <w:tc>
          <w:tcPr>
            <w:tcW w:w="2610" w:type="dxa"/>
            <w:tcBorders>
              <w:top w:val="single" w:sz="2" w:space="0" w:color="auto"/>
              <w:left w:val="single" w:sz="2" w:space="0" w:color="auto"/>
              <w:bottom w:val="single" w:sz="2" w:space="0" w:color="auto"/>
              <w:right w:val="single" w:sz="2" w:space="0" w:color="auto"/>
            </w:tcBorders>
          </w:tcPr>
          <w:p w14:paraId="7E292867" w14:textId="77777777" w:rsidR="000E5860" w:rsidRPr="00A43C14" w:rsidRDefault="000E5860" w:rsidP="00D11FCA">
            <w:pPr>
              <w:pStyle w:val="TableText"/>
            </w:pPr>
            <w:r w:rsidRPr="00A43C14">
              <w:t xml:space="preserve">e-Business </w:t>
            </w:r>
            <w:r>
              <w:t xml:space="preserve">and </w:t>
            </w:r>
            <w:r w:rsidRPr="00A43C14">
              <w:t>Content Hosting</w:t>
            </w:r>
          </w:p>
        </w:tc>
        <w:tc>
          <w:tcPr>
            <w:tcW w:w="1566" w:type="dxa"/>
            <w:tcBorders>
              <w:top w:val="single" w:sz="2" w:space="0" w:color="auto"/>
              <w:left w:val="single" w:sz="2" w:space="0" w:color="auto"/>
              <w:bottom w:val="single" w:sz="2" w:space="0" w:color="auto"/>
              <w:right w:val="single" w:sz="2" w:space="0" w:color="auto"/>
            </w:tcBorders>
          </w:tcPr>
          <w:p w14:paraId="7E29286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Hosted Customer Sites</w:t>
            </w:r>
          </w:p>
        </w:tc>
        <w:tc>
          <w:tcPr>
            <w:tcW w:w="1296" w:type="dxa"/>
            <w:tcBorders>
              <w:top w:val="single" w:sz="2" w:space="0" w:color="auto"/>
              <w:left w:val="single" w:sz="2" w:space="0" w:color="auto"/>
              <w:bottom w:val="single" w:sz="2" w:space="0" w:color="auto"/>
              <w:right w:val="single" w:sz="2" w:space="0" w:color="auto"/>
            </w:tcBorders>
          </w:tcPr>
          <w:p w14:paraId="7E29286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Hosted Customer Sites</w:t>
            </w:r>
          </w:p>
        </w:tc>
        <w:tc>
          <w:tcPr>
            <w:tcW w:w="918" w:type="dxa"/>
            <w:tcBorders>
              <w:top w:val="single" w:sz="2" w:space="0" w:color="auto"/>
              <w:left w:val="single" w:sz="2" w:space="0" w:color="auto"/>
              <w:bottom w:val="single" w:sz="2" w:space="0" w:color="auto"/>
              <w:right w:val="single" w:sz="2" w:space="0" w:color="auto"/>
            </w:tcBorders>
          </w:tcPr>
          <w:p w14:paraId="7E29286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6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Required</w:t>
            </w:r>
          </w:p>
        </w:tc>
        <w:tc>
          <w:tcPr>
            <w:tcW w:w="720" w:type="dxa"/>
            <w:tcBorders>
              <w:top w:val="single" w:sz="2" w:space="0" w:color="auto"/>
              <w:left w:val="single" w:sz="2" w:space="0" w:color="auto"/>
              <w:bottom w:val="single" w:sz="2" w:space="0" w:color="auto"/>
              <w:right w:val="single" w:sz="2" w:space="0" w:color="auto"/>
            </w:tcBorders>
          </w:tcPr>
          <w:p w14:paraId="7E29286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Same as NPR</w:t>
            </w:r>
          </w:p>
        </w:tc>
        <w:tc>
          <w:tcPr>
            <w:tcW w:w="1080" w:type="dxa"/>
            <w:tcBorders>
              <w:top w:val="single" w:sz="2" w:space="0" w:color="auto"/>
              <w:left w:val="single" w:sz="2" w:space="0" w:color="auto"/>
              <w:bottom w:val="single" w:sz="2" w:space="0" w:color="auto"/>
              <w:right w:val="single" w:sz="2" w:space="0" w:color="auto"/>
            </w:tcBorders>
          </w:tcPr>
          <w:p w14:paraId="7E29286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Maintenance Callbacks</w:t>
            </w:r>
          </w:p>
        </w:tc>
        <w:tc>
          <w:tcPr>
            <w:tcW w:w="1170" w:type="dxa"/>
            <w:tcBorders>
              <w:top w:val="single" w:sz="2" w:space="0" w:color="auto"/>
              <w:left w:val="single" w:sz="2" w:space="0" w:color="auto"/>
              <w:bottom w:val="single" w:sz="2" w:space="0" w:color="auto"/>
              <w:right w:val="single" w:sz="2" w:space="0" w:color="auto"/>
            </w:tcBorders>
          </w:tcPr>
          <w:p w14:paraId="7E29286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Maintenance Visits</w:t>
            </w:r>
          </w:p>
        </w:tc>
        <w:tc>
          <w:tcPr>
            <w:tcW w:w="1080" w:type="dxa"/>
            <w:tcBorders>
              <w:top w:val="single" w:sz="2" w:space="0" w:color="auto"/>
              <w:left w:val="single" w:sz="2" w:space="0" w:color="auto"/>
              <w:bottom w:val="single" w:sz="2" w:space="0" w:color="auto"/>
              <w:right w:val="single" w:sz="2" w:space="0" w:color="auto"/>
            </w:tcBorders>
          </w:tcPr>
          <w:p w14:paraId="7E29286F"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70"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r>
      <w:tr w:rsidR="000E5860" w:rsidRPr="00A43C14" w14:paraId="7E292875"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72" w14:textId="77777777" w:rsidR="000E5860" w:rsidRPr="00B00858" w:rsidRDefault="000E5860" w:rsidP="00D11FCA">
            <w:pPr>
              <w:pStyle w:val="TableTextPCRed"/>
            </w:pPr>
            <w:r w:rsidRPr="00B00858">
              <w:t>9.7</w:t>
            </w:r>
          </w:p>
        </w:tc>
        <w:tc>
          <w:tcPr>
            <w:tcW w:w="2610" w:type="dxa"/>
            <w:tcBorders>
              <w:top w:val="single" w:sz="2" w:space="0" w:color="auto"/>
              <w:left w:val="single" w:sz="2" w:space="0" w:color="auto"/>
              <w:bottom w:val="single" w:sz="2" w:space="0" w:color="auto"/>
              <w:right w:val="single" w:sz="2" w:space="0" w:color="auto"/>
            </w:tcBorders>
          </w:tcPr>
          <w:p w14:paraId="7E292873" w14:textId="77777777" w:rsidR="000E5860" w:rsidRPr="00B00858" w:rsidRDefault="000E5860" w:rsidP="00D11FCA">
            <w:pPr>
              <w:pStyle w:val="TableTextPCRed"/>
            </w:pPr>
            <w:r w:rsidRPr="00B00858">
              <w:t>Bulk Transport</w:t>
            </w:r>
          </w:p>
        </w:tc>
        <w:tc>
          <w:tcPr>
            <w:tcW w:w="9450" w:type="dxa"/>
            <w:gridSpan w:val="9"/>
            <w:tcBorders>
              <w:top w:val="single" w:sz="2" w:space="0" w:color="auto"/>
              <w:left w:val="single" w:sz="2" w:space="0" w:color="auto"/>
              <w:bottom w:val="single" w:sz="2" w:space="0" w:color="auto"/>
              <w:right w:val="single" w:sz="2" w:space="0" w:color="auto"/>
            </w:tcBorders>
          </w:tcPr>
          <w:p w14:paraId="7E292874" w14:textId="77777777" w:rsidR="000E5860" w:rsidRPr="00A43C14" w:rsidRDefault="000E5860" w:rsidP="00D11FCA">
            <w:pPr>
              <w:rPr>
                <w:rFonts w:ascii="Arial Narrow" w:hAnsi="Arial Narrow"/>
                <w:i/>
              </w:rPr>
            </w:pPr>
          </w:p>
        </w:tc>
      </w:tr>
      <w:tr w:rsidR="000E5860" w:rsidRPr="00A43C14" w14:paraId="7E292880"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76" w14:textId="77777777" w:rsidR="000E5860" w:rsidRPr="00A43C14" w:rsidRDefault="000E5860" w:rsidP="00D11FCA">
            <w:pPr>
              <w:pStyle w:val="TableText"/>
            </w:pPr>
            <w:r w:rsidRPr="00A43C14">
              <w:t>9.7.1</w:t>
            </w:r>
          </w:p>
        </w:tc>
        <w:tc>
          <w:tcPr>
            <w:tcW w:w="2610" w:type="dxa"/>
            <w:tcBorders>
              <w:top w:val="single" w:sz="2" w:space="0" w:color="auto"/>
              <w:left w:val="single" w:sz="2" w:space="0" w:color="auto"/>
              <w:bottom w:val="single" w:sz="2" w:space="0" w:color="auto"/>
              <w:right w:val="single" w:sz="2" w:space="0" w:color="auto"/>
            </w:tcBorders>
          </w:tcPr>
          <w:p w14:paraId="7E292877" w14:textId="77777777" w:rsidR="000E5860" w:rsidRPr="00A43C14" w:rsidRDefault="000E5860" w:rsidP="00D11FCA">
            <w:pPr>
              <w:pStyle w:val="TableText"/>
            </w:pPr>
            <w:r w:rsidRPr="00A43C14">
              <w:t xml:space="preserve">Infrastructure </w:t>
            </w:r>
          </w:p>
        </w:tc>
        <w:tc>
          <w:tcPr>
            <w:tcW w:w="1566" w:type="dxa"/>
            <w:tcBorders>
              <w:top w:val="single" w:sz="2" w:space="0" w:color="auto"/>
              <w:left w:val="single" w:sz="2" w:space="0" w:color="auto"/>
              <w:bottom w:val="single" w:sz="2" w:space="0" w:color="auto"/>
              <w:right w:val="single" w:sz="2" w:space="0" w:color="auto"/>
            </w:tcBorders>
          </w:tcPr>
          <w:p w14:paraId="7E29287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Channel</w:t>
            </w:r>
          </w:p>
        </w:tc>
        <w:tc>
          <w:tcPr>
            <w:tcW w:w="1296" w:type="dxa"/>
            <w:tcBorders>
              <w:top w:val="single" w:sz="2" w:space="0" w:color="auto"/>
              <w:left w:val="single" w:sz="2" w:space="0" w:color="auto"/>
              <w:bottom w:val="single" w:sz="2" w:space="0" w:color="auto"/>
              <w:right w:val="single" w:sz="2" w:space="0" w:color="auto"/>
            </w:tcBorders>
          </w:tcPr>
          <w:p w14:paraId="7E292879"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Channel</w:t>
            </w:r>
          </w:p>
        </w:tc>
        <w:tc>
          <w:tcPr>
            <w:tcW w:w="918" w:type="dxa"/>
            <w:tcBorders>
              <w:top w:val="single" w:sz="2" w:space="0" w:color="auto"/>
              <w:left w:val="single" w:sz="2" w:space="0" w:color="auto"/>
              <w:bottom w:val="single" w:sz="2" w:space="0" w:color="auto"/>
              <w:right w:val="single" w:sz="2" w:space="0" w:color="auto"/>
            </w:tcBorders>
          </w:tcPr>
          <w:p w14:paraId="7E29287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7B"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7C"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250" w:type="dxa"/>
            <w:gridSpan w:val="2"/>
            <w:tcBorders>
              <w:top w:val="single" w:sz="2" w:space="0" w:color="auto"/>
              <w:left w:val="single" w:sz="2" w:space="0" w:color="auto"/>
              <w:bottom w:val="single" w:sz="2" w:space="0" w:color="auto"/>
              <w:right w:val="single" w:sz="2" w:space="0" w:color="auto"/>
            </w:tcBorders>
          </w:tcPr>
          <w:p w14:paraId="7E29287D"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7E"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7F"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r>
      <w:tr w:rsidR="000E5860" w:rsidRPr="00A43C14" w14:paraId="7E29288B"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81" w14:textId="77777777" w:rsidR="000E5860" w:rsidRPr="00A43C14" w:rsidRDefault="000E5860" w:rsidP="00D11FCA">
            <w:pPr>
              <w:pStyle w:val="TableText"/>
            </w:pPr>
            <w:r w:rsidRPr="00A43C14">
              <w:t>9.7.2</w:t>
            </w:r>
          </w:p>
        </w:tc>
        <w:tc>
          <w:tcPr>
            <w:tcW w:w="2610" w:type="dxa"/>
            <w:tcBorders>
              <w:top w:val="single" w:sz="2" w:space="0" w:color="auto"/>
              <w:left w:val="single" w:sz="2" w:space="0" w:color="auto"/>
              <w:bottom w:val="single" w:sz="2" w:space="0" w:color="auto"/>
              <w:right w:val="single" w:sz="2" w:space="0" w:color="auto"/>
            </w:tcBorders>
          </w:tcPr>
          <w:p w14:paraId="7E292882" w14:textId="77777777" w:rsidR="000E5860" w:rsidRPr="00A43C14" w:rsidRDefault="000E5860" w:rsidP="00D11FCA">
            <w:pPr>
              <w:pStyle w:val="TableText"/>
            </w:pPr>
            <w:r w:rsidRPr="00A43C14">
              <w:t xml:space="preserve">Wholesale </w:t>
            </w:r>
          </w:p>
        </w:tc>
        <w:tc>
          <w:tcPr>
            <w:tcW w:w="1566" w:type="dxa"/>
            <w:tcBorders>
              <w:top w:val="single" w:sz="2" w:space="0" w:color="auto"/>
              <w:left w:val="single" w:sz="2" w:space="0" w:color="auto"/>
              <w:bottom w:val="single" w:sz="2" w:space="0" w:color="auto"/>
              <w:right w:val="single" w:sz="2" w:space="0" w:color="auto"/>
            </w:tcBorders>
          </w:tcPr>
          <w:p w14:paraId="7E29288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Channel</w:t>
            </w:r>
          </w:p>
        </w:tc>
        <w:tc>
          <w:tcPr>
            <w:tcW w:w="1296" w:type="dxa"/>
            <w:tcBorders>
              <w:top w:val="single" w:sz="2" w:space="0" w:color="auto"/>
              <w:left w:val="single" w:sz="2" w:space="0" w:color="auto"/>
              <w:bottom w:val="single" w:sz="2" w:space="0" w:color="auto"/>
              <w:right w:val="single" w:sz="2" w:space="0" w:color="auto"/>
            </w:tcBorders>
          </w:tcPr>
          <w:p w14:paraId="7E292884"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Channel</w:t>
            </w:r>
          </w:p>
        </w:tc>
        <w:tc>
          <w:tcPr>
            <w:tcW w:w="918" w:type="dxa"/>
            <w:tcBorders>
              <w:top w:val="single" w:sz="2" w:space="0" w:color="auto"/>
              <w:left w:val="single" w:sz="2" w:space="0" w:color="auto"/>
              <w:bottom w:val="single" w:sz="2" w:space="0" w:color="auto"/>
              <w:right w:val="single" w:sz="2" w:space="0" w:color="auto"/>
            </w:tcBorders>
          </w:tcPr>
          <w:p w14:paraId="7E292885"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86"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87"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250" w:type="dxa"/>
            <w:gridSpan w:val="2"/>
            <w:tcBorders>
              <w:top w:val="single" w:sz="2" w:space="0" w:color="auto"/>
              <w:left w:val="single" w:sz="2" w:space="0" w:color="auto"/>
              <w:bottom w:val="single" w:sz="2" w:space="0" w:color="auto"/>
              <w:right w:val="single" w:sz="2" w:space="0" w:color="auto"/>
            </w:tcBorders>
          </w:tcPr>
          <w:p w14:paraId="7E292888"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89"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8A"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r>
      <w:tr w:rsidR="000E5860" w:rsidRPr="00A43C14" w14:paraId="7E292896"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8C" w14:textId="77777777" w:rsidR="000E5860" w:rsidRPr="00A43C14" w:rsidRDefault="000E5860" w:rsidP="00D11FCA">
            <w:pPr>
              <w:pStyle w:val="TableText"/>
            </w:pPr>
            <w:r w:rsidRPr="00A43C14">
              <w:t>9.8</w:t>
            </w:r>
          </w:p>
        </w:tc>
        <w:tc>
          <w:tcPr>
            <w:tcW w:w="2610" w:type="dxa"/>
            <w:tcBorders>
              <w:top w:val="single" w:sz="2" w:space="0" w:color="auto"/>
              <w:left w:val="single" w:sz="2" w:space="0" w:color="auto"/>
              <w:bottom w:val="single" w:sz="2" w:space="0" w:color="auto"/>
              <w:right w:val="single" w:sz="2" w:space="0" w:color="auto"/>
            </w:tcBorders>
          </w:tcPr>
          <w:p w14:paraId="7E29288D" w14:textId="77777777" w:rsidR="000E5860" w:rsidRPr="00A43C14" w:rsidRDefault="000E5860" w:rsidP="00D11FCA">
            <w:pPr>
              <w:pStyle w:val="TableText"/>
            </w:pPr>
            <w:r w:rsidRPr="00A43C14">
              <w:t>Video Broadcast Services</w:t>
            </w:r>
          </w:p>
        </w:tc>
        <w:tc>
          <w:tcPr>
            <w:tcW w:w="1566" w:type="dxa"/>
            <w:tcBorders>
              <w:top w:val="single" w:sz="2" w:space="0" w:color="auto"/>
              <w:left w:val="single" w:sz="2" w:space="0" w:color="auto"/>
              <w:bottom w:val="single" w:sz="2" w:space="0" w:color="auto"/>
              <w:right w:val="single" w:sz="2" w:space="0" w:color="auto"/>
            </w:tcBorders>
          </w:tcPr>
          <w:p w14:paraId="7E29288E"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Subscriber</w:t>
            </w:r>
            <w:r>
              <w:rPr>
                <w:rFonts w:ascii="Arial Narrow" w:hAnsi="Arial Narrow"/>
                <w:sz w:val="18"/>
              </w:rPr>
              <w:t>s</w:t>
            </w:r>
          </w:p>
        </w:tc>
        <w:tc>
          <w:tcPr>
            <w:tcW w:w="1296" w:type="dxa"/>
            <w:tcBorders>
              <w:top w:val="single" w:sz="2" w:space="0" w:color="auto"/>
              <w:left w:val="single" w:sz="2" w:space="0" w:color="auto"/>
              <w:bottom w:val="single" w:sz="2" w:space="0" w:color="auto"/>
              <w:right w:val="single" w:sz="2" w:space="0" w:color="auto"/>
            </w:tcBorders>
          </w:tcPr>
          <w:p w14:paraId="7E29288F"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Subscriber</w:t>
            </w:r>
            <w:r>
              <w:rPr>
                <w:rFonts w:ascii="Arial Narrow" w:hAnsi="Arial Narrow"/>
                <w:sz w:val="18"/>
              </w:rPr>
              <w:t>s</w:t>
            </w:r>
          </w:p>
        </w:tc>
        <w:tc>
          <w:tcPr>
            <w:tcW w:w="918" w:type="dxa"/>
            <w:tcBorders>
              <w:top w:val="single" w:sz="2" w:space="0" w:color="auto"/>
              <w:left w:val="single" w:sz="2" w:space="0" w:color="auto"/>
              <w:bottom w:val="single" w:sz="2" w:space="0" w:color="auto"/>
              <w:right w:val="single" w:sz="2" w:space="0" w:color="auto"/>
            </w:tcBorders>
          </w:tcPr>
          <w:p w14:paraId="7E292890" w14:textId="77777777" w:rsidR="000E5860" w:rsidRPr="00A43C14" w:rsidRDefault="000E5860" w:rsidP="00D11FCA">
            <w:pPr>
              <w:pStyle w:val="TableText"/>
              <w:jc w:val="center"/>
              <w:rPr>
                <w:rFonts w:ascii="Arial Narrow" w:hAnsi="Arial Narrow"/>
                <w:sz w:val="18"/>
              </w:rPr>
            </w:pPr>
            <w:r>
              <w:rPr>
                <w:rFonts w:ascii="Arial Narrow" w:hAnsi="Arial Narrow"/>
                <w:sz w:val="18"/>
              </w:rPr>
              <w:t>Subscribers</w:t>
            </w:r>
          </w:p>
        </w:tc>
        <w:tc>
          <w:tcPr>
            <w:tcW w:w="720" w:type="dxa"/>
            <w:tcBorders>
              <w:top w:val="single" w:sz="2" w:space="0" w:color="auto"/>
              <w:left w:val="single" w:sz="2" w:space="0" w:color="auto"/>
              <w:bottom w:val="single" w:sz="2" w:space="0" w:color="auto"/>
              <w:right w:val="single" w:sz="2" w:space="0" w:color="auto"/>
            </w:tcBorders>
          </w:tcPr>
          <w:p w14:paraId="7E292891"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92"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2250" w:type="dxa"/>
            <w:gridSpan w:val="2"/>
            <w:tcBorders>
              <w:top w:val="single" w:sz="2" w:space="0" w:color="auto"/>
              <w:left w:val="single" w:sz="2" w:space="0" w:color="auto"/>
              <w:bottom w:val="single" w:sz="2" w:space="0" w:color="auto"/>
              <w:right w:val="single" w:sz="2" w:space="0" w:color="auto"/>
            </w:tcBorders>
          </w:tcPr>
          <w:p w14:paraId="7E292893" w14:textId="77777777" w:rsidR="000E5860" w:rsidRPr="00A43C14" w:rsidRDefault="000E5860" w:rsidP="00D11FCA">
            <w:pPr>
              <w:pStyle w:val="TableText"/>
              <w:jc w:val="center"/>
              <w:rPr>
                <w:rFonts w:ascii="Arial Narrow" w:hAnsi="Arial Narrow"/>
                <w:sz w:val="18"/>
              </w:rPr>
            </w:pPr>
            <w:r w:rsidRPr="00A43C14">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94"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95" w14:textId="77777777" w:rsidR="000E5860" w:rsidRPr="00A43C14" w:rsidRDefault="000E5860" w:rsidP="00D11FCA">
            <w:pPr>
              <w:pStyle w:val="TableText"/>
              <w:jc w:val="center"/>
              <w:rPr>
                <w:rFonts w:ascii="Arial Narrow" w:hAnsi="Arial Narrow"/>
                <w:sz w:val="18"/>
              </w:rPr>
            </w:pPr>
            <w:r>
              <w:rPr>
                <w:rFonts w:ascii="Arial Narrow" w:hAnsi="Arial Narrow"/>
                <w:sz w:val="18"/>
              </w:rPr>
              <w:t>Subscribers</w:t>
            </w:r>
          </w:p>
        </w:tc>
      </w:tr>
      <w:tr w:rsidR="000E5860" w:rsidRPr="00A43C14" w14:paraId="7E2928A1" w14:textId="77777777" w:rsidTr="00D11FCA">
        <w:trPr>
          <w:cantSplit/>
        </w:trPr>
        <w:tc>
          <w:tcPr>
            <w:tcW w:w="750" w:type="dxa"/>
            <w:tcBorders>
              <w:top w:val="single" w:sz="2" w:space="0" w:color="auto"/>
              <w:left w:val="single" w:sz="2" w:space="0" w:color="auto"/>
              <w:bottom w:val="single" w:sz="2" w:space="0" w:color="auto"/>
              <w:right w:val="single" w:sz="2" w:space="0" w:color="auto"/>
            </w:tcBorders>
          </w:tcPr>
          <w:p w14:paraId="7E292897" w14:textId="77777777" w:rsidR="000E5860" w:rsidRPr="00A43C14" w:rsidRDefault="000E5860" w:rsidP="00D11FCA">
            <w:pPr>
              <w:pStyle w:val="TableText"/>
            </w:pPr>
            <w:r>
              <w:t>9.9</w:t>
            </w:r>
          </w:p>
        </w:tc>
        <w:tc>
          <w:tcPr>
            <w:tcW w:w="2610" w:type="dxa"/>
            <w:tcBorders>
              <w:top w:val="single" w:sz="2" w:space="0" w:color="auto"/>
              <w:left w:val="single" w:sz="2" w:space="0" w:color="auto"/>
              <w:bottom w:val="single" w:sz="2" w:space="0" w:color="auto"/>
              <w:right w:val="single" w:sz="2" w:space="0" w:color="auto"/>
            </w:tcBorders>
          </w:tcPr>
          <w:p w14:paraId="7E292898" w14:textId="77777777" w:rsidR="000E5860" w:rsidRPr="00A43C14" w:rsidRDefault="000E5860" w:rsidP="00D11FCA">
            <w:pPr>
              <w:pStyle w:val="TableText"/>
            </w:pPr>
            <w:r>
              <w:t>Emergency Service Network</w:t>
            </w:r>
          </w:p>
        </w:tc>
        <w:tc>
          <w:tcPr>
            <w:tcW w:w="1566" w:type="dxa"/>
            <w:tcBorders>
              <w:top w:val="single" w:sz="2" w:space="0" w:color="auto"/>
              <w:left w:val="single" w:sz="2" w:space="0" w:color="auto"/>
              <w:bottom w:val="single" w:sz="2" w:space="0" w:color="auto"/>
              <w:right w:val="single" w:sz="2" w:space="0" w:color="auto"/>
            </w:tcBorders>
          </w:tcPr>
          <w:p w14:paraId="7E292899" w14:textId="77777777" w:rsidR="000E5860" w:rsidRPr="00A43C14" w:rsidRDefault="000E5860" w:rsidP="00D11FCA">
            <w:pPr>
              <w:pStyle w:val="TableText"/>
              <w:jc w:val="center"/>
              <w:rPr>
                <w:rFonts w:ascii="Arial Narrow" w:hAnsi="Arial Narrow"/>
                <w:sz w:val="18"/>
              </w:rPr>
            </w:pPr>
            <w:r>
              <w:rPr>
                <w:rFonts w:ascii="Arial Narrow" w:hAnsi="Arial Narrow"/>
                <w:sz w:val="18"/>
              </w:rPr>
              <w:t>End Users</w:t>
            </w:r>
          </w:p>
        </w:tc>
        <w:tc>
          <w:tcPr>
            <w:tcW w:w="1296" w:type="dxa"/>
            <w:tcBorders>
              <w:top w:val="single" w:sz="2" w:space="0" w:color="auto"/>
              <w:left w:val="single" w:sz="2" w:space="0" w:color="auto"/>
              <w:bottom w:val="single" w:sz="2" w:space="0" w:color="auto"/>
              <w:right w:val="single" w:sz="2" w:space="0" w:color="auto"/>
            </w:tcBorders>
          </w:tcPr>
          <w:p w14:paraId="7E29289A" w14:textId="77777777" w:rsidR="000E5860" w:rsidRPr="00A43C14" w:rsidRDefault="000E5860" w:rsidP="00D11FCA">
            <w:pPr>
              <w:pStyle w:val="TableText"/>
              <w:jc w:val="center"/>
              <w:rPr>
                <w:rFonts w:ascii="Arial Narrow" w:hAnsi="Arial Narrow"/>
                <w:sz w:val="18"/>
              </w:rPr>
            </w:pPr>
            <w:r>
              <w:rPr>
                <w:rFonts w:ascii="Arial Narrow" w:hAnsi="Arial Narrow"/>
                <w:sz w:val="18"/>
              </w:rPr>
              <w:t>End Users</w:t>
            </w:r>
          </w:p>
        </w:tc>
        <w:tc>
          <w:tcPr>
            <w:tcW w:w="918" w:type="dxa"/>
            <w:tcBorders>
              <w:top w:val="single" w:sz="2" w:space="0" w:color="auto"/>
              <w:left w:val="single" w:sz="2" w:space="0" w:color="auto"/>
              <w:bottom w:val="single" w:sz="2" w:space="0" w:color="auto"/>
              <w:right w:val="single" w:sz="2" w:space="0" w:color="auto"/>
            </w:tcBorders>
          </w:tcPr>
          <w:p w14:paraId="7E29289B" w14:textId="77777777" w:rsidR="000E5860" w:rsidRDefault="000E5860" w:rsidP="00D11FCA">
            <w:pPr>
              <w:pStyle w:val="TableText"/>
              <w:jc w:val="center"/>
              <w:rPr>
                <w:rFonts w:ascii="Arial Narrow" w:hAnsi="Arial Narrow"/>
                <w:sz w:val="18"/>
              </w:rPr>
            </w:pPr>
            <w:r>
              <w:rPr>
                <w:rFonts w:ascii="Arial Narrow" w:hAnsi="Arial Narrow"/>
                <w:sz w:val="18"/>
              </w:rPr>
              <w:t>End Users</w:t>
            </w:r>
          </w:p>
        </w:tc>
        <w:tc>
          <w:tcPr>
            <w:tcW w:w="720" w:type="dxa"/>
            <w:tcBorders>
              <w:top w:val="single" w:sz="2" w:space="0" w:color="auto"/>
              <w:left w:val="single" w:sz="2" w:space="0" w:color="auto"/>
              <w:bottom w:val="single" w:sz="2" w:space="0" w:color="auto"/>
              <w:right w:val="single" w:sz="2" w:space="0" w:color="auto"/>
            </w:tcBorders>
          </w:tcPr>
          <w:p w14:paraId="7E29289C"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720" w:type="dxa"/>
            <w:tcBorders>
              <w:top w:val="single" w:sz="2" w:space="0" w:color="auto"/>
              <w:left w:val="single" w:sz="2" w:space="0" w:color="auto"/>
              <w:bottom w:val="single" w:sz="2" w:space="0" w:color="auto"/>
              <w:right w:val="single" w:sz="2" w:space="0" w:color="auto"/>
            </w:tcBorders>
          </w:tcPr>
          <w:p w14:paraId="7E29289D"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2250" w:type="dxa"/>
            <w:gridSpan w:val="2"/>
            <w:tcBorders>
              <w:top w:val="single" w:sz="2" w:space="0" w:color="auto"/>
              <w:left w:val="single" w:sz="2" w:space="0" w:color="auto"/>
              <w:bottom w:val="single" w:sz="2" w:space="0" w:color="auto"/>
              <w:right w:val="single" w:sz="2" w:space="0" w:color="auto"/>
            </w:tcBorders>
          </w:tcPr>
          <w:p w14:paraId="7E29289E" w14:textId="77777777" w:rsidR="000E5860" w:rsidRPr="00A43C14" w:rsidRDefault="000E5860" w:rsidP="00D11FCA">
            <w:pPr>
              <w:pStyle w:val="TableText"/>
              <w:jc w:val="center"/>
              <w:rPr>
                <w:rFonts w:ascii="Arial Narrow" w:hAnsi="Arial Narrow"/>
                <w:sz w:val="18"/>
              </w:rPr>
            </w:pPr>
            <w:r>
              <w:rPr>
                <w:rFonts w:ascii="Arial Narrow" w:hAnsi="Arial Narrow"/>
                <w:sz w:val="18"/>
              </w:rPr>
              <w:t>NA</w:t>
            </w:r>
          </w:p>
        </w:tc>
        <w:tc>
          <w:tcPr>
            <w:tcW w:w="1080" w:type="dxa"/>
            <w:tcBorders>
              <w:top w:val="single" w:sz="2" w:space="0" w:color="auto"/>
              <w:left w:val="single" w:sz="2" w:space="0" w:color="auto"/>
              <w:bottom w:val="single" w:sz="2" w:space="0" w:color="auto"/>
              <w:right w:val="single" w:sz="2" w:space="0" w:color="auto"/>
            </w:tcBorders>
          </w:tcPr>
          <w:p w14:paraId="7E29289F" w14:textId="77777777" w:rsidR="000E5860" w:rsidRPr="00A43C14" w:rsidRDefault="000E5860" w:rsidP="00D11FCA">
            <w:pPr>
              <w:pStyle w:val="TableText"/>
              <w:jc w:val="center"/>
              <w:rPr>
                <w:rFonts w:ascii="Arial Narrow" w:hAnsi="Arial Narrow"/>
                <w:sz w:val="18"/>
              </w:rPr>
            </w:pPr>
          </w:p>
        </w:tc>
        <w:tc>
          <w:tcPr>
            <w:tcW w:w="900" w:type="dxa"/>
            <w:tcBorders>
              <w:top w:val="single" w:sz="2" w:space="0" w:color="auto"/>
              <w:left w:val="single" w:sz="2" w:space="0" w:color="auto"/>
              <w:bottom w:val="single" w:sz="2" w:space="0" w:color="auto"/>
              <w:right w:val="single" w:sz="2" w:space="0" w:color="auto"/>
            </w:tcBorders>
          </w:tcPr>
          <w:p w14:paraId="7E2928A0" w14:textId="77777777" w:rsidR="000E5860" w:rsidRDefault="000E5860" w:rsidP="00D11FCA">
            <w:pPr>
              <w:pStyle w:val="TableText"/>
              <w:jc w:val="center"/>
              <w:rPr>
                <w:rFonts w:ascii="Arial Narrow" w:hAnsi="Arial Narrow"/>
                <w:sz w:val="18"/>
              </w:rPr>
            </w:pPr>
            <w:r>
              <w:rPr>
                <w:rFonts w:ascii="Arial Narrow" w:hAnsi="Arial Narrow"/>
                <w:sz w:val="18"/>
              </w:rPr>
              <w:t>NA</w:t>
            </w:r>
          </w:p>
        </w:tc>
      </w:tr>
    </w:tbl>
    <w:p w14:paraId="7E2928A2" w14:textId="77777777" w:rsidR="00F65CE2" w:rsidRPr="00157FD1" w:rsidRDefault="00F65CE2" w:rsidP="00F65CE2">
      <w:pPr>
        <w:pStyle w:val="ParSpacer"/>
      </w:pPr>
    </w:p>
    <w:p w14:paraId="7E2928A3" w14:textId="77777777" w:rsidR="00F65CE2" w:rsidRPr="00157FD1" w:rsidRDefault="00F65CE2" w:rsidP="00F65CE2">
      <w:pPr>
        <w:pStyle w:val="BodyText"/>
        <w:ind w:left="0"/>
        <w:jc w:val="center"/>
        <w:sectPr w:rsidR="00F65CE2" w:rsidRPr="00157FD1" w:rsidSect="00F65CE2">
          <w:headerReference w:type="even" r:id="rId112"/>
          <w:headerReference w:type="default" r:id="rId113"/>
          <w:footerReference w:type="default" r:id="rId114"/>
          <w:headerReference w:type="first" r:id="rId115"/>
          <w:pgSz w:w="15840" w:h="12240" w:orient="landscape" w:code="1"/>
          <w:pgMar w:top="1440" w:right="1440" w:bottom="1440" w:left="1440" w:header="720" w:footer="720" w:gutter="0"/>
          <w:cols w:space="720"/>
          <w:docGrid w:linePitch="360"/>
        </w:sectPr>
      </w:pPr>
      <w:r>
        <w:br w:type="page"/>
      </w:r>
      <w:r>
        <w:lastRenderedPageBreak/>
        <w:t>This page intentionally blank.</w:t>
      </w:r>
    </w:p>
    <w:p w14:paraId="7E2928A4" w14:textId="77777777" w:rsidR="00F65CE2" w:rsidRPr="00157FD1" w:rsidRDefault="00F65CE2" w:rsidP="00F65CE2">
      <w:pPr>
        <w:pStyle w:val="berschrift2"/>
        <w:tabs>
          <w:tab w:val="clear" w:pos="2880"/>
          <w:tab w:val="left" w:pos="720"/>
        </w:tabs>
        <w:ind w:left="0" w:firstLine="0"/>
      </w:pPr>
      <w:bookmarkStart w:id="508" w:name="_Toc152994687"/>
      <w:bookmarkStart w:id="509" w:name="_Toc137886253"/>
      <w:bookmarkStart w:id="510" w:name="_Toc200531004"/>
      <w:r w:rsidRPr="00157FD1">
        <w:lastRenderedPageBreak/>
        <w:t>Table A-3</w:t>
      </w:r>
      <w:r w:rsidRPr="00157FD1">
        <w:tab/>
        <w:t>Network Element Impact Outage Definitions</w:t>
      </w:r>
      <w:bookmarkEnd w:id="508"/>
      <w:bookmarkEnd w:id="509"/>
      <w:bookmarkEnd w:id="510"/>
    </w:p>
    <w:p w14:paraId="7E2928A5" w14:textId="77777777" w:rsidR="00F65CE2" w:rsidRPr="00157FD1" w:rsidRDefault="00F65CE2" w:rsidP="00F65CE2">
      <w:pPr>
        <w:pStyle w:val="ParSpace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350"/>
        <w:gridCol w:w="3066"/>
        <w:gridCol w:w="3756"/>
      </w:tblGrid>
      <w:tr w:rsidR="000E5860" w:rsidRPr="00157FD1" w14:paraId="7E2928A7" w14:textId="77777777" w:rsidTr="00D11FCA">
        <w:trPr>
          <w:cantSplit/>
          <w:tblHeader/>
        </w:trPr>
        <w:tc>
          <w:tcPr>
            <w:tcW w:w="9360" w:type="dxa"/>
            <w:gridSpan w:val="4"/>
          </w:tcPr>
          <w:p w14:paraId="7E2928A6" w14:textId="77777777" w:rsidR="000E5860" w:rsidRPr="00157FD1" w:rsidRDefault="000E5860" w:rsidP="00D11FCA">
            <w:pPr>
              <w:pStyle w:val="berschrift4"/>
              <w:tabs>
                <w:tab w:val="clear" w:pos="3960"/>
                <w:tab w:val="left" w:pos="3330"/>
              </w:tabs>
              <w:ind w:left="3240"/>
            </w:pPr>
            <w:bookmarkStart w:id="511" w:name="_Toc35835510"/>
            <w:bookmarkStart w:id="512" w:name="_Toc152994884"/>
            <w:bookmarkStart w:id="513" w:name="_Toc200531283"/>
            <w:r w:rsidRPr="00157FD1">
              <w:t>Table A-3</w:t>
            </w:r>
            <w:r w:rsidRPr="00157FD1">
              <w:tab/>
              <w:t>Network Element Impact Outage Definitions</w:t>
            </w:r>
            <w:bookmarkEnd w:id="511"/>
            <w:bookmarkEnd w:id="512"/>
            <w:bookmarkEnd w:id="513"/>
          </w:p>
        </w:tc>
      </w:tr>
      <w:tr w:rsidR="000E5860" w:rsidRPr="00157FD1" w14:paraId="7E2928AB" w14:textId="77777777" w:rsidTr="00D11FCA">
        <w:trPr>
          <w:cantSplit/>
          <w:tblHeader/>
        </w:trPr>
        <w:tc>
          <w:tcPr>
            <w:tcW w:w="2538" w:type="dxa"/>
            <w:gridSpan w:val="2"/>
            <w:vAlign w:val="center"/>
          </w:tcPr>
          <w:p w14:paraId="7E2928A8" w14:textId="77777777" w:rsidR="000E5860" w:rsidRPr="00157FD1" w:rsidRDefault="000E5860" w:rsidP="00D11FCA">
            <w:pPr>
              <w:pStyle w:val="TableTextBold"/>
              <w:jc w:val="center"/>
            </w:pPr>
            <w:r w:rsidRPr="00157FD1">
              <w:t>Product Category</w:t>
            </w:r>
          </w:p>
        </w:tc>
        <w:tc>
          <w:tcPr>
            <w:tcW w:w="3066" w:type="dxa"/>
            <w:vMerge w:val="restart"/>
            <w:vAlign w:val="center"/>
          </w:tcPr>
          <w:p w14:paraId="7E2928A9" w14:textId="77777777" w:rsidR="000E5860" w:rsidRPr="00157FD1" w:rsidRDefault="000E5860" w:rsidP="00D11FCA">
            <w:pPr>
              <w:pStyle w:val="TableText"/>
              <w:tabs>
                <w:tab w:val="clear" w:pos="360"/>
                <w:tab w:val="clear" w:pos="720"/>
              </w:tabs>
              <w:spacing w:before="0"/>
              <w:jc w:val="center"/>
              <w:rPr>
                <w:b/>
                <w:snapToGrid/>
                <w:sz w:val="22"/>
              </w:rPr>
            </w:pPr>
            <w:r w:rsidRPr="00157FD1">
              <w:rPr>
                <w:snapToGrid/>
              </w:rPr>
              <w:t>Total Outage</w:t>
            </w:r>
          </w:p>
        </w:tc>
        <w:tc>
          <w:tcPr>
            <w:tcW w:w="3756" w:type="dxa"/>
            <w:vMerge w:val="restart"/>
            <w:vAlign w:val="center"/>
          </w:tcPr>
          <w:p w14:paraId="7E2928AA" w14:textId="77777777" w:rsidR="000E5860" w:rsidRPr="00157FD1" w:rsidRDefault="000E5860" w:rsidP="00D11FCA">
            <w:pPr>
              <w:pStyle w:val="TableText"/>
              <w:tabs>
                <w:tab w:val="clear" w:pos="360"/>
                <w:tab w:val="clear" w:pos="720"/>
              </w:tabs>
              <w:spacing w:before="0"/>
              <w:jc w:val="center"/>
              <w:rPr>
                <w:b/>
                <w:snapToGrid/>
                <w:sz w:val="22"/>
              </w:rPr>
            </w:pPr>
            <w:r w:rsidRPr="00157FD1">
              <w:rPr>
                <w:snapToGrid/>
              </w:rPr>
              <w:t>Partial Outage</w:t>
            </w:r>
          </w:p>
        </w:tc>
      </w:tr>
      <w:tr w:rsidR="000E5860" w:rsidRPr="00157FD1" w14:paraId="7E2928B0" w14:textId="77777777" w:rsidTr="00D11FCA">
        <w:trPr>
          <w:cantSplit/>
          <w:tblHeader/>
        </w:trPr>
        <w:tc>
          <w:tcPr>
            <w:tcW w:w="1188" w:type="dxa"/>
            <w:vAlign w:val="center"/>
          </w:tcPr>
          <w:p w14:paraId="7E2928AC" w14:textId="77777777" w:rsidR="000E5860" w:rsidRPr="00157FD1" w:rsidRDefault="000E5860" w:rsidP="00D11FCA">
            <w:pPr>
              <w:pStyle w:val="TableTextBold"/>
            </w:pPr>
            <w:r w:rsidRPr="00157FD1">
              <w:t>Number</w:t>
            </w:r>
          </w:p>
        </w:tc>
        <w:tc>
          <w:tcPr>
            <w:tcW w:w="1350" w:type="dxa"/>
            <w:vAlign w:val="center"/>
          </w:tcPr>
          <w:p w14:paraId="7E2928AD" w14:textId="77777777" w:rsidR="000E5860" w:rsidRPr="00157FD1" w:rsidRDefault="000E5860" w:rsidP="00D11FCA">
            <w:pPr>
              <w:pStyle w:val="TableTextBold"/>
            </w:pPr>
            <w:r w:rsidRPr="00157FD1">
              <w:t>Name</w:t>
            </w:r>
          </w:p>
        </w:tc>
        <w:tc>
          <w:tcPr>
            <w:tcW w:w="3066" w:type="dxa"/>
            <w:vMerge/>
            <w:vAlign w:val="center"/>
          </w:tcPr>
          <w:p w14:paraId="7E2928AE" w14:textId="77777777" w:rsidR="000E5860" w:rsidRPr="00157FD1" w:rsidRDefault="000E5860" w:rsidP="00D11FCA">
            <w:pPr>
              <w:jc w:val="center"/>
              <w:rPr>
                <w:b/>
                <w:sz w:val="22"/>
              </w:rPr>
            </w:pPr>
          </w:p>
        </w:tc>
        <w:tc>
          <w:tcPr>
            <w:tcW w:w="3756" w:type="dxa"/>
            <w:vMerge/>
          </w:tcPr>
          <w:p w14:paraId="7E2928AF" w14:textId="77777777" w:rsidR="000E5860" w:rsidRPr="00157FD1" w:rsidRDefault="000E5860" w:rsidP="00D11FCA">
            <w:pPr>
              <w:jc w:val="center"/>
              <w:rPr>
                <w:b/>
                <w:sz w:val="22"/>
              </w:rPr>
            </w:pPr>
          </w:p>
        </w:tc>
      </w:tr>
      <w:tr w:rsidR="000E5860" w:rsidRPr="00157FD1" w14:paraId="7E2928B5" w14:textId="77777777" w:rsidTr="00D11FCA">
        <w:trPr>
          <w:cantSplit/>
        </w:trPr>
        <w:tc>
          <w:tcPr>
            <w:tcW w:w="1188" w:type="dxa"/>
          </w:tcPr>
          <w:p w14:paraId="7E2928B1" w14:textId="77777777" w:rsidR="000E5860" w:rsidRPr="00157FD1" w:rsidRDefault="000E5860" w:rsidP="00D11FCA">
            <w:pPr>
              <w:pStyle w:val="TableText"/>
            </w:pPr>
            <w:r w:rsidRPr="00157FD1">
              <w:t>All</w:t>
            </w:r>
          </w:p>
        </w:tc>
        <w:tc>
          <w:tcPr>
            <w:tcW w:w="1350" w:type="dxa"/>
          </w:tcPr>
          <w:p w14:paraId="7E2928B2" w14:textId="77777777" w:rsidR="000E5860" w:rsidRPr="00157FD1" w:rsidRDefault="000E5860" w:rsidP="00D11FCA">
            <w:pPr>
              <w:pStyle w:val="TableText"/>
            </w:pPr>
          </w:p>
        </w:tc>
        <w:tc>
          <w:tcPr>
            <w:tcW w:w="3066" w:type="dxa"/>
          </w:tcPr>
          <w:p w14:paraId="7E2928B3" w14:textId="77777777" w:rsidR="000E5860" w:rsidRPr="00157FD1" w:rsidRDefault="000E5860" w:rsidP="00D11FCA">
            <w:pPr>
              <w:pStyle w:val="TableText"/>
            </w:pPr>
            <w:r w:rsidRPr="00157FD1">
              <w:t>A failure that results in the loss of functionality of the entire Network Element.</w:t>
            </w:r>
          </w:p>
        </w:tc>
        <w:tc>
          <w:tcPr>
            <w:tcW w:w="3756" w:type="dxa"/>
          </w:tcPr>
          <w:p w14:paraId="7E2928B4" w14:textId="77777777" w:rsidR="000E5860" w:rsidRPr="00157FD1" w:rsidRDefault="000E5860" w:rsidP="00D11FCA">
            <w:pPr>
              <w:pStyle w:val="TableText"/>
            </w:pPr>
            <w:r w:rsidRPr="00157FD1">
              <w:t>The loss of part of the capability or services of the network element but not all of the capability or services. Events, which qualify as total outages, are not counted as partial outages.</w:t>
            </w:r>
          </w:p>
        </w:tc>
      </w:tr>
      <w:tr w:rsidR="000E5860" w:rsidRPr="00157FD1" w14:paraId="7E2928BA" w14:textId="77777777" w:rsidTr="00D11FCA">
        <w:trPr>
          <w:cantSplit/>
        </w:trPr>
        <w:tc>
          <w:tcPr>
            <w:tcW w:w="1188" w:type="dxa"/>
          </w:tcPr>
          <w:p w14:paraId="7E2928B6" w14:textId="77777777" w:rsidR="000E5860" w:rsidRPr="00157FD1" w:rsidRDefault="000E5860" w:rsidP="00D11FCA">
            <w:pPr>
              <w:pStyle w:val="TableText"/>
            </w:pPr>
            <w:r w:rsidRPr="00157FD1">
              <w:t>All</w:t>
            </w:r>
          </w:p>
        </w:tc>
        <w:tc>
          <w:tcPr>
            <w:tcW w:w="1350" w:type="dxa"/>
          </w:tcPr>
          <w:p w14:paraId="7E2928B7" w14:textId="77777777" w:rsidR="000E5860" w:rsidRPr="00157FD1" w:rsidRDefault="000E5860" w:rsidP="00D11FCA">
            <w:pPr>
              <w:pStyle w:val="TableText"/>
            </w:pPr>
            <w:r w:rsidRPr="00157FD1">
              <w:t>All where NE outage applicable</w:t>
            </w:r>
          </w:p>
        </w:tc>
        <w:tc>
          <w:tcPr>
            <w:tcW w:w="3066" w:type="dxa"/>
          </w:tcPr>
          <w:p w14:paraId="7E2928B8" w14:textId="77777777" w:rsidR="000E5860" w:rsidRPr="00157FD1" w:rsidRDefault="000E5860" w:rsidP="00D11FCA">
            <w:pPr>
              <w:pStyle w:val="TableText"/>
            </w:pPr>
            <w:r w:rsidRPr="00157FD1">
              <w:t>Unless otherwise stated below, an unscheduled event must be longer than 15 seconds to be considered an NE Impact outage</w:t>
            </w:r>
          </w:p>
        </w:tc>
        <w:tc>
          <w:tcPr>
            <w:tcW w:w="3756" w:type="dxa"/>
          </w:tcPr>
          <w:p w14:paraId="7E2928B9" w14:textId="77777777" w:rsidR="000E5860" w:rsidRPr="00157FD1" w:rsidRDefault="000E5860" w:rsidP="00D11FCA">
            <w:pPr>
              <w:pStyle w:val="TableText"/>
            </w:pPr>
            <w:r w:rsidRPr="00157FD1">
              <w:t>Unless otherwise stated below, an unscheduled event must be longer than 15 seconds to be considered an NE Impact outage</w:t>
            </w:r>
          </w:p>
        </w:tc>
      </w:tr>
      <w:tr w:rsidR="000E5860" w:rsidRPr="00157FD1" w14:paraId="7E2928BF" w14:textId="77777777" w:rsidTr="00D11FCA">
        <w:trPr>
          <w:cantSplit/>
        </w:trPr>
        <w:tc>
          <w:tcPr>
            <w:tcW w:w="1188" w:type="dxa"/>
          </w:tcPr>
          <w:p w14:paraId="7E2928BB" w14:textId="77777777" w:rsidR="000E5860" w:rsidRPr="00157FD1" w:rsidRDefault="000E5860" w:rsidP="00D11FCA">
            <w:pPr>
              <w:pStyle w:val="TableText"/>
            </w:pPr>
            <w:r w:rsidRPr="00157FD1">
              <w:t>All</w:t>
            </w:r>
          </w:p>
        </w:tc>
        <w:tc>
          <w:tcPr>
            <w:tcW w:w="1350" w:type="dxa"/>
          </w:tcPr>
          <w:p w14:paraId="7E2928BC" w14:textId="77777777" w:rsidR="000E5860" w:rsidRPr="00157FD1" w:rsidRDefault="000E5860" w:rsidP="00D11FCA">
            <w:pPr>
              <w:pStyle w:val="TableText"/>
            </w:pPr>
            <w:r w:rsidRPr="00157FD1">
              <w:t>All where NE outage applicable</w:t>
            </w:r>
          </w:p>
        </w:tc>
        <w:tc>
          <w:tcPr>
            <w:tcW w:w="3066" w:type="dxa"/>
          </w:tcPr>
          <w:p w14:paraId="7E2928BD" w14:textId="77777777" w:rsidR="000E5860" w:rsidRPr="00157FD1" w:rsidRDefault="000E5860" w:rsidP="00D11FCA">
            <w:pPr>
              <w:pStyle w:val="TableText"/>
            </w:pPr>
            <w:r w:rsidRPr="00157FD1">
              <w:t>Unless otherwise stated below, a scheduled event must be longer than 15 seconds to be considered an NE Impact outage</w:t>
            </w:r>
          </w:p>
        </w:tc>
        <w:tc>
          <w:tcPr>
            <w:tcW w:w="3756" w:type="dxa"/>
          </w:tcPr>
          <w:p w14:paraId="7E2928BE" w14:textId="77777777" w:rsidR="000E5860" w:rsidRPr="00157FD1" w:rsidRDefault="000E5860" w:rsidP="00D11FCA">
            <w:pPr>
              <w:pStyle w:val="TableText"/>
            </w:pPr>
            <w:r w:rsidRPr="00157FD1">
              <w:t>Unless otherwise stated below, a scheduled event must be longer than 15 seconds to be considered an NE Impact outage</w:t>
            </w:r>
          </w:p>
        </w:tc>
      </w:tr>
      <w:tr w:rsidR="000E5860" w:rsidRPr="00157FD1" w14:paraId="7E2928C4" w14:textId="77777777" w:rsidTr="00D11FCA">
        <w:trPr>
          <w:cantSplit/>
          <w:trHeight w:val="240"/>
        </w:trPr>
        <w:tc>
          <w:tcPr>
            <w:tcW w:w="1188" w:type="dxa"/>
          </w:tcPr>
          <w:p w14:paraId="7E2928C0" w14:textId="77777777" w:rsidR="000E5860" w:rsidRPr="00157FD1" w:rsidRDefault="000E5860" w:rsidP="00D11FCA">
            <w:pPr>
              <w:pStyle w:val="TableText"/>
            </w:pPr>
            <w:r w:rsidRPr="00157FD1">
              <w:t>All</w:t>
            </w:r>
          </w:p>
        </w:tc>
        <w:tc>
          <w:tcPr>
            <w:tcW w:w="1350" w:type="dxa"/>
          </w:tcPr>
          <w:p w14:paraId="7E2928C1" w14:textId="77777777" w:rsidR="000E5860" w:rsidRPr="00157FD1" w:rsidRDefault="000E5860" w:rsidP="00D11FCA">
            <w:pPr>
              <w:pStyle w:val="TableText"/>
            </w:pPr>
            <w:r w:rsidRPr="00157FD1">
              <w:t>All where NE outage applicable</w:t>
            </w:r>
          </w:p>
        </w:tc>
        <w:tc>
          <w:tcPr>
            <w:tcW w:w="3066" w:type="dxa"/>
          </w:tcPr>
          <w:p w14:paraId="7E2928C2" w14:textId="77777777" w:rsidR="000E5860" w:rsidRPr="00157FD1" w:rsidRDefault="000E5860" w:rsidP="00D11FCA">
            <w:pPr>
              <w:pStyle w:val="TableText"/>
            </w:pPr>
          </w:p>
        </w:tc>
        <w:tc>
          <w:tcPr>
            <w:tcW w:w="3756" w:type="dxa"/>
          </w:tcPr>
          <w:p w14:paraId="7E2928C3" w14:textId="77777777" w:rsidR="000E5860" w:rsidRPr="00157FD1" w:rsidRDefault="000E5860" w:rsidP="00D11FCA">
            <w:pPr>
              <w:pStyle w:val="TableText"/>
            </w:pPr>
            <w:r w:rsidRPr="00157FD1">
              <w:rPr>
                <w:b/>
              </w:rPr>
              <w:t>Unless otherwise stated below, in cases of the loss of the primary function of the NE, the weighting of the duration of a partial outage shall be determined by the percent of the NE affected by the outage.</w:t>
            </w:r>
          </w:p>
        </w:tc>
      </w:tr>
      <w:tr w:rsidR="000E5860" w:rsidRPr="00157FD1" w14:paraId="7E2928C9" w14:textId="77777777" w:rsidTr="00D11FCA">
        <w:trPr>
          <w:cantSplit/>
          <w:trHeight w:val="240"/>
        </w:trPr>
        <w:tc>
          <w:tcPr>
            <w:tcW w:w="1188" w:type="dxa"/>
          </w:tcPr>
          <w:p w14:paraId="7E2928C5" w14:textId="77777777" w:rsidR="000E5860" w:rsidRPr="00157FD1" w:rsidRDefault="000E5860" w:rsidP="00D11FCA">
            <w:pPr>
              <w:pStyle w:val="TableText"/>
            </w:pPr>
            <w:r w:rsidRPr="00157FD1">
              <w:t>All</w:t>
            </w:r>
          </w:p>
        </w:tc>
        <w:tc>
          <w:tcPr>
            <w:tcW w:w="1350" w:type="dxa"/>
          </w:tcPr>
          <w:p w14:paraId="7E2928C6" w14:textId="77777777" w:rsidR="000E5860" w:rsidRPr="00157FD1" w:rsidRDefault="000E5860" w:rsidP="00D11FCA">
            <w:pPr>
              <w:pStyle w:val="TableText"/>
            </w:pPr>
            <w:r w:rsidRPr="00157FD1">
              <w:t>All where NE outage applicable</w:t>
            </w:r>
          </w:p>
        </w:tc>
        <w:tc>
          <w:tcPr>
            <w:tcW w:w="3066" w:type="dxa"/>
          </w:tcPr>
          <w:p w14:paraId="7E2928C7" w14:textId="77777777" w:rsidR="000E5860" w:rsidRPr="00157FD1" w:rsidRDefault="000E5860" w:rsidP="00D11FCA">
            <w:pPr>
              <w:pStyle w:val="TableText"/>
            </w:pPr>
          </w:p>
        </w:tc>
        <w:tc>
          <w:tcPr>
            <w:tcW w:w="3756" w:type="dxa"/>
          </w:tcPr>
          <w:p w14:paraId="7E2928C8" w14:textId="77777777" w:rsidR="000E5860" w:rsidRPr="00157FD1" w:rsidRDefault="000E5860" w:rsidP="00D11FCA">
            <w:pPr>
              <w:pStyle w:val="TableText"/>
            </w:pPr>
            <w:r w:rsidRPr="00157FD1">
              <w:rPr>
                <w:b/>
              </w:rPr>
              <w:t>Unless otherwise stated below, the partial outage weight for all special services, functions or features are to be negotiated between the organization and the customer.</w:t>
            </w:r>
          </w:p>
        </w:tc>
      </w:tr>
      <w:tr w:rsidR="000E5860" w:rsidRPr="00157FD1" w14:paraId="7E2928CE" w14:textId="77777777" w:rsidTr="00D11FCA">
        <w:trPr>
          <w:cantSplit/>
          <w:trHeight w:val="240"/>
        </w:trPr>
        <w:tc>
          <w:tcPr>
            <w:tcW w:w="1188" w:type="dxa"/>
          </w:tcPr>
          <w:p w14:paraId="7E2928CA" w14:textId="77777777" w:rsidR="000E5860" w:rsidRPr="00157FD1" w:rsidRDefault="000E5860" w:rsidP="00D11FCA">
            <w:pPr>
              <w:pStyle w:val="TableText"/>
            </w:pPr>
            <w:r w:rsidRPr="00157FD1">
              <w:t>1.1</w:t>
            </w:r>
          </w:p>
        </w:tc>
        <w:tc>
          <w:tcPr>
            <w:tcW w:w="1350" w:type="dxa"/>
          </w:tcPr>
          <w:p w14:paraId="7E2928CB" w14:textId="77777777" w:rsidR="000E5860" w:rsidRPr="00157FD1" w:rsidRDefault="000E5860" w:rsidP="00D11FCA">
            <w:pPr>
              <w:pStyle w:val="TableText"/>
            </w:pPr>
            <w:r w:rsidRPr="00157FD1">
              <w:t>Circuit Switch</w:t>
            </w:r>
          </w:p>
        </w:tc>
        <w:tc>
          <w:tcPr>
            <w:tcW w:w="3066" w:type="dxa"/>
          </w:tcPr>
          <w:p w14:paraId="7E2928CC" w14:textId="77777777" w:rsidR="000E5860" w:rsidRPr="00157FD1" w:rsidRDefault="000E5860" w:rsidP="00D11FCA">
            <w:pPr>
              <w:pStyle w:val="TableText"/>
            </w:pPr>
            <w:r w:rsidRPr="00157FD1">
              <w:t>Varies according to switch type as noted in the following</w:t>
            </w:r>
          </w:p>
        </w:tc>
        <w:tc>
          <w:tcPr>
            <w:tcW w:w="3756" w:type="dxa"/>
          </w:tcPr>
          <w:p w14:paraId="7E2928CD" w14:textId="77777777" w:rsidR="000E5860" w:rsidRPr="00157FD1" w:rsidRDefault="000E5860" w:rsidP="00D11FCA">
            <w:pPr>
              <w:pStyle w:val="TableText"/>
            </w:pPr>
            <w:r w:rsidRPr="00157FD1">
              <w:t>Default weight for loss of access to emergency services (i.e. 911) is 25%</w:t>
            </w:r>
          </w:p>
        </w:tc>
      </w:tr>
      <w:tr w:rsidR="000E5860" w:rsidRPr="00157FD1" w14:paraId="7E2928DB" w14:textId="77777777" w:rsidTr="00D11FCA">
        <w:trPr>
          <w:cantSplit/>
          <w:trHeight w:val="480"/>
        </w:trPr>
        <w:tc>
          <w:tcPr>
            <w:tcW w:w="1188" w:type="dxa"/>
          </w:tcPr>
          <w:p w14:paraId="7E2928CF" w14:textId="77777777" w:rsidR="000E5860" w:rsidRPr="00157FD1" w:rsidRDefault="000E5860" w:rsidP="00D11FCA">
            <w:pPr>
              <w:pStyle w:val="TableText"/>
            </w:pPr>
            <w:r w:rsidRPr="00157FD1">
              <w:t>1.1, cont’d</w:t>
            </w:r>
          </w:p>
        </w:tc>
        <w:tc>
          <w:tcPr>
            <w:tcW w:w="1350" w:type="dxa"/>
          </w:tcPr>
          <w:p w14:paraId="7E2928D0" w14:textId="77777777" w:rsidR="000E5860" w:rsidRPr="00157FD1" w:rsidRDefault="000E5860" w:rsidP="00D11FCA">
            <w:pPr>
              <w:pStyle w:val="TableText"/>
            </w:pPr>
            <w:r w:rsidRPr="00157FD1">
              <w:t>End Office (host or remote) and Tandem</w:t>
            </w:r>
          </w:p>
        </w:tc>
        <w:tc>
          <w:tcPr>
            <w:tcW w:w="3066" w:type="dxa"/>
          </w:tcPr>
          <w:p w14:paraId="7E2928D1" w14:textId="77777777" w:rsidR="000E5860" w:rsidRPr="00157FD1" w:rsidRDefault="000E5860" w:rsidP="00D11FCA">
            <w:pPr>
              <w:pStyle w:val="TableText"/>
            </w:pPr>
            <w:r w:rsidRPr="00157FD1">
              <w:t xml:space="preserve">Loss of origination and termination capability in all lines. </w:t>
            </w:r>
          </w:p>
        </w:tc>
        <w:tc>
          <w:tcPr>
            <w:tcW w:w="3756" w:type="dxa"/>
          </w:tcPr>
          <w:p w14:paraId="7E2928D2" w14:textId="77777777" w:rsidR="000E5860" w:rsidRPr="00157FD1" w:rsidRDefault="000E5860" w:rsidP="00D11FCA">
            <w:pPr>
              <w:pStyle w:val="TableTextBold"/>
            </w:pPr>
            <w:r w:rsidRPr="00157FD1">
              <w:t>Partial outages includes:</w:t>
            </w:r>
          </w:p>
          <w:p w14:paraId="7E2928D3" w14:textId="77777777" w:rsidR="000E5860" w:rsidRPr="00157FD1" w:rsidRDefault="000E5860" w:rsidP="00D11FCA">
            <w:pPr>
              <w:pStyle w:val="Bullet"/>
            </w:pPr>
            <w:r w:rsidRPr="00157FD1">
              <w:t>Switch Isolation</w:t>
            </w:r>
          </w:p>
          <w:p w14:paraId="7E2928D4" w14:textId="77777777" w:rsidR="000E5860" w:rsidRPr="00157FD1" w:rsidRDefault="000E5860" w:rsidP="00D11FCA">
            <w:pPr>
              <w:pStyle w:val="Bullet"/>
            </w:pPr>
            <w:r w:rsidRPr="00157FD1">
              <w:t>Remote operating in isolation (default weight is 50%)</w:t>
            </w:r>
          </w:p>
          <w:p w14:paraId="7E2928D5" w14:textId="77777777" w:rsidR="000E5860" w:rsidRPr="00157FD1" w:rsidRDefault="000E5860" w:rsidP="00D11FCA">
            <w:pPr>
              <w:pStyle w:val="Bullet"/>
            </w:pPr>
            <w:r w:rsidRPr="00157FD1">
              <w:t>Loss of origination or termination capability in more than 64 terminations</w:t>
            </w:r>
          </w:p>
          <w:p w14:paraId="7E2928D6" w14:textId="77777777" w:rsidR="000E5860" w:rsidRPr="00157FD1" w:rsidRDefault="000E5860" w:rsidP="00D11FCA">
            <w:pPr>
              <w:pStyle w:val="Bullet"/>
            </w:pPr>
            <w:r w:rsidRPr="00157FD1">
              <w:t xml:space="preserve">Loss of access to one or more critical services </w:t>
            </w:r>
          </w:p>
          <w:p w14:paraId="7E2928D7" w14:textId="77777777" w:rsidR="000E5860" w:rsidRPr="00157FD1" w:rsidRDefault="000E5860" w:rsidP="00D11FCA">
            <w:pPr>
              <w:pStyle w:val="Bullet"/>
            </w:pPr>
            <w:r w:rsidRPr="00157FD1">
              <w:t>Loss of stable calls</w:t>
            </w:r>
          </w:p>
          <w:p w14:paraId="7E2928D8" w14:textId="77777777" w:rsidR="000E5860" w:rsidRPr="00157FD1" w:rsidRDefault="000E5860" w:rsidP="00D11FCA">
            <w:pPr>
              <w:pStyle w:val="Bullet"/>
            </w:pPr>
            <w:r w:rsidRPr="00157FD1">
              <w:t>System congestion problem that results in call blocking greater than 0.3% of call attempts</w:t>
            </w:r>
          </w:p>
          <w:p w14:paraId="7E2928D9" w14:textId="77777777" w:rsidR="000E5860" w:rsidRPr="00157FD1" w:rsidRDefault="000E5860" w:rsidP="00D11FCA">
            <w:pPr>
              <w:pStyle w:val="Bullet"/>
            </w:pPr>
            <w:r w:rsidRPr="00157FD1">
              <w:t>85% or more of the service subscribers experience a dial tone delay o</w:t>
            </w:r>
            <w:r>
              <w:t>f</w:t>
            </w:r>
            <w:r w:rsidRPr="00157FD1">
              <w:t xml:space="preserve"> 3 seconds or greater</w:t>
            </w:r>
          </w:p>
          <w:p w14:paraId="7E2928DA" w14:textId="77777777" w:rsidR="000E5860" w:rsidRPr="00157FD1" w:rsidRDefault="000E5860" w:rsidP="00D11FCA">
            <w:pPr>
              <w:pStyle w:val="Bullet"/>
            </w:pPr>
            <w:r w:rsidRPr="00157FD1">
              <w:t>Loss of CCS (default weight is 50%)</w:t>
            </w:r>
          </w:p>
        </w:tc>
      </w:tr>
      <w:tr w:rsidR="000E5860" w:rsidRPr="00157FD1" w14:paraId="7E2928E0" w14:textId="77777777" w:rsidTr="00D11FCA">
        <w:trPr>
          <w:cantSplit/>
          <w:trHeight w:val="480"/>
        </w:trPr>
        <w:tc>
          <w:tcPr>
            <w:tcW w:w="1188" w:type="dxa"/>
          </w:tcPr>
          <w:p w14:paraId="7E2928DC" w14:textId="77777777" w:rsidR="000E5860" w:rsidRPr="00157FD1" w:rsidRDefault="000E5860" w:rsidP="00D11FCA">
            <w:pPr>
              <w:pStyle w:val="TableText"/>
            </w:pPr>
            <w:r w:rsidRPr="00157FD1">
              <w:lastRenderedPageBreak/>
              <w:t>1.1, cont’d</w:t>
            </w:r>
          </w:p>
        </w:tc>
        <w:tc>
          <w:tcPr>
            <w:tcW w:w="1350" w:type="dxa"/>
          </w:tcPr>
          <w:p w14:paraId="7E2928DD" w14:textId="77777777" w:rsidR="000E5860" w:rsidRPr="00157FD1" w:rsidRDefault="000E5860" w:rsidP="00D11FCA">
            <w:pPr>
              <w:pStyle w:val="TableText"/>
            </w:pPr>
            <w:r w:rsidRPr="00157FD1">
              <w:t>Combined Tandem/</w:t>
            </w:r>
            <w:r>
              <w:t xml:space="preserve"> </w:t>
            </w:r>
            <w:r w:rsidRPr="00157FD1">
              <w:t>End Office</w:t>
            </w:r>
          </w:p>
        </w:tc>
        <w:tc>
          <w:tcPr>
            <w:tcW w:w="3066" w:type="dxa"/>
          </w:tcPr>
          <w:p w14:paraId="7E2928DE" w14:textId="77777777" w:rsidR="000E5860" w:rsidRPr="00157FD1" w:rsidRDefault="000E5860" w:rsidP="00D11FCA">
            <w:pPr>
              <w:rPr>
                <w:sz w:val="22"/>
              </w:rPr>
            </w:pPr>
            <w:r w:rsidRPr="00157FD1">
              <w:rPr>
                <w:snapToGrid w:val="0"/>
              </w:rPr>
              <w:t xml:space="preserve">Loss of origination and termination capability in all terminations. </w:t>
            </w:r>
          </w:p>
        </w:tc>
        <w:tc>
          <w:tcPr>
            <w:tcW w:w="3756" w:type="dxa"/>
          </w:tcPr>
          <w:p w14:paraId="7E2928DF" w14:textId="77777777" w:rsidR="000E5860" w:rsidRPr="00157FD1" w:rsidRDefault="000E5860" w:rsidP="00D11FCA">
            <w:pPr>
              <w:pStyle w:val="TableText"/>
            </w:pPr>
            <w:r w:rsidRPr="00157FD1">
              <w:t>Same as End Office</w:t>
            </w:r>
          </w:p>
        </w:tc>
      </w:tr>
      <w:tr w:rsidR="000E5860" w:rsidRPr="00157FD1" w14:paraId="7E2928EE" w14:textId="77777777" w:rsidTr="00D11FCA">
        <w:trPr>
          <w:cantSplit/>
          <w:trHeight w:val="480"/>
        </w:trPr>
        <w:tc>
          <w:tcPr>
            <w:tcW w:w="1188" w:type="dxa"/>
          </w:tcPr>
          <w:p w14:paraId="7E2928E1" w14:textId="77777777" w:rsidR="000E5860" w:rsidRPr="00157FD1" w:rsidRDefault="000E5860" w:rsidP="00D11FCA">
            <w:pPr>
              <w:pStyle w:val="TableText"/>
            </w:pPr>
            <w:r w:rsidRPr="00157FD1">
              <w:t>1.1, cont’d</w:t>
            </w:r>
          </w:p>
        </w:tc>
        <w:tc>
          <w:tcPr>
            <w:tcW w:w="1350" w:type="dxa"/>
          </w:tcPr>
          <w:p w14:paraId="7E2928E2" w14:textId="77777777" w:rsidR="000E5860" w:rsidRPr="00157FD1" w:rsidRDefault="000E5860" w:rsidP="00D11FCA">
            <w:pPr>
              <w:pStyle w:val="TableText"/>
            </w:pPr>
            <w:r w:rsidRPr="00157FD1">
              <w:t>Hybrid Voice Over Packet (HVOP)</w:t>
            </w:r>
          </w:p>
        </w:tc>
        <w:tc>
          <w:tcPr>
            <w:tcW w:w="3066" w:type="dxa"/>
          </w:tcPr>
          <w:p w14:paraId="7E2928E3" w14:textId="77777777" w:rsidR="000E5860" w:rsidRPr="00157FD1" w:rsidRDefault="000E5860" w:rsidP="00D11FCA">
            <w:pPr>
              <w:pStyle w:val="TableText"/>
            </w:pPr>
            <w:r w:rsidRPr="00157FD1">
              <w:t xml:space="preserve">Loss of capability to originate and terminate all traffic. </w:t>
            </w:r>
          </w:p>
        </w:tc>
        <w:tc>
          <w:tcPr>
            <w:tcW w:w="3756" w:type="dxa"/>
          </w:tcPr>
          <w:p w14:paraId="7E2928E4" w14:textId="77777777" w:rsidR="000E5860" w:rsidRPr="00157FD1" w:rsidRDefault="000E5860" w:rsidP="00D11FCA">
            <w:pPr>
              <w:pStyle w:val="TableText"/>
            </w:pPr>
            <w:r w:rsidRPr="00157FD1">
              <w:t>Partial TDM outage – same as End office above</w:t>
            </w:r>
          </w:p>
          <w:p w14:paraId="7E2928E5" w14:textId="77777777" w:rsidR="000E5860" w:rsidRPr="00157FD1" w:rsidRDefault="000E5860" w:rsidP="00D11FCA">
            <w:pPr>
              <w:pStyle w:val="TableText"/>
            </w:pPr>
            <w:r w:rsidRPr="00157FD1">
              <w:t xml:space="preserve">Partial Packet outage - </w:t>
            </w:r>
          </w:p>
          <w:p w14:paraId="7E2928E6" w14:textId="77777777" w:rsidR="000E5860" w:rsidRPr="00157FD1" w:rsidRDefault="000E5860" w:rsidP="00D11FCA">
            <w:pPr>
              <w:pStyle w:val="Bullet"/>
            </w:pPr>
            <w:r w:rsidRPr="00157FD1">
              <w:t xml:space="preserve">loss of an aggregate service bandwidth over 5% of the provisioned bandwidth </w:t>
            </w:r>
            <w:r w:rsidRPr="00157FD1">
              <w:rPr>
                <w:b/>
              </w:rPr>
              <w:t>for more than 10 seconds</w:t>
            </w:r>
          </w:p>
          <w:p w14:paraId="7E2928E7" w14:textId="77777777" w:rsidR="000E5860" w:rsidRPr="00157FD1" w:rsidRDefault="000E5860" w:rsidP="00D11FCA">
            <w:pPr>
              <w:pStyle w:val="Bullet"/>
            </w:pPr>
            <w:r w:rsidRPr="00157FD1">
              <w:t xml:space="preserve">interface switchovers that last </w:t>
            </w:r>
            <w:r w:rsidRPr="00157FD1">
              <w:rPr>
                <w:b/>
              </w:rPr>
              <w:t>longer than 60 milliseconds</w:t>
            </w:r>
          </w:p>
          <w:p w14:paraId="7E2928E8" w14:textId="77777777" w:rsidR="000E5860" w:rsidRPr="00157FD1" w:rsidRDefault="000E5860" w:rsidP="00D11FCA">
            <w:pPr>
              <w:pStyle w:val="Bullet"/>
            </w:pPr>
            <w:r w:rsidRPr="00157FD1">
              <w:t xml:space="preserve">Loss of access to one or more critical services </w:t>
            </w:r>
          </w:p>
          <w:p w14:paraId="7E2928E9" w14:textId="77777777" w:rsidR="000E5860" w:rsidRPr="00157FD1" w:rsidRDefault="000E5860" w:rsidP="00D11FCA">
            <w:pPr>
              <w:pStyle w:val="Bullet"/>
            </w:pPr>
            <w:r w:rsidRPr="00157FD1">
              <w:t>System congestion problem that results in call blocking greater than 0.3% of call attempts</w:t>
            </w:r>
          </w:p>
          <w:p w14:paraId="7E2928EA" w14:textId="77777777" w:rsidR="000E5860" w:rsidRPr="00157FD1" w:rsidRDefault="000E5860" w:rsidP="00D11FCA">
            <w:pPr>
              <w:pStyle w:val="Bullet"/>
            </w:pPr>
            <w:r w:rsidRPr="00157FD1">
              <w:t>Loss of stable connections</w:t>
            </w:r>
          </w:p>
          <w:p w14:paraId="7E2928EB" w14:textId="77777777" w:rsidR="000E5860" w:rsidRPr="00157FD1" w:rsidRDefault="000E5860" w:rsidP="00D11FCA">
            <w:pPr>
              <w:pStyle w:val="Bullet"/>
            </w:pPr>
            <w:r w:rsidRPr="00157FD1">
              <w:t>Total loss of a non-critical service</w:t>
            </w:r>
          </w:p>
          <w:p w14:paraId="7E2928EC" w14:textId="77777777" w:rsidR="000E5860" w:rsidRPr="00157FD1" w:rsidRDefault="000E5860" w:rsidP="00D11FCA">
            <w:pPr>
              <w:pStyle w:val="Bullet"/>
            </w:pPr>
            <w:r w:rsidRPr="00157FD1">
              <w:t xml:space="preserve">Total loss of one or more </w:t>
            </w:r>
            <w:r>
              <w:t>Operation, Administration, &amp; Maintenance (</w:t>
            </w:r>
            <w:r w:rsidRPr="00157FD1">
              <w:t>OA&amp;M</w:t>
            </w:r>
            <w:r>
              <w:t>)</w:t>
            </w:r>
            <w:r w:rsidRPr="00157FD1">
              <w:t xml:space="preserve"> functions (default weight is 5%)</w:t>
            </w:r>
          </w:p>
          <w:p w14:paraId="7E2928ED" w14:textId="77777777" w:rsidR="000E5860" w:rsidRPr="00157FD1" w:rsidRDefault="000E5860" w:rsidP="00D11FCA">
            <w:pPr>
              <w:pStyle w:val="Bullet"/>
            </w:pPr>
            <w:r w:rsidRPr="00157FD1">
              <w:t>Total loss of visibility from the Element Management System (EMS) (default weight is 10%)</w:t>
            </w:r>
          </w:p>
        </w:tc>
      </w:tr>
      <w:tr w:rsidR="000E5860" w:rsidRPr="00157FD1" w14:paraId="7E2928F9" w14:textId="77777777" w:rsidTr="00D11FCA">
        <w:trPr>
          <w:cantSplit/>
          <w:trHeight w:val="480"/>
        </w:trPr>
        <w:tc>
          <w:tcPr>
            <w:tcW w:w="1188" w:type="dxa"/>
          </w:tcPr>
          <w:p w14:paraId="7E2928EF" w14:textId="77777777" w:rsidR="000E5860" w:rsidRPr="00157FD1" w:rsidRDefault="000E5860" w:rsidP="00D11FCA">
            <w:pPr>
              <w:pStyle w:val="TableText"/>
            </w:pPr>
            <w:r w:rsidRPr="00157FD1">
              <w:t>1.1, cont’d</w:t>
            </w:r>
          </w:p>
        </w:tc>
        <w:tc>
          <w:tcPr>
            <w:tcW w:w="1350" w:type="dxa"/>
          </w:tcPr>
          <w:p w14:paraId="7E2928F0" w14:textId="77777777" w:rsidR="000E5860" w:rsidRPr="00157FD1" w:rsidRDefault="000E5860" w:rsidP="00D11FCA">
            <w:pPr>
              <w:pStyle w:val="TableText"/>
            </w:pPr>
            <w:r w:rsidRPr="00157FD1">
              <w:t>MSC/ISC</w:t>
            </w:r>
          </w:p>
        </w:tc>
        <w:tc>
          <w:tcPr>
            <w:tcW w:w="3066" w:type="dxa"/>
          </w:tcPr>
          <w:p w14:paraId="7E2928F1" w14:textId="77777777" w:rsidR="000E5860" w:rsidRPr="00157FD1" w:rsidRDefault="000E5860" w:rsidP="00D11FCA">
            <w:pPr>
              <w:pStyle w:val="TableText"/>
            </w:pPr>
            <w:r w:rsidRPr="00157FD1">
              <w:t>Loss of all capacity for origination and/or termination of voice and data traffic.</w:t>
            </w:r>
          </w:p>
        </w:tc>
        <w:tc>
          <w:tcPr>
            <w:tcW w:w="3756" w:type="dxa"/>
          </w:tcPr>
          <w:p w14:paraId="7E2928F2" w14:textId="77777777" w:rsidR="000E5860" w:rsidRPr="00157FD1" w:rsidRDefault="000E5860" w:rsidP="00D11FCA">
            <w:pPr>
              <w:pStyle w:val="Bullet"/>
            </w:pPr>
            <w:r w:rsidRPr="00157FD1">
              <w:t xml:space="preserve">Loss of greater than </w:t>
            </w:r>
            <w:r>
              <w:t>5</w:t>
            </w:r>
            <w:r w:rsidRPr="00157FD1">
              <w:t>% of the provisioned capacity for origination and/or termination of combined voice and/or data traffic.</w:t>
            </w:r>
          </w:p>
          <w:p w14:paraId="7E2928F3" w14:textId="77777777" w:rsidR="000E5860" w:rsidRPr="00157FD1" w:rsidRDefault="000E5860" w:rsidP="00D11FCA">
            <w:pPr>
              <w:pStyle w:val="Bullet"/>
            </w:pPr>
            <w:r w:rsidRPr="00157FD1">
              <w:t>Loss of access to one or more critical services</w:t>
            </w:r>
          </w:p>
          <w:p w14:paraId="7E2928F4" w14:textId="77777777" w:rsidR="000E5860" w:rsidRPr="00157FD1" w:rsidRDefault="000E5860" w:rsidP="00D11FCA">
            <w:pPr>
              <w:pStyle w:val="Bullet"/>
            </w:pPr>
            <w:r w:rsidRPr="00157FD1">
              <w:t>Loss of stable connections</w:t>
            </w:r>
          </w:p>
          <w:p w14:paraId="7E2928F5" w14:textId="77777777" w:rsidR="000E5860" w:rsidRPr="00157FD1" w:rsidRDefault="000E5860" w:rsidP="00D11FCA">
            <w:pPr>
              <w:pStyle w:val="Bullet"/>
            </w:pPr>
            <w:r w:rsidRPr="00157FD1">
              <w:t>Total loss of a non-critical service</w:t>
            </w:r>
          </w:p>
          <w:p w14:paraId="7E2928F6" w14:textId="77777777" w:rsidR="000E5860" w:rsidRPr="00157FD1" w:rsidRDefault="000E5860" w:rsidP="00D11FCA">
            <w:pPr>
              <w:pStyle w:val="Bullet"/>
            </w:pPr>
            <w:r w:rsidRPr="00157FD1">
              <w:t>Total loss of one or more OA&amp;M functions (default weight is 5%)</w:t>
            </w:r>
          </w:p>
          <w:p w14:paraId="7E2928F7" w14:textId="77777777" w:rsidR="000E5860" w:rsidRPr="00157FD1" w:rsidRDefault="000E5860" w:rsidP="00D11FCA">
            <w:pPr>
              <w:pStyle w:val="Bullet"/>
            </w:pPr>
            <w:r w:rsidRPr="00157FD1">
              <w:t>Total loss of visibility from the Element Management System (EMS) (default weight is 10%)</w:t>
            </w:r>
          </w:p>
          <w:p w14:paraId="7E2928F8" w14:textId="77777777" w:rsidR="000E5860" w:rsidRPr="00157FD1" w:rsidRDefault="000E5860" w:rsidP="00D11FCA">
            <w:pPr>
              <w:pStyle w:val="Bullet"/>
              <w:tabs>
                <w:tab w:val="clear" w:pos="360"/>
              </w:tabs>
              <w:ind w:left="0" w:firstLine="0"/>
            </w:pPr>
          </w:p>
        </w:tc>
      </w:tr>
      <w:tr w:rsidR="000E5860" w:rsidRPr="00157FD1" w14:paraId="7E29290B" w14:textId="77777777" w:rsidTr="00D11FCA">
        <w:trPr>
          <w:cantSplit/>
          <w:trHeight w:val="480"/>
        </w:trPr>
        <w:tc>
          <w:tcPr>
            <w:tcW w:w="1188" w:type="dxa"/>
          </w:tcPr>
          <w:p w14:paraId="7E2928FA" w14:textId="77777777" w:rsidR="000E5860" w:rsidRPr="00157FD1" w:rsidRDefault="000E5860" w:rsidP="00D11FCA">
            <w:pPr>
              <w:pStyle w:val="TableText"/>
            </w:pPr>
            <w:r w:rsidRPr="00157FD1">
              <w:lastRenderedPageBreak/>
              <w:t>1.2.2</w:t>
            </w:r>
          </w:p>
        </w:tc>
        <w:tc>
          <w:tcPr>
            <w:tcW w:w="1350" w:type="dxa"/>
          </w:tcPr>
          <w:p w14:paraId="7E2928FB" w14:textId="77777777" w:rsidR="000E5860" w:rsidRPr="00157FD1" w:rsidRDefault="000E5860" w:rsidP="00D11FCA">
            <w:pPr>
              <w:pStyle w:val="TableText"/>
            </w:pPr>
            <w:r w:rsidRPr="00157FD1">
              <w:t>Access Multi-service</w:t>
            </w:r>
          </w:p>
        </w:tc>
        <w:tc>
          <w:tcPr>
            <w:tcW w:w="3066" w:type="dxa"/>
          </w:tcPr>
          <w:p w14:paraId="7E2928FC" w14:textId="77777777" w:rsidR="000E5860" w:rsidRPr="00157FD1" w:rsidRDefault="000E5860" w:rsidP="00D11FCA">
            <w:pPr>
              <w:pStyle w:val="TableText"/>
            </w:pPr>
            <w:r w:rsidRPr="00157FD1">
              <w:t xml:space="preserve">Total network element outage is constituted by any of the following events: </w:t>
            </w:r>
          </w:p>
          <w:p w14:paraId="7E2928FD" w14:textId="77777777" w:rsidR="000E5860" w:rsidRPr="00157FD1" w:rsidRDefault="000E5860" w:rsidP="000E5860">
            <w:pPr>
              <w:pStyle w:val="TableText"/>
              <w:numPr>
                <w:ilvl w:val="0"/>
                <w:numId w:val="44"/>
              </w:numPr>
            </w:pPr>
            <w:r w:rsidRPr="00157FD1">
              <w:t xml:space="preserve">Loss of all ability to transport packets between all interface points including loss of stable connections for a period </w:t>
            </w:r>
            <w:r w:rsidRPr="00157FD1">
              <w:rPr>
                <w:b/>
              </w:rPr>
              <w:t>longer than one second</w:t>
            </w:r>
            <w:r w:rsidRPr="00157FD1">
              <w:t xml:space="preserve">; </w:t>
            </w:r>
          </w:p>
          <w:p w14:paraId="7E2928FE" w14:textId="77777777" w:rsidR="000E5860" w:rsidRPr="00157FD1" w:rsidRDefault="000E5860" w:rsidP="000E5860">
            <w:pPr>
              <w:pStyle w:val="TableText"/>
              <w:numPr>
                <w:ilvl w:val="0"/>
                <w:numId w:val="44"/>
              </w:numPr>
              <w:rPr>
                <w:b/>
              </w:rPr>
            </w:pPr>
            <w:r w:rsidRPr="00157FD1">
              <w:t xml:space="preserve">Total network element isolation </w:t>
            </w:r>
            <w:r w:rsidRPr="00157FD1">
              <w:rPr>
                <w:b/>
              </w:rPr>
              <w:t>for more than 10 seconds</w:t>
            </w:r>
          </w:p>
          <w:p w14:paraId="7E2928FF" w14:textId="77777777" w:rsidR="000E5860" w:rsidRPr="00157FD1" w:rsidRDefault="000E5860" w:rsidP="000E5860">
            <w:pPr>
              <w:pStyle w:val="TableText"/>
              <w:numPr>
                <w:ilvl w:val="0"/>
                <w:numId w:val="44"/>
              </w:numPr>
            </w:pPr>
            <w:r w:rsidRPr="00157FD1">
              <w:t xml:space="preserve">Loss of all services for </w:t>
            </w:r>
            <w:r w:rsidRPr="00157FD1">
              <w:rPr>
                <w:b/>
              </w:rPr>
              <w:t>longer than 10 seconds</w:t>
            </w:r>
          </w:p>
          <w:p w14:paraId="7E292900" w14:textId="77777777" w:rsidR="000E5860" w:rsidRPr="00157FD1" w:rsidRDefault="000E5860" w:rsidP="000E5860">
            <w:pPr>
              <w:pStyle w:val="TableText"/>
              <w:numPr>
                <w:ilvl w:val="0"/>
                <w:numId w:val="44"/>
              </w:numPr>
            </w:pPr>
            <w:r w:rsidRPr="00157FD1">
              <w:t xml:space="preserve">For a connection based network element, total loss of ability to set up or tear down connections for a period </w:t>
            </w:r>
            <w:r w:rsidRPr="00157FD1">
              <w:rPr>
                <w:b/>
              </w:rPr>
              <w:t>longer than 10 seconds</w:t>
            </w:r>
            <w:r w:rsidRPr="00157FD1">
              <w:t>.</w:t>
            </w:r>
          </w:p>
        </w:tc>
        <w:tc>
          <w:tcPr>
            <w:tcW w:w="3756" w:type="dxa"/>
          </w:tcPr>
          <w:p w14:paraId="7E292901" w14:textId="77777777" w:rsidR="000E5860" w:rsidRPr="00157FD1" w:rsidRDefault="000E5860" w:rsidP="00D11FCA">
            <w:pPr>
              <w:pStyle w:val="Bullet"/>
            </w:pPr>
            <w:r w:rsidRPr="00157FD1">
              <w:t>Loss of capability to originate and terminate more than 64 lines or trunks (DS0)</w:t>
            </w:r>
          </w:p>
          <w:p w14:paraId="7E292902" w14:textId="77777777" w:rsidR="000E5860" w:rsidRPr="00157FD1" w:rsidRDefault="000E5860" w:rsidP="000E5860">
            <w:pPr>
              <w:numPr>
                <w:ilvl w:val="0"/>
                <w:numId w:val="63"/>
              </w:numPr>
            </w:pPr>
            <w:r w:rsidRPr="00157FD1">
              <w:rPr>
                <w:snapToGrid w:val="0"/>
              </w:rPr>
              <w:t xml:space="preserve">Loss of an aggregate service bandwidth over 5% of the provisioned bandwidth </w:t>
            </w:r>
            <w:r w:rsidRPr="00157FD1">
              <w:rPr>
                <w:b/>
                <w:snapToGrid w:val="0"/>
              </w:rPr>
              <w:t xml:space="preserve">for more than 10 seconds </w:t>
            </w:r>
            <w:r w:rsidRPr="00157FD1">
              <w:rPr>
                <w:snapToGrid w:val="0"/>
              </w:rPr>
              <w:t xml:space="preserve">or loss of more than 4MB of service bandwidth </w:t>
            </w:r>
            <w:r w:rsidRPr="00157FD1">
              <w:rPr>
                <w:b/>
                <w:snapToGrid w:val="0"/>
              </w:rPr>
              <w:t>for more than 5 minutes</w:t>
            </w:r>
          </w:p>
          <w:p w14:paraId="7E292903" w14:textId="77777777" w:rsidR="000E5860" w:rsidRPr="00157FD1" w:rsidRDefault="000E5860" w:rsidP="00D11FCA">
            <w:pPr>
              <w:pStyle w:val="Bullet"/>
            </w:pPr>
            <w:r w:rsidRPr="00157FD1">
              <w:t>System congestion problem that results in call blocking greater than 0.3% of call attempts</w:t>
            </w:r>
          </w:p>
          <w:p w14:paraId="7E292904" w14:textId="77777777" w:rsidR="000E5860" w:rsidRPr="00157FD1" w:rsidRDefault="000E5860" w:rsidP="00D11FCA">
            <w:pPr>
              <w:pStyle w:val="Bullet"/>
            </w:pPr>
            <w:r w:rsidRPr="00157FD1">
              <w:t>System congestion which impacts greater than 5% of all session set-up attempts</w:t>
            </w:r>
          </w:p>
          <w:p w14:paraId="7E292905" w14:textId="77777777" w:rsidR="000E5860" w:rsidRPr="00157FD1" w:rsidRDefault="000E5860" w:rsidP="00D11FCA">
            <w:pPr>
              <w:pStyle w:val="Bullet"/>
            </w:pPr>
            <w:r w:rsidRPr="00157FD1">
              <w:t>Loss of all stable calls or sessions</w:t>
            </w:r>
          </w:p>
          <w:p w14:paraId="7E292906" w14:textId="77777777" w:rsidR="000E5860" w:rsidRPr="00157FD1" w:rsidRDefault="000E5860" w:rsidP="000E5860">
            <w:pPr>
              <w:pStyle w:val="TableText"/>
              <w:numPr>
                <w:ilvl w:val="0"/>
                <w:numId w:val="42"/>
              </w:numPr>
            </w:pPr>
            <w:r w:rsidRPr="00157FD1">
              <w:t xml:space="preserve">85% or more of the service subscribers experience a session delay of 3 seconds or greater for a period </w:t>
            </w:r>
            <w:r w:rsidRPr="00157FD1">
              <w:rPr>
                <w:b/>
              </w:rPr>
              <w:t xml:space="preserve">longer than 30 seconds </w:t>
            </w:r>
            <w:r w:rsidRPr="00157FD1">
              <w:t xml:space="preserve">Interface switchovers lasting </w:t>
            </w:r>
            <w:r w:rsidRPr="00157FD1">
              <w:rPr>
                <w:b/>
              </w:rPr>
              <w:t>longer than 60 milliseconds</w:t>
            </w:r>
          </w:p>
          <w:p w14:paraId="7E292907" w14:textId="77777777" w:rsidR="000E5860" w:rsidRPr="00157FD1" w:rsidRDefault="000E5860" w:rsidP="00D11FCA">
            <w:pPr>
              <w:pStyle w:val="Bullet"/>
            </w:pPr>
            <w:r w:rsidRPr="00157FD1">
              <w:t xml:space="preserve">Total loss of one or more but not all services (such as ISDN capability, DS1, POTS, etc.) </w:t>
            </w:r>
            <w:r w:rsidRPr="00157FD1">
              <w:rPr>
                <w:b/>
              </w:rPr>
              <w:t>for more than 10 seconds</w:t>
            </w:r>
          </w:p>
          <w:p w14:paraId="7E292908" w14:textId="77777777" w:rsidR="000E5860" w:rsidRPr="00157FD1" w:rsidRDefault="000E5860" w:rsidP="000E5860">
            <w:pPr>
              <w:numPr>
                <w:ilvl w:val="0"/>
                <w:numId w:val="41"/>
              </w:numPr>
              <w:rPr>
                <w:sz w:val="22"/>
              </w:rPr>
            </w:pPr>
            <w:r w:rsidRPr="00157FD1">
              <w:rPr>
                <w:snapToGrid w:val="0"/>
              </w:rPr>
              <w:t xml:space="preserve">Total loss of one or more OA&amp;M functions (default weight is 5%) </w:t>
            </w:r>
          </w:p>
          <w:p w14:paraId="7E292909" w14:textId="77777777" w:rsidR="000E5860" w:rsidRPr="00157FD1" w:rsidRDefault="000E5860" w:rsidP="000E5860">
            <w:pPr>
              <w:numPr>
                <w:ilvl w:val="0"/>
                <w:numId w:val="41"/>
              </w:numPr>
              <w:rPr>
                <w:sz w:val="22"/>
              </w:rPr>
            </w:pPr>
            <w:r w:rsidRPr="00157FD1">
              <w:t xml:space="preserve">Total loss of visibility from Element Management System </w:t>
            </w:r>
            <w:r>
              <w:t xml:space="preserve">(EMS) </w:t>
            </w:r>
            <w:r w:rsidRPr="00157FD1">
              <w:t>(default weight is 10%)</w:t>
            </w:r>
          </w:p>
          <w:p w14:paraId="7E29290A" w14:textId="77777777" w:rsidR="000E5860" w:rsidRPr="00157FD1" w:rsidRDefault="000E5860" w:rsidP="00D11FCA">
            <w:pPr>
              <w:pStyle w:val="Bullet"/>
              <w:tabs>
                <w:tab w:val="clear" w:pos="360"/>
              </w:tabs>
              <w:ind w:left="0" w:firstLine="0"/>
            </w:pPr>
          </w:p>
        </w:tc>
      </w:tr>
      <w:tr w:rsidR="000E5860" w:rsidRPr="00157FD1" w14:paraId="7E292918" w14:textId="77777777" w:rsidTr="00D11FCA">
        <w:trPr>
          <w:cantSplit/>
          <w:trHeight w:val="480"/>
        </w:trPr>
        <w:tc>
          <w:tcPr>
            <w:tcW w:w="1188" w:type="dxa"/>
          </w:tcPr>
          <w:p w14:paraId="7E29290C" w14:textId="77777777" w:rsidR="000E5860" w:rsidRPr="00157FD1" w:rsidRDefault="000E5860" w:rsidP="00D11FCA">
            <w:pPr>
              <w:pStyle w:val="TableText"/>
            </w:pPr>
            <w:r>
              <w:lastRenderedPageBreak/>
              <w:t>1.2.3</w:t>
            </w:r>
          </w:p>
        </w:tc>
        <w:tc>
          <w:tcPr>
            <w:tcW w:w="1350" w:type="dxa"/>
          </w:tcPr>
          <w:p w14:paraId="7E29290D" w14:textId="77777777" w:rsidR="000E5860" w:rsidRPr="00157FD1" w:rsidRDefault="000E5860" w:rsidP="00D11FCA">
            <w:pPr>
              <w:pStyle w:val="TableText"/>
            </w:pPr>
            <w:r>
              <w:t>Media Gateways</w:t>
            </w:r>
          </w:p>
        </w:tc>
        <w:tc>
          <w:tcPr>
            <w:tcW w:w="3066" w:type="dxa"/>
          </w:tcPr>
          <w:p w14:paraId="7E29290E" w14:textId="77777777" w:rsidR="000E5860" w:rsidRPr="00157FD1" w:rsidRDefault="000E5860" w:rsidP="00D11FCA">
            <w:pPr>
              <w:pStyle w:val="TableText"/>
            </w:pPr>
            <w:r>
              <w:t>Total loss of ability to provide multimedia communications across networks</w:t>
            </w:r>
          </w:p>
        </w:tc>
        <w:tc>
          <w:tcPr>
            <w:tcW w:w="3756" w:type="dxa"/>
          </w:tcPr>
          <w:p w14:paraId="7E29290F" w14:textId="77777777" w:rsidR="000E5860" w:rsidRPr="00157FD1" w:rsidRDefault="000E5860" w:rsidP="000E5860">
            <w:pPr>
              <w:pStyle w:val="TableText"/>
              <w:numPr>
                <w:ilvl w:val="0"/>
                <w:numId w:val="42"/>
              </w:numPr>
            </w:pPr>
            <w:r>
              <w:t>Loss of more than 5% of</w:t>
            </w:r>
            <w:r w:rsidRPr="00157FD1">
              <w:t xml:space="preserve"> multimedia services</w:t>
            </w:r>
          </w:p>
          <w:p w14:paraId="7E292910" w14:textId="77777777" w:rsidR="000E5860" w:rsidRPr="00157FD1" w:rsidRDefault="000E5860" w:rsidP="000E5860">
            <w:pPr>
              <w:pStyle w:val="TableText"/>
              <w:numPr>
                <w:ilvl w:val="0"/>
                <w:numId w:val="42"/>
              </w:numPr>
            </w:pPr>
            <w:r w:rsidRPr="00157FD1">
              <w:t>Loss of stable service sessions</w:t>
            </w:r>
          </w:p>
          <w:p w14:paraId="7E292911" w14:textId="77777777" w:rsidR="000E5860" w:rsidRPr="00157FD1" w:rsidRDefault="000E5860" w:rsidP="000E5860">
            <w:pPr>
              <w:pStyle w:val="TableText"/>
              <w:numPr>
                <w:ilvl w:val="0"/>
                <w:numId w:val="42"/>
              </w:numPr>
            </w:pPr>
            <w:r w:rsidRPr="00157FD1">
              <w:t>Total loss of one or more but not all services</w:t>
            </w:r>
          </w:p>
          <w:p w14:paraId="7E292912" w14:textId="77777777" w:rsidR="000E5860" w:rsidRPr="00157FD1" w:rsidRDefault="000E5860" w:rsidP="000E5860">
            <w:pPr>
              <w:pStyle w:val="TableText"/>
              <w:numPr>
                <w:ilvl w:val="0"/>
                <w:numId w:val="42"/>
              </w:numPr>
            </w:pPr>
            <w:r w:rsidRPr="00157FD1">
              <w:t>System congestion which impacts greater than 5% of all session set-up attempts</w:t>
            </w:r>
          </w:p>
          <w:p w14:paraId="7E292913" w14:textId="77777777" w:rsidR="000E5860" w:rsidRPr="00157FD1" w:rsidRDefault="000E5860" w:rsidP="000E5860">
            <w:pPr>
              <w:pStyle w:val="TableText"/>
              <w:numPr>
                <w:ilvl w:val="0"/>
                <w:numId w:val="42"/>
              </w:numPr>
            </w:pPr>
            <w:r w:rsidRPr="00157FD1">
              <w:t>85% or more of the service subscribers experience a session delay of 3 seconds or greater for a period longer than 30 seconds</w:t>
            </w:r>
          </w:p>
          <w:p w14:paraId="7E292914" w14:textId="77777777" w:rsidR="000E5860" w:rsidRPr="00157FD1" w:rsidRDefault="000E5860" w:rsidP="000E5860">
            <w:pPr>
              <w:pStyle w:val="TableText"/>
              <w:numPr>
                <w:ilvl w:val="0"/>
                <w:numId w:val="42"/>
              </w:numPr>
            </w:pPr>
            <w:r w:rsidRPr="00157FD1">
              <w:t xml:space="preserve">Interface switchovers lasting </w:t>
            </w:r>
            <w:r w:rsidRPr="00157FD1">
              <w:rPr>
                <w:b/>
              </w:rPr>
              <w:t>longer than 60 milliseconds</w:t>
            </w:r>
          </w:p>
          <w:p w14:paraId="7E292915" w14:textId="77777777" w:rsidR="000E5860" w:rsidRPr="00157FD1" w:rsidRDefault="000E5860" w:rsidP="000E5860">
            <w:pPr>
              <w:numPr>
                <w:ilvl w:val="0"/>
                <w:numId w:val="41"/>
              </w:numPr>
              <w:rPr>
                <w:sz w:val="22"/>
              </w:rPr>
            </w:pPr>
            <w:r w:rsidRPr="00157FD1">
              <w:rPr>
                <w:snapToGrid w:val="0"/>
              </w:rPr>
              <w:t xml:space="preserve">Total loss of one or more OA&amp;M functions (default weight is 5%) </w:t>
            </w:r>
          </w:p>
          <w:p w14:paraId="7E292916" w14:textId="77777777" w:rsidR="000E5860" w:rsidRPr="00157FD1" w:rsidRDefault="000E5860" w:rsidP="000E5860">
            <w:pPr>
              <w:numPr>
                <w:ilvl w:val="0"/>
                <w:numId w:val="41"/>
              </w:numPr>
              <w:rPr>
                <w:sz w:val="22"/>
              </w:rPr>
            </w:pPr>
            <w:r w:rsidRPr="00157FD1">
              <w:t>Total loss of visibility from Element Management System</w:t>
            </w:r>
            <w:r>
              <w:t xml:space="preserve"> (EMS)</w:t>
            </w:r>
            <w:r w:rsidRPr="00157FD1">
              <w:t xml:space="preserve"> (default weight is 10%)</w:t>
            </w:r>
          </w:p>
          <w:p w14:paraId="7E292917" w14:textId="77777777" w:rsidR="000E5860" w:rsidRPr="00157FD1" w:rsidRDefault="000E5860" w:rsidP="00D11FCA">
            <w:pPr>
              <w:pStyle w:val="TableText"/>
              <w:tabs>
                <w:tab w:val="clear" w:pos="360"/>
              </w:tabs>
            </w:pPr>
          </w:p>
        </w:tc>
      </w:tr>
      <w:tr w:rsidR="000E5860" w:rsidRPr="00157FD1" w14:paraId="7E292925" w14:textId="77777777" w:rsidTr="00D11FCA">
        <w:trPr>
          <w:cantSplit/>
          <w:trHeight w:val="480"/>
        </w:trPr>
        <w:tc>
          <w:tcPr>
            <w:tcW w:w="1188" w:type="dxa"/>
          </w:tcPr>
          <w:p w14:paraId="7E292919" w14:textId="77777777" w:rsidR="000E5860" w:rsidRPr="00157FD1" w:rsidRDefault="000E5860" w:rsidP="00D11FCA">
            <w:pPr>
              <w:pStyle w:val="TableText"/>
            </w:pPr>
            <w:r w:rsidRPr="00157FD1">
              <w:t>1.2.7</w:t>
            </w:r>
          </w:p>
        </w:tc>
        <w:tc>
          <w:tcPr>
            <w:tcW w:w="1350" w:type="dxa"/>
          </w:tcPr>
          <w:p w14:paraId="7E29291A" w14:textId="77777777" w:rsidR="000E5860" w:rsidRPr="00157FD1" w:rsidRDefault="000E5860" w:rsidP="00D11FCA">
            <w:pPr>
              <w:pStyle w:val="TableText"/>
            </w:pPr>
            <w:r w:rsidRPr="00157FD1">
              <w:t>Application Servers</w:t>
            </w:r>
          </w:p>
        </w:tc>
        <w:tc>
          <w:tcPr>
            <w:tcW w:w="3066" w:type="dxa"/>
          </w:tcPr>
          <w:p w14:paraId="7E29291B" w14:textId="77777777" w:rsidR="000E5860" w:rsidRPr="00157FD1" w:rsidRDefault="000E5860" w:rsidP="00D11FCA">
            <w:pPr>
              <w:pStyle w:val="TableText"/>
            </w:pPr>
            <w:r w:rsidRPr="00157FD1">
              <w:t>Total loss of ability to provide IP based multimedia services</w:t>
            </w:r>
          </w:p>
        </w:tc>
        <w:tc>
          <w:tcPr>
            <w:tcW w:w="3756" w:type="dxa"/>
          </w:tcPr>
          <w:p w14:paraId="7E29291C" w14:textId="77777777" w:rsidR="000E5860" w:rsidRPr="00157FD1" w:rsidRDefault="000E5860" w:rsidP="000E5860">
            <w:pPr>
              <w:pStyle w:val="TableText"/>
              <w:numPr>
                <w:ilvl w:val="0"/>
                <w:numId w:val="42"/>
              </w:numPr>
            </w:pPr>
            <w:r w:rsidRPr="00157FD1">
              <w:t>Loss of more than 5% of the IP based multimedia services</w:t>
            </w:r>
          </w:p>
          <w:p w14:paraId="7E29291D" w14:textId="77777777" w:rsidR="000E5860" w:rsidRPr="00157FD1" w:rsidRDefault="000E5860" w:rsidP="000E5860">
            <w:pPr>
              <w:pStyle w:val="TableText"/>
              <w:numPr>
                <w:ilvl w:val="0"/>
                <w:numId w:val="42"/>
              </w:numPr>
            </w:pPr>
            <w:r w:rsidRPr="00157FD1">
              <w:t>Loss of stable service sessions</w:t>
            </w:r>
          </w:p>
          <w:p w14:paraId="7E29291E" w14:textId="77777777" w:rsidR="000E5860" w:rsidRPr="00157FD1" w:rsidRDefault="000E5860" w:rsidP="000E5860">
            <w:pPr>
              <w:pStyle w:val="TableText"/>
              <w:numPr>
                <w:ilvl w:val="0"/>
                <w:numId w:val="42"/>
              </w:numPr>
            </w:pPr>
            <w:r w:rsidRPr="00157FD1">
              <w:t>Total loss of one or more but not all services</w:t>
            </w:r>
          </w:p>
          <w:p w14:paraId="7E29291F" w14:textId="77777777" w:rsidR="000E5860" w:rsidRPr="00157FD1" w:rsidRDefault="000E5860" w:rsidP="000E5860">
            <w:pPr>
              <w:pStyle w:val="TableText"/>
              <w:numPr>
                <w:ilvl w:val="0"/>
                <w:numId w:val="42"/>
              </w:numPr>
            </w:pPr>
            <w:r w:rsidRPr="00157FD1">
              <w:t>System congestion which impacts greater than 5% of all session set-up attempts</w:t>
            </w:r>
          </w:p>
          <w:p w14:paraId="7E292920" w14:textId="77777777" w:rsidR="000E5860" w:rsidRPr="00157FD1" w:rsidRDefault="000E5860" w:rsidP="000E5860">
            <w:pPr>
              <w:pStyle w:val="TableText"/>
              <w:numPr>
                <w:ilvl w:val="0"/>
                <w:numId w:val="42"/>
              </w:numPr>
            </w:pPr>
            <w:r w:rsidRPr="00157FD1">
              <w:t>85% or more of the service subscribers experience a session delay of 3 seconds or greater for a period longer than 30 seconds</w:t>
            </w:r>
          </w:p>
          <w:p w14:paraId="7E292921" w14:textId="77777777" w:rsidR="000E5860" w:rsidRPr="00157FD1" w:rsidRDefault="000E5860" w:rsidP="000E5860">
            <w:pPr>
              <w:pStyle w:val="TableText"/>
              <w:numPr>
                <w:ilvl w:val="0"/>
                <w:numId w:val="42"/>
              </w:numPr>
            </w:pPr>
            <w:r w:rsidRPr="00157FD1">
              <w:t xml:space="preserve">Interface switchovers lasting </w:t>
            </w:r>
            <w:r w:rsidRPr="00157FD1">
              <w:rPr>
                <w:b/>
              </w:rPr>
              <w:t>longer than 60 milliseconds</w:t>
            </w:r>
          </w:p>
          <w:p w14:paraId="7E292922" w14:textId="77777777" w:rsidR="000E5860" w:rsidRPr="00157FD1" w:rsidRDefault="000E5860" w:rsidP="000E5860">
            <w:pPr>
              <w:numPr>
                <w:ilvl w:val="0"/>
                <w:numId w:val="41"/>
              </w:numPr>
              <w:rPr>
                <w:sz w:val="22"/>
              </w:rPr>
            </w:pPr>
            <w:r w:rsidRPr="00157FD1">
              <w:rPr>
                <w:snapToGrid w:val="0"/>
              </w:rPr>
              <w:t xml:space="preserve">Total loss of one or more OA&amp;M functions (default weight is 5%) </w:t>
            </w:r>
          </w:p>
          <w:p w14:paraId="7E292923" w14:textId="77777777" w:rsidR="000E5860" w:rsidRPr="00157FD1" w:rsidRDefault="000E5860" w:rsidP="000E5860">
            <w:pPr>
              <w:numPr>
                <w:ilvl w:val="0"/>
                <w:numId w:val="41"/>
              </w:numPr>
              <w:rPr>
                <w:sz w:val="22"/>
              </w:rPr>
            </w:pPr>
            <w:r w:rsidRPr="00157FD1">
              <w:t>Total loss of visibility from Element Management System</w:t>
            </w:r>
            <w:r>
              <w:t xml:space="preserve"> (EMS)</w:t>
            </w:r>
            <w:r w:rsidRPr="00157FD1">
              <w:t xml:space="preserve"> (default weight is 10%)</w:t>
            </w:r>
          </w:p>
          <w:p w14:paraId="7E292924" w14:textId="77777777" w:rsidR="000E5860" w:rsidRPr="00157FD1" w:rsidRDefault="000E5860" w:rsidP="00D11FCA">
            <w:pPr>
              <w:pStyle w:val="TableText"/>
              <w:tabs>
                <w:tab w:val="clear" w:pos="360"/>
              </w:tabs>
            </w:pPr>
          </w:p>
        </w:tc>
      </w:tr>
      <w:tr w:rsidR="000E5860" w:rsidRPr="00157FD1" w14:paraId="7E292933" w14:textId="77777777" w:rsidTr="00D11FCA">
        <w:trPr>
          <w:cantSplit/>
          <w:trHeight w:val="480"/>
        </w:trPr>
        <w:tc>
          <w:tcPr>
            <w:tcW w:w="1188" w:type="dxa"/>
          </w:tcPr>
          <w:p w14:paraId="7E292926" w14:textId="77777777" w:rsidR="000E5860" w:rsidRPr="00157FD1" w:rsidRDefault="000E5860" w:rsidP="00D11FCA">
            <w:pPr>
              <w:pStyle w:val="TableText"/>
            </w:pPr>
            <w:r w:rsidRPr="00157FD1">
              <w:lastRenderedPageBreak/>
              <w:t>1.2.8</w:t>
            </w:r>
          </w:p>
        </w:tc>
        <w:tc>
          <w:tcPr>
            <w:tcW w:w="1350" w:type="dxa"/>
          </w:tcPr>
          <w:p w14:paraId="7E292927" w14:textId="77777777" w:rsidR="000E5860" w:rsidRPr="00157FD1" w:rsidRDefault="000E5860" w:rsidP="00D11FCA">
            <w:pPr>
              <w:pStyle w:val="TableText"/>
            </w:pPr>
            <w:r w:rsidRPr="00157FD1">
              <w:t>Service and Network Controller</w:t>
            </w:r>
          </w:p>
        </w:tc>
        <w:tc>
          <w:tcPr>
            <w:tcW w:w="3066" w:type="dxa"/>
          </w:tcPr>
          <w:p w14:paraId="7E292928" w14:textId="77777777" w:rsidR="000E5860" w:rsidRPr="00157FD1" w:rsidRDefault="000E5860" w:rsidP="00D11FCA">
            <w:pPr>
              <w:pStyle w:val="TableText"/>
              <w:rPr>
                <w:color w:val="FF0000"/>
              </w:rPr>
            </w:pPr>
            <w:r w:rsidRPr="00157FD1">
              <w:t>Total loss of capability to originate and terminate all traffic</w:t>
            </w:r>
          </w:p>
        </w:tc>
        <w:tc>
          <w:tcPr>
            <w:tcW w:w="3756" w:type="dxa"/>
          </w:tcPr>
          <w:p w14:paraId="7E292929" w14:textId="77777777" w:rsidR="000E5860" w:rsidRPr="00157FD1" w:rsidRDefault="000E5860" w:rsidP="00D11FCA">
            <w:pPr>
              <w:pStyle w:val="TableText"/>
            </w:pPr>
            <w:r w:rsidRPr="00157FD1">
              <w:t>Includes any of the following:</w:t>
            </w:r>
          </w:p>
          <w:p w14:paraId="7E29292A" w14:textId="77777777" w:rsidR="000E5860" w:rsidRPr="00157FD1" w:rsidRDefault="000E5860" w:rsidP="00D11FCA">
            <w:pPr>
              <w:pStyle w:val="Bullet"/>
            </w:pPr>
            <w:r w:rsidRPr="00157FD1">
              <w:t>Loss of capability to originate and terminate more than 5% of the packet traffic</w:t>
            </w:r>
          </w:p>
          <w:p w14:paraId="7E29292B" w14:textId="77777777" w:rsidR="000E5860" w:rsidRPr="00157FD1" w:rsidRDefault="000E5860" w:rsidP="00D11FCA">
            <w:pPr>
              <w:pStyle w:val="Bullet"/>
            </w:pPr>
            <w:r w:rsidRPr="00157FD1">
              <w:t xml:space="preserve">Loss of access to one or more critical services </w:t>
            </w:r>
          </w:p>
          <w:p w14:paraId="7E29292C" w14:textId="77777777" w:rsidR="000E5860" w:rsidRPr="00157FD1" w:rsidRDefault="000E5860" w:rsidP="00D11FCA">
            <w:pPr>
              <w:pStyle w:val="Bullet"/>
            </w:pPr>
            <w:r w:rsidRPr="00157FD1">
              <w:t>Loss of all stable calls or sessions</w:t>
            </w:r>
          </w:p>
          <w:p w14:paraId="7E29292D" w14:textId="77777777" w:rsidR="000E5860" w:rsidRPr="00157FD1" w:rsidRDefault="000E5860" w:rsidP="00D11FCA">
            <w:pPr>
              <w:pStyle w:val="Bullet"/>
            </w:pPr>
            <w:r w:rsidRPr="00157FD1">
              <w:t>System congestion which results in call blocking of greater than 0.3% of all call attempts</w:t>
            </w:r>
          </w:p>
          <w:p w14:paraId="7E29292E" w14:textId="77777777" w:rsidR="000E5860" w:rsidRPr="00157FD1" w:rsidRDefault="000E5860" w:rsidP="00D11FCA">
            <w:pPr>
              <w:pStyle w:val="Bullet"/>
            </w:pPr>
            <w:r w:rsidRPr="00157FD1">
              <w:t>85% or more of the service subscribers experience a dial tone delay of 3 seconds or greater for a period longer than 30 seconds</w:t>
            </w:r>
          </w:p>
          <w:p w14:paraId="7E29292F" w14:textId="77777777" w:rsidR="000E5860" w:rsidRPr="00157FD1" w:rsidRDefault="000E5860" w:rsidP="00D11FCA">
            <w:pPr>
              <w:pStyle w:val="Bullet"/>
            </w:pPr>
            <w:r w:rsidRPr="00157FD1">
              <w:t>Total loss of a non-critical service</w:t>
            </w:r>
          </w:p>
          <w:p w14:paraId="7E292930" w14:textId="77777777" w:rsidR="000E5860" w:rsidRPr="00157FD1" w:rsidRDefault="000E5860" w:rsidP="000E5860">
            <w:pPr>
              <w:numPr>
                <w:ilvl w:val="0"/>
                <w:numId w:val="41"/>
              </w:numPr>
              <w:rPr>
                <w:sz w:val="22"/>
              </w:rPr>
            </w:pPr>
            <w:r w:rsidRPr="00157FD1">
              <w:rPr>
                <w:snapToGrid w:val="0"/>
              </w:rPr>
              <w:t xml:space="preserve">Total loss of one or more OA&amp;M functions (default weight is 5%) </w:t>
            </w:r>
          </w:p>
          <w:p w14:paraId="7E292931" w14:textId="77777777" w:rsidR="000E5860" w:rsidRPr="00157FD1" w:rsidRDefault="000E5860" w:rsidP="000E5860">
            <w:pPr>
              <w:numPr>
                <w:ilvl w:val="0"/>
                <w:numId w:val="41"/>
              </w:numPr>
              <w:rPr>
                <w:sz w:val="22"/>
              </w:rPr>
            </w:pPr>
            <w:r w:rsidRPr="00157FD1">
              <w:t xml:space="preserve">Total loss of visibility from Element Management System </w:t>
            </w:r>
            <w:r>
              <w:t xml:space="preserve">(EMS) </w:t>
            </w:r>
            <w:r w:rsidRPr="00157FD1">
              <w:t>(default weight is 10%)</w:t>
            </w:r>
          </w:p>
          <w:p w14:paraId="7E292932" w14:textId="77777777" w:rsidR="000E5860" w:rsidRPr="00157FD1" w:rsidRDefault="000E5860" w:rsidP="000E5860">
            <w:pPr>
              <w:numPr>
                <w:ilvl w:val="0"/>
                <w:numId w:val="41"/>
              </w:numPr>
              <w:rPr>
                <w:snapToGrid w:val="0"/>
              </w:rPr>
            </w:pPr>
            <w:r w:rsidRPr="00157FD1">
              <w:t>Loss of CCS (default weight is 50%)</w:t>
            </w:r>
          </w:p>
        </w:tc>
      </w:tr>
      <w:tr w:rsidR="000E5860" w:rsidRPr="00157FD1" w14:paraId="7E292941" w14:textId="77777777" w:rsidTr="00D11FCA">
        <w:trPr>
          <w:cantSplit/>
          <w:trHeight w:val="480"/>
        </w:trPr>
        <w:tc>
          <w:tcPr>
            <w:tcW w:w="1188" w:type="dxa"/>
          </w:tcPr>
          <w:p w14:paraId="7E292934" w14:textId="77777777" w:rsidR="000E5860" w:rsidRPr="00157FD1" w:rsidRDefault="000E5860" w:rsidP="00D11FCA">
            <w:pPr>
              <w:pStyle w:val="TableText"/>
            </w:pPr>
            <w:r w:rsidRPr="00157FD1">
              <w:t>1.2.9.1</w:t>
            </w:r>
          </w:p>
        </w:tc>
        <w:tc>
          <w:tcPr>
            <w:tcW w:w="1350" w:type="dxa"/>
          </w:tcPr>
          <w:p w14:paraId="7E292935" w14:textId="77777777" w:rsidR="000E5860" w:rsidRPr="00157FD1" w:rsidRDefault="000E5860" w:rsidP="00D11FCA">
            <w:pPr>
              <w:pStyle w:val="TableText"/>
            </w:pPr>
            <w:r w:rsidRPr="00157FD1">
              <w:t>Core (Routers)</w:t>
            </w:r>
          </w:p>
        </w:tc>
        <w:tc>
          <w:tcPr>
            <w:tcW w:w="3066" w:type="dxa"/>
          </w:tcPr>
          <w:p w14:paraId="7E292936" w14:textId="77777777" w:rsidR="000E5860" w:rsidRPr="00157FD1" w:rsidRDefault="000E5860" w:rsidP="00D11FCA">
            <w:pPr>
              <w:pStyle w:val="TableText"/>
            </w:pPr>
            <w:r w:rsidRPr="00157FD1">
              <w:t>Total network element outage is constituted by any of the following events:</w:t>
            </w:r>
          </w:p>
          <w:p w14:paraId="7E292937" w14:textId="77777777" w:rsidR="000E5860" w:rsidRPr="00157FD1" w:rsidRDefault="000E5860" w:rsidP="000E5860">
            <w:pPr>
              <w:numPr>
                <w:ilvl w:val="0"/>
                <w:numId w:val="54"/>
              </w:numPr>
              <w:rPr>
                <w:sz w:val="22"/>
              </w:rPr>
            </w:pPr>
            <w:r w:rsidRPr="00157FD1">
              <w:t>Loss of all ability to transport packets between all interface points including loss of stable connections for a period</w:t>
            </w:r>
            <w:r w:rsidRPr="00157FD1">
              <w:rPr>
                <w:b/>
              </w:rPr>
              <w:t xml:space="preserve"> longer</w:t>
            </w:r>
            <w:r w:rsidRPr="00157FD1">
              <w:t xml:space="preserve"> </w:t>
            </w:r>
            <w:r w:rsidRPr="00157FD1">
              <w:rPr>
                <w:b/>
              </w:rPr>
              <w:t>than one second</w:t>
            </w:r>
          </w:p>
          <w:p w14:paraId="7E292938" w14:textId="77777777" w:rsidR="000E5860" w:rsidRPr="00157FD1" w:rsidRDefault="000E5860" w:rsidP="000E5860">
            <w:pPr>
              <w:numPr>
                <w:ilvl w:val="0"/>
                <w:numId w:val="55"/>
              </w:numPr>
              <w:rPr>
                <w:sz w:val="22"/>
              </w:rPr>
            </w:pPr>
            <w:r w:rsidRPr="00157FD1">
              <w:rPr>
                <w:snapToGrid w:val="0"/>
              </w:rPr>
              <w:t xml:space="preserve">Total network element isolation for </w:t>
            </w:r>
            <w:r w:rsidRPr="00157FD1">
              <w:rPr>
                <w:b/>
                <w:snapToGrid w:val="0"/>
              </w:rPr>
              <w:t>more than 10 seconds</w:t>
            </w:r>
          </w:p>
          <w:p w14:paraId="7E292939" w14:textId="77777777" w:rsidR="000E5860" w:rsidRPr="00157FD1" w:rsidRDefault="000E5860" w:rsidP="000E5860">
            <w:pPr>
              <w:numPr>
                <w:ilvl w:val="0"/>
                <w:numId w:val="56"/>
              </w:numPr>
              <w:rPr>
                <w:sz w:val="22"/>
              </w:rPr>
            </w:pPr>
            <w:r w:rsidRPr="00157FD1">
              <w:rPr>
                <w:snapToGrid w:val="0"/>
              </w:rPr>
              <w:t xml:space="preserve">Loss of all services for </w:t>
            </w:r>
            <w:r w:rsidRPr="00157FD1">
              <w:rPr>
                <w:b/>
                <w:snapToGrid w:val="0"/>
              </w:rPr>
              <w:t>longer than 10 seconds</w:t>
            </w:r>
          </w:p>
          <w:p w14:paraId="7E29293A" w14:textId="77777777" w:rsidR="000E5860" w:rsidRPr="00157FD1" w:rsidRDefault="000E5860" w:rsidP="00D11FCA">
            <w:pPr>
              <w:pStyle w:val="TableText"/>
            </w:pPr>
            <w:r w:rsidRPr="00157FD1">
              <w:t xml:space="preserve">For a connection based network element, total loss of ability to set up or tear down connections for a period </w:t>
            </w:r>
            <w:r w:rsidRPr="00157FD1">
              <w:rPr>
                <w:b/>
              </w:rPr>
              <w:t>longer than 10 seconds.</w:t>
            </w:r>
          </w:p>
        </w:tc>
        <w:tc>
          <w:tcPr>
            <w:tcW w:w="3756" w:type="dxa"/>
          </w:tcPr>
          <w:p w14:paraId="7E29293B" w14:textId="77777777" w:rsidR="000E5860" w:rsidRPr="00157FD1" w:rsidRDefault="000E5860" w:rsidP="000E5860">
            <w:pPr>
              <w:numPr>
                <w:ilvl w:val="0"/>
                <w:numId w:val="63"/>
              </w:numPr>
              <w:rPr>
                <w:sz w:val="22"/>
              </w:rPr>
            </w:pPr>
            <w:r w:rsidRPr="00157FD1">
              <w:rPr>
                <w:snapToGrid w:val="0"/>
              </w:rPr>
              <w:t xml:space="preserve">Loss of an aggregate service bandwidth over 5% of the provisioned bandwidth </w:t>
            </w:r>
            <w:r w:rsidRPr="00157FD1">
              <w:rPr>
                <w:b/>
                <w:snapToGrid w:val="0"/>
              </w:rPr>
              <w:t xml:space="preserve">for more than 10 seconds </w:t>
            </w:r>
            <w:r w:rsidRPr="00157FD1">
              <w:rPr>
                <w:snapToGrid w:val="0"/>
              </w:rPr>
              <w:t xml:space="preserve">or loss of more than 4MB of service bandwidth </w:t>
            </w:r>
            <w:r w:rsidRPr="00157FD1">
              <w:rPr>
                <w:b/>
                <w:snapToGrid w:val="0"/>
              </w:rPr>
              <w:t>for more than 5 minutes</w:t>
            </w:r>
          </w:p>
          <w:p w14:paraId="7E29293C" w14:textId="77777777" w:rsidR="000E5860" w:rsidRPr="00157FD1" w:rsidRDefault="000E5860" w:rsidP="000E5860">
            <w:pPr>
              <w:numPr>
                <w:ilvl w:val="0"/>
                <w:numId w:val="41"/>
              </w:numPr>
              <w:rPr>
                <w:sz w:val="22"/>
              </w:rPr>
            </w:pPr>
            <w:r w:rsidRPr="00157FD1">
              <w:rPr>
                <w:snapToGrid w:val="0"/>
              </w:rPr>
              <w:t xml:space="preserve">Interface switchovers lasting </w:t>
            </w:r>
            <w:r w:rsidRPr="00157FD1">
              <w:rPr>
                <w:b/>
                <w:snapToGrid w:val="0"/>
              </w:rPr>
              <w:t>longer than 60 milliseconds</w:t>
            </w:r>
          </w:p>
          <w:p w14:paraId="7E29293D" w14:textId="77777777" w:rsidR="000E5860" w:rsidRPr="00157FD1" w:rsidRDefault="000E5860" w:rsidP="000E5860">
            <w:pPr>
              <w:numPr>
                <w:ilvl w:val="0"/>
                <w:numId w:val="41"/>
              </w:numPr>
              <w:rPr>
                <w:sz w:val="22"/>
              </w:rPr>
            </w:pPr>
            <w:r w:rsidRPr="00157FD1">
              <w:rPr>
                <w:snapToGrid w:val="0"/>
              </w:rPr>
              <w:t xml:space="preserve">Total loss of a service(s) for </w:t>
            </w:r>
            <w:r w:rsidRPr="00157FD1">
              <w:rPr>
                <w:b/>
                <w:snapToGrid w:val="0"/>
              </w:rPr>
              <w:t>more than 10 seconds</w:t>
            </w:r>
          </w:p>
          <w:p w14:paraId="7E29293E" w14:textId="77777777" w:rsidR="000E5860" w:rsidRPr="00157FD1" w:rsidRDefault="000E5860" w:rsidP="000E5860">
            <w:pPr>
              <w:numPr>
                <w:ilvl w:val="0"/>
                <w:numId w:val="41"/>
              </w:numPr>
              <w:rPr>
                <w:sz w:val="22"/>
              </w:rPr>
            </w:pPr>
            <w:r w:rsidRPr="00157FD1">
              <w:rPr>
                <w:snapToGrid w:val="0"/>
              </w:rPr>
              <w:t xml:space="preserve">Total loss of one or more OA&amp;M functions (default weight is 5%) </w:t>
            </w:r>
          </w:p>
          <w:p w14:paraId="7E29293F" w14:textId="77777777" w:rsidR="000E5860" w:rsidRPr="00157FD1" w:rsidRDefault="000E5860" w:rsidP="000E5860">
            <w:pPr>
              <w:numPr>
                <w:ilvl w:val="0"/>
                <w:numId w:val="41"/>
              </w:numPr>
              <w:rPr>
                <w:sz w:val="22"/>
              </w:rPr>
            </w:pPr>
            <w:r w:rsidRPr="00157FD1">
              <w:t xml:space="preserve">Total loss of visibility from Element Management System </w:t>
            </w:r>
            <w:r>
              <w:t xml:space="preserve">(EMS) </w:t>
            </w:r>
            <w:r w:rsidRPr="00157FD1">
              <w:t>(default weight is 10%)</w:t>
            </w:r>
          </w:p>
          <w:p w14:paraId="7E292940" w14:textId="77777777" w:rsidR="000E5860" w:rsidRPr="00157FD1" w:rsidRDefault="000E5860" w:rsidP="00D11FCA">
            <w:pPr>
              <w:pStyle w:val="TableText"/>
            </w:pPr>
          </w:p>
        </w:tc>
      </w:tr>
      <w:tr w:rsidR="000E5860" w:rsidRPr="00157FD1" w14:paraId="7E29294F" w14:textId="77777777" w:rsidTr="00D11FCA">
        <w:trPr>
          <w:cantSplit/>
          <w:trHeight w:val="480"/>
        </w:trPr>
        <w:tc>
          <w:tcPr>
            <w:tcW w:w="1188" w:type="dxa"/>
          </w:tcPr>
          <w:p w14:paraId="7E292942" w14:textId="77777777" w:rsidR="000E5860" w:rsidRPr="00157FD1" w:rsidRDefault="000E5860" w:rsidP="00D11FCA">
            <w:pPr>
              <w:pStyle w:val="TableText"/>
            </w:pPr>
            <w:r w:rsidRPr="00157FD1">
              <w:lastRenderedPageBreak/>
              <w:t>1.2.9.2</w:t>
            </w:r>
          </w:p>
        </w:tc>
        <w:tc>
          <w:tcPr>
            <w:tcW w:w="1350" w:type="dxa"/>
          </w:tcPr>
          <w:p w14:paraId="7E292943" w14:textId="77777777" w:rsidR="000E5860" w:rsidRPr="00157FD1" w:rsidRDefault="000E5860" w:rsidP="00D11FCA">
            <w:pPr>
              <w:pStyle w:val="TableText"/>
            </w:pPr>
            <w:r w:rsidRPr="00157FD1">
              <w:t>Edge (Routers)</w:t>
            </w:r>
          </w:p>
        </w:tc>
        <w:tc>
          <w:tcPr>
            <w:tcW w:w="3066" w:type="dxa"/>
          </w:tcPr>
          <w:p w14:paraId="7E292944" w14:textId="77777777" w:rsidR="000E5860" w:rsidRPr="00157FD1" w:rsidRDefault="000E5860" w:rsidP="00D11FCA">
            <w:pPr>
              <w:pStyle w:val="TableText"/>
            </w:pPr>
            <w:r w:rsidRPr="00157FD1">
              <w:t>Total network element outage is constituted by any of the following events:</w:t>
            </w:r>
          </w:p>
          <w:p w14:paraId="7E292945" w14:textId="77777777" w:rsidR="000E5860" w:rsidRPr="00157FD1" w:rsidRDefault="000E5860" w:rsidP="000E5860">
            <w:pPr>
              <w:numPr>
                <w:ilvl w:val="0"/>
                <w:numId w:val="54"/>
              </w:numPr>
              <w:rPr>
                <w:sz w:val="22"/>
              </w:rPr>
            </w:pPr>
            <w:r w:rsidRPr="00157FD1">
              <w:t>Loss of all ability to transport packets between all interface points including loss of stable connections for a period</w:t>
            </w:r>
            <w:r w:rsidRPr="00157FD1">
              <w:rPr>
                <w:b/>
              </w:rPr>
              <w:t xml:space="preserve"> longer</w:t>
            </w:r>
            <w:r w:rsidRPr="00157FD1">
              <w:t xml:space="preserve"> </w:t>
            </w:r>
            <w:r w:rsidRPr="00157FD1">
              <w:rPr>
                <w:b/>
              </w:rPr>
              <w:t>than one second</w:t>
            </w:r>
          </w:p>
          <w:p w14:paraId="7E292946" w14:textId="77777777" w:rsidR="000E5860" w:rsidRPr="00157FD1" w:rsidRDefault="000E5860" w:rsidP="000E5860">
            <w:pPr>
              <w:numPr>
                <w:ilvl w:val="0"/>
                <w:numId w:val="55"/>
              </w:numPr>
              <w:rPr>
                <w:sz w:val="22"/>
              </w:rPr>
            </w:pPr>
            <w:r w:rsidRPr="00157FD1">
              <w:rPr>
                <w:snapToGrid w:val="0"/>
              </w:rPr>
              <w:t xml:space="preserve">Total network element isolation for </w:t>
            </w:r>
            <w:r w:rsidRPr="00157FD1">
              <w:rPr>
                <w:b/>
                <w:snapToGrid w:val="0"/>
              </w:rPr>
              <w:t>more than 10 seconds</w:t>
            </w:r>
          </w:p>
          <w:p w14:paraId="7E292947" w14:textId="77777777" w:rsidR="000E5860" w:rsidRPr="00157FD1" w:rsidRDefault="000E5860" w:rsidP="000E5860">
            <w:pPr>
              <w:numPr>
                <w:ilvl w:val="0"/>
                <w:numId w:val="56"/>
              </w:numPr>
              <w:rPr>
                <w:sz w:val="22"/>
              </w:rPr>
            </w:pPr>
            <w:r w:rsidRPr="00157FD1">
              <w:rPr>
                <w:snapToGrid w:val="0"/>
              </w:rPr>
              <w:t xml:space="preserve">Loss of all services for </w:t>
            </w:r>
            <w:r w:rsidRPr="00157FD1">
              <w:rPr>
                <w:b/>
                <w:snapToGrid w:val="0"/>
              </w:rPr>
              <w:t>longer than 10 seconds</w:t>
            </w:r>
          </w:p>
          <w:p w14:paraId="7E292948" w14:textId="77777777" w:rsidR="000E5860" w:rsidRPr="00157FD1" w:rsidRDefault="000E5860" w:rsidP="00D11FCA">
            <w:pPr>
              <w:pStyle w:val="TableText"/>
            </w:pPr>
            <w:r w:rsidRPr="00157FD1">
              <w:t xml:space="preserve">For a connection based network element, total loss of ability to set up or tear down connections for a period </w:t>
            </w:r>
            <w:r w:rsidRPr="00157FD1">
              <w:rPr>
                <w:b/>
              </w:rPr>
              <w:t>longer than 10 seconds.</w:t>
            </w:r>
          </w:p>
        </w:tc>
        <w:tc>
          <w:tcPr>
            <w:tcW w:w="3756" w:type="dxa"/>
          </w:tcPr>
          <w:p w14:paraId="7E292949" w14:textId="77777777" w:rsidR="000E5860" w:rsidRPr="00157FD1" w:rsidRDefault="000E5860" w:rsidP="000E5860">
            <w:pPr>
              <w:numPr>
                <w:ilvl w:val="0"/>
                <w:numId w:val="63"/>
              </w:numPr>
              <w:rPr>
                <w:sz w:val="22"/>
              </w:rPr>
            </w:pPr>
            <w:r w:rsidRPr="00157FD1">
              <w:rPr>
                <w:snapToGrid w:val="0"/>
              </w:rPr>
              <w:t xml:space="preserve">Loss of an aggregate service bandwidth over 5% of the provisioned bandwidth </w:t>
            </w:r>
            <w:r w:rsidRPr="00157FD1">
              <w:rPr>
                <w:b/>
                <w:snapToGrid w:val="0"/>
              </w:rPr>
              <w:t xml:space="preserve">for more than 10 seconds </w:t>
            </w:r>
            <w:r w:rsidRPr="00157FD1">
              <w:rPr>
                <w:snapToGrid w:val="0"/>
              </w:rPr>
              <w:t xml:space="preserve">or loss of more than 4MB of service bandwidth </w:t>
            </w:r>
            <w:r w:rsidRPr="00157FD1">
              <w:rPr>
                <w:b/>
                <w:snapToGrid w:val="0"/>
              </w:rPr>
              <w:t>for more than 5 minutes</w:t>
            </w:r>
          </w:p>
          <w:p w14:paraId="7E29294A" w14:textId="77777777" w:rsidR="000E5860" w:rsidRPr="00157FD1" w:rsidRDefault="000E5860" w:rsidP="000E5860">
            <w:pPr>
              <w:numPr>
                <w:ilvl w:val="0"/>
                <w:numId w:val="41"/>
              </w:numPr>
              <w:rPr>
                <w:sz w:val="22"/>
              </w:rPr>
            </w:pPr>
            <w:r w:rsidRPr="00157FD1">
              <w:rPr>
                <w:snapToGrid w:val="0"/>
              </w:rPr>
              <w:t xml:space="preserve">Interface switchovers lasting </w:t>
            </w:r>
            <w:r w:rsidRPr="00157FD1">
              <w:rPr>
                <w:b/>
                <w:snapToGrid w:val="0"/>
              </w:rPr>
              <w:t>longer than 60 milliseconds</w:t>
            </w:r>
          </w:p>
          <w:p w14:paraId="7E29294B" w14:textId="77777777" w:rsidR="000E5860" w:rsidRPr="00157FD1" w:rsidRDefault="000E5860" w:rsidP="000E5860">
            <w:pPr>
              <w:numPr>
                <w:ilvl w:val="0"/>
                <w:numId w:val="41"/>
              </w:numPr>
              <w:rPr>
                <w:sz w:val="22"/>
              </w:rPr>
            </w:pPr>
            <w:r w:rsidRPr="00157FD1">
              <w:rPr>
                <w:snapToGrid w:val="0"/>
              </w:rPr>
              <w:t xml:space="preserve">Total loss of a service(s) for </w:t>
            </w:r>
            <w:r w:rsidRPr="00157FD1">
              <w:rPr>
                <w:b/>
                <w:snapToGrid w:val="0"/>
              </w:rPr>
              <w:t>more than 10 seconds</w:t>
            </w:r>
          </w:p>
          <w:p w14:paraId="7E29294C" w14:textId="77777777" w:rsidR="000E5860" w:rsidRPr="00157FD1" w:rsidRDefault="000E5860" w:rsidP="000E5860">
            <w:pPr>
              <w:numPr>
                <w:ilvl w:val="0"/>
                <w:numId w:val="41"/>
              </w:numPr>
              <w:rPr>
                <w:sz w:val="22"/>
              </w:rPr>
            </w:pPr>
            <w:r w:rsidRPr="00157FD1">
              <w:rPr>
                <w:snapToGrid w:val="0"/>
              </w:rPr>
              <w:t xml:space="preserve">Total loss of one or more OA&amp;M functions (default weight is 5%) </w:t>
            </w:r>
          </w:p>
          <w:p w14:paraId="7E29294D" w14:textId="77777777" w:rsidR="000E5860" w:rsidRPr="00157FD1" w:rsidRDefault="000E5860" w:rsidP="000E5860">
            <w:pPr>
              <w:numPr>
                <w:ilvl w:val="0"/>
                <w:numId w:val="41"/>
              </w:numPr>
              <w:rPr>
                <w:sz w:val="22"/>
              </w:rPr>
            </w:pPr>
            <w:r w:rsidRPr="00157FD1">
              <w:t xml:space="preserve">Total loss of visibility from Element Management System </w:t>
            </w:r>
            <w:r>
              <w:t xml:space="preserve">(EMS) </w:t>
            </w:r>
            <w:r w:rsidRPr="00157FD1">
              <w:t>(default weight is 10%)</w:t>
            </w:r>
          </w:p>
          <w:p w14:paraId="7E29294E" w14:textId="77777777" w:rsidR="000E5860" w:rsidRPr="00157FD1" w:rsidRDefault="000E5860" w:rsidP="00D11FCA">
            <w:pPr>
              <w:pStyle w:val="TableText"/>
            </w:pPr>
          </w:p>
        </w:tc>
      </w:tr>
      <w:tr w:rsidR="000E5860" w:rsidRPr="00157FD1" w14:paraId="7E29295D" w14:textId="77777777" w:rsidTr="00D11FCA">
        <w:trPr>
          <w:cantSplit/>
          <w:trHeight w:val="480"/>
        </w:trPr>
        <w:tc>
          <w:tcPr>
            <w:tcW w:w="1188" w:type="dxa"/>
          </w:tcPr>
          <w:p w14:paraId="7E292950" w14:textId="77777777" w:rsidR="000E5860" w:rsidRPr="00157FD1" w:rsidRDefault="000E5860" w:rsidP="00D11FCA">
            <w:pPr>
              <w:pStyle w:val="TableText"/>
            </w:pPr>
            <w:r>
              <w:t>1.2.9.3</w:t>
            </w:r>
          </w:p>
        </w:tc>
        <w:tc>
          <w:tcPr>
            <w:tcW w:w="1350" w:type="dxa"/>
          </w:tcPr>
          <w:p w14:paraId="7E292951" w14:textId="77777777" w:rsidR="000E5860" w:rsidRPr="00157FD1" w:rsidRDefault="000E5860" w:rsidP="00D11FCA">
            <w:pPr>
              <w:pStyle w:val="TableText"/>
            </w:pPr>
            <w:r>
              <w:t>Access (Routers)</w:t>
            </w:r>
          </w:p>
        </w:tc>
        <w:tc>
          <w:tcPr>
            <w:tcW w:w="3066" w:type="dxa"/>
          </w:tcPr>
          <w:p w14:paraId="7E292952" w14:textId="77777777" w:rsidR="000E5860" w:rsidRPr="00157FD1" w:rsidRDefault="000E5860" w:rsidP="00D11FCA">
            <w:pPr>
              <w:pStyle w:val="TableText"/>
            </w:pPr>
            <w:r w:rsidRPr="00157FD1">
              <w:t>Total network element outage is constituted by any of the following events:</w:t>
            </w:r>
          </w:p>
          <w:p w14:paraId="7E292953" w14:textId="77777777" w:rsidR="000E5860" w:rsidRPr="00157FD1" w:rsidRDefault="000E5860" w:rsidP="000E5860">
            <w:pPr>
              <w:numPr>
                <w:ilvl w:val="0"/>
                <w:numId w:val="54"/>
              </w:numPr>
              <w:rPr>
                <w:sz w:val="22"/>
              </w:rPr>
            </w:pPr>
            <w:r w:rsidRPr="00157FD1">
              <w:t>Loss of all ability to transport packets between all interface points including loss of stable connections for a period</w:t>
            </w:r>
            <w:r w:rsidRPr="00157FD1">
              <w:rPr>
                <w:b/>
              </w:rPr>
              <w:t xml:space="preserve"> longer</w:t>
            </w:r>
            <w:r w:rsidRPr="00157FD1">
              <w:t xml:space="preserve"> </w:t>
            </w:r>
            <w:r w:rsidRPr="00157FD1">
              <w:rPr>
                <w:b/>
              </w:rPr>
              <w:t>than one second</w:t>
            </w:r>
          </w:p>
          <w:p w14:paraId="7E292954" w14:textId="77777777" w:rsidR="000E5860" w:rsidRPr="00157FD1" w:rsidRDefault="000E5860" w:rsidP="000E5860">
            <w:pPr>
              <w:numPr>
                <w:ilvl w:val="0"/>
                <w:numId w:val="55"/>
              </w:numPr>
              <w:rPr>
                <w:sz w:val="22"/>
              </w:rPr>
            </w:pPr>
            <w:r w:rsidRPr="00157FD1">
              <w:rPr>
                <w:snapToGrid w:val="0"/>
              </w:rPr>
              <w:t xml:space="preserve">Total network element isolation for </w:t>
            </w:r>
            <w:r w:rsidRPr="00157FD1">
              <w:rPr>
                <w:b/>
                <w:snapToGrid w:val="0"/>
              </w:rPr>
              <w:t>more than 10 seconds</w:t>
            </w:r>
          </w:p>
          <w:p w14:paraId="7E292955" w14:textId="77777777" w:rsidR="000E5860" w:rsidRPr="00157FD1" w:rsidRDefault="000E5860" w:rsidP="000E5860">
            <w:pPr>
              <w:numPr>
                <w:ilvl w:val="0"/>
                <w:numId w:val="56"/>
              </w:numPr>
              <w:rPr>
                <w:sz w:val="22"/>
              </w:rPr>
            </w:pPr>
            <w:r w:rsidRPr="00157FD1">
              <w:rPr>
                <w:snapToGrid w:val="0"/>
              </w:rPr>
              <w:t xml:space="preserve">Loss of all services for </w:t>
            </w:r>
            <w:r w:rsidRPr="00157FD1">
              <w:rPr>
                <w:b/>
                <w:snapToGrid w:val="0"/>
              </w:rPr>
              <w:t>longer than 10 seconds</w:t>
            </w:r>
          </w:p>
          <w:p w14:paraId="7E292956" w14:textId="77777777" w:rsidR="000E5860" w:rsidRPr="00157FD1" w:rsidRDefault="000E5860" w:rsidP="00D11FCA">
            <w:pPr>
              <w:pStyle w:val="TableText"/>
            </w:pPr>
            <w:r w:rsidRPr="00157FD1">
              <w:t xml:space="preserve">For a connection based network element, total loss of ability to set up or tear down connections for a period </w:t>
            </w:r>
            <w:r w:rsidRPr="00157FD1">
              <w:rPr>
                <w:b/>
              </w:rPr>
              <w:t>longer than 10 seconds.</w:t>
            </w:r>
          </w:p>
        </w:tc>
        <w:tc>
          <w:tcPr>
            <w:tcW w:w="3756" w:type="dxa"/>
          </w:tcPr>
          <w:p w14:paraId="7E292957" w14:textId="77777777" w:rsidR="000E5860" w:rsidRPr="00157FD1" w:rsidRDefault="000E5860" w:rsidP="000E5860">
            <w:pPr>
              <w:numPr>
                <w:ilvl w:val="0"/>
                <w:numId w:val="63"/>
              </w:numPr>
              <w:rPr>
                <w:sz w:val="22"/>
              </w:rPr>
            </w:pPr>
            <w:r w:rsidRPr="00157FD1">
              <w:rPr>
                <w:snapToGrid w:val="0"/>
              </w:rPr>
              <w:t xml:space="preserve">Loss of an aggregate service bandwidth over 5% of the provisioned bandwidth </w:t>
            </w:r>
            <w:r w:rsidRPr="00157FD1">
              <w:rPr>
                <w:b/>
                <w:snapToGrid w:val="0"/>
              </w:rPr>
              <w:t xml:space="preserve">for more than 10 seconds </w:t>
            </w:r>
            <w:r w:rsidRPr="00157FD1">
              <w:rPr>
                <w:snapToGrid w:val="0"/>
              </w:rPr>
              <w:t xml:space="preserve">or loss of more than 4MB of service bandwidth </w:t>
            </w:r>
            <w:r w:rsidRPr="00157FD1">
              <w:rPr>
                <w:b/>
                <w:snapToGrid w:val="0"/>
              </w:rPr>
              <w:t>for more than 5 minutes</w:t>
            </w:r>
          </w:p>
          <w:p w14:paraId="7E292958" w14:textId="77777777" w:rsidR="000E5860" w:rsidRPr="00157FD1" w:rsidRDefault="000E5860" w:rsidP="000E5860">
            <w:pPr>
              <w:numPr>
                <w:ilvl w:val="0"/>
                <w:numId w:val="41"/>
              </w:numPr>
              <w:rPr>
                <w:sz w:val="22"/>
              </w:rPr>
            </w:pPr>
            <w:r w:rsidRPr="00157FD1">
              <w:rPr>
                <w:snapToGrid w:val="0"/>
              </w:rPr>
              <w:t xml:space="preserve">Interface switchovers lasting </w:t>
            </w:r>
            <w:r w:rsidRPr="00157FD1">
              <w:rPr>
                <w:b/>
                <w:snapToGrid w:val="0"/>
              </w:rPr>
              <w:t>longer than 60 milliseconds</w:t>
            </w:r>
          </w:p>
          <w:p w14:paraId="7E292959" w14:textId="77777777" w:rsidR="000E5860" w:rsidRPr="00157FD1" w:rsidRDefault="000E5860" w:rsidP="000E5860">
            <w:pPr>
              <w:numPr>
                <w:ilvl w:val="0"/>
                <w:numId w:val="41"/>
              </w:numPr>
              <w:rPr>
                <w:sz w:val="22"/>
              </w:rPr>
            </w:pPr>
            <w:r w:rsidRPr="00157FD1">
              <w:rPr>
                <w:snapToGrid w:val="0"/>
              </w:rPr>
              <w:t xml:space="preserve">Total loss of a service(s) for </w:t>
            </w:r>
            <w:r w:rsidRPr="00157FD1">
              <w:rPr>
                <w:b/>
                <w:snapToGrid w:val="0"/>
              </w:rPr>
              <w:t>more than 10 seconds</w:t>
            </w:r>
          </w:p>
          <w:p w14:paraId="7E29295A" w14:textId="77777777" w:rsidR="000E5860" w:rsidRPr="00157FD1" w:rsidRDefault="000E5860" w:rsidP="000E5860">
            <w:pPr>
              <w:numPr>
                <w:ilvl w:val="0"/>
                <w:numId w:val="41"/>
              </w:numPr>
              <w:rPr>
                <w:sz w:val="22"/>
              </w:rPr>
            </w:pPr>
            <w:r w:rsidRPr="00157FD1">
              <w:rPr>
                <w:snapToGrid w:val="0"/>
              </w:rPr>
              <w:t xml:space="preserve">Total loss of one or more OA&amp;M functions (default weight is 5%) </w:t>
            </w:r>
          </w:p>
          <w:p w14:paraId="7E29295B" w14:textId="77777777" w:rsidR="000E5860" w:rsidRPr="00157FD1" w:rsidRDefault="000E5860" w:rsidP="000E5860">
            <w:pPr>
              <w:numPr>
                <w:ilvl w:val="0"/>
                <w:numId w:val="41"/>
              </w:numPr>
              <w:rPr>
                <w:sz w:val="22"/>
              </w:rPr>
            </w:pPr>
            <w:r w:rsidRPr="00157FD1">
              <w:t xml:space="preserve">Total loss of visibility from Element Management System </w:t>
            </w:r>
            <w:r>
              <w:t xml:space="preserve">(EMS) </w:t>
            </w:r>
            <w:r w:rsidRPr="00157FD1">
              <w:t>(default weight is 10%)</w:t>
            </w:r>
          </w:p>
          <w:p w14:paraId="7E29295C" w14:textId="77777777" w:rsidR="000E5860" w:rsidRPr="00157FD1" w:rsidRDefault="000E5860" w:rsidP="00D11FCA">
            <w:pPr>
              <w:rPr>
                <w:snapToGrid w:val="0"/>
              </w:rPr>
            </w:pPr>
          </w:p>
        </w:tc>
      </w:tr>
      <w:tr w:rsidR="000E5860" w:rsidRPr="00157FD1" w14:paraId="7E292962" w14:textId="77777777" w:rsidTr="00D11FCA">
        <w:trPr>
          <w:cantSplit/>
          <w:trHeight w:val="480"/>
        </w:trPr>
        <w:tc>
          <w:tcPr>
            <w:tcW w:w="1188" w:type="dxa"/>
          </w:tcPr>
          <w:p w14:paraId="7E29295E" w14:textId="77777777" w:rsidR="000E5860" w:rsidRPr="00157FD1" w:rsidRDefault="000E5860" w:rsidP="00D11FCA">
            <w:pPr>
              <w:pStyle w:val="TableText"/>
            </w:pPr>
            <w:r w:rsidRPr="00157FD1">
              <w:t>2.1</w:t>
            </w:r>
          </w:p>
        </w:tc>
        <w:tc>
          <w:tcPr>
            <w:tcW w:w="1350" w:type="dxa"/>
          </w:tcPr>
          <w:p w14:paraId="7E29295F" w14:textId="77777777" w:rsidR="000E5860" w:rsidRPr="00157FD1" w:rsidRDefault="000E5860" w:rsidP="00D11FCA">
            <w:pPr>
              <w:pStyle w:val="TableText"/>
            </w:pPr>
            <w:r w:rsidRPr="00157FD1">
              <w:t>Service Control (Formerly Service Control Point (SCP))</w:t>
            </w:r>
          </w:p>
        </w:tc>
        <w:tc>
          <w:tcPr>
            <w:tcW w:w="3066" w:type="dxa"/>
          </w:tcPr>
          <w:p w14:paraId="7E292960" w14:textId="77777777" w:rsidR="000E5860" w:rsidRPr="00157FD1" w:rsidRDefault="000E5860" w:rsidP="00D11FCA">
            <w:pPr>
              <w:pStyle w:val="TableText"/>
            </w:pPr>
            <w:r w:rsidRPr="00157FD1">
              <w:t>Loss of all links and/or all applications within the single network element (node). When considering just the Service Logic portion of the SCP, loss of the ability to process any queries.</w:t>
            </w:r>
          </w:p>
        </w:tc>
        <w:tc>
          <w:tcPr>
            <w:tcW w:w="3756" w:type="dxa"/>
          </w:tcPr>
          <w:p w14:paraId="7E292961" w14:textId="77777777" w:rsidR="000E5860" w:rsidRPr="00157FD1" w:rsidRDefault="000E5860" w:rsidP="00D11FCA">
            <w:pPr>
              <w:pStyle w:val="TableText"/>
            </w:pPr>
            <w:r w:rsidRPr="00157FD1">
              <w:t>Loss of one or more applications or the loss of 20% or more of the links on the single network element (node). When considering just the Service Logic portion of the SCP, loss of ability to process a query</w:t>
            </w:r>
          </w:p>
        </w:tc>
      </w:tr>
      <w:tr w:rsidR="000E5860" w:rsidRPr="00157FD1" w14:paraId="7E292969" w14:textId="77777777" w:rsidTr="00D11FCA">
        <w:trPr>
          <w:cantSplit/>
          <w:trHeight w:val="480"/>
        </w:trPr>
        <w:tc>
          <w:tcPr>
            <w:tcW w:w="1188" w:type="dxa"/>
          </w:tcPr>
          <w:p w14:paraId="7E292963" w14:textId="77777777" w:rsidR="000E5860" w:rsidRPr="00157FD1" w:rsidRDefault="000E5860" w:rsidP="00D11FCA">
            <w:pPr>
              <w:pStyle w:val="TableText"/>
            </w:pPr>
            <w:r w:rsidRPr="00157FD1">
              <w:lastRenderedPageBreak/>
              <w:t>2.2</w:t>
            </w:r>
          </w:p>
        </w:tc>
        <w:tc>
          <w:tcPr>
            <w:tcW w:w="1350" w:type="dxa"/>
          </w:tcPr>
          <w:p w14:paraId="7E292964" w14:textId="77777777" w:rsidR="000E5860" w:rsidRPr="00157FD1" w:rsidRDefault="000E5860" w:rsidP="00D11FCA">
            <w:pPr>
              <w:pStyle w:val="TableText"/>
            </w:pPr>
            <w:r w:rsidRPr="00157FD1">
              <w:t>Common Channel Signaling (formerly Signaling Transfer Point (STP))</w:t>
            </w:r>
          </w:p>
        </w:tc>
        <w:tc>
          <w:tcPr>
            <w:tcW w:w="3066" w:type="dxa"/>
          </w:tcPr>
          <w:p w14:paraId="7E292965" w14:textId="77777777" w:rsidR="000E5860" w:rsidRPr="00157FD1" w:rsidRDefault="000E5860" w:rsidP="00D11FCA">
            <w:pPr>
              <w:pStyle w:val="TableText"/>
            </w:pPr>
            <w:r w:rsidRPr="00157FD1">
              <w:t xml:space="preserve">Loss of all CCS capability within the single network element (node). </w:t>
            </w:r>
          </w:p>
        </w:tc>
        <w:tc>
          <w:tcPr>
            <w:tcW w:w="3756" w:type="dxa"/>
          </w:tcPr>
          <w:p w14:paraId="7E292966" w14:textId="77777777" w:rsidR="000E5860" w:rsidRDefault="000E5860" w:rsidP="000E5860">
            <w:pPr>
              <w:pStyle w:val="TableText"/>
              <w:numPr>
                <w:ilvl w:val="0"/>
                <w:numId w:val="49"/>
              </w:numPr>
            </w:pPr>
            <w:r w:rsidRPr="00157FD1">
              <w:t xml:space="preserve">Loss of </w:t>
            </w:r>
            <w:r>
              <w:t xml:space="preserve">10% or </w:t>
            </w:r>
            <w:r w:rsidRPr="00157FD1">
              <w:t xml:space="preserve">more </w:t>
            </w:r>
            <w:r>
              <w:t xml:space="preserve">of the </w:t>
            </w:r>
            <w:r w:rsidRPr="00157FD1">
              <w:t>links on the single network element (node)</w:t>
            </w:r>
          </w:p>
          <w:p w14:paraId="7E292967" w14:textId="77777777" w:rsidR="000E5860" w:rsidRDefault="000E5860" w:rsidP="000E5860">
            <w:pPr>
              <w:pStyle w:val="TableText"/>
              <w:numPr>
                <w:ilvl w:val="0"/>
                <w:numId w:val="49"/>
              </w:numPr>
            </w:pPr>
            <w:r>
              <w:t>Loss of provisioning (default weight is 5%)</w:t>
            </w:r>
          </w:p>
          <w:p w14:paraId="7E292968" w14:textId="77777777" w:rsidR="000E5860" w:rsidRPr="00157FD1" w:rsidRDefault="000E5860" w:rsidP="000E5860">
            <w:pPr>
              <w:pStyle w:val="Bullet"/>
              <w:numPr>
                <w:ilvl w:val="0"/>
                <w:numId w:val="49"/>
              </w:numPr>
            </w:pPr>
            <w:r w:rsidRPr="00157FD1">
              <w:t>Total loss of one or more OA&amp;M functions (default weight is 5%)</w:t>
            </w:r>
          </w:p>
        </w:tc>
      </w:tr>
      <w:tr w:rsidR="000E5860" w:rsidRPr="00157FD1" w14:paraId="7E29296E" w14:textId="77777777" w:rsidTr="00D11FCA">
        <w:trPr>
          <w:cantSplit/>
          <w:trHeight w:val="480"/>
        </w:trPr>
        <w:tc>
          <w:tcPr>
            <w:tcW w:w="1188" w:type="dxa"/>
          </w:tcPr>
          <w:p w14:paraId="7E29296A" w14:textId="77777777" w:rsidR="000E5860" w:rsidRPr="00157FD1" w:rsidRDefault="000E5860" w:rsidP="00D11FCA">
            <w:pPr>
              <w:pStyle w:val="TableText"/>
            </w:pPr>
            <w:r w:rsidRPr="00157FD1">
              <w:t>2.3</w:t>
            </w:r>
          </w:p>
        </w:tc>
        <w:tc>
          <w:tcPr>
            <w:tcW w:w="1350" w:type="dxa"/>
          </w:tcPr>
          <w:p w14:paraId="7E29296B" w14:textId="77777777" w:rsidR="000E5860" w:rsidRPr="00157FD1" w:rsidRDefault="000E5860" w:rsidP="00D11FCA">
            <w:pPr>
              <w:pStyle w:val="TableText"/>
            </w:pPr>
            <w:r w:rsidRPr="00157FD1">
              <w:t>Home Location Register (HLR)</w:t>
            </w:r>
          </w:p>
        </w:tc>
        <w:tc>
          <w:tcPr>
            <w:tcW w:w="3066" w:type="dxa"/>
          </w:tcPr>
          <w:p w14:paraId="7E29296C" w14:textId="77777777" w:rsidR="000E5860" w:rsidRPr="00157FD1" w:rsidRDefault="000E5860" w:rsidP="00D11FCA">
            <w:pPr>
              <w:pStyle w:val="TableText"/>
            </w:pPr>
            <w:r w:rsidRPr="00157FD1">
              <w:t>Total inability to respond to any Transactional Capabilities Application Part (TCAP) of CCS7 message. This failure results solely from a non-hardware related fault, since any hardware related problems are measured as part of the SCP.</w:t>
            </w:r>
          </w:p>
        </w:tc>
        <w:tc>
          <w:tcPr>
            <w:tcW w:w="3756" w:type="dxa"/>
          </w:tcPr>
          <w:p w14:paraId="7E29296D" w14:textId="77777777" w:rsidR="000E5860" w:rsidRPr="00157FD1" w:rsidRDefault="000E5860" w:rsidP="00D11FCA">
            <w:pPr>
              <w:pStyle w:val="TableText"/>
            </w:pPr>
            <w:r w:rsidRPr="00157FD1">
              <w:t>Not reported</w:t>
            </w:r>
          </w:p>
        </w:tc>
      </w:tr>
      <w:tr w:rsidR="000E5860" w:rsidRPr="00157FD1" w14:paraId="7E292973" w14:textId="77777777" w:rsidTr="00D11FCA">
        <w:trPr>
          <w:cantSplit/>
          <w:trHeight w:val="480"/>
        </w:trPr>
        <w:tc>
          <w:tcPr>
            <w:tcW w:w="1188" w:type="dxa"/>
          </w:tcPr>
          <w:p w14:paraId="7E29296F" w14:textId="77777777" w:rsidR="000E5860" w:rsidRPr="00157FD1" w:rsidRDefault="000E5860" w:rsidP="00D11FCA">
            <w:pPr>
              <w:pStyle w:val="TableText"/>
            </w:pPr>
            <w:r w:rsidRPr="00157FD1">
              <w:t>2.4</w:t>
            </w:r>
          </w:p>
        </w:tc>
        <w:tc>
          <w:tcPr>
            <w:tcW w:w="1350" w:type="dxa"/>
          </w:tcPr>
          <w:p w14:paraId="7E292970" w14:textId="77777777" w:rsidR="000E5860" w:rsidRPr="00157FD1" w:rsidRDefault="000E5860" w:rsidP="00D11FCA">
            <w:pPr>
              <w:pStyle w:val="TableText"/>
            </w:pPr>
            <w:r w:rsidRPr="00157FD1">
              <w:t>Service Logic</w:t>
            </w:r>
          </w:p>
        </w:tc>
        <w:tc>
          <w:tcPr>
            <w:tcW w:w="3066" w:type="dxa"/>
          </w:tcPr>
          <w:p w14:paraId="7E292971" w14:textId="77777777" w:rsidR="000E5860" w:rsidRPr="00157FD1" w:rsidRDefault="000E5860" w:rsidP="00D11FCA">
            <w:pPr>
              <w:pStyle w:val="TableText"/>
            </w:pPr>
            <w:r w:rsidRPr="00157FD1">
              <w:t>Loss of the SCP ability to process all queries due to a Service Logic fault.</w:t>
            </w:r>
          </w:p>
        </w:tc>
        <w:tc>
          <w:tcPr>
            <w:tcW w:w="3756" w:type="dxa"/>
          </w:tcPr>
          <w:p w14:paraId="7E292972" w14:textId="77777777" w:rsidR="000E5860" w:rsidRPr="00157FD1" w:rsidRDefault="000E5860" w:rsidP="00D11FCA">
            <w:pPr>
              <w:pStyle w:val="TableText"/>
            </w:pPr>
            <w:r w:rsidRPr="00157FD1">
              <w:t>An event caused by a Service Logic fault where the SCP loses the ability to process one or more queries. This includes events for which a single service or group of services loses the ability to process queries. It also includes events, such as degraded performance, for which some or all services lose the ability to process one or more queries.</w:t>
            </w:r>
          </w:p>
        </w:tc>
      </w:tr>
      <w:tr w:rsidR="000E5860" w:rsidRPr="00157FD1" w14:paraId="7E29297A" w14:textId="77777777" w:rsidTr="00D11FCA">
        <w:trPr>
          <w:cantSplit/>
          <w:trHeight w:val="480"/>
        </w:trPr>
        <w:tc>
          <w:tcPr>
            <w:tcW w:w="1188" w:type="dxa"/>
          </w:tcPr>
          <w:p w14:paraId="7E292974" w14:textId="77777777" w:rsidR="000E5860" w:rsidRPr="00157FD1" w:rsidRDefault="000E5860" w:rsidP="00D11FCA">
            <w:pPr>
              <w:pStyle w:val="TableText"/>
            </w:pPr>
            <w:r>
              <w:t>2.5</w:t>
            </w:r>
          </w:p>
        </w:tc>
        <w:tc>
          <w:tcPr>
            <w:tcW w:w="1350" w:type="dxa"/>
          </w:tcPr>
          <w:p w14:paraId="7E292975" w14:textId="77777777" w:rsidR="000E5860" w:rsidRPr="00157FD1" w:rsidRDefault="000E5860" w:rsidP="00D11FCA">
            <w:pPr>
              <w:pStyle w:val="TableText"/>
            </w:pPr>
            <w:r>
              <w:t>Protocol Servers</w:t>
            </w:r>
          </w:p>
        </w:tc>
        <w:tc>
          <w:tcPr>
            <w:tcW w:w="3066" w:type="dxa"/>
          </w:tcPr>
          <w:p w14:paraId="7E292976" w14:textId="77777777" w:rsidR="000E5860" w:rsidRPr="00157FD1" w:rsidRDefault="000E5860" w:rsidP="00D11FCA">
            <w:pPr>
              <w:pStyle w:val="TableText"/>
            </w:pPr>
            <w:r>
              <w:t>Loss of all capability to create, modify and terminate sessions</w:t>
            </w:r>
          </w:p>
        </w:tc>
        <w:tc>
          <w:tcPr>
            <w:tcW w:w="3756" w:type="dxa"/>
          </w:tcPr>
          <w:p w14:paraId="7E292977" w14:textId="77777777" w:rsidR="000E5860" w:rsidRDefault="000E5860" w:rsidP="000E5860">
            <w:pPr>
              <w:pStyle w:val="TableText"/>
              <w:numPr>
                <w:ilvl w:val="0"/>
                <w:numId w:val="50"/>
              </w:numPr>
            </w:pPr>
            <w:r>
              <w:t>Loss of one or more protocol processing functions</w:t>
            </w:r>
          </w:p>
          <w:p w14:paraId="7E292978" w14:textId="77777777" w:rsidR="000E5860" w:rsidRPr="00157FD1" w:rsidRDefault="000E5860" w:rsidP="000E5860">
            <w:pPr>
              <w:pStyle w:val="Bullet"/>
              <w:numPr>
                <w:ilvl w:val="0"/>
                <w:numId w:val="50"/>
              </w:numPr>
            </w:pPr>
            <w:r w:rsidRPr="00157FD1">
              <w:t>Total loss of one or more OA&amp;M functions (default weight is 5%)</w:t>
            </w:r>
          </w:p>
          <w:p w14:paraId="7E292979" w14:textId="77777777" w:rsidR="000E5860" w:rsidRPr="00157FD1" w:rsidRDefault="000E5860" w:rsidP="000E5860">
            <w:pPr>
              <w:pStyle w:val="TableText"/>
              <w:numPr>
                <w:ilvl w:val="0"/>
                <w:numId w:val="50"/>
              </w:numPr>
            </w:pPr>
            <w:r w:rsidRPr="00157FD1">
              <w:t>Total loss of visibility from the Element Management System (EMS) (default weight is 10%)</w:t>
            </w:r>
          </w:p>
        </w:tc>
      </w:tr>
      <w:tr w:rsidR="000E5860" w:rsidRPr="00157FD1" w14:paraId="7E292981" w14:textId="77777777" w:rsidTr="00D11FCA">
        <w:trPr>
          <w:cantSplit/>
          <w:trHeight w:val="480"/>
        </w:trPr>
        <w:tc>
          <w:tcPr>
            <w:tcW w:w="1188" w:type="dxa"/>
          </w:tcPr>
          <w:p w14:paraId="7E29297B" w14:textId="77777777" w:rsidR="000E5860" w:rsidRPr="00157FD1" w:rsidRDefault="000E5860" w:rsidP="00D11FCA">
            <w:pPr>
              <w:pStyle w:val="TableText"/>
            </w:pPr>
            <w:r>
              <w:t>2.6</w:t>
            </w:r>
          </w:p>
        </w:tc>
        <w:tc>
          <w:tcPr>
            <w:tcW w:w="1350" w:type="dxa"/>
          </w:tcPr>
          <w:p w14:paraId="7E29297C" w14:textId="77777777" w:rsidR="000E5860" w:rsidRPr="00157FD1" w:rsidRDefault="000E5860" w:rsidP="00D11FCA">
            <w:pPr>
              <w:pStyle w:val="TableText"/>
            </w:pPr>
            <w:r>
              <w:t>Network Access Control</w:t>
            </w:r>
          </w:p>
        </w:tc>
        <w:tc>
          <w:tcPr>
            <w:tcW w:w="3066" w:type="dxa"/>
          </w:tcPr>
          <w:p w14:paraId="7E29297D" w14:textId="77777777" w:rsidR="000E5860" w:rsidRPr="00157FD1" w:rsidRDefault="000E5860" w:rsidP="00D11FCA">
            <w:pPr>
              <w:pStyle w:val="TableText"/>
            </w:pPr>
            <w:r>
              <w:t>Loss of all capability to provide user authentication, authorization, and accounting services</w:t>
            </w:r>
          </w:p>
        </w:tc>
        <w:tc>
          <w:tcPr>
            <w:tcW w:w="3756" w:type="dxa"/>
          </w:tcPr>
          <w:p w14:paraId="7E29297E" w14:textId="77777777" w:rsidR="000E5860" w:rsidRDefault="000E5860" w:rsidP="000E5860">
            <w:pPr>
              <w:pStyle w:val="TableText"/>
              <w:numPr>
                <w:ilvl w:val="0"/>
                <w:numId w:val="50"/>
              </w:numPr>
            </w:pPr>
            <w:r>
              <w:t>Loss of one or more protocol access control functions</w:t>
            </w:r>
          </w:p>
          <w:p w14:paraId="7E29297F" w14:textId="77777777" w:rsidR="000E5860" w:rsidRPr="00157FD1" w:rsidRDefault="000E5860" w:rsidP="000E5860">
            <w:pPr>
              <w:pStyle w:val="Bullet"/>
              <w:numPr>
                <w:ilvl w:val="0"/>
                <w:numId w:val="50"/>
              </w:numPr>
            </w:pPr>
            <w:r w:rsidRPr="00157FD1">
              <w:t>Total loss of one or more OA&amp;M functions (default weight is 5%)</w:t>
            </w:r>
          </w:p>
          <w:p w14:paraId="7E292980" w14:textId="77777777" w:rsidR="000E5860" w:rsidRPr="00157FD1" w:rsidRDefault="000E5860" w:rsidP="000E5860">
            <w:pPr>
              <w:pStyle w:val="TableText"/>
              <w:numPr>
                <w:ilvl w:val="0"/>
                <w:numId w:val="50"/>
              </w:numPr>
            </w:pPr>
            <w:r w:rsidRPr="00157FD1">
              <w:t>Total loss of visibility from the Element Management System (EMS) (default weight is 10%)</w:t>
            </w:r>
          </w:p>
        </w:tc>
      </w:tr>
      <w:tr w:rsidR="000E5860" w:rsidRPr="00157FD1" w14:paraId="7E292988" w14:textId="77777777" w:rsidTr="00D11FCA">
        <w:trPr>
          <w:cantSplit/>
          <w:trHeight w:val="480"/>
        </w:trPr>
        <w:tc>
          <w:tcPr>
            <w:tcW w:w="1188" w:type="dxa"/>
          </w:tcPr>
          <w:p w14:paraId="7E292982" w14:textId="77777777" w:rsidR="000E5860" w:rsidRPr="00157FD1" w:rsidRDefault="000E5860" w:rsidP="00D11FCA">
            <w:pPr>
              <w:pStyle w:val="TableText"/>
            </w:pPr>
            <w:r>
              <w:t>2.7</w:t>
            </w:r>
          </w:p>
        </w:tc>
        <w:tc>
          <w:tcPr>
            <w:tcW w:w="1350" w:type="dxa"/>
          </w:tcPr>
          <w:p w14:paraId="7E292983" w14:textId="77777777" w:rsidR="000E5860" w:rsidRPr="00157FD1" w:rsidRDefault="000E5860" w:rsidP="00D11FCA">
            <w:pPr>
              <w:pStyle w:val="TableText"/>
            </w:pPr>
            <w:r>
              <w:t>Network Security</w:t>
            </w:r>
          </w:p>
        </w:tc>
        <w:tc>
          <w:tcPr>
            <w:tcW w:w="3066" w:type="dxa"/>
          </w:tcPr>
          <w:p w14:paraId="7E292984" w14:textId="77777777" w:rsidR="000E5860" w:rsidRPr="00157FD1" w:rsidRDefault="000E5860" w:rsidP="00D11FCA">
            <w:pPr>
              <w:pStyle w:val="TableText"/>
            </w:pPr>
            <w:r>
              <w:t>Loss of all security functionality</w:t>
            </w:r>
          </w:p>
        </w:tc>
        <w:tc>
          <w:tcPr>
            <w:tcW w:w="3756" w:type="dxa"/>
          </w:tcPr>
          <w:p w14:paraId="7E292985" w14:textId="77777777" w:rsidR="000E5860" w:rsidRDefault="000E5860" w:rsidP="000E5860">
            <w:pPr>
              <w:pStyle w:val="TableText"/>
              <w:numPr>
                <w:ilvl w:val="0"/>
                <w:numId w:val="50"/>
              </w:numPr>
            </w:pPr>
            <w:r>
              <w:t>Loss of one or more network security functions</w:t>
            </w:r>
          </w:p>
          <w:p w14:paraId="7E292986" w14:textId="77777777" w:rsidR="000E5860" w:rsidRPr="00157FD1" w:rsidRDefault="000E5860" w:rsidP="000E5860">
            <w:pPr>
              <w:pStyle w:val="Bullet"/>
              <w:numPr>
                <w:ilvl w:val="0"/>
                <w:numId w:val="50"/>
              </w:numPr>
            </w:pPr>
            <w:r w:rsidRPr="00157FD1">
              <w:t>Total loss of one or more OA&amp;M functions (default weight is 5%)</w:t>
            </w:r>
          </w:p>
          <w:p w14:paraId="7E292987" w14:textId="77777777" w:rsidR="000E5860" w:rsidRPr="00157FD1" w:rsidRDefault="000E5860" w:rsidP="000E5860">
            <w:pPr>
              <w:pStyle w:val="TableText"/>
              <w:numPr>
                <w:ilvl w:val="0"/>
                <w:numId w:val="50"/>
              </w:numPr>
            </w:pPr>
            <w:r w:rsidRPr="00157FD1">
              <w:t>Total loss of visibility from the Element Management System (EMS) (default weight is 10%)</w:t>
            </w:r>
          </w:p>
        </w:tc>
      </w:tr>
      <w:tr w:rsidR="000E5860" w:rsidRPr="00157FD1" w14:paraId="7E292990" w14:textId="77777777" w:rsidTr="00D11FCA">
        <w:trPr>
          <w:cantSplit/>
          <w:trHeight w:val="480"/>
        </w:trPr>
        <w:tc>
          <w:tcPr>
            <w:tcW w:w="1188" w:type="dxa"/>
          </w:tcPr>
          <w:p w14:paraId="7E292989" w14:textId="77777777" w:rsidR="000E5860" w:rsidRPr="00157FD1" w:rsidRDefault="000E5860" w:rsidP="00D11FCA">
            <w:pPr>
              <w:pStyle w:val="TableText"/>
            </w:pPr>
            <w:r w:rsidRPr="00157FD1">
              <w:lastRenderedPageBreak/>
              <w:t>3.2.1.2</w:t>
            </w:r>
          </w:p>
        </w:tc>
        <w:tc>
          <w:tcPr>
            <w:tcW w:w="1350" w:type="dxa"/>
          </w:tcPr>
          <w:p w14:paraId="7E29298A" w14:textId="77777777" w:rsidR="000E5860" w:rsidRPr="00157FD1" w:rsidRDefault="000E5860" w:rsidP="00D11FCA">
            <w:pPr>
              <w:pStyle w:val="TableText"/>
            </w:pPr>
            <w:r w:rsidRPr="00157FD1">
              <w:t>Digital Cross Connect Systems</w:t>
            </w:r>
          </w:p>
        </w:tc>
        <w:tc>
          <w:tcPr>
            <w:tcW w:w="3066" w:type="dxa"/>
          </w:tcPr>
          <w:p w14:paraId="7E29298B" w14:textId="77777777" w:rsidR="000E5860" w:rsidRPr="00157FD1" w:rsidRDefault="000E5860" w:rsidP="00D11FCA">
            <w:pPr>
              <w:pStyle w:val="TableText"/>
            </w:pPr>
            <w:r w:rsidRPr="00157FD1">
              <w:t xml:space="preserve">Loss of all network element service capabilities for </w:t>
            </w:r>
            <w:r w:rsidRPr="00157FD1">
              <w:rPr>
                <w:b/>
              </w:rPr>
              <w:t>more than 60 milliseconds.</w:t>
            </w:r>
          </w:p>
        </w:tc>
        <w:tc>
          <w:tcPr>
            <w:tcW w:w="3756" w:type="dxa"/>
          </w:tcPr>
          <w:p w14:paraId="7E29298C" w14:textId="77777777" w:rsidR="000E5860" w:rsidRPr="00157FD1" w:rsidRDefault="000E5860" w:rsidP="00D11FCA">
            <w:pPr>
              <w:pStyle w:val="TableText"/>
            </w:pPr>
            <w:r w:rsidRPr="00157FD1">
              <w:t>Includes any of the following:</w:t>
            </w:r>
          </w:p>
          <w:p w14:paraId="7E29298D" w14:textId="77777777" w:rsidR="000E5860" w:rsidRPr="00157FD1" w:rsidRDefault="000E5860" w:rsidP="000E5860">
            <w:pPr>
              <w:pStyle w:val="TableText"/>
              <w:numPr>
                <w:ilvl w:val="0"/>
                <w:numId w:val="64"/>
              </w:numPr>
              <w:rPr>
                <w:b/>
              </w:rPr>
            </w:pPr>
            <w:r w:rsidRPr="00157FD1">
              <w:t xml:space="preserve">Loss of network element service capabilities affecting at least 5 DS1 equivalent network signals for </w:t>
            </w:r>
            <w:r w:rsidRPr="00157FD1">
              <w:rPr>
                <w:b/>
              </w:rPr>
              <w:t>more than 60 milliseconds.</w:t>
            </w:r>
          </w:p>
          <w:p w14:paraId="7E29298E" w14:textId="77777777" w:rsidR="000E5860" w:rsidRPr="00157FD1" w:rsidRDefault="000E5860" w:rsidP="00D11FCA">
            <w:pPr>
              <w:pStyle w:val="Bullet"/>
            </w:pPr>
            <w:r w:rsidRPr="00157FD1">
              <w:t>Total loss of one or more OA&amp;M functions (default weight is 5%)</w:t>
            </w:r>
          </w:p>
          <w:p w14:paraId="7E29298F" w14:textId="77777777" w:rsidR="000E5860" w:rsidRPr="00157FD1" w:rsidRDefault="000E5860" w:rsidP="000E5860">
            <w:pPr>
              <w:pStyle w:val="TableText"/>
              <w:numPr>
                <w:ilvl w:val="0"/>
                <w:numId w:val="45"/>
              </w:numPr>
              <w:rPr>
                <w:b/>
              </w:rPr>
            </w:pPr>
            <w:r w:rsidRPr="00157FD1">
              <w:t>Total loss of visibility from the Element Management System (EMS) (default weight is 10%)</w:t>
            </w:r>
          </w:p>
        </w:tc>
      </w:tr>
      <w:tr w:rsidR="000E5860" w:rsidRPr="00157FD1" w14:paraId="7E292998" w14:textId="77777777" w:rsidTr="00D11FCA">
        <w:trPr>
          <w:cantSplit/>
          <w:trHeight w:val="480"/>
        </w:trPr>
        <w:tc>
          <w:tcPr>
            <w:tcW w:w="1188" w:type="dxa"/>
          </w:tcPr>
          <w:p w14:paraId="7E292991" w14:textId="77777777" w:rsidR="000E5860" w:rsidRPr="00157FD1" w:rsidRDefault="000E5860" w:rsidP="00D11FCA">
            <w:pPr>
              <w:pStyle w:val="TableText"/>
            </w:pPr>
            <w:r w:rsidRPr="00157FD1">
              <w:t>3.2.1.3</w:t>
            </w:r>
          </w:p>
        </w:tc>
        <w:tc>
          <w:tcPr>
            <w:tcW w:w="1350" w:type="dxa"/>
          </w:tcPr>
          <w:p w14:paraId="7E292992" w14:textId="77777777" w:rsidR="000E5860" w:rsidRPr="00157FD1" w:rsidRDefault="000E5860" w:rsidP="00D11FCA">
            <w:pPr>
              <w:pStyle w:val="TableText"/>
            </w:pPr>
            <w:r w:rsidRPr="00157FD1">
              <w:t>Optical Cross Connect Systems</w:t>
            </w:r>
          </w:p>
        </w:tc>
        <w:tc>
          <w:tcPr>
            <w:tcW w:w="3066" w:type="dxa"/>
          </w:tcPr>
          <w:p w14:paraId="7E292993" w14:textId="77777777" w:rsidR="000E5860" w:rsidRPr="00157FD1" w:rsidRDefault="000E5860" w:rsidP="00D11FCA">
            <w:pPr>
              <w:pStyle w:val="TableText"/>
            </w:pPr>
            <w:r w:rsidRPr="00157FD1">
              <w:t xml:space="preserve">Loss of all network element service capabilities for </w:t>
            </w:r>
            <w:r w:rsidRPr="00157FD1">
              <w:rPr>
                <w:b/>
              </w:rPr>
              <w:t>more than 60 milliseconds.</w:t>
            </w:r>
          </w:p>
        </w:tc>
        <w:tc>
          <w:tcPr>
            <w:tcW w:w="3756" w:type="dxa"/>
          </w:tcPr>
          <w:p w14:paraId="7E292994" w14:textId="77777777" w:rsidR="000E5860" w:rsidRPr="00157FD1" w:rsidRDefault="000E5860" w:rsidP="00D11FCA">
            <w:pPr>
              <w:pStyle w:val="TableText"/>
            </w:pPr>
            <w:r w:rsidRPr="00157FD1">
              <w:t>Includes any of the following:</w:t>
            </w:r>
          </w:p>
          <w:p w14:paraId="7E292995" w14:textId="77777777" w:rsidR="000E5860" w:rsidRPr="00157FD1" w:rsidRDefault="000E5860" w:rsidP="000E5860">
            <w:pPr>
              <w:pStyle w:val="TableText"/>
              <w:numPr>
                <w:ilvl w:val="0"/>
                <w:numId w:val="65"/>
              </w:numPr>
              <w:rPr>
                <w:b/>
              </w:rPr>
            </w:pPr>
            <w:r w:rsidRPr="00157FD1">
              <w:t xml:space="preserve">Loss of network element service capabilities affecting at least 5 DS1 equivalent network signals for </w:t>
            </w:r>
            <w:r w:rsidRPr="00157FD1">
              <w:rPr>
                <w:b/>
              </w:rPr>
              <w:t>more than 60 milliseconds.</w:t>
            </w:r>
          </w:p>
          <w:p w14:paraId="7E292996" w14:textId="77777777" w:rsidR="000E5860" w:rsidRPr="00157FD1" w:rsidRDefault="000E5860" w:rsidP="00D11FCA">
            <w:pPr>
              <w:pStyle w:val="Bullet"/>
            </w:pPr>
            <w:r w:rsidRPr="00157FD1">
              <w:t>Total loss of one or more OA&amp;M functions (default weight is 5%)</w:t>
            </w:r>
          </w:p>
          <w:p w14:paraId="7E292997" w14:textId="77777777" w:rsidR="000E5860" w:rsidRPr="00157FD1" w:rsidRDefault="000E5860" w:rsidP="000E5860">
            <w:pPr>
              <w:pStyle w:val="TableText"/>
              <w:numPr>
                <w:ilvl w:val="0"/>
                <w:numId w:val="46"/>
              </w:numPr>
              <w:rPr>
                <w:b/>
              </w:rPr>
            </w:pPr>
            <w:r w:rsidRPr="00157FD1">
              <w:t>Total loss of visibility from the Element Management System (EMS) (default weight is 10%)</w:t>
            </w:r>
          </w:p>
        </w:tc>
      </w:tr>
      <w:tr w:rsidR="000E5860" w:rsidRPr="00157FD1" w14:paraId="7E29299D" w14:textId="77777777" w:rsidTr="00D11FCA">
        <w:trPr>
          <w:cantSplit/>
          <w:trHeight w:val="480"/>
        </w:trPr>
        <w:tc>
          <w:tcPr>
            <w:tcW w:w="1188" w:type="dxa"/>
          </w:tcPr>
          <w:p w14:paraId="7E292999" w14:textId="77777777" w:rsidR="000E5860" w:rsidRPr="00157FD1" w:rsidRDefault="000E5860" w:rsidP="00D11FCA">
            <w:pPr>
              <w:pStyle w:val="TableText"/>
            </w:pPr>
            <w:r w:rsidRPr="00157FD1">
              <w:t>3.2.2.1.1</w:t>
            </w:r>
          </w:p>
        </w:tc>
        <w:tc>
          <w:tcPr>
            <w:tcW w:w="1350" w:type="dxa"/>
          </w:tcPr>
          <w:p w14:paraId="7E29299A" w14:textId="77777777" w:rsidR="000E5860" w:rsidRPr="00157FD1" w:rsidRDefault="000E5860" w:rsidP="00D11FCA">
            <w:pPr>
              <w:pStyle w:val="TableText"/>
            </w:pPr>
            <w:r w:rsidRPr="00157FD1">
              <w:t>Metallic Carrier System</w:t>
            </w:r>
          </w:p>
        </w:tc>
        <w:tc>
          <w:tcPr>
            <w:tcW w:w="3066" w:type="dxa"/>
          </w:tcPr>
          <w:p w14:paraId="7E29299B" w14:textId="77777777" w:rsidR="000E5860" w:rsidRPr="00157FD1" w:rsidRDefault="000E5860" w:rsidP="00D11FCA">
            <w:pPr>
              <w:pStyle w:val="TableText"/>
            </w:pPr>
            <w:r w:rsidRPr="00157FD1">
              <w:t xml:space="preserve">Loss of all network element service capabilities for </w:t>
            </w:r>
            <w:r w:rsidRPr="00157FD1">
              <w:rPr>
                <w:b/>
              </w:rPr>
              <w:t>more than 60 milliseconds.</w:t>
            </w:r>
          </w:p>
        </w:tc>
        <w:tc>
          <w:tcPr>
            <w:tcW w:w="3756" w:type="dxa"/>
          </w:tcPr>
          <w:p w14:paraId="7E29299C" w14:textId="77777777" w:rsidR="000E5860" w:rsidRPr="00157FD1" w:rsidRDefault="000E5860" w:rsidP="00D11FCA">
            <w:pPr>
              <w:pStyle w:val="TableText"/>
              <w:rPr>
                <w:b/>
              </w:rPr>
            </w:pPr>
            <w:r w:rsidRPr="00157FD1">
              <w:t xml:space="preserve">Loss of network element service capabilities affecting at least 5 DS1 equivalent network signals for </w:t>
            </w:r>
            <w:r w:rsidRPr="00157FD1">
              <w:rPr>
                <w:b/>
              </w:rPr>
              <w:t>more than 60 milliseconds.</w:t>
            </w:r>
          </w:p>
        </w:tc>
      </w:tr>
      <w:tr w:rsidR="000E5860" w:rsidRPr="00157FD1" w14:paraId="7E2929A5" w14:textId="77777777" w:rsidTr="00D11FCA">
        <w:trPr>
          <w:cantSplit/>
          <w:trHeight w:val="480"/>
        </w:trPr>
        <w:tc>
          <w:tcPr>
            <w:tcW w:w="1188" w:type="dxa"/>
          </w:tcPr>
          <w:p w14:paraId="7E29299E" w14:textId="77777777" w:rsidR="000E5860" w:rsidRPr="00157FD1" w:rsidRDefault="000E5860" w:rsidP="00D11FCA">
            <w:pPr>
              <w:pStyle w:val="TableText"/>
            </w:pPr>
            <w:r w:rsidRPr="00157FD1">
              <w:t>3.2.2.1.2.1</w:t>
            </w:r>
          </w:p>
        </w:tc>
        <w:tc>
          <w:tcPr>
            <w:tcW w:w="1350" w:type="dxa"/>
          </w:tcPr>
          <w:p w14:paraId="7E29299F" w14:textId="77777777" w:rsidR="000E5860" w:rsidRPr="00157FD1" w:rsidRDefault="000E5860" w:rsidP="00D11FCA">
            <w:pPr>
              <w:pStyle w:val="TableText"/>
            </w:pPr>
            <w:r w:rsidRPr="00157FD1">
              <w:t>SONET/</w:t>
            </w:r>
            <w:r>
              <w:t xml:space="preserve"> </w:t>
            </w:r>
            <w:r w:rsidRPr="00157FD1">
              <w:t>SDH Transport Systems</w:t>
            </w:r>
          </w:p>
        </w:tc>
        <w:tc>
          <w:tcPr>
            <w:tcW w:w="3066" w:type="dxa"/>
          </w:tcPr>
          <w:p w14:paraId="7E2929A0" w14:textId="77777777" w:rsidR="000E5860" w:rsidRPr="00157FD1" w:rsidRDefault="000E5860" w:rsidP="00D11FCA">
            <w:pPr>
              <w:pStyle w:val="TableText"/>
            </w:pPr>
            <w:r w:rsidRPr="00157FD1">
              <w:t xml:space="preserve">Loss of all network element service capabilities for </w:t>
            </w:r>
            <w:r w:rsidRPr="00157FD1">
              <w:rPr>
                <w:b/>
              </w:rPr>
              <w:t>more than 60 milliseconds.</w:t>
            </w:r>
          </w:p>
        </w:tc>
        <w:tc>
          <w:tcPr>
            <w:tcW w:w="3756" w:type="dxa"/>
          </w:tcPr>
          <w:p w14:paraId="7E2929A1" w14:textId="77777777" w:rsidR="000E5860" w:rsidRPr="00157FD1" w:rsidRDefault="000E5860" w:rsidP="00D11FCA">
            <w:pPr>
              <w:pStyle w:val="TableText"/>
            </w:pPr>
            <w:r w:rsidRPr="00157FD1">
              <w:t>Includes any of the following:</w:t>
            </w:r>
          </w:p>
          <w:p w14:paraId="7E2929A2" w14:textId="77777777" w:rsidR="000E5860" w:rsidRPr="00157FD1" w:rsidRDefault="000E5860" w:rsidP="000E5860">
            <w:pPr>
              <w:pStyle w:val="TableText"/>
              <w:numPr>
                <w:ilvl w:val="0"/>
                <w:numId w:val="66"/>
              </w:numPr>
              <w:rPr>
                <w:b/>
              </w:rPr>
            </w:pPr>
            <w:r w:rsidRPr="00157FD1">
              <w:t xml:space="preserve">Loss of network element service capabilities affecting at least 5 DS1 equivalent network signals for </w:t>
            </w:r>
            <w:r w:rsidRPr="00157FD1">
              <w:rPr>
                <w:b/>
              </w:rPr>
              <w:t>more than 60 milliseconds.</w:t>
            </w:r>
          </w:p>
          <w:p w14:paraId="7E2929A3" w14:textId="77777777" w:rsidR="000E5860" w:rsidRPr="00157FD1" w:rsidRDefault="000E5860" w:rsidP="00D11FCA">
            <w:pPr>
              <w:pStyle w:val="Bullet"/>
            </w:pPr>
            <w:r w:rsidRPr="00157FD1">
              <w:t>Total loss of one or more OA&amp;M functions (default weight is 5%)</w:t>
            </w:r>
          </w:p>
          <w:p w14:paraId="7E2929A4" w14:textId="77777777" w:rsidR="000E5860" w:rsidRPr="00157FD1" w:rsidRDefault="000E5860" w:rsidP="000E5860">
            <w:pPr>
              <w:pStyle w:val="TableText"/>
              <w:numPr>
                <w:ilvl w:val="0"/>
                <w:numId w:val="47"/>
              </w:numPr>
              <w:rPr>
                <w:b/>
              </w:rPr>
            </w:pPr>
            <w:r w:rsidRPr="00157FD1">
              <w:t>Total loss of visibility from the Element Management System (EMS) (default weight is 10%)</w:t>
            </w:r>
          </w:p>
        </w:tc>
      </w:tr>
      <w:tr w:rsidR="000E5860" w:rsidRPr="00157FD1" w14:paraId="7E2929AD" w14:textId="77777777" w:rsidTr="00D11FCA">
        <w:trPr>
          <w:cantSplit/>
          <w:trHeight w:val="480"/>
        </w:trPr>
        <w:tc>
          <w:tcPr>
            <w:tcW w:w="1188" w:type="dxa"/>
          </w:tcPr>
          <w:p w14:paraId="7E2929A6" w14:textId="77777777" w:rsidR="000E5860" w:rsidRPr="00157FD1" w:rsidRDefault="000E5860" w:rsidP="00D11FCA">
            <w:pPr>
              <w:pStyle w:val="TableText"/>
            </w:pPr>
            <w:r w:rsidRPr="00157FD1">
              <w:t>3.2.2.1.2.2</w:t>
            </w:r>
          </w:p>
        </w:tc>
        <w:tc>
          <w:tcPr>
            <w:tcW w:w="1350" w:type="dxa"/>
          </w:tcPr>
          <w:p w14:paraId="7E2929A7" w14:textId="77777777" w:rsidR="000E5860" w:rsidRPr="00157FD1" w:rsidRDefault="000E5860" w:rsidP="00D11FCA">
            <w:pPr>
              <w:pStyle w:val="TableText"/>
            </w:pPr>
            <w:r w:rsidRPr="00157FD1">
              <w:t>WDM/</w:t>
            </w:r>
            <w:r>
              <w:t xml:space="preserve"> </w:t>
            </w:r>
            <w:r w:rsidRPr="00157FD1">
              <w:t>DWDM/ Optical Amp</w:t>
            </w:r>
            <w:r>
              <w:t>lifier</w:t>
            </w:r>
          </w:p>
        </w:tc>
        <w:tc>
          <w:tcPr>
            <w:tcW w:w="3066" w:type="dxa"/>
          </w:tcPr>
          <w:p w14:paraId="7E2929A8" w14:textId="77777777" w:rsidR="000E5860" w:rsidRPr="00157FD1" w:rsidRDefault="000E5860" w:rsidP="00D11FCA">
            <w:pPr>
              <w:pStyle w:val="TableText"/>
            </w:pPr>
            <w:r w:rsidRPr="00157FD1">
              <w:t xml:space="preserve">Loss of all wavelengths for </w:t>
            </w:r>
            <w:r w:rsidRPr="00157FD1">
              <w:rPr>
                <w:b/>
              </w:rPr>
              <w:t>more than 60 milliseconds.</w:t>
            </w:r>
          </w:p>
        </w:tc>
        <w:tc>
          <w:tcPr>
            <w:tcW w:w="3756" w:type="dxa"/>
          </w:tcPr>
          <w:p w14:paraId="7E2929A9" w14:textId="77777777" w:rsidR="000E5860" w:rsidRPr="00157FD1" w:rsidRDefault="000E5860" w:rsidP="00D11FCA">
            <w:pPr>
              <w:pStyle w:val="TableText"/>
            </w:pPr>
            <w:r w:rsidRPr="00157FD1">
              <w:t>Includes any of the following:</w:t>
            </w:r>
          </w:p>
          <w:p w14:paraId="7E2929AA" w14:textId="77777777" w:rsidR="000E5860" w:rsidRPr="00157FD1" w:rsidRDefault="000E5860" w:rsidP="000E5860">
            <w:pPr>
              <w:pStyle w:val="TableText"/>
              <w:numPr>
                <w:ilvl w:val="0"/>
                <w:numId w:val="67"/>
              </w:numPr>
            </w:pPr>
            <w:r w:rsidRPr="00157FD1">
              <w:t xml:space="preserve">Loss of one or more wavelengths for </w:t>
            </w:r>
            <w:r w:rsidRPr="00157FD1">
              <w:rPr>
                <w:b/>
              </w:rPr>
              <w:t>more than 60 milliseconds.</w:t>
            </w:r>
          </w:p>
          <w:p w14:paraId="7E2929AB" w14:textId="77777777" w:rsidR="000E5860" w:rsidRPr="00157FD1" w:rsidRDefault="000E5860" w:rsidP="00D11FCA">
            <w:pPr>
              <w:pStyle w:val="Bullet"/>
            </w:pPr>
            <w:r w:rsidRPr="00157FD1">
              <w:t>Total loss of one or more OA&amp;M functions (default weight is 5%)</w:t>
            </w:r>
          </w:p>
          <w:p w14:paraId="7E2929AC" w14:textId="77777777" w:rsidR="000E5860" w:rsidRPr="00157FD1" w:rsidRDefault="000E5860" w:rsidP="000E5860">
            <w:pPr>
              <w:pStyle w:val="TableText"/>
              <w:numPr>
                <w:ilvl w:val="0"/>
                <w:numId w:val="48"/>
              </w:numPr>
            </w:pPr>
            <w:r w:rsidRPr="00157FD1">
              <w:t>Total loss of visibility from the Element Management System (EMS) (default weight is 10%)</w:t>
            </w:r>
          </w:p>
        </w:tc>
      </w:tr>
      <w:tr w:rsidR="000E5860" w:rsidRPr="00157FD1" w14:paraId="7E2929B6" w14:textId="77777777" w:rsidTr="00D11FCA">
        <w:trPr>
          <w:cantSplit/>
          <w:trHeight w:val="480"/>
        </w:trPr>
        <w:tc>
          <w:tcPr>
            <w:tcW w:w="1188" w:type="dxa"/>
          </w:tcPr>
          <w:p w14:paraId="7E2929AE" w14:textId="77777777" w:rsidR="000E5860" w:rsidRPr="00157FD1" w:rsidRDefault="000E5860" w:rsidP="00D11FCA">
            <w:pPr>
              <w:pStyle w:val="TableText"/>
            </w:pPr>
            <w:r>
              <w:lastRenderedPageBreak/>
              <w:t>3.2.2.1.2.3</w:t>
            </w:r>
          </w:p>
        </w:tc>
        <w:tc>
          <w:tcPr>
            <w:tcW w:w="1350" w:type="dxa"/>
          </w:tcPr>
          <w:p w14:paraId="7E2929AF" w14:textId="77777777" w:rsidR="000E5860" w:rsidRPr="00157FD1" w:rsidRDefault="000E5860" w:rsidP="00D11FCA">
            <w:pPr>
              <w:pStyle w:val="TableText"/>
            </w:pPr>
            <w:r>
              <w:t>Reconfigurable Optical Add-Drop Multiplexer (ROADM)</w:t>
            </w:r>
          </w:p>
        </w:tc>
        <w:tc>
          <w:tcPr>
            <w:tcW w:w="3066" w:type="dxa"/>
          </w:tcPr>
          <w:p w14:paraId="7E2929B0" w14:textId="77777777" w:rsidR="000E5860" w:rsidRPr="00157FD1" w:rsidRDefault="000E5860" w:rsidP="00D11FCA">
            <w:pPr>
              <w:pStyle w:val="TableText"/>
            </w:pPr>
            <w:r w:rsidRPr="00157FD1">
              <w:t xml:space="preserve">Loss of all network element service capabilities for </w:t>
            </w:r>
            <w:r w:rsidRPr="00157FD1">
              <w:rPr>
                <w:b/>
              </w:rPr>
              <w:t>more than 60 milliseconds.</w:t>
            </w:r>
          </w:p>
        </w:tc>
        <w:tc>
          <w:tcPr>
            <w:tcW w:w="3756" w:type="dxa"/>
          </w:tcPr>
          <w:p w14:paraId="7E2929B1" w14:textId="77777777" w:rsidR="000E5860" w:rsidRPr="00157FD1" w:rsidRDefault="000E5860" w:rsidP="00D11FCA">
            <w:pPr>
              <w:pStyle w:val="TableText"/>
            </w:pPr>
            <w:r w:rsidRPr="00157FD1">
              <w:t>Includes any of the following:</w:t>
            </w:r>
          </w:p>
          <w:p w14:paraId="7E2929B2" w14:textId="77777777" w:rsidR="000E5860" w:rsidRDefault="000E5860" w:rsidP="000E5860">
            <w:pPr>
              <w:pStyle w:val="TableText"/>
              <w:numPr>
                <w:ilvl w:val="0"/>
                <w:numId w:val="66"/>
              </w:numPr>
              <w:rPr>
                <w:b/>
              </w:rPr>
            </w:pPr>
            <w:r w:rsidRPr="00157FD1">
              <w:t xml:space="preserve">Loss of network element service capabilities affecting at least 5 DS1 equivalent network signals for </w:t>
            </w:r>
            <w:r w:rsidRPr="00157FD1">
              <w:rPr>
                <w:b/>
              </w:rPr>
              <w:t>more than 60 milliseconds.</w:t>
            </w:r>
          </w:p>
          <w:p w14:paraId="7E2929B3" w14:textId="77777777" w:rsidR="000E5860" w:rsidRPr="00157FD1" w:rsidRDefault="000E5860" w:rsidP="000E5860">
            <w:pPr>
              <w:pStyle w:val="TableText"/>
              <w:numPr>
                <w:ilvl w:val="0"/>
                <w:numId w:val="66"/>
              </w:numPr>
              <w:rPr>
                <w:b/>
              </w:rPr>
            </w:pPr>
            <w:r w:rsidRPr="00157FD1">
              <w:t xml:space="preserve">Loss of one or more wavelengths for </w:t>
            </w:r>
            <w:r w:rsidRPr="00157FD1">
              <w:rPr>
                <w:b/>
              </w:rPr>
              <w:t>more than 60 milliseconds.</w:t>
            </w:r>
          </w:p>
          <w:p w14:paraId="7E2929B4" w14:textId="77777777" w:rsidR="000E5860" w:rsidRPr="00157FD1" w:rsidRDefault="000E5860" w:rsidP="00D11FCA">
            <w:pPr>
              <w:pStyle w:val="Bullet"/>
            </w:pPr>
            <w:r w:rsidRPr="00157FD1">
              <w:t>Total loss of one or more OA&amp;M functions (default weight is 5%)</w:t>
            </w:r>
          </w:p>
          <w:p w14:paraId="7E2929B5" w14:textId="77777777" w:rsidR="000E5860" w:rsidRPr="00157FD1" w:rsidRDefault="000E5860" w:rsidP="00D11FCA">
            <w:pPr>
              <w:pStyle w:val="TableText"/>
              <w:numPr>
                <w:ilvl w:val="0"/>
                <w:numId w:val="2"/>
              </w:numPr>
            </w:pPr>
            <w:r w:rsidRPr="00157FD1">
              <w:t>Total loss of visibility from the Element Management System (EMS) (default weight is 10%)</w:t>
            </w:r>
          </w:p>
        </w:tc>
      </w:tr>
      <w:tr w:rsidR="000E5860" w:rsidRPr="00157FD1" w14:paraId="7E2929BB" w14:textId="77777777" w:rsidTr="00D11FCA">
        <w:trPr>
          <w:cantSplit/>
          <w:trHeight w:val="480"/>
        </w:trPr>
        <w:tc>
          <w:tcPr>
            <w:tcW w:w="1188" w:type="dxa"/>
          </w:tcPr>
          <w:p w14:paraId="7E2929B7" w14:textId="77777777" w:rsidR="000E5860" w:rsidRPr="00157FD1" w:rsidRDefault="000E5860" w:rsidP="00D11FCA">
            <w:pPr>
              <w:pStyle w:val="TableText"/>
            </w:pPr>
            <w:r w:rsidRPr="00157FD1">
              <w:t>3.2.2.1.3</w:t>
            </w:r>
          </w:p>
        </w:tc>
        <w:tc>
          <w:tcPr>
            <w:tcW w:w="1350" w:type="dxa"/>
          </w:tcPr>
          <w:p w14:paraId="7E2929B8" w14:textId="77777777" w:rsidR="000E5860" w:rsidRPr="00157FD1" w:rsidRDefault="000E5860" w:rsidP="00D11FCA">
            <w:pPr>
              <w:pStyle w:val="TableText"/>
            </w:pPr>
            <w:r w:rsidRPr="00157FD1">
              <w:t>Microwave</w:t>
            </w:r>
          </w:p>
        </w:tc>
        <w:tc>
          <w:tcPr>
            <w:tcW w:w="3066" w:type="dxa"/>
          </w:tcPr>
          <w:p w14:paraId="7E2929B9" w14:textId="77777777" w:rsidR="000E5860" w:rsidRPr="00157FD1" w:rsidRDefault="000E5860" w:rsidP="00D11FCA">
            <w:pPr>
              <w:pStyle w:val="TableText"/>
            </w:pPr>
            <w:r w:rsidRPr="00157FD1">
              <w:t xml:space="preserve">Loss of all network element service capabilities for </w:t>
            </w:r>
            <w:r w:rsidRPr="00157FD1">
              <w:rPr>
                <w:b/>
              </w:rPr>
              <w:t>more than 60 milliseconds.</w:t>
            </w:r>
          </w:p>
        </w:tc>
        <w:tc>
          <w:tcPr>
            <w:tcW w:w="3756" w:type="dxa"/>
          </w:tcPr>
          <w:p w14:paraId="7E2929BA" w14:textId="77777777" w:rsidR="000E5860" w:rsidRPr="00157FD1" w:rsidRDefault="000E5860" w:rsidP="00D11FCA">
            <w:pPr>
              <w:pStyle w:val="TableText"/>
              <w:rPr>
                <w:b/>
              </w:rPr>
            </w:pPr>
            <w:r w:rsidRPr="00157FD1">
              <w:t xml:space="preserve">Loss of network element service capabilities affecting at least 5 DS1 equivalent network signals for </w:t>
            </w:r>
            <w:r w:rsidRPr="00157FD1">
              <w:rPr>
                <w:b/>
              </w:rPr>
              <w:t>more than 60 milliseconds.</w:t>
            </w:r>
          </w:p>
        </w:tc>
      </w:tr>
      <w:tr w:rsidR="000E5860" w:rsidRPr="00157FD1" w14:paraId="7E2929C4" w14:textId="77777777" w:rsidTr="00D11FCA">
        <w:trPr>
          <w:cantSplit/>
          <w:trHeight w:val="480"/>
        </w:trPr>
        <w:tc>
          <w:tcPr>
            <w:tcW w:w="1188" w:type="dxa"/>
          </w:tcPr>
          <w:p w14:paraId="7E2929BC" w14:textId="77777777" w:rsidR="000E5860" w:rsidRPr="00157FD1" w:rsidRDefault="000E5860" w:rsidP="00D11FCA">
            <w:pPr>
              <w:pStyle w:val="TableText"/>
            </w:pPr>
            <w:r w:rsidRPr="00157FD1">
              <w:t>3.2.2.2</w:t>
            </w:r>
          </w:p>
        </w:tc>
        <w:tc>
          <w:tcPr>
            <w:tcW w:w="1350" w:type="dxa"/>
          </w:tcPr>
          <w:p w14:paraId="7E2929BD" w14:textId="77777777" w:rsidR="000E5860" w:rsidRPr="00157FD1" w:rsidRDefault="000E5860" w:rsidP="00D11FCA">
            <w:pPr>
              <w:pStyle w:val="TableText"/>
            </w:pPr>
            <w:r w:rsidRPr="00157FD1">
              <w:t>Loop Carrier</w:t>
            </w:r>
          </w:p>
        </w:tc>
        <w:tc>
          <w:tcPr>
            <w:tcW w:w="3066" w:type="dxa"/>
          </w:tcPr>
          <w:p w14:paraId="7E2929BE" w14:textId="77777777" w:rsidR="000E5860" w:rsidRPr="00157FD1" w:rsidRDefault="000E5860" w:rsidP="00D11FCA">
            <w:pPr>
              <w:pStyle w:val="TableText"/>
            </w:pPr>
            <w:r w:rsidRPr="00157FD1">
              <w:t xml:space="preserve">Loss of all network element service capabilities for </w:t>
            </w:r>
            <w:r w:rsidRPr="00157FD1">
              <w:rPr>
                <w:b/>
              </w:rPr>
              <w:t>more than 60 milliseconds.</w:t>
            </w:r>
          </w:p>
        </w:tc>
        <w:tc>
          <w:tcPr>
            <w:tcW w:w="3756" w:type="dxa"/>
          </w:tcPr>
          <w:p w14:paraId="7E2929BF" w14:textId="77777777" w:rsidR="000E5860" w:rsidRPr="00157FD1" w:rsidRDefault="000E5860" w:rsidP="00D11FCA">
            <w:pPr>
              <w:pStyle w:val="Bullet"/>
              <w:tabs>
                <w:tab w:val="clear" w:pos="360"/>
              </w:tabs>
              <w:ind w:left="0" w:firstLine="0"/>
              <w:rPr>
                <w:b/>
              </w:rPr>
            </w:pPr>
            <w:r w:rsidRPr="00157FD1">
              <w:t>Includes any of the following:</w:t>
            </w:r>
          </w:p>
          <w:p w14:paraId="7E2929C0" w14:textId="77777777" w:rsidR="000E5860" w:rsidRPr="00157FD1" w:rsidRDefault="000E5860" w:rsidP="00D11FCA">
            <w:pPr>
              <w:pStyle w:val="Bullet"/>
              <w:rPr>
                <w:b/>
              </w:rPr>
            </w:pPr>
            <w:r w:rsidRPr="00157FD1">
              <w:t xml:space="preserve">Loss of 3 or more DS1 equivalents </w:t>
            </w:r>
            <w:r w:rsidRPr="00157FD1">
              <w:rPr>
                <w:b/>
              </w:rPr>
              <w:t>for more than 60 milliseconds</w:t>
            </w:r>
          </w:p>
          <w:p w14:paraId="7E2929C1" w14:textId="77777777" w:rsidR="000E5860" w:rsidRPr="00157FD1" w:rsidRDefault="000E5860" w:rsidP="00D11FCA">
            <w:pPr>
              <w:pStyle w:val="Bullet"/>
              <w:rPr>
                <w:b/>
              </w:rPr>
            </w:pPr>
            <w:r w:rsidRPr="00157FD1">
              <w:t>Loss of 72 or more subscriber lines</w:t>
            </w:r>
          </w:p>
          <w:p w14:paraId="7E2929C2" w14:textId="77777777" w:rsidR="000E5860" w:rsidRPr="00157FD1" w:rsidRDefault="000E5860" w:rsidP="00D11FCA">
            <w:pPr>
              <w:pStyle w:val="Bullet"/>
            </w:pPr>
            <w:r w:rsidRPr="00157FD1">
              <w:t>Total loss of one or more OA&amp;M functions (default weight is 5%)</w:t>
            </w:r>
          </w:p>
          <w:p w14:paraId="7E2929C3" w14:textId="77777777" w:rsidR="000E5860" w:rsidRPr="00157FD1" w:rsidRDefault="000E5860" w:rsidP="00D11FCA">
            <w:pPr>
              <w:pStyle w:val="Bullet"/>
              <w:rPr>
                <w:b/>
              </w:rPr>
            </w:pPr>
            <w:r w:rsidRPr="00157FD1">
              <w:t>Total loss of visibility from the Element Management System (EMS) (default weight is 10%)</w:t>
            </w:r>
          </w:p>
        </w:tc>
      </w:tr>
      <w:tr w:rsidR="000E5860" w:rsidRPr="00157FD1" w14:paraId="7E2929C9" w14:textId="77777777" w:rsidTr="00D11FCA">
        <w:trPr>
          <w:cantSplit/>
          <w:trHeight w:val="480"/>
        </w:trPr>
        <w:tc>
          <w:tcPr>
            <w:tcW w:w="1188" w:type="dxa"/>
          </w:tcPr>
          <w:p w14:paraId="7E2929C5" w14:textId="77777777" w:rsidR="000E5860" w:rsidRPr="00157FD1" w:rsidRDefault="000E5860" w:rsidP="00D11FCA">
            <w:pPr>
              <w:pStyle w:val="TableText"/>
            </w:pPr>
            <w:r w:rsidRPr="00157FD1">
              <w:t>3.2.4</w:t>
            </w:r>
            <w:r>
              <w:t>.1</w:t>
            </w:r>
          </w:p>
        </w:tc>
        <w:tc>
          <w:tcPr>
            <w:tcW w:w="1350" w:type="dxa"/>
          </w:tcPr>
          <w:p w14:paraId="7E2929C6" w14:textId="77777777" w:rsidR="000E5860" w:rsidRPr="00157FD1" w:rsidRDefault="000E5860" w:rsidP="00D11FCA">
            <w:pPr>
              <w:pStyle w:val="TableText"/>
            </w:pPr>
            <w:r>
              <w:t>Legacy</w:t>
            </w:r>
          </w:p>
        </w:tc>
        <w:tc>
          <w:tcPr>
            <w:tcW w:w="3066" w:type="dxa"/>
          </w:tcPr>
          <w:p w14:paraId="7E2929C7" w14:textId="77777777" w:rsidR="000E5860" w:rsidRPr="00157FD1" w:rsidRDefault="000E5860" w:rsidP="00D11FCA">
            <w:pPr>
              <w:pStyle w:val="TableText"/>
            </w:pPr>
            <w:r w:rsidRPr="00157FD1">
              <w:t>Loss of capability to provide connectivity for all traffic for more than 10 seconds or total NE isolation for more than 10 seconds</w:t>
            </w:r>
          </w:p>
        </w:tc>
        <w:tc>
          <w:tcPr>
            <w:tcW w:w="3756" w:type="dxa"/>
          </w:tcPr>
          <w:p w14:paraId="7E2929C8" w14:textId="77777777" w:rsidR="000E5860" w:rsidRPr="00157FD1" w:rsidRDefault="000E5860" w:rsidP="00D11FCA">
            <w:pPr>
              <w:pStyle w:val="TableText"/>
            </w:pPr>
            <w:r w:rsidRPr="00157FD1">
              <w:t xml:space="preserve">Loss of capability to provide connectivity for16 subscribers for a period </w:t>
            </w:r>
            <w:r w:rsidRPr="00157FD1">
              <w:rPr>
                <w:b/>
              </w:rPr>
              <w:t>longer than 10 seconds</w:t>
            </w:r>
          </w:p>
        </w:tc>
      </w:tr>
      <w:tr w:rsidR="000E5860" w:rsidRPr="00157FD1" w14:paraId="7E2929CE" w14:textId="77777777" w:rsidTr="00D11FCA">
        <w:trPr>
          <w:cantSplit/>
          <w:trHeight w:val="480"/>
        </w:trPr>
        <w:tc>
          <w:tcPr>
            <w:tcW w:w="1188" w:type="dxa"/>
          </w:tcPr>
          <w:p w14:paraId="7E2929CA" w14:textId="77777777" w:rsidR="000E5860" w:rsidRPr="00157FD1" w:rsidRDefault="000E5860" w:rsidP="00D11FCA">
            <w:pPr>
              <w:pStyle w:val="TableText"/>
            </w:pPr>
            <w:r>
              <w:t>3.2.4.2</w:t>
            </w:r>
          </w:p>
        </w:tc>
        <w:tc>
          <w:tcPr>
            <w:tcW w:w="1350" w:type="dxa"/>
          </w:tcPr>
          <w:p w14:paraId="7E2929CB" w14:textId="77777777" w:rsidR="000E5860" w:rsidRPr="00157FD1" w:rsidRDefault="000E5860" w:rsidP="00D11FCA">
            <w:pPr>
              <w:pStyle w:val="TableText"/>
            </w:pPr>
            <w:r>
              <w:t>Symmetric</w:t>
            </w:r>
          </w:p>
        </w:tc>
        <w:tc>
          <w:tcPr>
            <w:tcW w:w="3066" w:type="dxa"/>
          </w:tcPr>
          <w:p w14:paraId="7E2929CC" w14:textId="77777777" w:rsidR="000E5860" w:rsidRPr="00157FD1" w:rsidRDefault="000E5860" w:rsidP="00D11FCA">
            <w:pPr>
              <w:pStyle w:val="TableText"/>
            </w:pPr>
            <w:r w:rsidRPr="00157FD1">
              <w:t>Loss of capability to provide connectivity for all traffic for more than 10 seconds or total NE isolation for more than 10 seconds</w:t>
            </w:r>
          </w:p>
        </w:tc>
        <w:tc>
          <w:tcPr>
            <w:tcW w:w="3756" w:type="dxa"/>
          </w:tcPr>
          <w:p w14:paraId="7E2929CD" w14:textId="77777777" w:rsidR="000E5860" w:rsidRPr="00157FD1" w:rsidRDefault="000E5860" w:rsidP="00D11FCA">
            <w:pPr>
              <w:pStyle w:val="TableText"/>
            </w:pPr>
            <w:r w:rsidRPr="00157FD1">
              <w:t xml:space="preserve">Loss of capability to provide connectivity for16 subscribers for a period </w:t>
            </w:r>
            <w:r w:rsidRPr="00157FD1">
              <w:rPr>
                <w:b/>
              </w:rPr>
              <w:t>longer than 10 seconds</w:t>
            </w:r>
          </w:p>
        </w:tc>
      </w:tr>
      <w:tr w:rsidR="000E5860" w:rsidRPr="00157FD1" w14:paraId="7E2929D3" w14:textId="77777777" w:rsidTr="00D11FCA">
        <w:trPr>
          <w:cantSplit/>
          <w:trHeight w:val="480"/>
        </w:trPr>
        <w:tc>
          <w:tcPr>
            <w:tcW w:w="1188" w:type="dxa"/>
          </w:tcPr>
          <w:p w14:paraId="7E2929CF" w14:textId="77777777" w:rsidR="000E5860" w:rsidRPr="00157FD1" w:rsidRDefault="000E5860" w:rsidP="00D11FCA">
            <w:pPr>
              <w:pStyle w:val="TableText"/>
            </w:pPr>
            <w:r>
              <w:t>3.2.4.3</w:t>
            </w:r>
          </w:p>
        </w:tc>
        <w:tc>
          <w:tcPr>
            <w:tcW w:w="1350" w:type="dxa"/>
          </w:tcPr>
          <w:p w14:paraId="7E2929D0" w14:textId="77777777" w:rsidR="000E5860" w:rsidRPr="00157FD1" w:rsidRDefault="000E5860" w:rsidP="00D11FCA">
            <w:pPr>
              <w:pStyle w:val="TableText"/>
            </w:pPr>
            <w:r>
              <w:t>Asymmetric</w:t>
            </w:r>
          </w:p>
        </w:tc>
        <w:tc>
          <w:tcPr>
            <w:tcW w:w="3066" w:type="dxa"/>
          </w:tcPr>
          <w:p w14:paraId="7E2929D1" w14:textId="77777777" w:rsidR="000E5860" w:rsidRPr="00157FD1" w:rsidRDefault="000E5860" w:rsidP="00D11FCA">
            <w:pPr>
              <w:pStyle w:val="TableText"/>
            </w:pPr>
            <w:r w:rsidRPr="00157FD1">
              <w:t>Loss of capability to provide connectivity for all traffic for more than 10 seconds or total NE isolation for more than 10 seconds</w:t>
            </w:r>
          </w:p>
        </w:tc>
        <w:tc>
          <w:tcPr>
            <w:tcW w:w="3756" w:type="dxa"/>
          </w:tcPr>
          <w:p w14:paraId="7E2929D2" w14:textId="77777777" w:rsidR="000E5860" w:rsidRPr="00157FD1" w:rsidRDefault="000E5860" w:rsidP="00D11FCA">
            <w:pPr>
              <w:pStyle w:val="TableText"/>
            </w:pPr>
            <w:r w:rsidRPr="00157FD1">
              <w:t xml:space="preserve">Loss of capability to provide connectivity for16 subscribers for a period </w:t>
            </w:r>
            <w:r w:rsidRPr="00157FD1">
              <w:rPr>
                <w:b/>
              </w:rPr>
              <w:t>longer than 10 seconds</w:t>
            </w:r>
          </w:p>
        </w:tc>
      </w:tr>
      <w:tr w:rsidR="000E5860" w:rsidRPr="00157FD1" w14:paraId="7E2929D8" w14:textId="77777777" w:rsidTr="00D11FCA">
        <w:trPr>
          <w:cantSplit/>
          <w:trHeight w:val="480"/>
        </w:trPr>
        <w:tc>
          <w:tcPr>
            <w:tcW w:w="1188" w:type="dxa"/>
          </w:tcPr>
          <w:p w14:paraId="7E2929D4" w14:textId="77777777" w:rsidR="000E5860" w:rsidRDefault="000E5860" w:rsidP="00D11FCA">
            <w:pPr>
              <w:pStyle w:val="TableText"/>
            </w:pPr>
            <w:r>
              <w:t>3.2.4.4</w:t>
            </w:r>
          </w:p>
        </w:tc>
        <w:tc>
          <w:tcPr>
            <w:tcW w:w="1350" w:type="dxa"/>
          </w:tcPr>
          <w:p w14:paraId="7E2929D5" w14:textId="77777777" w:rsidR="000E5860" w:rsidRDefault="000E5860" w:rsidP="00D11FCA">
            <w:pPr>
              <w:pStyle w:val="TableText"/>
            </w:pPr>
            <w:r>
              <w:t>IP</w:t>
            </w:r>
          </w:p>
        </w:tc>
        <w:tc>
          <w:tcPr>
            <w:tcW w:w="3066" w:type="dxa"/>
          </w:tcPr>
          <w:p w14:paraId="7E2929D6" w14:textId="77777777" w:rsidR="000E5860" w:rsidRPr="00157FD1" w:rsidRDefault="000E5860" w:rsidP="00D11FCA">
            <w:pPr>
              <w:pStyle w:val="TableText"/>
            </w:pPr>
            <w:r w:rsidRPr="00157FD1">
              <w:t>Loss of capability to provide connectivity for all traffic for more than 10 seconds or total NE isolation for more than 10 seconds</w:t>
            </w:r>
          </w:p>
        </w:tc>
        <w:tc>
          <w:tcPr>
            <w:tcW w:w="3756" w:type="dxa"/>
          </w:tcPr>
          <w:p w14:paraId="7E2929D7" w14:textId="77777777" w:rsidR="000E5860" w:rsidRPr="00157FD1" w:rsidRDefault="000E5860" w:rsidP="00D11FCA">
            <w:pPr>
              <w:pStyle w:val="TableText"/>
            </w:pPr>
            <w:r w:rsidRPr="00157FD1">
              <w:t xml:space="preserve">Loss of capability to provide connectivity for16 subscribers for a period </w:t>
            </w:r>
            <w:r w:rsidRPr="00157FD1">
              <w:rPr>
                <w:b/>
              </w:rPr>
              <w:t>longer than 10 seconds</w:t>
            </w:r>
          </w:p>
        </w:tc>
      </w:tr>
      <w:tr w:rsidR="000E5860" w:rsidRPr="00157FD1" w14:paraId="7E2929DD" w14:textId="77777777" w:rsidTr="00D11FCA">
        <w:trPr>
          <w:cantSplit/>
          <w:trHeight w:val="480"/>
        </w:trPr>
        <w:tc>
          <w:tcPr>
            <w:tcW w:w="1188" w:type="dxa"/>
          </w:tcPr>
          <w:p w14:paraId="7E2929D9" w14:textId="77777777" w:rsidR="000E5860" w:rsidRPr="00157FD1" w:rsidRDefault="000E5860" w:rsidP="00D11FCA">
            <w:pPr>
              <w:pStyle w:val="TableText"/>
            </w:pPr>
            <w:r w:rsidRPr="00157FD1">
              <w:lastRenderedPageBreak/>
              <w:t>3.3.1</w:t>
            </w:r>
          </w:p>
        </w:tc>
        <w:tc>
          <w:tcPr>
            <w:tcW w:w="1350" w:type="dxa"/>
          </w:tcPr>
          <w:p w14:paraId="7E2929DA" w14:textId="77777777" w:rsidR="000E5860" w:rsidRPr="00157FD1" w:rsidRDefault="000E5860" w:rsidP="00D11FCA">
            <w:pPr>
              <w:pStyle w:val="TableText"/>
            </w:pPr>
            <w:r w:rsidRPr="00157FD1">
              <w:t>Base Station Controller (BSC) and Base Station System (BSS)</w:t>
            </w:r>
          </w:p>
        </w:tc>
        <w:tc>
          <w:tcPr>
            <w:tcW w:w="3066" w:type="dxa"/>
          </w:tcPr>
          <w:p w14:paraId="7E2929DB" w14:textId="77777777" w:rsidR="000E5860" w:rsidRPr="00157FD1" w:rsidRDefault="000E5860" w:rsidP="00D11FCA">
            <w:pPr>
              <w:pStyle w:val="TableText"/>
            </w:pPr>
            <w:r w:rsidRPr="00157FD1">
              <w:t>Total loss of voice and data traffic capability</w:t>
            </w:r>
          </w:p>
        </w:tc>
        <w:tc>
          <w:tcPr>
            <w:tcW w:w="3756" w:type="dxa"/>
          </w:tcPr>
          <w:p w14:paraId="7E2929DC" w14:textId="77777777" w:rsidR="000E5860" w:rsidRPr="00157FD1" w:rsidRDefault="000E5860" w:rsidP="00D11FCA">
            <w:pPr>
              <w:pStyle w:val="TableText"/>
            </w:pPr>
            <w:r w:rsidRPr="00157FD1">
              <w:t xml:space="preserve">Loss of greater than </w:t>
            </w:r>
            <w:r>
              <w:t>5</w:t>
            </w:r>
            <w:r w:rsidRPr="00157FD1">
              <w:t>% of the provisioned capacity for origination and/or termination of voice and/or data traffic.</w:t>
            </w:r>
          </w:p>
        </w:tc>
      </w:tr>
      <w:tr w:rsidR="000E5860" w:rsidRPr="00157FD1" w14:paraId="7E2929E2" w14:textId="77777777" w:rsidTr="00D11FCA">
        <w:trPr>
          <w:cantSplit/>
          <w:trHeight w:val="480"/>
        </w:trPr>
        <w:tc>
          <w:tcPr>
            <w:tcW w:w="1188" w:type="dxa"/>
          </w:tcPr>
          <w:p w14:paraId="7E2929DE" w14:textId="77777777" w:rsidR="000E5860" w:rsidRPr="00157FD1" w:rsidRDefault="000E5860" w:rsidP="00D11FCA">
            <w:pPr>
              <w:pStyle w:val="TableText"/>
            </w:pPr>
            <w:r w:rsidRPr="00157FD1">
              <w:t>3.3.2</w:t>
            </w:r>
            <w:r>
              <w:t>.1</w:t>
            </w:r>
          </w:p>
        </w:tc>
        <w:tc>
          <w:tcPr>
            <w:tcW w:w="1350" w:type="dxa"/>
          </w:tcPr>
          <w:p w14:paraId="7E2929DF" w14:textId="77777777" w:rsidR="000E5860" w:rsidRPr="00157FD1" w:rsidRDefault="000E5860" w:rsidP="00D11FCA">
            <w:pPr>
              <w:pStyle w:val="TableText"/>
            </w:pPr>
            <w:r>
              <w:t xml:space="preserve">Basic </w:t>
            </w:r>
            <w:r w:rsidRPr="00157FD1">
              <w:t>Base Transceiver System (BTS)</w:t>
            </w:r>
          </w:p>
        </w:tc>
        <w:tc>
          <w:tcPr>
            <w:tcW w:w="3066" w:type="dxa"/>
          </w:tcPr>
          <w:p w14:paraId="7E2929E0" w14:textId="77777777" w:rsidR="000E5860" w:rsidRPr="00157FD1" w:rsidRDefault="000E5860" w:rsidP="00D11FCA">
            <w:pPr>
              <w:pStyle w:val="TableText"/>
            </w:pPr>
            <w:r w:rsidRPr="00157FD1">
              <w:t>Total loss of voice and data traffic capability</w:t>
            </w:r>
          </w:p>
        </w:tc>
        <w:tc>
          <w:tcPr>
            <w:tcW w:w="3756" w:type="dxa"/>
          </w:tcPr>
          <w:p w14:paraId="7E2929E1" w14:textId="77777777" w:rsidR="000E5860" w:rsidRPr="00157FD1" w:rsidRDefault="000E5860" w:rsidP="00D11FCA">
            <w:pPr>
              <w:pStyle w:val="TableText"/>
            </w:pPr>
            <w:r w:rsidRPr="00157FD1">
              <w:t xml:space="preserve">Loss of greater than </w:t>
            </w:r>
            <w:r>
              <w:t>5</w:t>
            </w:r>
            <w:r w:rsidRPr="00157FD1">
              <w:t>% of the provisioned capacity for origination and/or termination of voice and/or data traffic.</w:t>
            </w:r>
          </w:p>
        </w:tc>
      </w:tr>
      <w:tr w:rsidR="000E5860" w:rsidRPr="00157FD1" w14:paraId="7E2929E7" w14:textId="77777777" w:rsidTr="00D11FCA">
        <w:trPr>
          <w:cantSplit/>
          <w:trHeight w:val="480"/>
        </w:trPr>
        <w:tc>
          <w:tcPr>
            <w:tcW w:w="1188" w:type="dxa"/>
          </w:tcPr>
          <w:p w14:paraId="7E2929E3" w14:textId="77777777" w:rsidR="000E5860" w:rsidRPr="00157FD1" w:rsidRDefault="000E5860" w:rsidP="00D11FCA">
            <w:pPr>
              <w:pStyle w:val="TableText"/>
            </w:pPr>
            <w:r w:rsidRPr="00157FD1">
              <w:t>3.3.2</w:t>
            </w:r>
            <w:r>
              <w:t>.2</w:t>
            </w:r>
          </w:p>
        </w:tc>
        <w:tc>
          <w:tcPr>
            <w:tcW w:w="1350" w:type="dxa"/>
          </w:tcPr>
          <w:p w14:paraId="7E2929E4" w14:textId="77777777" w:rsidR="000E5860" w:rsidRPr="00157FD1" w:rsidRDefault="000E5860" w:rsidP="00D11FCA">
            <w:pPr>
              <w:pStyle w:val="TableText"/>
            </w:pPr>
            <w:r>
              <w:t xml:space="preserve">Advanced </w:t>
            </w:r>
            <w:r w:rsidRPr="00157FD1">
              <w:t>Base Transceiver System (BTS)</w:t>
            </w:r>
          </w:p>
        </w:tc>
        <w:tc>
          <w:tcPr>
            <w:tcW w:w="3066" w:type="dxa"/>
          </w:tcPr>
          <w:p w14:paraId="7E2929E5" w14:textId="77777777" w:rsidR="000E5860" w:rsidRPr="00157FD1" w:rsidRDefault="000E5860" w:rsidP="00D11FCA">
            <w:pPr>
              <w:pStyle w:val="TableText"/>
            </w:pPr>
            <w:r w:rsidRPr="00157FD1">
              <w:t>Total loss of voice and data traffic capability</w:t>
            </w:r>
          </w:p>
        </w:tc>
        <w:tc>
          <w:tcPr>
            <w:tcW w:w="3756" w:type="dxa"/>
          </w:tcPr>
          <w:p w14:paraId="7E2929E6" w14:textId="77777777" w:rsidR="000E5860" w:rsidRPr="00157FD1" w:rsidRDefault="000E5860" w:rsidP="00D11FCA">
            <w:pPr>
              <w:pStyle w:val="TableText"/>
            </w:pPr>
            <w:r w:rsidRPr="00157FD1">
              <w:t xml:space="preserve">Loss of greater than </w:t>
            </w:r>
            <w:r>
              <w:t>5</w:t>
            </w:r>
            <w:r w:rsidRPr="00157FD1">
              <w:t>% of the provisioned capacity for origination and/or termination of voice and/or data traffic.</w:t>
            </w:r>
          </w:p>
        </w:tc>
      </w:tr>
      <w:tr w:rsidR="000E5860" w:rsidRPr="00157FD1" w14:paraId="7E2929EC" w14:textId="77777777" w:rsidTr="00D11FCA">
        <w:trPr>
          <w:cantSplit/>
          <w:trHeight w:val="480"/>
        </w:trPr>
        <w:tc>
          <w:tcPr>
            <w:tcW w:w="1188" w:type="dxa"/>
          </w:tcPr>
          <w:p w14:paraId="7E2929E8" w14:textId="77777777" w:rsidR="000E5860" w:rsidRPr="00157FD1" w:rsidRDefault="000E5860" w:rsidP="00D11FCA">
            <w:pPr>
              <w:pStyle w:val="TableText"/>
            </w:pPr>
            <w:r w:rsidRPr="00157FD1">
              <w:t>3.3.2</w:t>
            </w:r>
            <w:r>
              <w:t>.3</w:t>
            </w:r>
          </w:p>
        </w:tc>
        <w:tc>
          <w:tcPr>
            <w:tcW w:w="1350" w:type="dxa"/>
          </w:tcPr>
          <w:p w14:paraId="7E2929E9" w14:textId="77777777" w:rsidR="000E5860" w:rsidRPr="00157FD1" w:rsidRDefault="000E5860" w:rsidP="00D11FCA">
            <w:pPr>
              <w:pStyle w:val="TableText"/>
            </w:pPr>
            <w:r>
              <w:t xml:space="preserve">4G </w:t>
            </w:r>
            <w:r w:rsidRPr="00157FD1">
              <w:t>Base Transceiver System (BTS)</w:t>
            </w:r>
          </w:p>
        </w:tc>
        <w:tc>
          <w:tcPr>
            <w:tcW w:w="3066" w:type="dxa"/>
          </w:tcPr>
          <w:p w14:paraId="7E2929EA" w14:textId="77777777" w:rsidR="000E5860" w:rsidRPr="00157FD1" w:rsidRDefault="000E5860" w:rsidP="00D11FCA">
            <w:pPr>
              <w:pStyle w:val="TableText"/>
            </w:pPr>
            <w:r w:rsidRPr="00157FD1">
              <w:t>Total loss of voice and data traffic capability</w:t>
            </w:r>
          </w:p>
        </w:tc>
        <w:tc>
          <w:tcPr>
            <w:tcW w:w="3756" w:type="dxa"/>
          </w:tcPr>
          <w:p w14:paraId="7E2929EB" w14:textId="77777777" w:rsidR="000E5860" w:rsidRPr="00157FD1" w:rsidRDefault="000E5860" w:rsidP="00D11FCA">
            <w:pPr>
              <w:pStyle w:val="TableText"/>
            </w:pPr>
            <w:r w:rsidRPr="00157FD1">
              <w:t xml:space="preserve">Loss of greater than </w:t>
            </w:r>
            <w:r>
              <w:t>5</w:t>
            </w:r>
            <w:r w:rsidRPr="00157FD1">
              <w:t>% of the provisioned capacity for origination and/or termination of voice and/or data traffic.</w:t>
            </w:r>
          </w:p>
        </w:tc>
      </w:tr>
      <w:tr w:rsidR="000E5860" w:rsidRPr="00157FD1" w14:paraId="7E2929F1" w14:textId="77777777" w:rsidTr="00D11FCA">
        <w:trPr>
          <w:cantSplit/>
          <w:trHeight w:val="480"/>
        </w:trPr>
        <w:tc>
          <w:tcPr>
            <w:tcW w:w="1188" w:type="dxa"/>
          </w:tcPr>
          <w:p w14:paraId="7E2929ED" w14:textId="77777777" w:rsidR="000E5860" w:rsidRPr="00157FD1" w:rsidRDefault="000E5860" w:rsidP="00D11FCA">
            <w:pPr>
              <w:pStyle w:val="TableText"/>
            </w:pPr>
            <w:r w:rsidRPr="00157FD1">
              <w:t>3.3.4</w:t>
            </w:r>
          </w:p>
        </w:tc>
        <w:tc>
          <w:tcPr>
            <w:tcW w:w="1350" w:type="dxa"/>
          </w:tcPr>
          <w:p w14:paraId="7E2929EE" w14:textId="77777777" w:rsidR="000E5860" w:rsidRPr="00157FD1" w:rsidRDefault="000E5860" w:rsidP="00D11FCA">
            <w:pPr>
              <w:pStyle w:val="TableText"/>
            </w:pPr>
            <w:r w:rsidRPr="00157FD1">
              <w:t>WLAN Base Station Equipment</w:t>
            </w:r>
          </w:p>
        </w:tc>
        <w:tc>
          <w:tcPr>
            <w:tcW w:w="3066" w:type="dxa"/>
          </w:tcPr>
          <w:p w14:paraId="7E2929EF" w14:textId="77777777" w:rsidR="000E5860" w:rsidRPr="00157FD1" w:rsidRDefault="000E5860" w:rsidP="00D11FCA">
            <w:pPr>
              <w:pStyle w:val="TableText"/>
            </w:pPr>
            <w:r w:rsidRPr="00157FD1">
              <w:t>Total loss of an Access Point (AP) or Network Access Point (NAP)</w:t>
            </w:r>
          </w:p>
        </w:tc>
        <w:tc>
          <w:tcPr>
            <w:tcW w:w="3756" w:type="dxa"/>
          </w:tcPr>
          <w:p w14:paraId="7E2929F0" w14:textId="77777777" w:rsidR="000E5860" w:rsidRPr="00157FD1" w:rsidRDefault="000E5860" w:rsidP="00D11FCA">
            <w:pPr>
              <w:pStyle w:val="TableText"/>
            </w:pPr>
            <w:r w:rsidRPr="00157FD1">
              <w:t>Loss of greater than 10% of the provisioned capacity for origination and/or termination of voice and/or data traffic.</w:t>
            </w:r>
          </w:p>
        </w:tc>
      </w:tr>
      <w:tr w:rsidR="000E5860" w:rsidRPr="00157FD1" w14:paraId="7E2929FD" w14:textId="77777777" w:rsidTr="00D11FCA">
        <w:trPr>
          <w:cantSplit/>
          <w:trHeight w:val="480"/>
        </w:trPr>
        <w:tc>
          <w:tcPr>
            <w:tcW w:w="1188" w:type="dxa"/>
          </w:tcPr>
          <w:p w14:paraId="7E2929F2" w14:textId="77777777" w:rsidR="000E5860" w:rsidRPr="00157FD1" w:rsidRDefault="000E5860" w:rsidP="00D11FCA">
            <w:pPr>
              <w:pStyle w:val="TableText"/>
            </w:pPr>
            <w:r w:rsidRPr="00157FD1">
              <w:t>3.</w:t>
            </w:r>
            <w:r>
              <w:t>4.1</w:t>
            </w:r>
          </w:p>
        </w:tc>
        <w:tc>
          <w:tcPr>
            <w:tcW w:w="1350" w:type="dxa"/>
          </w:tcPr>
          <w:p w14:paraId="7E2929F3" w14:textId="77777777" w:rsidR="000E5860" w:rsidRPr="00157FD1" w:rsidRDefault="000E5860" w:rsidP="00D11FCA">
            <w:pPr>
              <w:pStyle w:val="TableText"/>
            </w:pPr>
            <w:r w:rsidRPr="00157FD1">
              <w:t>Location Services</w:t>
            </w:r>
          </w:p>
        </w:tc>
        <w:tc>
          <w:tcPr>
            <w:tcW w:w="3066" w:type="dxa"/>
          </w:tcPr>
          <w:p w14:paraId="7E2929F4" w14:textId="77777777" w:rsidR="000E5860" w:rsidRPr="00157FD1" w:rsidRDefault="000E5860" w:rsidP="00D11FCA">
            <w:pPr>
              <w:pStyle w:val="TableText"/>
            </w:pPr>
            <w:r w:rsidRPr="00157FD1">
              <w:t>Total loss of ability to provide location-based services</w:t>
            </w:r>
          </w:p>
        </w:tc>
        <w:tc>
          <w:tcPr>
            <w:tcW w:w="3756" w:type="dxa"/>
          </w:tcPr>
          <w:p w14:paraId="7E2929F5" w14:textId="77777777" w:rsidR="000E5860" w:rsidRPr="00157FD1" w:rsidRDefault="000E5860" w:rsidP="000E5860">
            <w:pPr>
              <w:pStyle w:val="TableText"/>
              <w:numPr>
                <w:ilvl w:val="0"/>
                <w:numId w:val="43"/>
              </w:numPr>
            </w:pPr>
            <w:r>
              <w:t>Loss of m</w:t>
            </w:r>
            <w:r w:rsidRPr="00157FD1">
              <w:t>ore than 5% of the of the location-based services</w:t>
            </w:r>
          </w:p>
          <w:p w14:paraId="7E2929F6" w14:textId="77777777" w:rsidR="000E5860" w:rsidRPr="00157FD1" w:rsidRDefault="000E5860" w:rsidP="000E5860">
            <w:pPr>
              <w:pStyle w:val="TableText"/>
              <w:numPr>
                <w:ilvl w:val="0"/>
                <w:numId w:val="43"/>
              </w:numPr>
            </w:pPr>
            <w:r w:rsidRPr="00157FD1">
              <w:t>Loss of all stable service sessions</w:t>
            </w:r>
          </w:p>
          <w:p w14:paraId="7E2929F7" w14:textId="77777777" w:rsidR="000E5860" w:rsidRDefault="000E5860" w:rsidP="000E5860">
            <w:pPr>
              <w:pStyle w:val="TableText"/>
              <w:numPr>
                <w:ilvl w:val="0"/>
                <w:numId w:val="43"/>
              </w:numPr>
            </w:pPr>
            <w:r w:rsidRPr="00157FD1">
              <w:t>Total loss of one or more services but not all services for more than 10 seconds</w:t>
            </w:r>
          </w:p>
          <w:p w14:paraId="7E2929F8" w14:textId="77777777" w:rsidR="000E5860" w:rsidRDefault="000E5860" w:rsidP="000E5860">
            <w:pPr>
              <w:pStyle w:val="TableText"/>
              <w:numPr>
                <w:ilvl w:val="0"/>
                <w:numId w:val="43"/>
              </w:numPr>
            </w:pPr>
            <w:r>
              <w:t>System congestion which impacts greater than 5% of all session set-up attempts</w:t>
            </w:r>
          </w:p>
          <w:p w14:paraId="7E2929F9" w14:textId="77777777" w:rsidR="000E5860" w:rsidRDefault="000E5860" w:rsidP="000E5860">
            <w:pPr>
              <w:pStyle w:val="TableText"/>
              <w:numPr>
                <w:ilvl w:val="0"/>
                <w:numId w:val="43"/>
              </w:numPr>
            </w:pPr>
            <w:r>
              <w:t>85% or more of the service subscribers experience a session delay of 3 seconds or greater for a period longer than 30 seconds</w:t>
            </w:r>
          </w:p>
          <w:p w14:paraId="7E2929FA" w14:textId="77777777" w:rsidR="000E5860" w:rsidRPr="00157FD1" w:rsidRDefault="000E5860" w:rsidP="000E5860">
            <w:pPr>
              <w:pStyle w:val="TableText"/>
              <w:numPr>
                <w:ilvl w:val="0"/>
                <w:numId w:val="43"/>
              </w:numPr>
            </w:pPr>
            <w:r>
              <w:t>Interface switchovers lasting longer than 60 milliseconds</w:t>
            </w:r>
          </w:p>
          <w:p w14:paraId="7E2929FB" w14:textId="77777777" w:rsidR="000E5860" w:rsidRPr="00157FD1" w:rsidRDefault="000E5860" w:rsidP="000E5860">
            <w:pPr>
              <w:pStyle w:val="TableText"/>
              <w:numPr>
                <w:ilvl w:val="0"/>
                <w:numId w:val="43"/>
              </w:numPr>
            </w:pPr>
            <w:r w:rsidRPr="00157FD1">
              <w:t xml:space="preserve">Loss of one of more OA&amp; M functions (default weight is 5%) </w:t>
            </w:r>
          </w:p>
          <w:p w14:paraId="7E2929FC" w14:textId="77777777" w:rsidR="000E5860" w:rsidRPr="00157FD1" w:rsidRDefault="000E5860" w:rsidP="000E5860">
            <w:pPr>
              <w:pStyle w:val="TableText"/>
              <w:numPr>
                <w:ilvl w:val="0"/>
                <w:numId w:val="43"/>
              </w:numPr>
            </w:pPr>
            <w:r w:rsidRPr="00157FD1">
              <w:t>Total loss of visibility from the Element Management System (EMS) (default weight is 10%)</w:t>
            </w:r>
          </w:p>
        </w:tc>
      </w:tr>
      <w:tr w:rsidR="000E5860" w:rsidRPr="00157FD1" w14:paraId="7E292A02" w14:textId="77777777" w:rsidTr="00D11FCA">
        <w:trPr>
          <w:cantSplit/>
          <w:trHeight w:val="480"/>
        </w:trPr>
        <w:tc>
          <w:tcPr>
            <w:tcW w:w="1188" w:type="dxa"/>
          </w:tcPr>
          <w:p w14:paraId="7E2929FE" w14:textId="77777777" w:rsidR="000E5860" w:rsidRPr="00157FD1" w:rsidRDefault="000E5860" w:rsidP="00D11FCA">
            <w:pPr>
              <w:pStyle w:val="TableText"/>
            </w:pPr>
            <w:r w:rsidRPr="00157FD1">
              <w:t>4.2.1</w:t>
            </w:r>
          </w:p>
        </w:tc>
        <w:tc>
          <w:tcPr>
            <w:tcW w:w="1350" w:type="dxa"/>
          </w:tcPr>
          <w:p w14:paraId="7E2929FF" w14:textId="77777777" w:rsidR="000E5860" w:rsidRPr="00157FD1" w:rsidRDefault="000E5860" w:rsidP="00D11FCA">
            <w:pPr>
              <w:pStyle w:val="TableText"/>
            </w:pPr>
            <w:r w:rsidRPr="00157FD1">
              <w:t>On Line Critical</w:t>
            </w:r>
          </w:p>
        </w:tc>
        <w:tc>
          <w:tcPr>
            <w:tcW w:w="3066" w:type="dxa"/>
          </w:tcPr>
          <w:p w14:paraId="7E292A00" w14:textId="77777777" w:rsidR="000E5860" w:rsidRPr="00157FD1" w:rsidRDefault="000E5860" w:rsidP="00D11FCA">
            <w:pPr>
              <w:pStyle w:val="TableText"/>
            </w:pPr>
            <w:r w:rsidRPr="00157FD1">
              <w:t xml:space="preserve">Complete loss of all FCAPS (Fault Configuration Accounting Performance Security) functionality for </w:t>
            </w:r>
            <w:r w:rsidRPr="00157FD1">
              <w:rPr>
                <w:b/>
              </w:rPr>
              <w:t>more than 1 minute.</w:t>
            </w:r>
          </w:p>
        </w:tc>
        <w:tc>
          <w:tcPr>
            <w:tcW w:w="3756" w:type="dxa"/>
          </w:tcPr>
          <w:p w14:paraId="7E292A01" w14:textId="77777777" w:rsidR="000E5860" w:rsidRPr="00157FD1" w:rsidRDefault="000E5860" w:rsidP="00D11FCA">
            <w:pPr>
              <w:pStyle w:val="TableText"/>
            </w:pPr>
            <w:r w:rsidRPr="00157FD1">
              <w:t xml:space="preserve">Loss of some FCAPS functionality for </w:t>
            </w:r>
            <w:r w:rsidRPr="00157FD1">
              <w:rPr>
                <w:b/>
              </w:rPr>
              <w:t xml:space="preserve">more than 1 minute. </w:t>
            </w:r>
            <w:r w:rsidRPr="00157FD1">
              <w:t>Partial outage time is weighted by % of users impacted and by amount of functionality lost by the outage.</w:t>
            </w:r>
          </w:p>
        </w:tc>
      </w:tr>
      <w:tr w:rsidR="000E5860" w:rsidRPr="00157FD1" w14:paraId="7E292A07" w14:textId="77777777" w:rsidTr="00D11FCA">
        <w:trPr>
          <w:cantSplit/>
          <w:trHeight w:val="480"/>
        </w:trPr>
        <w:tc>
          <w:tcPr>
            <w:tcW w:w="1188" w:type="dxa"/>
          </w:tcPr>
          <w:p w14:paraId="7E292A03" w14:textId="77777777" w:rsidR="000E5860" w:rsidRPr="00157FD1" w:rsidRDefault="000E5860" w:rsidP="00D11FCA">
            <w:pPr>
              <w:pStyle w:val="TableText"/>
            </w:pPr>
            <w:r w:rsidRPr="00157FD1">
              <w:lastRenderedPageBreak/>
              <w:t>4.2.2</w:t>
            </w:r>
          </w:p>
        </w:tc>
        <w:tc>
          <w:tcPr>
            <w:tcW w:w="1350" w:type="dxa"/>
          </w:tcPr>
          <w:p w14:paraId="7E292A04" w14:textId="77777777" w:rsidR="000E5860" w:rsidRPr="00157FD1" w:rsidRDefault="000E5860" w:rsidP="00D11FCA">
            <w:pPr>
              <w:pStyle w:val="TableText"/>
            </w:pPr>
            <w:r w:rsidRPr="00157FD1">
              <w:t>On Line Non-Critical</w:t>
            </w:r>
          </w:p>
        </w:tc>
        <w:tc>
          <w:tcPr>
            <w:tcW w:w="3066" w:type="dxa"/>
          </w:tcPr>
          <w:p w14:paraId="7E292A05" w14:textId="77777777" w:rsidR="000E5860" w:rsidRPr="00157FD1" w:rsidRDefault="000E5860" w:rsidP="00D11FCA">
            <w:pPr>
              <w:pStyle w:val="TableText"/>
            </w:pPr>
            <w:r w:rsidRPr="00157FD1">
              <w:t xml:space="preserve">Complete loss of all FCAPS (Fault Configuration Accounting Performance Security) functionality for </w:t>
            </w:r>
            <w:r w:rsidRPr="00157FD1">
              <w:rPr>
                <w:b/>
              </w:rPr>
              <w:t>more than 1 minute.</w:t>
            </w:r>
          </w:p>
        </w:tc>
        <w:tc>
          <w:tcPr>
            <w:tcW w:w="3756" w:type="dxa"/>
          </w:tcPr>
          <w:p w14:paraId="7E292A06" w14:textId="77777777" w:rsidR="000E5860" w:rsidRPr="00157FD1" w:rsidRDefault="000E5860" w:rsidP="00D11FCA">
            <w:pPr>
              <w:pStyle w:val="TableText"/>
            </w:pPr>
            <w:r w:rsidRPr="00157FD1">
              <w:t xml:space="preserve">Loss of some FCAPS functionality for </w:t>
            </w:r>
            <w:r w:rsidRPr="00157FD1">
              <w:rPr>
                <w:b/>
              </w:rPr>
              <w:t xml:space="preserve">more than 1 minute. </w:t>
            </w:r>
            <w:r w:rsidRPr="00157FD1">
              <w:t>Partial outage time is weighted by % of users impacted and by amount of functionality lost by the outage.</w:t>
            </w:r>
          </w:p>
        </w:tc>
      </w:tr>
      <w:tr w:rsidR="000E5860" w:rsidRPr="00157FD1" w14:paraId="7E292A0C" w14:textId="77777777" w:rsidTr="00D11FCA">
        <w:trPr>
          <w:cantSplit/>
          <w:trHeight w:val="480"/>
        </w:trPr>
        <w:tc>
          <w:tcPr>
            <w:tcW w:w="1188" w:type="dxa"/>
          </w:tcPr>
          <w:p w14:paraId="7E292A08" w14:textId="77777777" w:rsidR="000E5860" w:rsidRPr="00157FD1" w:rsidRDefault="000E5860" w:rsidP="00D11FCA">
            <w:pPr>
              <w:pStyle w:val="TableText"/>
            </w:pPr>
            <w:r w:rsidRPr="00157FD1">
              <w:t>6.1</w:t>
            </w:r>
          </w:p>
        </w:tc>
        <w:tc>
          <w:tcPr>
            <w:tcW w:w="1350" w:type="dxa"/>
          </w:tcPr>
          <w:p w14:paraId="7E292A09" w14:textId="77777777" w:rsidR="000E5860" w:rsidRPr="00157FD1" w:rsidRDefault="000E5860" w:rsidP="00D11FCA">
            <w:pPr>
              <w:pStyle w:val="TableText"/>
            </w:pPr>
            <w:r w:rsidRPr="00157FD1">
              <w:t>Enhanced Services</w:t>
            </w:r>
          </w:p>
        </w:tc>
        <w:tc>
          <w:tcPr>
            <w:tcW w:w="3066" w:type="dxa"/>
          </w:tcPr>
          <w:p w14:paraId="7E292A0A" w14:textId="77777777" w:rsidR="000E5860" w:rsidRPr="00157FD1" w:rsidRDefault="000E5860" w:rsidP="00D11FCA">
            <w:pPr>
              <w:pStyle w:val="TableText"/>
            </w:pPr>
            <w:r w:rsidRPr="00157FD1">
              <w:t>Loss of all functionality</w:t>
            </w:r>
          </w:p>
        </w:tc>
        <w:tc>
          <w:tcPr>
            <w:tcW w:w="3756" w:type="dxa"/>
          </w:tcPr>
          <w:p w14:paraId="7E292A0B" w14:textId="77777777" w:rsidR="000E5860" w:rsidRPr="00157FD1" w:rsidRDefault="000E5860" w:rsidP="00D11FCA">
            <w:pPr>
              <w:pStyle w:val="TableText"/>
            </w:pPr>
            <w:r w:rsidRPr="00157FD1">
              <w:t>Loss of one or more applications or loss of more than 20% of the end mail boxes in use or loss of more than 25% of the ports</w:t>
            </w:r>
          </w:p>
        </w:tc>
      </w:tr>
    </w:tbl>
    <w:p w14:paraId="7E292A0D" w14:textId="77777777" w:rsidR="00F65CE2" w:rsidRPr="00157FD1" w:rsidRDefault="00F65CE2" w:rsidP="00F65CE2">
      <w:pPr>
        <w:pStyle w:val="ParSpacer"/>
        <w:rPr>
          <w:kern w:val="28"/>
        </w:rPr>
      </w:pPr>
    </w:p>
    <w:p w14:paraId="7E292A0E" w14:textId="77777777" w:rsidR="00F65CE2" w:rsidRDefault="00F65CE2" w:rsidP="00F65CE2">
      <w:pPr>
        <w:sectPr w:rsidR="00F65CE2">
          <w:headerReference w:type="even" r:id="rId116"/>
          <w:headerReference w:type="default" r:id="rId117"/>
          <w:footerReference w:type="even" r:id="rId118"/>
          <w:footerReference w:type="default" r:id="rId119"/>
          <w:pgSz w:w="12240" w:h="15840" w:code="1"/>
          <w:pgMar w:top="1440" w:right="1440" w:bottom="1440" w:left="1440" w:header="720" w:footer="720" w:gutter="0"/>
          <w:cols w:space="720"/>
          <w:docGrid w:linePitch="360"/>
        </w:sectPr>
      </w:pPr>
    </w:p>
    <w:p w14:paraId="7E292A0F" w14:textId="77777777" w:rsidR="00F65CE2" w:rsidRPr="00157FD1" w:rsidRDefault="00232025" w:rsidP="00F65CE2">
      <w:r>
        <w:lastRenderedPageBreak/>
        <w:t>NOTE</w:t>
      </w:r>
      <w:r w:rsidR="00F65CE2" w:rsidRPr="00157FD1">
        <w:t>: Table</w:t>
      </w:r>
      <w:r w:rsidR="00F65CE2">
        <w:t>s</w:t>
      </w:r>
      <w:r w:rsidR="00F65CE2" w:rsidRPr="00157FD1">
        <w:t> A-4 and A-5 are included for convenience only.</w:t>
      </w:r>
    </w:p>
    <w:p w14:paraId="7E292A10" w14:textId="77777777" w:rsidR="00F65CE2" w:rsidRPr="00157FD1" w:rsidRDefault="00F65CE2" w:rsidP="00F65CE2">
      <w:pPr>
        <w:pStyle w:val="berschrift2"/>
        <w:tabs>
          <w:tab w:val="clear" w:pos="2880"/>
          <w:tab w:val="left" w:pos="720"/>
          <w:tab w:val="left" w:pos="1440"/>
        </w:tabs>
        <w:ind w:left="0" w:firstLine="0"/>
      </w:pPr>
      <w:bookmarkStart w:id="514" w:name="_Toc152994688"/>
      <w:bookmarkStart w:id="515" w:name="_Toc137886254"/>
      <w:bookmarkStart w:id="516" w:name="_Toc200531005"/>
      <w:r w:rsidRPr="00157FD1">
        <w:t>Table A-4</w:t>
      </w:r>
      <w:r w:rsidRPr="00157FD1">
        <w:tab/>
        <w:t>Transmission Standard Designations and Conversions</w:t>
      </w:r>
      <w:bookmarkEnd w:id="514"/>
      <w:bookmarkEnd w:id="515"/>
      <w:bookmarkEnd w:id="516"/>
    </w:p>
    <w:p w14:paraId="7E292A11" w14:textId="77777777" w:rsidR="00F65CE2" w:rsidRPr="00157FD1" w:rsidRDefault="00F65CE2" w:rsidP="00F65CE2">
      <w:pPr>
        <w:pStyle w:val="ParSpacer"/>
      </w:pPr>
    </w:p>
    <w:tbl>
      <w:tblPr>
        <w:tblW w:w="0" w:type="auto"/>
        <w:tblInd w:w="720" w:type="dxa"/>
        <w:tblLayout w:type="fixed"/>
        <w:tblCellMar>
          <w:left w:w="30" w:type="dxa"/>
          <w:right w:w="30" w:type="dxa"/>
        </w:tblCellMar>
        <w:tblLook w:val="0000" w:firstRow="0" w:lastRow="0" w:firstColumn="0" w:lastColumn="0" w:noHBand="0" w:noVBand="0"/>
      </w:tblPr>
      <w:tblGrid>
        <w:gridCol w:w="2302"/>
        <w:gridCol w:w="248"/>
        <w:gridCol w:w="935"/>
        <w:gridCol w:w="1375"/>
        <w:gridCol w:w="1161"/>
        <w:gridCol w:w="1269"/>
      </w:tblGrid>
      <w:tr w:rsidR="00F65CE2" w:rsidRPr="00157FD1" w14:paraId="7E292A13" w14:textId="77777777">
        <w:trPr>
          <w:cantSplit/>
          <w:trHeight w:val="247"/>
        </w:trPr>
        <w:tc>
          <w:tcPr>
            <w:tcW w:w="7290" w:type="dxa"/>
            <w:gridSpan w:val="6"/>
            <w:tcBorders>
              <w:top w:val="single" w:sz="2" w:space="0" w:color="000000"/>
              <w:left w:val="single" w:sz="2" w:space="0" w:color="000000"/>
              <w:bottom w:val="single" w:sz="2" w:space="0" w:color="000000"/>
              <w:right w:val="single" w:sz="2" w:space="0" w:color="000000"/>
            </w:tcBorders>
          </w:tcPr>
          <w:p w14:paraId="7E292A12" w14:textId="77777777" w:rsidR="00F65CE2" w:rsidRPr="00157FD1" w:rsidRDefault="00F65CE2" w:rsidP="00F65CE2">
            <w:pPr>
              <w:pStyle w:val="berschrift4"/>
              <w:tabs>
                <w:tab w:val="clear" w:pos="3960"/>
                <w:tab w:val="left" w:pos="720"/>
              </w:tabs>
              <w:ind w:left="1440"/>
              <w:rPr>
                <w:snapToGrid w:val="0"/>
              </w:rPr>
            </w:pPr>
            <w:bookmarkStart w:id="517" w:name="_Toc152994885"/>
            <w:bookmarkStart w:id="518" w:name="_Toc137886511"/>
            <w:bookmarkStart w:id="519" w:name="_Toc200531284"/>
            <w:r w:rsidRPr="00157FD1">
              <w:rPr>
                <w:snapToGrid w:val="0"/>
              </w:rPr>
              <w:t>Table A-4</w:t>
            </w:r>
            <w:r w:rsidRPr="00157FD1">
              <w:rPr>
                <w:snapToGrid w:val="0"/>
              </w:rPr>
              <w:tab/>
              <w:t>Transmission Standard Designations and Conversions</w:t>
            </w:r>
            <w:bookmarkEnd w:id="517"/>
            <w:bookmarkEnd w:id="518"/>
            <w:bookmarkEnd w:id="519"/>
          </w:p>
        </w:tc>
      </w:tr>
      <w:tr w:rsidR="00F65CE2" w:rsidRPr="00157FD1" w14:paraId="7E292A17" w14:textId="77777777">
        <w:trPr>
          <w:cantSplit/>
          <w:trHeight w:val="247"/>
        </w:trPr>
        <w:tc>
          <w:tcPr>
            <w:tcW w:w="2302" w:type="dxa"/>
            <w:tcBorders>
              <w:top w:val="single" w:sz="2" w:space="0" w:color="000000"/>
              <w:left w:val="single" w:sz="2" w:space="0" w:color="000000"/>
              <w:bottom w:val="single" w:sz="2" w:space="0" w:color="000000"/>
              <w:right w:val="single" w:sz="2" w:space="0" w:color="000000"/>
            </w:tcBorders>
          </w:tcPr>
          <w:p w14:paraId="7E292A14" w14:textId="77777777" w:rsidR="00F65CE2" w:rsidRPr="00157FD1" w:rsidRDefault="00F65CE2" w:rsidP="00F65CE2">
            <w:r w:rsidRPr="00157FD1">
              <w:rPr>
                <w:b/>
                <w:i/>
                <w:snapToGrid w:val="0"/>
                <w:color w:val="000000"/>
              </w:rPr>
              <w:t>Electrical</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15" w14:textId="77777777" w:rsidR="00F65CE2" w:rsidRPr="00157FD1" w:rsidRDefault="00F65CE2" w:rsidP="00F65CE2">
            <w:pPr>
              <w:rPr>
                <w:b/>
                <w:i/>
                <w:snapToGrid w:val="0"/>
                <w:color w:val="000000"/>
              </w:rPr>
            </w:pPr>
            <w:r w:rsidRPr="00157FD1">
              <w:rPr>
                <w:b/>
                <w:i/>
                <w:snapToGrid w:val="0"/>
                <w:color w:val="000000"/>
              </w:rPr>
              <w:t>Frequency</w:t>
            </w:r>
          </w:p>
        </w:tc>
        <w:tc>
          <w:tcPr>
            <w:tcW w:w="3805" w:type="dxa"/>
            <w:gridSpan w:val="3"/>
            <w:tcBorders>
              <w:top w:val="single" w:sz="2" w:space="0" w:color="000000"/>
              <w:left w:val="single" w:sz="2" w:space="0" w:color="000000"/>
              <w:bottom w:val="single" w:sz="2" w:space="0" w:color="000000"/>
              <w:right w:val="single" w:sz="2" w:space="0" w:color="000000"/>
            </w:tcBorders>
          </w:tcPr>
          <w:p w14:paraId="7E292A16" w14:textId="77777777" w:rsidR="00F65CE2" w:rsidRPr="00157FD1" w:rsidRDefault="00F65CE2" w:rsidP="00F65CE2">
            <w:pPr>
              <w:jc w:val="center"/>
              <w:rPr>
                <w:b/>
                <w:i/>
                <w:snapToGrid w:val="0"/>
                <w:color w:val="000000"/>
              </w:rPr>
            </w:pPr>
            <w:r w:rsidRPr="00157FD1">
              <w:rPr>
                <w:b/>
                <w:i/>
                <w:snapToGrid w:val="0"/>
                <w:color w:val="000000"/>
              </w:rPr>
              <w:t>Equivalent</w:t>
            </w:r>
          </w:p>
        </w:tc>
      </w:tr>
      <w:tr w:rsidR="00F65CE2" w:rsidRPr="00157FD1" w14:paraId="7E292A1D"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18" w14:textId="77777777" w:rsidR="00F65CE2" w:rsidRPr="00157FD1" w:rsidRDefault="00F65CE2" w:rsidP="00F65CE2">
            <w:pPr>
              <w:rPr>
                <w:b/>
                <w:i/>
                <w:snapToGrid w:val="0"/>
                <w:color w:val="000000"/>
              </w:rPr>
            </w:pPr>
            <w:r w:rsidRPr="00157FD1">
              <w:rPr>
                <w:b/>
                <w:i/>
                <w:snapToGrid w:val="0"/>
                <w:color w:val="000000"/>
              </w:rPr>
              <w:t>NORTH AMERICAN</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19" w14:textId="77777777" w:rsidR="00F65CE2" w:rsidRPr="00157FD1" w:rsidRDefault="00F65CE2" w:rsidP="00F65CE2">
            <w:pPr>
              <w:jc w:val="right"/>
              <w:rPr>
                <w:b/>
                <w:i/>
                <w:snapToGrid w:val="0"/>
                <w:color w:val="000000"/>
              </w:rPr>
            </w:pPr>
          </w:p>
        </w:tc>
        <w:tc>
          <w:tcPr>
            <w:tcW w:w="1375" w:type="dxa"/>
            <w:tcBorders>
              <w:top w:val="single" w:sz="2" w:space="0" w:color="000000"/>
              <w:left w:val="single" w:sz="2" w:space="0" w:color="000000"/>
              <w:bottom w:val="single" w:sz="2" w:space="0" w:color="000000"/>
              <w:right w:val="single" w:sz="2" w:space="0" w:color="000000"/>
            </w:tcBorders>
          </w:tcPr>
          <w:p w14:paraId="7E292A1A" w14:textId="77777777" w:rsidR="00F65CE2" w:rsidRPr="00157FD1" w:rsidRDefault="00F65CE2" w:rsidP="00F65CE2">
            <w:pPr>
              <w:rPr>
                <w:b/>
                <w:i/>
                <w:snapToGrid w:val="0"/>
                <w:color w:val="000000"/>
              </w:rPr>
            </w:pPr>
            <w:r w:rsidRPr="00157FD1">
              <w:rPr>
                <w:b/>
                <w:i/>
                <w:snapToGrid w:val="0"/>
                <w:color w:val="000000"/>
              </w:rPr>
              <w:t>Terminations</w:t>
            </w:r>
          </w:p>
        </w:tc>
        <w:tc>
          <w:tcPr>
            <w:tcW w:w="1161" w:type="dxa"/>
            <w:tcBorders>
              <w:top w:val="single" w:sz="2" w:space="0" w:color="000000"/>
              <w:left w:val="single" w:sz="2" w:space="0" w:color="000000"/>
              <w:bottom w:val="single" w:sz="2" w:space="0" w:color="000000"/>
              <w:right w:val="single" w:sz="2" w:space="0" w:color="000000"/>
            </w:tcBorders>
          </w:tcPr>
          <w:p w14:paraId="7E292A1B" w14:textId="77777777" w:rsidR="00F65CE2" w:rsidRPr="00157FD1" w:rsidRDefault="00F65CE2" w:rsidP="00F65CE2">
            <w:pPr>
              <w:jc w:val="center"/>
              <w:rPr>
                <w:b/>
                <w:i/>
                <w:snapToGrid w:val="0"/>
                <w:color w:val="000000"/>
              </w:rPr>
            </w:pPr>
            <w:r w:rsidRPr="00157FD1">
              <w:rPr>
                <w:b/>
                <w:i/>
                <w:snapToGrid w:val="0"/>
                <w:color w:val="000000"/>
              </w:rPr>
              <w:t>DS1s</w:t>
            </w:r>
          </w:p>
        </w:tc>
        <w:tc>
          <w:tcPr>
            <w:tcW w:w="1269" w:type="dxa"/>
            <w:tcBorders>
              <w:top w:val="single" w:sz="2" w:space="0" w:color="000000"/>
              <w:left w:val="single" w:sz="2" w:space="0" w:color="000000"/>
              <w:bottom w:val="single" w:sz="2" w:space="0" w:color="000000"/>
              <w:right w:val="single" w:sz="2" w:space="0" w:color="000000"/>
            </w:tcBorders>
          </w:tcPr>
          <w:p w14:paraId="7E292A1C" w14:textId="77777777" w:rsidR="00F65CE2" w:rsidRPr="00157FD1" w:rsidRDefault="00F65CE2" w:rsidP="00F65CE2">
            <w:pPr>
              <w:jc w:val="center"/>
              <w:rPr>
                <w:b/>
                <w:i/>
                <w:snapToGrid w:val="0"/>
                <w:color w:val="000000"/>
              </w:rPr>
            </w:pPr>
            <w:r w:rsidRPr="00157FD1">
              <w:rPr>
                <w:b/>
                <w:i/>
                <w:snapToGrid w:val="0"/>
                <w:color w:val="000000"/>
              </w:rPr>
              <w:t>OC-1s</w:t>
            </w:r>
          </w:p>
        </w:tc>
      </w:tr>
      <w:tr w:rsidR="00F65CE2" w:rsidRPr="00157FD1" w14:paraId="7E292A23"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1E"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DS0</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1F"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64 Kb</w:t>
            </w:r>
          </w:p>
        </w:tc>
        <w:tc>
          <w:tcPr>
            <w:tcW w:w="1375" w:type="dxa"/>
            <w:tcBorders>
              <w:top w:val="single" w:sz="2" w:space="0" w:color="000000"/>
              <w:left w:val="single" w:sz="2" w:space="0" w:color="000000"/>
              <w:bottom w:val="single" w:sz="2" w:space="0" w:color="000000"/>
              <w:right w:val="single" w:sz="2" w:space="0" w:color="000000"/>
            </w:tcBorders>
          </w:tcPr>
          <w:p w14:paraId="7E292A20"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w:t>
            </w:r>
          </w:p>
        </w:tc>
        <w:tc>
          <w:tcPr>
            <w:tcW w:w="1161" w:type="dxa"/>
            <w:tcBorders>
              <w:top w:val="single" w:sz="2" w:space="0" w:color="000000"/>
              <w:left w:val="single" w:sz="2" w:space="0" w:color="000000"/>
              <w:bottom w:val="single" w:sz="2" w:space="0" w:color="000000"/>
              <w:right w:val="single" w:sz="2" w:space="0" w:color="000000"/>
            </w:tcBorders>
          </w:tcPr>
          <w:p w14:paraId="7E292A21"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1/24</w:t>
            </w:r>
          </w:p>
        </w:tc>
        <w:tc>
          <w:tcPr>
            <w:tcW w:w="1269" w:type="dxa"/>
            <w:tcBorders>
              <w:top w:val="single" w:sz="2" w:space="0" w:color="000000"/>
              <w:left w:val="single" w:sz="2" w:space="0" w:color="000000"/>
              <w:bottom w:val="single" w:sz="2" w:space="0" w:color="000000"/>
              <w:right w:val="single" w:sz="2" w:space="0" w:color="000000"/>
            </w:tcBorders>
          </w:tcPr>
          <w:p w14:paraId="7E292A22"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1/672</w:t>
            </w:r>
          </w:p>
        </w:tc>
      </w:tr>
      <w:tr w:rsidR="00F65CE2" w:rsidRPr="00157FD1" w14:paraId="7E292A29"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24"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DS1</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25"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1.544 Mb</w:t>
            </w:r>
          </w:p>
        </w:tc>
        <w:tc>
          <w:tcPr>
            <w:tcW w:w="1375" w:type="dxa"/>
            <w:tcBorders>
              <w:top w:val="single" w:sz="2" w:space="0" w:color="000000"/>
              <w:left w:val="single" w:sz="2" w:space="0" w:color="000000"/>
              <w:bottom w:val="single" w:sz="2" w:space="0" w:color="000000"/>
              <w:right w:val="single" w:sz="2" w:space="0" w:color="000000"/>
            </w:tcBorders>
          </w:tcPr>
          <w:p w14:paraId="7E292A26"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24</w:t>
            </w:r>
          </w:p>
        </w:tc>
        <w:tc>
          <w:tcPr>
            <w:tcW w:w="1161" w:type="dxa"/>
            <w:tcBorders>
              <w:top w:val="single" w:sz="2" w:space="0" w:color="000000"/>
              <w:left w:val="single" w:sz="2" w:space="0" w:color="000000"/>
              <w:bottom w:val="single" w:sz="2" w:space="0" w:color="000000"/>
              <w:right w:val="single" w:sz="2" w:space="0" w:color="000000"/>
            </w:tcBorders>
          </w:tcPr>
          <w:p w14:paraId="7E292A27"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w:t>
            </w:r>
          </w:p>
        </w:tc>
        <w:tc>
          <w:tcPr>
            <w:tcW w:w="1269" w:type="dxa"/>
            <w:tcBorders>
              <w:top w:val="single" w:sz="2" w:space="0" w:color="000000"/>
              <w:left w:val="single" w:sz="2" w:space="0" w:color="000000"/>
              <w:bottom w:val="single" w:sz="2" w:space="0" w:color="000000"/>
              <w:right w:val="single" w:sz="2" w:space="0" w:color="000000"/>
            </w:tcBorders>
          </w:tcPr>
          <w:p w14:paraId="7E292A28"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1/28</w:t>
            </w:r>
          </w:p>
        </w:tc>
      </w:tr>
      <w:tr w:rsidR="00F65CE2" w:rsidRPr="00157FD1" w14:paraId="7E292A2F"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2A"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VT 1.5</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2B"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1.728 Mb</w:t>
            </w:r>
          </w:p>
        </w:tc>
        <w:tc>
          <w:tcPr>
            <w:tcW w:w="1375" w:type="dxa"/>
            <w:tcBorders>
              <w:top w:val="single" w:sz="2" w:space="0" w:color="000000"/>
              <w:left w:val="single" w:sz="2" w:space="0" w:color="000000"/>
              <w:bottom w:val="single" w:sz="2" w:space="0" w:color="000000"/>
              <w:right w:val="single" w:sz="2" w:space="0" w:color="000000"/>
            </w:tcBorders>
          </w:tcPr>
          <w:p w14:paraId="7E292A2C"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24</w:t>
            </w:r>
          </w:p>
        </w:tc>
        <w:tc>
          <w:tcPr>
            <w:tcW w:w="1161" w:type="dxa"/>
            <w:tcBorders>
              <w:top w:val="single" w:sz="2" w:space="0" w:color="000000"/>
              <w:left w:val="single" w:sz="2" w:space="0" w:color="000000"/>
              <w:bottom w:val="single" w:sz="2" w:space="0" w:color="000000"/>
              <w:right w:val="single" w:sz="2" w:space="0" w:color="000000"/>
            </w:tcBorders>
          </w:tcPr>
          <w:p w14:paraId="7E292A2D"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w:t>
            </w:r>
          </w:p>
        </w:tc>
        <w:tc>
          <w:tcPr>
            <w:tcW w:w="1269" w:type="dxa"/>
            <w:tcBorders>
              <w:top w:val="single" w:sz="2" w:space="0" w:color="000000"/>
              <w:left w:val="single" w:sz="2" w:space="0" w:color="000000"/>
              <w:bottom w:val="single" w:sz="2" w:space="0" w:color="000000"/>
              <w:right w:val="single" w:sz="2" w:space="0" w:color="000000"/>
            </w:tcBorders>
          </w:tcPr>
          <w:p w14:paraId="7E292A2E"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1/28</w:t>
            </w:r>
          </w:p>
        </w:tc>
      </w:tr>
      <w:tr w:rsidR="00F65CE2" w:rsidRPr="00157FD1" w14:paraId="7E292A35"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30"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DS1C</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31"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3.152 Mb</w:t>
            </w:r>
          </w:p>
        </w:tc>
        <w:tc>
          <w:tcPr>
            <w:tcW w:w="1375" w:type="dxa"/>
            <w:tcBorders>
              <w:top w:val="single" w:sz="2" w:space="0" w:color="000000"/>
              <w:left w:val="single" w:sz="2" w:space="0" w:color="000000"/>
              <w:bottom w:val="single" w:sz="2" w:space="0" w:color="000000"/>
              <w:right w:val="single" w:sz="2" w:space="0" w:color="000000"/>
            </w:tcBorders>
          </w:tcPr>
          <w:p w14:paraId="7E292A32"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48</w:t>
            </w:r>
          </w:p>
        </w:tc>
        <w:tc>
          <w:tcPr>
            <w:tcW w:w="1161" w:type="dxa"/>
            <w:tcBorders>
              <w:top w:val="single" w:sz="2" w:space="0" w:color="000000"/>
              <w:left w:val="single" w:sz="2" w:space="0" w:color="000000"/>
              <w:bottom w:val="single" w:sz="2" w:space="0" w:color="000000"/>
              <w:right w:val="single" w:sz="2" w:space="0" w:color="000000"/>
            </w:tcBorders>
          </w:tcPr>
          <w:p w14:paraId="7E292A33"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w:t>
            </w:r>
          </w:p>
        </w:tc>
        <w:tc>
          <w:tcPr>
            <w:tcW w:w="1269" w:type="dxa"/>
            <w:tcBorders>
              <w:top w:val="single" w:sz="2" w:space="0" w:color="000000"/>
              <w:left w:val="single" w:sz="2" w:space="0" w:color="000000"/>
              <w:bottom w:val="single" w:sz="2" w:space="0" w:color="000000"/>
              <w:right w:val="single" w:sz="2" w:space="0" w:color="000000"/>
            </w:tcBorders>
          </w:tcPr>
          <w:p w14:paraId="7E292A34"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1/14</w:t>
            </w:r>
          </w:p>
        </w:tc>
      </w:tr>
      <w:tr w:rsidR="00F65CE2" w:rsidRPr="00157FD1" w14:paraId="7E292A3B"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36"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DS2</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37"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6.312 Mb</w:t>
            </w:r>
          </w:p>
        </w:tc>
        <w:tc>
          <w:tcPr>
            <w:tcW w:w="1375" w:type="dxa"/>
            <w:tcBorders>
              <w:top w:val="single" w:sz="2" w:space="0" w:color="000000"/>
              <w:left w:val="single" w:sz="2" w:space="0" w:color="000000"/>
              <w:bottom w:val="single" w:sz="2" w:space="0" w:color="000000"/>
              <w:right w:val="single" w:sz="2" w:space="0" w:color="000000"/>
            </w:tcBorders>
          </w:tcPr>
          <w:p w14:paraId="7E292A38"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96</w:t>
            </w:r>
          </w:p>
        </w:tc>
        <w:tc>
          <w:tcPr>
            <w:tcW w:w="1161" w:type="dxa"/>
            <w:tcBorders>
              <w:top w:val="single" w:sz="2" w:space="0" w:color="000000"/>
              <w:left w:val="single" w:sz="2" w:space="0" w:color="000000"/>
              <w:bottom w:val="single" w:sz="2" w:space="0" w:color="000000"/>
              <w:right w:val="single" w:sz="2" w:space="0" w:color="000000"/>
            </w:tcBorders>
          </w:tcPr>
          <w:p w14:paraId="7E292A39"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4</w:t>
            </w:r>
          </w:p>
        </w:tc>
        <w:tc>
          <w:tcPr>
            <w:tcW w:w="1269" w:type="dxa"/>
            <w:tcBorders>
              <w:top w:val="single" w:sz="2" w:space="0" w:color="000000"/>
              <w:left w:val="single" w:sz="2" w:space="0" w:color="000000"/>
              <w:bottom w:val="single" w:sz="2" w:space="0" w:color="000000"/>
              <w:right w:val="single" w:sz="2" w:space="0" w:color="000000"/>
            </w:tcBorders>
          </w:tcPr>
          <w:p w14:paraId="7E292A3A"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1/7</w:t>
            </w:r>
          </w:p>
        </w:tc>
      </w:tr>
      <w:tr w:rsidR="00F65CE2" w:rsidRPr="00157FD1" w14:paraId="7E292A41"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3C"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DS3</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3D"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44.736 Mb</w:t>
            </w:r>
          </w:p>
        </w:tc>
        <w:tc>
          <w:tcPr>
            <w:tcW w:w="1375" w:type="dxa"/>
            <w:tcBorders>
              <w:top w:val="single" w:sz="2" w:space="0" w:color="000000"/>
              <w:left w:val="single" w:sz="2" w:space="0" w:color="000000"/>
              <w:bottom w:val="single" w:sz="2" w:space="0" w:color="000000"/>
              <w:right w:val="single" w:sz="2" w:space="0" w:color="000000"/>
            </w:tcBorders>
          </w:tcPr>
          <w:p w14:paraId="7E292A3E"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672</w:t>
            </w:r>
          </w:p>
        </w:tc>
        <w:tc>
          <w:tcPr>
            <w:tcW w:w="1161" w:type="dxa"/>
            <w:tcBorders>
              <w:top w:val="single" w:sz="2" w:space="0" w:color="000000"/>
              <w:left w:val="single" w:sz="2" w:space="0" w:color="000000"/>
              <w:bottom w:val="single" w:sz="2" w:space="0" w:color="000000"/>
              <w:right w:val="single" w:sz="2" w:space="0" w:color="000000"/>
            </w:tcBorders>
          </w:tcPr>
          <w:p w14:paraId="7E292A3F"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28</w:t>
            </w:r>
          </w:p>
        </w:tc>
        <w:tc>
          <w:tcPr>
            <w:tcW w:w="1269" w:type="dxa"/>
            <w:tcBorders>
              <w:top w:val="single" w:sz="2" w:space="0" w:color="000000"/>
              <w:left w:val="single" w:sz="2" w:space="0" w:color="000000"/>
              <w:bottom w:val="single" w:sz="2" w:space="0" w:color="000000"/>
              <w:right w:val="single" w:sz="2" w:space="0" w:color="000000"/>
            </w:tcBorders>
          </w:tcPr>
          <w:p w14:paraId="7E292A40"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w:t>
            </w:r>
          </w:p>
        </w:tc>
      </w:tr>
      <w:tr w:rsidR="00F65CE2" w:rsidRPr="00157FD1" w14:paraId="7E292A47"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42"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STS-1</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43"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51.84 Mb</w:t>
            </w:r>
          </w:p>
        </w:tc>
        <w:tc>
          <w:tcPr>
            <w:tcW w:w="1375" w:type="dxa"/>
            <w:tcBorders>
              <w:top w:val="single" w:sz="2" w:space="0" w:color="000000"/>
              <w:left w:val="single" w:sz="2" w:space="0" w:color="000000"/>
              <w:bottom w:val="single" w:sz="2" w:space="0" w:color="000000"/>
              <w:right w:val="single" w:sz="2" w:space="0" w:color="000000"/>
            </w:tcBorders>
          </w:tcPr>
          <w:p w14:paraId="7E292A44"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672</w:t>
            </w:r>
          </w:p>
        </w:tc>
        <w:tc>
          <w:tcPr>
            <w:tcW w:w="1161" w:type="dxa"/>
            <w:tcBorders>
              <w:top w:val="single" w:sz="2" w:space="0" w:color="000000"/>
              <w:left w:val="single" w:sz="2" w:space="0" w:color="000000"/>
              <w:bottom w:val="single" w:sz="2" w:space="0" w:color="000000"/>
              <w:right w:val="single" w:sz="2" w:space="0" w:color="000000"/>
            </w:tcBorders>
          </w:tcPr>
          <w:p w14:paraId="7E292A45"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28</w:t>
            </w:r>
          </w:p>
        </w:tc>
        <w:tc>
          <w:tcPr>
            <w:tcW w:w="1269" w:type="dxa"/>
            <w:tcBorders>
              <w:top w:val="single" w:sz="2" w:space="0" w:color="000000"/>
              <w:left w:val="single" w:sz="2" w:space="0" w:color="000000"/>
              <w:bottom w:val="single" w:sz="2" w:space="0" w:color="000000"/>
              <w:right w:val="single" w:sz="2" w:space="0" w:color="000000"/>
            </w:tcBorders>
          </w:tcPr>
          <w:p w14:paraId="7E292A46"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w:t>
            </w:r>
          </w:p>
        </w:tc>
      </w:tr>
      <w:tr w:rsidR="00F65CE2" w:rsidRPr="00157FD1" w14:paraId="7E292A4D"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48"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STS-3</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49"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155.52 Mb</w:t>
            </w:r>
          </w:p>
        </w:tc>
        <w:tc>
          <w:tcPr>
            <w:tcW w:w="1375" w:type="dxa"/>
            <w:tcBorders>
              <w:top w:val="single" w:sz="2" w:space="0" w:color="000000"/>
              <w:left w:val="single" w:sz="2" w:space="0" w:color="000000"/>
              <w:bottom w:val="single" w:sz="2" w:space="0" w:color="000000"/>
              <w:right w:val="single" w:sz="2" w:space="0" w:color="000000"/>
            </w:tcBorders>
          </w:tcPr>
          <w:p w14:paraId="7E292A4A"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2016</w:t>
            </w:r>
          </w:p>
        </w:tc>
        <w:tc>
          <w:tcPr>
            <w:tcW w:w="1161" w:type="dxa"/>
            <w:tcBorders>
              <w:top w:val="single" w:sz="2" w:space="0" w:color="000000"/>
              <w:left w:val="single" w:sz="2" w:space="0" w:color="000000"/>
              <w:bottom w:val="single" w:sz="2" w:space="0" w:color="000000"/>
              <w:right w:val="single" w:sz="2" w:space="0" w:color="000000"/>
            </w:tcBorders>
          </w:tcPr>
          <w:p w14:paraId="7E292A4B"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84</w:t>
            </w:r>
          </w:p>
        </w:tc>
        <w:tc>
          <w:tcPr>
            <w:tcW w:w="1269" w:type="dxa"/>
            <w:tcBorders>
              <w:top w:val="single" w:sz="2" w:space="0" w:color="000000"/>
              <w:left w:val="single" w:sz="2" w:space="0" w:color="000000"/>
              <w:bottom w:val="single" w:sz="2" w:space="0" w:color="000000"/>
              <w:right w:val="single" w:sz="2" w:space="0" w:color="000000"/>
            </w:tcBorders>
          </w:tcPr>
          <w:p w14:paraId="7E292A4C"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3</w:t>
            </w:r>
          </w:p>
        </w:tc>
      </w:tr>
      <w:tr w:rsidR="00F65CE2" w:rsidRPr="00157FD1" w14:paraId="7E292A53"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4E"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STS-12</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4F"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622.08 Mb</w:t>
            </w:r>
          </w:p>
        </w:tc>
        <w:tc>
          <w:tcPr>
            <w:tcW w:w="1375" w:type="dxa"/>
            <w:tcBorders>
              <w:top w:val="single" w:sz="2" w:space="0" w:color="000000"/>
              <w:left w:val="single" w:sz="2" w:space="0" w:color="000000"/>
              <w:bottom w:val="single" w:sz="2" w:space="0" w:color="000000"/>
              <w:right w:val="single" w:sz="2" w:space="0" w:color="000000"/>
            </w:tcBorders>
          </w:tcPr>
          <w:p w14:paraId="7E292A50"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8064</w:t>
            </w:r>
          </w:p>
        </w:tc>
        <w:tc>
          <w:tcPr>
            <w:tcW w:w="1161" w:type="dxa"/>
            <w:tcBorders>
              <w:top w:val="single" w:sz="2" w:space="0" w:color="000000"/>
              <w:left w:val="single" w:sz="2" w:space="0" w:color="000000"/>
              <w:bottom w:val="single" w:sz="2" w:space="0" w:color="000000"/>
              <w:right w:val="single" w:sz="2" w:space="0" w:color="000000"/>
            </w:tcBorders>
          </w:tcPr>
          <w:p w14:paraId="7E292A51"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336</w:t>
            </w:r>
          </w:p>
        </w:tc>
        <w:tc>
          <w:tcPr>
            <w:tcW w:w="1269" w:type="dxa"/>
            <w:tcBorders>
              <w:top w:val="single" w:sz="2" w:space="0" w:color="000000"/>
              <w:left w:val="single" w:sz="2" w:space="0" w:color="000000"/>
              <w:bottom w:val="single" w:sz="2" w:space="0" w:color="000000"/>
              <w:right w:val="single" w:sz="2" w:space="0" w:color="000000"/>
            </w:tcBorders>
          </w:tcPr>
          <w:p w14:paraId="7E292A52"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12</w:t>
            </w:r>
          </w:p>
        </w:tc>
      </w:tr>
      <w:tr w:rsidR="00F65CE2" w:rsidRPr="00157FD1" w14:paraId="7E292A59"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54"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STS-48</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55"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2488.32 Mb</w:t>
            </w:r>
          </w:p>
        </w:tc>
        <w:tc>
          <w:tcPr>
            <w:tcW w:w="1375" w:type="dxa"/>
            <w:tcBorders>
              <w:top w:val="single" w:sz="2" w:space="0" w:color="000000"/>
              <w:left w:val="single" w:sz="2" w:space="0" w:color="000000"/>
              <w:bottom w:val="single" w:sz="2" w:space="0" w:color="000000"/>
              <w:right w:val="single" w:sz="2" w:space="0" w:color="000000"/>
            </w:tcBorders>
          </w:tcPr>
          <w:p w14:paraId="7E292A56"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32256</w:t>
            </w:r>
          </w:p>
        </w:tc>
        <w:tc>
          <w:tcPr>
            <w:tcW w:w="1161" w:type="dxa"/>
            <w:tcBorders>
              <w:top w:val="single" w:sz="2" w:space="0" w:color="000000"/>
              <w:left w:val="single" w:sz="2" w:space="0" w:color="000000"/>
              <w:bottom w:val="single" w:sz="2" w:space="0" w:color="000000"/>
              <w:right w:val="single" w:sz="2" w:space="0" w:color="000000"/>
            </w:tcBorders>
          </w:tcPr>
          <w:p w14:paraId="7E292A57"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1344</w:t>
            </w:r>
          </w:p>
        </w:tc>
        <w:tc>
          <w:tcPr>
            <w:tcW w:w="1269" w:type="dxa"/>
            <w:tcBorders>
              <w:top w:val="single" w:sz="2" w:space="0" w:color="000000"/>
              <w:left w:val="single" w:sz="2" w:space="0" w:color="000000"/>
              <w:bottom w:val="single" w:sz="2" w:space="0" w:color="000000"/>
              <w:right w:val="single" w:sz="2" w:space="0" w:color="000000"/>
            </w:tcBorders>
          </w:tcPr>
          <w:p w14:paraId="7E292A58"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48</w:t>
            </w:r>
          </w:p>
        </w:tc>
      </w:tr>
      <w:tr w:rsidR="00F65CE2" w:rsidRPr="00157FD1" w14:paraId="7E292A5F"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5A"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STS-192</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5B"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9953.28 Mb</w:t>
            </w:r>
          </w:p>
        </w:tc>
        <w:tc>
          <w:tcPr>
            <w:tcW w:w="1375" w:type="dxa"/>
            <w:tcBorders>
              <w:top w:val="single" w:sz="2" w:space="0" w:color="000000"/>
              <w:left w:val="single" w:sz="2" w:space="0" w:color="000000"/>
              <w:bottom w:val="single" w:sz="2" w:space="0" w:color="000000"/>
              <w:right w:val="single" w:sz="2" w:space="0" w:color="000000"/>
            </w:tcBorders>
          </w:tcPr>
          <w:p w14:paraId="7E292A5C"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129024</w:t>
            </w:r>
          </w:p>
        </w:tc>
        <w:tc>
          <w:tcPr>
            <w:tcW w:w="1161" w:type="dxa"/>
            <w:tcBorders>
              <w:top w:val="single" w:sz="2" w:space="0" w:color="000000"/>
              <w:left w:val="single" w:sz="2" w:space="0" w:color="000000"/>
              <w:bottom w:val="single" w:sz="2" w:space="0" w:color="000000"/>
              <w:right w:val="single" w:sz="2" w:space="0" w:color="000000"/>
            </w:tcBorders>
          </w:tcPr>
          <w:p w14:paraId="7E292A5D"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5376</w:t>
            </w:r>
          </w:p>
        </w:tc>
        <w:tc>
          <w:tcPr>
            <w:tcW w:w="1269" w:type="dxa"/>
            <w:tcBorders>
              <w:top w:val="single" w:sz="2" w:space="0" w:color="000000"/>
              <w:left w:val="single" w:sz="2" w:space="0" w:color="000000"/>
              <w:bottom w:val="single" w:sz="2" w:space="0" w:color="000000"/>
              <w:right w:val="single" w:sz="2" w:space="0" w:color="000000"/>
            </w:tcBorders>
          </w:tcPr>
          <w:p w14:paraId="7E292A5E"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192</w:t>
            </w:r>
          </w:p>
        </w:tc>
      </w:tr>
      <w:tr w:rsidR="00F65CE2" w:rsidRPr="00157FD1" w14:paraId="7E292A65" w14:textId="77777777">
        <w:trPr>
          <w:trHeight w:val="247"/>
        </w:trPr>
        <w:tc>
          <w:tcPr>
            <w:tcW w:w="2550" w:type="dxa"/>
            <w:gridSpan w:val="2"/>
            <w:tcBorders>
              <w:top w:val="single" w:sz="2" w:space="0" w:color="000000"/>
              <w:left w:val="single" w:sz="2" w:space="0" w:color="000000"/>
              <w:bottom w:val="single" w:sz="2" w:space="0" w:color="000000"/>
              <w:right w:val="single" w:sz="2" w:space="0" w:color="000000"/>
            </w:tcBorders>
          </w:tcPr>
          <w:p w14:paraId="7E292A60" w14:textId="77777777" w:rsidR="00F65CE2" w:rsidRPr="00157FD1" w:rsidRDefault="00F65CE2" w:rsidP="00F65CE2">
            <w:pPr>
              <w:jc w:val="center"/>
              <w:rPr>
                <w:b/>
                <w:i/>
                <w:snapToGrid w:val="0"/>
                <w:color w:val="000000"/>
              </w:rPr>
            </w:pPr>
            <w:r w:rsidRPr="00157FD1">
              <w:rPr>
                <w:b/>
                <w:i/>
                <w:snapToGrid w:val="0"/>
                <w:color w:val="000000"/>
              </w:rPr>
              <w:t>INTERNATIONAL (PDH)</w:t>
            </w:r>
          </w:p>
        </w:tc>
        <w:tc>
          <w:tcPr>
            <w:tcW w:w="935" w:type="dxa"/>
            <w:tcBorders>
              <w:top w:val="single" w:sz="2" w:space="0" w:color="000000"/>
              <w:left w:val="single" w:sz="2" w:space="0" w:color="000000"/>
              <w:bottom w:val="single" w:sz="2" w:space="0" w:color="000000"/>
              <w:right w:val="single" w:sz="2" w:space="0" w:color="000000"/>
            </w:tcBorders>
          </w:tcPr>
          <w:p w14:paraId="7E292A61" w14:textId="77777777" w:rsidR="00F65CE2" w:rsidRPr="00157FD1" w:rsidRDefault="00F65CE2" w:rsidP="00F65CE2">
            <w:pPr>
              <w:jc w:val="center"/>
              <w:rPr>
                <w:snapToGrid w:val="0"/>
                <w:color w:val="000000"/>
              </w:rPr>
            </w:pPr>
          </w:p>
        </w:tc>
        <w:tc>
          <w:tcPr>
            <w:tcW w:w="1375" w:type="dxa"/>
            <w:tcBorders>
              <w:top w:val="single" w:sz="2" w:space="0" w:color="000000"/>
              <w:left w:val="single" w:sz="2" w:space="0" w:color="000000"/>
              <w:bottom w:val="single" w:sz="2" w:space="0" w:color="000000"/>
              <w:right w:val="single" w:sz="2" w:space="0" w:color="000000"/>
            </w:tcBorders>
          </w:tcPr>
          <w:p w14:paraId="7E292A62" w14:textId="77777777" w:rsidR="00F65CE2" w:rsidRPr="00157FD1" w:rsidRDefault="00F65CE2" w:rsidP="00F65CE2">
            <w:pPr>
              <w:jc w:val="center"/>
              <w:rPr>
                <w:snapToGrid w:val="0"/>
                <w:color w:val="000000"/>
              </w:rPr>
            </w:pPr>
          </w:p>
        </w:tc>
        <w:tc>
          <w:tcPr>
            <w:tcW w:w="1161" w:type="dxa"/>
            <w:tcBorders>
              <w:top w:val="single" w:sz="2" w:space="0" w:color="000000"/>
              <w:left w:val="single" w:sz="2" w:space="0" w:color="000000"/>
              <w:bottom w:val="single" w:sz="2" w:space="0" w:color="000000"/>
              <w:right w:val="single" w:sz="2" w:space="0" w:color="000000"/>
            </w:tcBorders>
          </w:tcPr>
          <w:p w14:paraId="7E292A63" w14:textId="77777777" w:rsidR="00F65CE2" w:rsidRPr="00157FD1" w:rsidRDefault="00F65CE2" w:rsidP="00F65CE2">
            <w:pPr>
              <w:jc w:val="center"/>
              <w:rPr>
                <w:snapToGrid w:val="0"/>
                <w:color w:val="000000"/>
              </w:rPr>
            </w:pPr>
          </w:p>
        </w:tc>
        <w:tc>
          <w:tcPr>
            <w:tcW w:w="1269" w:type="dxa"/>
            <w:tcBorders>
              <w:top w:val="single" w:sz="2" w:space="0" w:color="000000"/>
              <w:left w:val="single" w:sz="2" w:space="0" w:color="000000"/>
              <w:bottom w:val="single" w:sz="2" w:space="0" w:color="000000"/>
              <w:right w:val="single" w:sz="2" w:space="0" w:color="000000"/>
            </w:tcBorders>
          </w:tcPr>
          <w:p w14:paraId="7E292A64" w14:textId="77777777" w:rsidR="00F65CE2" w:rsidRPr="00157FD1" w:rsidRDefault="00F65CE2" w:rsidP="00F65CE2">
            <w:pPr>
              <w:jc w:val="center"/>
              <w:rPr>
                <w:snapToGrid w:val="0"/>
                <w:color w:val="000000"/>
              </w:rPr>
            </w:pPr>
          </w:p>
        </w:tc>
      </w:tr>
      <w:tr w:rsidR="00F65CE2" w:rsidRPr="00157FD1" w14:paraId="7E292A6B"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66"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E1 – 2 Mbits/sec</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67"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2,048 Mb</w:t>
            </w:r>
          </w:p>
        </w:tc>
        <w:tc>
          <w:tcPr>
            <w:tcW w:w="1375" w:type="dxa"/>
            <w:tcBorders>
              <w:top w:val="single" w:sz="2" w:space="0" w:color="000000"/>
              <w:left w:val="single" w:sz="2" w:space="0" w:color="000000"/>
              <w:bottom w:val="single" w:sz="2" w:space="0" w:color="000000"/>
              <w:right w:val="single" w:sz="2" w:space="0" w:color="000000"/>
            </w:tcBorders>
          </w:tcPr>
          <w:p w14:paraId="7E292A68"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30</w:t>
            </w:r>
          </w:p>
        </w:tc>
        <w:tc>
          <w:tcPr>
            <w:tcW w:w="1161" w:type="dxa"/>
            <w:tcBorders>
              <w:top w:val="single" w:sz="2" w:space="0" w:color="000000"/>
              <w:left w:val="single" w:sz="2" w:space="0" w:color="000000"/>
              <w:bottom w:val="single" w:sz="2" w:space="0" w:color="000000"/>
              <w:right w:val="single" w:sz="2" w:space="0" w:color="000000"/>
            </w:tcBorders>
          </w:tcPr>
          <w:p w14:paraId="7E292A69"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 ¼</w:t>
            </w:r>
          </w:p>
        </w:tc>
        <w:tc>
          <w:tcPr>
            <w:tcW w:w="1269" w:type="dxa"/>
            <w:tcBorders>
              <w:top w:val="single" w:sz="2" w:space="0" w:color="000000"/>
              <w:left w:val="single" w:sz="2" w:space="0" w:color="000000"/>
              <w:bottom w:val="single" w:sz="2" w:space="0" w:color="000000"/>
              <w:right w:val="single" w:sz="2" w:space="0" w:color="000000"/>
            </w:tcBorders>
          </w:tcPr>
          <w:p w14:paraId="7E292A6A"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5/112</w:t>
            </w:r>
          </w:p>
        </w:tc>
      </w:tr>
      <w:tr w:rsidR="00F65CE2" w:rsidRPr="00157FD1" w14:paraId="7E292A71"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6C"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E2 – 8 Mbits/sec</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6D"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8,448 Mb</w:t>
            </w:r>
          </w:p>
        </w:tc>
        <w:tc>
          <w:tcPr>
            <w:tcW w:w="1375" w:type="dxa"/>
            <w:tcBorders>
              <w:top w:val="single" w:sz="2" w:space="0" w:color="000000"/>
              <w:left w:val="single" w:sz="2" w:space="0" w:color="000000"/>
              <w:bottom w:val="single" w:sz="2" w:space="0" w:color="000000"/>
              <w:right w:val="single" w:sz="2" w:space="0" w:color="000000"/>
            </w:tcBorders>
          </w:tcPr>
          <w:p w14:paraId="7E292A6E"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120</w:t>
            </w:r>
          </w:p>
        </w:tc>
        <w:tc>
          <w:tcPr>
            <w:tcW w:w="1161" w:type="dxa"/>
            <w:tcBorders>
              <w:top w:val="single" w:sz="2" w:space="0" w:color="000000"/>
              <w:left w:val="single" w:sz="2" w:space="0" w:color="000000"/>
              <w:bottom w:val="single" w:sz="2" w:space="0" w:color="000000"/>
              <w:right w:val="single" w:sz="2" w:space="0" w:color="000000"/>
            </w:tcBorders>
          </w:tcPr>
          <w:p w14:paraId="7E292A6F"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5</w:t>
            </w:r>
          </w:p>
        </w:tc>
        <w:tc>
          <w:tcPr>
            <w:tcW w:w="1269" w:type="dxa"/>
            <w:tcBorders>
              <w:top w:val="single" w:sz="2" w:space="0" w:color="000000"/>
              <w:left w:val="single" w:sz="2" w:space="0" w:color="000000"/>
              <w:bottom w:val="single" w:sz="2" w:space="0" w:color="000000"/>
              <w:right w:val="single" w:sz="2" w:space="0" w:color="000000"/>
            </w:tcBorders>
          </w:tcPr>
          <w:p w14:paraId="7E292A70"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5/28</w:t>
            </w:r>
          </w:p>
        </w:tc>
      </w:tr>
      <w:tr w:rsidR="00F65CE2" w:rsidRPr="00157FD1" w14:paraId="7E292A77"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72"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E3 – 34 Mbits/sec</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73"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34,368 Mb</w:t>
            </w:r>
          </w:p>
        </w:tc>
        <w:tc>
          <w:tcPr>
            <w:tcW w:w="1375" w:type="dxa"/>
            <w:tcBorders>
              <w:top w:val="single" w:sz="2" w:space="0" w:color="000000"/>
              <w:left w:val="single" w:sz="2" w:space="0" w:color="000000"/>
              <w:bottom w:val="single" w:sz="2" w:space="0" w:color="000000"/>
              <w:right w:val="single" w:sz="2" w:space="0" w:color="000000"/>
            </w:tcBorders>
          </w:tcPr>
          <w:p w14:paraId="7E292A74"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480</w:t>
            </w:r>
          </w:p>
        </w:tc>
        <w:tc>
          <w:tcPr>
            <w:tcW w:w="1161" w:type="dxa"/>
            <w:tcBorders>
              <w:top w:val="single" w:sz="2" w:space="0" w:color="000000"/>
              <w:left w:val="single" w:sz="2" w:space="0" w:color="000000"/>
              <w:bottom w:val="single" w:sz="2" w:space="0" w:color="000000"/>
              <w:right w:val="single" w:sz="2" w:space="0" w:color="000000"/>
            </w:tcBorders>
          </w:tcPr>
          <w:p w14:paraId="7E292A75"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20</w:t>
            </w:r>
          </w:p>
        </w:tc>
        <w:tc>
          <w:tcPr>
            <w:tcW w:w="1269" w:type="dxa"/>
            <w:tcBorders>
              <w:top w:val="single" w:sz="2" w:space="0" w:color="000000"/>
              <w:left w:val="single" w:sz="2" w:space="0" w:color="000000"/>
              <w:bottom w:val="single" w:sz="2" w:space="0" w:color="000000"/>
              <w:right w:val="single" w:sz="2" w:space="0" w:color="000000"/>
            </w:tcBorders>
          </w:tcPr>
          <w:p w14:paraId="7E292A76"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5/7</w:t>
            </w:r>
          </w:p>
        </w:tc>
      </w:tr>
      <w:tr w:rsidR="00F65CE2" w:rsidRPr="00157FD1" w14:paraId="7E292A7D"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78"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E4 – 140 Mbits/sec</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79"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139,264 Mb</w:t>
            </w:r>
          </w:p>
        </w:tc>
        <w:tc>
          <w:tcPr>
            <w:tcW w:w="1375" w:type="dxa"/>
            <w:tcBorders>
              <w:top w:val="single" w:sz="2" w:space="0" w:color="000000"/>
              <w:left w:val="single" w:sz="2" w:space="0" w:color="000000"/>
              <w:bottom w:val="single" w:sz="2" w:space="0" w:color="000000"/>
              <w:right w:val="single" w:sz="2" w:space="0" w:color="000000"/>
            </w:tcBorders>
          </w:tcPr>
          <w:p w14:paraId="7E292A7A"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1920</w:t>
            </w:r>
          </w:p>
        </w:tc>
        <w:tc>
          <w:tcPr>
            <w:tcW w:w="1161" w:type="dxa"/>
            <w:tcBorders>
              <w:top w:val="single" w:sz="2" w:space="0" w:color="000000"/>
              <w:left w:val="single" w:sz="2" w:space="0" w:color="000000"/>
              <w:bottom w:val="single" w:sz="2" w:space="0" w:color="000000"/>
              <w:right w:val="single" w:sz="2" w:space="0" w:color="000000"/>
            </w:tcBorders>
          </w:tcPr>
          <w:p w14:paraId="7E292A7B"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80</w:t>
            </w:r>
          </w:p>
        </w:tc>
        <w:tc>
          <w:tcPr>
            <w:tcW w:w="1269" w:type="dxa"/>
            <w:tcBorders>
              <w:top w:val="single" w:sz="2" w:space="0" w:color="000000"/>
              <w:left w:val="single" w:sz="2" w:space="0" w:color="000000"/>
              <w:bottom w:val="single" w:sz="2" w:space="0" w:color="000000"/>
              <w:right w:val="single" w:sz="2" w:space="0" w:color="000000"/>
            </w:tcBorders>
          </w:tcPr>
          <w:p w14:paraId="7E292A7C"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2 6/7</w:t>
            </w:r>
          </w:p>
        </w:tc>
      </w:tr>
      <w:tr w:rsidR="00F65CE2" w:rsidRPr="00157FD1" w14:paraId="7E292A83" w14:textId="77777777">
        <w:trPr>
          <w:trHeight w:val="247"/>
        </w:trPr>
        <w:tc>
          <w:tcPr>
            <w:tcW w:w="2302" w:type="dxa"/>
            <w:tcBorders>
              <w:top w:val="single" w:sz="2" w:space="0" w:color="000000"/>
              <w:left w:val="single" w:sz="2" w:space="0" w:color="000000"/>
              <w:bottom w:val="single" w:sz="2" w:space="0" w:color="000000"/>
              <w:right w:val="single" w:sz="2" w:space="0" w:color="000000"/>
            </w:tcBorders>
          </w:tcPr>
          <w:p w14:paraId="7E292A7E"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565 Mbits/sec</w:t>
            </w:r>
          </w:p>
        </w:tc>
        <w:tc>
          <w:tcPr>
            <w:tcW w:w="1183" w:type="dxa"/>
            <w:gridSpan w:val="2"/>
            <w:tcBorders>
              <w:top w:val="single" w:sz="2" w:space="0" w:color="000000"/>
              <w:left w:val="single" w:sz="2" w:space="0" w:color="000000"/>
              <w:bottom w:val="single" w:sz="2" w:space="0" w:color="000000"/>
              <w:right w:val="single" w:sz="2" w:space="0" w:color="000000"/>
            </w:tcBorders>
          </w:tcPr>
          <w:p w14:paraId="7E292A7F" w14:textId="77777777" w:rsidR="00F65CE2" w:rsidRPr="00157FD1" w:rsidRDefault="00F65CE2" w:rsidP="00F65CE2">
            <w:pPr>
              <w:rPr>
                <w:rFonts w:ascii="Arial Narrow" w:hAnsi="Arial Narrow"/>
                <w:snapToGrid w:val="0"/>
                <w:color w:val="000000"/>
              </w:rPr>
            </w:pPr>
            <w:r w:rsidRPr="00157FD1">
              <w:rPr>
                <w:rFonts w:ascii="Arial Narrow" w:hAnsi="Arial Narrow"/>
                <w:snapToGrid w:val="0"/>
                <w:color w:val="000000"/>
              </w:rPr>
              <w:t>636,000 Mb</w:t>
            </w:r>
          </w:p>
        </w:tc>
        <w:tc>
          <w:tcPr>
            <w:tcW w:w="1375" w:type="dxa"/>
            <w:tcBorders>
              <w:top w:val="single" w:sz="2" w:space="0" w:color="000000"/>
              <w:left w:val="single" w:sz="2" w:space="0" w:color="000000"/>
              <w:bottom w:val="single" w:sz="2" w:space="0" w:color="000000"/>
              <w:right w:val="single" w:sz="2" w:space="0" w:color="000000"/>
            </w:tcBorders>
          </w:tcPr>
          <w:p w14:paraId="7E292A80"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7680</w:t>
            </w:r>
          </w:p>
        </w:tc>
        <w:tc>
          <w:tcPr>
            <w:tcW w:w="1161" w:type="dxa"/>
            <w:tcBorders>
              <w:top w:val="single" w:sz="2" w:space="0" w:color="000000"/>
              <w:left w:val="single" w:sz="2" w:space="0" w:color="000000"/>
              <w:bottom w:val="single" w:sz="2" w:space="0" w:color="000000"/>
              <w:right w:val="single" w:sz="2" w:space="0" w:color="000000"/>
            </w:tcBorders>
          </w:tcPr>
          <w:p w14:paraId="7E292A81"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320</w:t>
            </w:r>
          </w:p>
        </w:tc>
        <w:tc>
          <w:tcPr>
            <w:tcW w:w="1269" w:type="dxa"/>
            <w:tcBorders>
              <w:top w:val="single" w:sz="2" w:space="0" w:color="000000"/>
              <w:left w:val="single" w:sz="2" w:space="0" w:color="000000"/>
              <w:bottom w:val="single" w:sz="2" w:space="0" w:color="000000"/>
              <w:right w:val="single" w:sz="2" w:space="0" w:color="000000"/>
            </w:tcBorders>
          </w:tcPr>
          <w:p w14:paraId="7E292A82" w14:textId="77777777" w:rsidR="00F65CE2" w:rsidRPr="00157FD1" w:rsidRDefault="00F65CE2" w:rsidP="00F65CE2">
            <w:pPr>
              <w:jc w:val="center"/>
              <w:rPr>
                <w:rFonts w:ascii="Arial Narrow" w:hAnsi="Arial Narrow"/>
                <w:snapToGrid w:val="0"/>
                <w:color w:val="000000"/>
              </w:rPr>
            </w:pPr>
            <w:r w:rsidRPr="00157FD1">
              <w:rPr>
                <w:rFonts w:ascii="Arial Narrow" w:hAnsi="Arial Narrow"/>
                <w:snapToGrid w:val="0"/>
                <w:color w:val="000000"/>
              </w:rPr>
              <w:t>11 3/7</w:t>
            </w:r>
          </w:p>
        </w:tc>
      </w:tr>
    </w:tbl>
    <w:p w14:paraId="7E292A84" w14:textId="77777777" w:rsidR="00F65CE2" w:rsidRPr="00157FD1" w:rsidRDefault="00F65CE2" w:rsidP="00F65CE2">
      <w:pPr>
        <w:pStyle w:val="BodyText"/>
      </w:pPr>
    </w:p>
    <w:p w14:paraId="7E292A85" w14:textId="77777777" w:rsidR="00F65CE2" w:rsidRPr="00206BFA" w:rsidRDefault="00F65CE2" w:rsidP="00F65CE2">
      <w:pPr>
        <w:pStyle w:val="berschrift2"/>
        <w:ind w:left="720"/>
        <w:rPr>
          <w:bCs/>
        </w:rPr>
      </w:pPr>
      <w:bookmarkStart w:id="520" w:name="_Toc152994689"/>
      <w:bookmarkStart w:id="521" w:name="_Toc137886255"/>
      <w:bookmarkStart w:id="522" w:name="_Toc200531006"/>
      <w:r w:rsidRPr="00206BFA">
        <w:rPr>
          <w:bCs/>
        </w:rPr>
        <w:t>Table A-5</w:t>
      </w:r>
      <w:r w:rsidRPr="00206BFA">
        <w:rPr>
          <w:bCs/>
        </w:rPr>
        <w:tab/>
        <w:t>Optical and Electrical Equivalency</w:t>
      </w:r>
      <w:bookmarkEnd w:id="520"/>
      <w:bookmarkEnd w:id="521"/>
      <w:bookmarkEnd w:id="522"/>
    </w:p>
    <w:p w14:paraId="7E292A86" w14:textId="77777777" w:rsidR="00F65CE2" w:rsidRPr="00157FD1" w:rsidRDefault="00F65CE2" w:rsidP="00F65CE2">
      <w:pPr>
        <w:pStyle w:val="ParSpacer"/>
      </w:pPr>
    </w:p>
    <w:tbl>
      <w:tblPr>
        <w:tblW w:w="0" w:type="auto"/>
        <w:tblInd w:w="720" w:type="dxa"/>
        <w:tblLayout w:type="fixed"/>
        <w:tblCellMar>
          <w:left w:w="30" w:type="dxa"/>
          <w:right w:w="30" w:type="dxa"/>
        </w:tblCellMar>
        <w:tblLook w:val="0000" w:firstRow="0" w:lastRow="0" w:firstColumn="0" w:lastColumn="0" w:noHBand="0" w:noVBand="0"/>
      </w:tblPr>
      <w:tblGrid>
        <w:gridCol w:w="1728"/>
        <w:gridCol w:w="1362"/>
        <w:gridCol w:w="78"/>
        <w:gridCol w:w="1872"/>
        <w:gridCol w:w="3312"/>
      </w:tblGrid>
      <w:tr w:rsidR="00F65CE2" w:rsidRPr="00157FD1" w14:paraId="7E292A88" w14:textId="77777777">
        <w:trPr>
          <w:trHeight w:val="245"/>
        </w:trPr>
        <w:tc>
          <w:tcPr>
            <w:tcW w:w="8352" w:type="dxa"/>
            <w:gridSpan w:val="5"/>
            <w:tcBorders>
              <w:top w:val="single" w:sz="6" w:space="0" w:color="auto"/>
              <w:left w:val="single" w:sz="2" w:space="0" w:color="000000"/>
              <w:bottom w:val="double" w:sz="6" w:space="0" w:color="auto"/>
              <w:right w:val="single" w:sz="2" w:space="0" w:color="000000"/>
            </w:tcBorders>
          </w:tcPr>
          <w:p w14:paraId="7E292A87" w14:textId="77777777" w:rsidR="00F65CE2" w:rsidRPr="00157FD1" w:rsidRDefault="00F65CE2" w:rsidP="00F65CE2">
            <w:pPr>
              <w:pStyle w:val="berschrift4"/>
              <w:tabs>
                <w:tab w:val="clear" w:pos="3960"/>
                <w:tab w:val="left" w:pos="720"/>
              </w:tabs>
              <w:ind w:left="1440"/>
            </w:pPr>
            <w:bookmarkStart w:id="523" w:name="_Toc152994886"/>
            <w:bookmarkStart w:id="524" w:name="_Toc137886512"/>
            <w:bookmarkStart w:id="525" w:name="_Toc200531285"/>
            <w:r w:rsidRPr="00157FD1">
              <w:t>Table A-5</w:t>
            </w:r>
            <w:r w:rsidRPr="00157FD1">
              <w:tab/>
              <w:t>Optical and Electrical Equivalency</w:t>
            </w:r>
            <w:bookmarkEnd w:id="523"/>
            <w:bookmarkEnd w:id="524"/>
            <w:bookmarkEnd w:id="525"/>
          </w:p>
        </w:tc>
      </w:tr>
      <w:tr w:rsidR="00F65CE2" w:rsidRPr="00157FD1" w14:paraId="7E292A8D" w14:textId="77777777">
        <w:trPr>
          <w:trHeight w:val="245"/>
        </w:trPr>
        <w:tc>
          <w:tcPr>
            <w:tcW w:w="1728" w:type="dxa"/>
            <w:tcBorders>
              <w:top w:val="single" w:sz="6" w:space="0" w:color="auto"/>
              <w:left w:val="single" w:sz="2" w:space="0" w:color="000000"/>
              <w:bottom w:val="double" w:sz="6" w:space="0" w:color="auto"/>
              <w:right w:val="single" w:sz="2" w:space="0" w:color="000000"/>
            </w:tcBorders>
          </w:tcPr>
          <w:p w14:paraId="7E292A89" w14:textId="77777777" w:rsidR="00F65CE2" w:rsidRPr="00157FD1" w:rsidRDefault="00F65CE2" w:rsidP="00F65CE2">
            <w:pPr>
              <w:rPr>
                <w:rFonts w:ascii="Arial Narrow" w:hAnsi="Arial Narrow"/>
              </w:rPr>
            </w:pPr>
            <w:r w:rsidRPr="00157FD1">
              <w:rPr>
                <w:rFonts w:ascii="Arial Narrow" w:hAnsi="Arial Narrow"/>
              </w:rPr>
              <w:t>Optical</w:t>
            </w:r>
          </w:p>
        </w:tc>
        <w:tc>
          <w:tcPr>
            <w:tcW w:w="1440" w:type="dxa"/>
            <w:gridSpan w:val="2"/>
            <w:tcBorders>
              <w:top w:val="single" w:sz="6" w:space="0" w:color="auto"/>
              <w:left w:val="single" w:sz="2" w:space="0" w:color="000000"/>
              <w:bottom w:val="double" w:sz="6" w:space="0" w:color="auto"/>
              <w:right w:val="single" w:sz="2" w:space="0" w:color="000000"/>
            </w:tcBorders>
          </w:tcPr>
          <w:p w14:paraId="7E292A8A" w14:textId="77777777" w:rsidR="00F65CE2" w:rsidRPr="00157FD1" w:rsidRDefault="00F65CE2" w:rsidP="00F65CE2">
            <w:pPr>
              <w:rPr>
                <w:rFonts w:ascii="Arial Narrow" w:hAnsi="Arial Narrow"/>
              </w:rPr>
            </w:pPr>
            <w:r w:rsidRPr="00157FD1">
              <w:rPr>
                <w:rFonts w:ascii="Arial Narrow" w:hAnsi="Arial Narrow"/>
              </w:rPr>
              <w:t>Electrical</w:t>
            </w:r>
          </w:p>
        </w:tc>
        <w:tc>
          <w:tcPr>
            <w:tcW w:w="1872" w:type="dxa"/>
            <w:tcBorders>
              <w:top w:val="single" w:sz="6" w:space="0" w:color="auto"/>
              <w:left w:val="single" w:sz="2" w:space="0" w:color="000000"/>
              <w:bottom w:val="double" w:sz="6" w:space="0" w:color="auto"/>
              <w:right w:val="single" w:sz="2" w:space="0" w:color="000000"/>
            </w:tcBorders>
          </w:tcPr>
          <w:p w14:paraId="7E292A8B" w14:textId="77777777" w:rsidR="00F65CE2" w:rsidRPr="00157FD1" w:rsidRDefault="00F65CE2" w:rsidP="00F65CE2">
            <w:pPr>
              <w:rPr>
                <w:rFonts w:ascii="Arial Narrow" w:hAnsi="Arial Narrow"/>
              </w:rPr>
            </w:pPr>
            <w:r w:rsidRPr="00157FD1">
              <w:rPr>
                <w:rFonts w:ascii="Arial Narrow" w:hAnsi="Arial Narrow"/>
              </w:rPr>
              <w:t>Frequency</w:t>
            </w:r>
          </w:p>
        </w:tc>
        <w:tc>
          <w:tcPr>
            <w:tcW w:w="3312" w:type="dxa"/>
            <w:tcBorders>
              <w:top w:val="single" w:sz="6" w:space="0" w:color="auto"/>
              <w:left w:val="single" w:sz="2" w:space="0" w:color="000000"/>
              <w:bottom w:val="double" w:sz="6" w:space="0" w:color="auto"/>
              <w:right w:val="single" w:sz="2" w:space="0" w:color="000000"/>
            </w:tcBorders>
          </w:tcPr>
          <w:p w14:paraId="7E292A8C" w14:textId="77777777" w:rsidR="00F65CE2" w:rsidRPr="00157FD1" w:rsidRDefault="00F65CE2" w:rsidP="00F65CE2">
            <w:pPr>
              <w:rPr>
                <w:rFonts w:ascii="Arial Narrow" w:hAnsi="Arial Narrow"/>
              </w:rPr>
            </w:pPr>
            <w:r w:rsidRPr="00157FD1">
              <w:rPr>
                <w:rFonts w:ascii="Arial Narrow" w:hAnsi="Arial Narrow"/>
              </w:rPr>
              <w:t>Equivalent</w:t>
            </w:r>
          </w:p>
        </w:tc>
      </w:tr>
      <w:tr w:rsidR="00F65CE2" w:rsidRPr="00157FD1" w14:paraId="7E292A8F" w14:textId="77777777">
        <w:trPr>
          <w:trHeight w:val="245"/>
        </w:trPr>
        <w:tc>
          <w:tcPr>
            <w:tcW w:w="8352" w:type="dxa"/>
            <w:gridSpan w:val="5"/>
            <w:tcBorders>
              <w:top w:val="double" w:sz="6" w:space="0" w:color="auto"/>
              <w:left w:val="single" w:sz="2" w:space="0" w:color="000000"/>
              <w:bottom w:val="single" w:sz="6" w:space="0" w:color="auto"/>
              <w:right w:val="single" w:sz="2" w:space="0" w:color="000000"/>
            </w:tcBorders>
          </w:tcPr>
          <w:p w14:paraId="7E292A8E" w14:textId="77777777" w:rsidR="00F65CE2" w:rsidRPr="00157FD1" w:rsidRDefault="00F65CE2" w:rsidP="00F65CE2">
            <w:pPr>
              <w:rPr>
                <w:i/>
              </w:rPr>
            </w:pPr>
            <w:r w:rsidRPr="00157FD1">
              <w:rPr>
                <w:i/>
              </w:rPr>
              <w:t>NORTH AMERICAN (SONET)</w:t>
            </w:r>
          </w:p>
        </w:tc>
      </w:tr>
      <w:tr w:rsidR="00F65CE2" w:rsidRPr="00157FD1" w14:paraId="7E292A94" w14:textId="77777777">
        <w:trPr>
          <w:trHeight w:val="233"/>
        </w:trPr>
        <w:tc>
          <w:tcPr>
            <w:tcW w:w="1728" w:type="dxa"/>
            <w:tcBorders>
              <w:top w:val="single" w:sz="6" w:space="0" w:color="auto"/>
              <w:left w:val="single" w:sz="2" w:space="0" w:color="000000"/>
              <w:bottom w:val="single" w:sz="2" w:space="0" w:color="000000"/>
              <w:right w:val="single" w:sz="2" w:space="0" w:color="000000"/>
            </w:tcBorders>
          </w:tcPr>
          <w:p w14:paraId="7E292A90" w14:textId="77777777" w:rsidR="00F65CE2" w:rsidRPr="00157FD1" w:rsidRDefault="00F65CE2" w:rsidP="00F65CE2">
            <w:pPr>
              <w:rPr>
                <w:rFonts w:ascii="Arial Narrow" w:hAnsi="Arial Narrow"/>
              </w:rPr>
            </w:pPr>
            <w:r w:rsidRPr="00157FD1">
              <w:rPr>
                <w:rFonts w:ascii="Arial Narrow" w:hAnsi="Arial Narrow"/>
              </w:rPr>
              <w:t>OC</w:t>
            </w:r>
            <w:r w:rsidRPr="00157FD1">
              <w:rPr>
                <w:rFonts w:ascii="Arial Narrow" w:hAnsi="Arial Narrow"/>
              </w:rPr>
              <w:noBreakHyphen/>
              <w:t>1</w:t>
            </w:r>
          </w:p>
        </w:tc>
        <w:tc>
          <w:tcPr>
            <w:tcW w:w="1362" w:type="dxa"/>
            <w:tcBorders>
              <w:top w:val="single" w:sz="6" w:space="0" w:color="auto"/>
              <w:left w:val="single" w:sz="2" w:space="0" w:color="000000"/>
              <w:bottom w:val="single" w:sz="2" w:space="0" w:color="000000"/>
              <w:right w:val="single" w:sz="2" w:space="0" w:color="000000"/>
            </w:tcBorders>
          </w:tcPr>
          <w:p w14:paraId="7E292A91" w14:textId="77777777" w:rsidR="00F65CE2" w:rsidRPr="00157FD1" w:rsidRDefault="00F65CE2" w:rsidP="00F65CE2">
            <w:pPr>
              <w:rPr>
                <w:rFonts w:ascii="Arial Narrow" w:hAnsi="Arial Narrow"/>
              </w:rPr>
            </w:pPr>
            <w:r w:rsidRPr="00157FD1">
              <w:rPr>
                <w:rFonts w:ascii="Arial Narrow" w:hAnsi="Arial Narrow"/>
              </w:rPr>
              <w:t>STS</w:t>
            </w:r>
            <w:r w:rsidRPr="00157FD1">
              <w:rPr>
                <w:rFonts w:ascii="Arial Narrow" w:hAnsi="Arial Narrow"/>
              </w:rPr>
              <w:noBreakHyphen/>
              <w:t>1</w:t>
            </w:r>
          </w:p>
        </w:tc>
        <w:tc>
          <w:tcPr>
            <w:tcW w:w="1950" w:type="dxa"/>
            <w:gridSpan w:val="2"/>
            <w:tcBorders>
              <w:top w:val="single" w:sz="6" w:space="0" w:color="auto"/>
              <w:left w:val="single" w:sz="2" w:space="0" w:color="000000"/>
              <w:bottom w:val="single" w:sz="2" w:space="0" w:color="000000"/>
              <w:right w:val="single" w:sz="2" w:space="0" w:color="000000"/>
            </w:tcBorders>
          </w:tcPr>
          <w:p w14:paraId="7E292A92" w14:textId="77777777" w:rsidR="00F65CE2" w:rsidRPr="00157FD1" w:rsidRDefault="00F65CE2" w:rsidP="00F65CE2">
            <w:pPr>
              <w:rPr>
                <w:rFonts w:ascii="Arial Narrow" w:hAnsi="Arial Narrow"/>
              </w:rPr>
            </w:pPr>
            <w:r w:rsidRPr="00157FD1">
              <w:rPr>
                <w:rFonts w:ascii="Arial Narrow" w:hAnsi="Arial Narrow"/>
              </w:rPr>
              <w:t>51.84 Mb</w:t>
            </w:r>
          </w:p>
        </w:tc>
        <w:tc>
          <w:tcPr>
            <w:tcW w:w="3312" w:type="dxa"/>
            <w:tcBorders>
              <w:top w:val="single" w:sz="6" w:space="0" w:color="auto"/>
              <w:left w:val="single" w:sz="2" w:space="0" w:color="000000"/>
              <w:bottom w:val="single" w:sz="2" w:space="0" w:color="000000"/>
              <w:right w:val="single" w:sz="2" w:space="0" w:color="000000"/>
            </w:tcBorders>
          </w:tcPr>
          <w:p w14:paraId="7E292A93" w14:textId="77777777" w:rsidR="00F65CE2" w:rsidRPr="00157FD1" w:rsidRDefault="00F65CE2" w:rsidP="00F65CE2">
            <w:pPr>
              <w:rPr>
                <w:rFonts w:ascii="Arial Narrow" w:hAnsi="Arial Narrow"/>
              </w:rPr>
            </w:pPr>
            <w:r w:rsidRPr="00157FD1">
              <w:rPr>
                <w:rFonts w:ascii="Arial Narrow" w:hAnsi="Arial Narrow"/>
              </w:rPr>
              <w:t>1 OC</w:t>
            </w:r>
            <w:r w:rsidRPr="00157FD1">
              <w:rPr>
                <w:rFonts w:ascii="Arial Narrow" w:hAnsi="Arial Narrow"/>
              </w:rPr>
              <w:noBreakHyphen/>
              <w:t>1, 1 DS3, 28 DS1, 672 DS0</w:t>
            </w:r>
          </w:p>
        </w:tc>
      </w:tr>
      <w:tr w:rsidR="00F65CE2" w:rsidRPr="00157FD1" w14:paraId="7E292A99"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95" w14:textId="77777777" w:rsidR="00F65CE2" w:rsidRPr="00157FD1" w:rsidRDefault="00F65CE2" w:rsidP="00F65CE2">
            <w:pPr>
              <w:rPr>
                <w:rFonts w:ascii="Arial Narrow" w:hAnsi="Arial Narrow"/>
              </w:rPr>
            </w:pPr>
            <w:r w:rsidRPr="00157FD1">
              <w:rPr>
                <w:rFonts w:ascii="Arial Narrow" w:hAnsi="Arial Narrow"/>
              </w:rPr>
              <w:t>OC</w:t>
            </w:r>
            <w:r w:rsidRPr="00157FD1">
              <w:rPr>
                <w:rFonts w:ascii="Arial Narrow" w:hAnsi="Arial Narrow"/>
              </w:rPr>
              <w:noBreakHyphen/>
              <w:t>3</w:t>
            </w:r>
          </w:p>
        </w:tc>
        <w:tc>
          <w:tcPr>
            <w:tcW w:w="1362" w:type="dxa"/>
            <w:tcBorders>
              <w:top w:val="single" w:sz="2" w:space="0" w:color="000000"/>
              <w:left w:val="single" w:sz="2" w:space="0" w:color="000000"/>
              <w:bottom w:val="single" w:sz="2" w:space="0" w:color="000000"/>
              <w:right w:val="single" w:sz="2" w:space="0" w:color="000000"/>
            </w:tcBorders>
          </w:tcPr>
          <w:p w14:paraId="7E292A96" w14:textId="77777777" w:rsidR="00F65CE2" w:rsidRPr="00157FD1" w:rsidRDefault="00F65CE2" w:rsidP="00F65CE2">
            <w:pPr>
              <w:rPr>
                <w:rFonts w:ascii="Arial Narrow" w:hAnsi="Arial Narrow"/>
              </w:rPr>
            </w:pPr>
            <w:r w:rsidRPr="00157FD1">
              <w:rPr>
                <w:rFonts w:ascii="Arial Narrow" w:hAnsi="Arial Narrow"/>
              </w:rPr>
              <w:t>STS</w:t>
            </w:r>
            <w:r w:rsidRPr="00157FD1">
              <w:rPr>
                <w:rFonts w:ascii="Arial Narrow" w:hAnsi="Arial Narrow"/>
              </w:rPr>
              <w:noBreakHyphen/>
              <w:t>3</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97" w14:textId="77777777" w:rsidR="00F65CE2" w:rsidRPr="00157FD1" w:rsidRDefault="00F65CE2" w:rsidP="00F65CE2">
            <w:pPr>
              <w:rPr>
                <w:rFonts w:ascii="Arial Narrow" w:hAnsi="Arial Narrow"/>
              </w:rPr>
            </w:pPr>
            <w:r w:rsidRPr="00157FD1">
              <w:rPr>
                <w:rFonts w:ascii="Arial Narrow" w:hAnsi="Arial Narrow"/>
              </w:rPr>
              <w:t>155.52 Mb</w:t>
            </w:r>
          </w:p>
        </w:tc>
        <w:tc>
          <w:tcPr>
            <w:tcW w:w="3312" w:type="dxa"/>
            <w:tcBorders>
              <w:top w:val="single" w:sz="2" w:space="0" w:color="000000"/>
              <w:left w:val="single" w:sz="2" w:space="0" w:color="000000"/>
              <w:bottom w:val="single" w:sz="2" w:space="0" w:color="000000"/>
              <w:right w:val="single" w:sz="2" w:space="0" w:color="000000"/>
            </w:tcBorders>
          </w:tcPr>
          <w:p w14:paraId="7E292A98" w14:textId="77777777" w:rsidR="00F65CE2" w:rsidRPr="00157FD1" w:rsidRDefault="00F65CE2" w:rsidP="00F65CE2">
            <w:pPr>
              <w:rPr>
                <w:rFonts w:ascii="Arial Narrow" w:hAnsi="Arial Narrow"/>
              </w:rPr>
            </w:pPr>
            <w:r w:rsidRPr="00157FD1">
              <w:rPr>
                <w:rFonts w:ascii="Arial Narrow" w:hAnsi="Arial Narrow"/>
              </w:rPr>
              <w:t>3 OC</w:t>
            </w:r>
            <w:r w:rsidRPr="00157FD1">
              <w:rPr>
                <w:rFonts w:ascii="Arial Narrow" w:hAnsi="Arial Narrow"/>
              </w:rPr>
              <w:noBreakHyphen/>
              <w:t>1, 3 DS3, 84 DS1, 2,016 DS0</w:t>
            </w:r>
          </w:p>
        </w:tc>
      </w:tr>
      <w:tr w:rsidR="00F65CE2" w:rsidRPr="00157FD1" w14:paraId="7E292A9E"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9A" w14:textId="77777777" w:rsidR="00F65CE2" w:rsidRPr="00157FD1" w:rsidRDefault="00F65CE2" w:rsidP="00F65CE2">
            <w:pPr>
              <w:rPr>
                <w:rFonts w:ascii="Arial Narrow" w:hAnsi="Arial Narrow"/>
              </w:rPr>
            </w:pPr>
            <w:r w:rsidRPr="00157FD1">
              <w:rPr>
                <w:rFonts w:ascii="Arial Narrow" w:hAnsi="Arial Narrow"/>
              </w:rPr>
              <w:t>OC</w:t>
            </w:r>
            <w:r w:rsidRPr="00157FD1">
              <w:rPr>
                <w:rFonts w:ascii="Arial Narrow" w:hAnsi="Arial Narrow"/>
              </w:rPr>
              <w:noBreakHyphen/>
              <w:t>12</w:t>
            </w:r>
          </w:p>
        </w:tc>
        <w:tc>
          <w:tcPr>
            <w:tcW w:w="1362" w:type="dxa"/>
            <w:tcBorders>
              <w:top w:val="single" w:sz="2" w:space="0" w:color="000000"/>
              <w:left w:val="single" w:sz="2" w:space="0" w:color="000000"/>
              <w:bottom w:val="single" w:sz="2" w:space="0" w:color="000000"/>
              <w:right w:val="single" w:sz="2" w:space="0" w:color="000000"/>
            </w:tcBorders>
          </w:tcPr>
          <w:p w14:paraId="7E292A9B" w14:textId="77777777" w:rsidR="00F65CE2" w:rsidRPr="00157FD1" w:rsidRDefault="00F65CE2" w:rsidP="00F65CE2">
            <w:pPr>
              <w:rPr>
                <w:rFonts w:ascii="Arial Narrow" w:hAnsi="Arial Narrow"/>
              </w:rPr>
            </w:pPr>
            <w:r w:rsidRPr="00157FD1">
              <w:rPr>
                <w:rFonts w:ascii="Arial Narrow" w:hAnsi="Arial Narrow"/>
              </w:rPr>
              <w:t>STS</w:t>
            </w:r>
            <w:r w:rsidRPr="00157FD1">
              <w:rPr>
                <w:rFonts w:ascii="Arial Narrow" w:hAnsi="Arial Narrow"/>
              </w:rPr>
              <w:noBreakHyphen/>
              <w:t>12</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9C" w14:textId="77777777" w:rsidR="00F65CE2" w:rsidRPr="00157FD1" w:rsidRDefault="00F65CE2" w:rsidP="00F65CE2">
            <w:pPr>
              <w:rPr>
                <w:rFonts w:ascii="Arial Narrow" w:hAnsi="Arial Narrow"/>
              </w:rPr>
            </w:pPr>
            <w:r w:rsidRPr="00157FD1">
              <w:rPr>
                <w:rFonts w:ascii="Arial Narrow" w:hAnsi="Arial Narrow"/>
              </w:rPr>
              <w:t>622.08 Mb</w:t>
            </w:r>
          </w:p>
        </w:tc>
        <w:tc>
          <w:tcPr>
            <w:tcW w:w="3312" w:type="dxa"/>
            <w:tcBorders>
              <w:top w:val="single" w:sz="2" w:space="0" w:color="000000"/>
              <w:left w:val="single" w:sz="2" w:space="0" w:color="000000"/>
              <w:bottom w:val="single" w:sz="2" w:space="0" w:color="000000"/>
              <w:right w:val="single" w:sz="2" w:space="0" w:color="000000"/>
            </w:tcBorders>
          </w:tcPr>
          <w:p w14:paraId="7E292A9D" w14:textId="77777777" w:rsidR="00F65CE2" w:rsidRPr="00157FD1" w:rsidRDefault="00F65CE2" w:rsidP="00F65CE2">
            <w:pPr>
              <w:rPr>
                <w:rFonts w:ascii="Arial Narrow" w:hAnsi="Arial Narrow"/>
              </w:rPr>
            </w:pPr>
            <w:r w:rsidRPr="00157FD1">
              <w:rPr>
                <w:rFonts w:ascii="Arial Narrow" w:hAnsi="Arial Narrow"/>
              </w:rPr>
              <w:t>12 OC</w:t>
            </w:r>
            <w:r w:rsidRPr="00157FD1">
              <w:rPr>
                <w:rFonts w:ascii="Arial Narrow" w:hAnsi="Arial Narrow"/>
              </w:rPr>
              <w:noBreakHyphen/>
              <w:t>1, 12 DS3, 336 DS1, 8,064 DS0</w:t>
            </w:r>
          </w:p>
        </w:tc>
      </w:tr>
      <w:tr w:rsidR="00F65CE2" w:rsidRPr="00157FD1" w14:paraId="7E292AA3"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9F" w14:textId="77777777" w:rsidR="00F65CE2" w:rsidRPr="00157FD1" w:rsidRDefault="00F65CE2" w:rsidP="00F65CE2">
            <w:pPr>
              <w:rPr>
                <w:rFonts w:ascii="Arial Narrow" w:hAnsi="Arial Narrow"/>
              </w:rPr>
            </w:pPr>
            <w:r w:rsidRPr="00157FD1">
              <w:rPr>
                <w:rFonts w:ascii="Arial Narrow" w:hAnsi="Arial Narrow"/>
              </w:rPr>
              <w:t>OC</w:t>
            </w:r>
            <w:r w:rsidRPr="00157FD1">
              <w:rPr>
                <w:rFonts w:ascii="Arial Narrow" w:hAnsi="Arial Narrow"/>
              </w:rPr>
              <w:noBreakHyphen/>
              <w:t>48</w:t>
            </w:r>
          </w:p>
        </w:tc>
        <w:tc>
          <w:tcPr>
            <w:tcW w:w="1362" w:type="dxa"/>
            <w:tcBorders>
              <w:top w:val="single" w:sz="2" w:space="0" w:color="000000"/>
              <w:left w:val="single" w:sz="2" w:space="0" w:color="000000"/>
              <w:bottom w:val="single" w:sz="2" w:space="0" w:color="000000"/>
              <w:right w:val="single" w:sz="2" w:space="0" w:color="000000"/>
            </w:tcBorders>
          </w:tcPr>
          <w:p w14:paraId="7E292AA0" w14:textId="77777777" w:rsidR="00F65CE2" w:rsidRPr="00157FD1" w:rsidRDefault="00F65CE2" w:rsidP="00F65CE2">
            <w:pPr>
              <w:rPr>
                <w:rFonts w:ascii="Arial Narrow" w:hAnsi="Arial Narrow"/>
              </w:rPr>
            </w:pPr>
            <w:r w:rsidRPr="00157FD1">
              <w:rPr>
                <w:rFonts w:ascii="Arial Narrow" w:hAnsi="Arial Narrow"/>
              </w:rPr>
              <w:t>STS</w:t>
            </w:r>
            <w:r w:rsidRPr="00157FD1">
              <w:rPr>
                <w:rFonts w:ascii="Arial Narrow" w:hAnsi="Arial Narrow"/>
              </w:rPr>
              <w:noBreakHyphen/>
              <w:t>48</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A1" w14:textId="77777777" w:rsidR="00F65CE2" w:rsidRPr="00157FD1" w:rsidRDefault="00F65CE2" w:rsidP="00F65CE2">
            <w:pPr>
              <w:rPr>
                <w:rFonts w:ascii="Arial Narrow" w:hAnsi="Arial Narrow"/>
              </w:rPr>
            </w:pPr>
            <w:r w:rsidRPr="00157FD1">
              <w:rPr>
                <w:rFonts w:ascii="Arial Narrow" w:hAnsi="Arial Narrow"/>
              </w:rPr>
              <w:t>2,488.32 Mb</w:t>
            </w:r>
          </w:p>
        </w:tc>
        <w:tc>
          <w:tcPr>
            <w:tcW w:w="3312" w:type="dxa"/>
            <w:tcBorders>
              <w:top w:val="single" w:sz="2" w:space="0" w:color="000000"/>
              <w:left w:val="single" w:sz="2" w:space="0" w:color="000000"/>
              <w:bottom w:val="single" w:sz="2" w:space="0" w:color="000000"/>
              <w:right w:val="single" w:sz="2" w:space="0" w:color="000000"/>
            </w:tcBorders>
          </w:tcPr>
          <w:p w14:paraId="7E292AA2" w14:textId="77777777" w:rsidR="00F65CE2" w:rsidRPr="00157FD1" w:rsidRDefault="00F65CE2" w:rsidP="00F65CE2">
            <w:pPr>
              <w:rPr>
                <w:rFonts w:ascii="Arial Narrow" w:hAnsi="Arial Narrow"/>
              </w:rPr>
            </w:pPr>
            <w:r w:rsidRPr="00157FD1">
              <w:rPr>
                <w:rFonts w:ascii="Arial Narrow" w:hAnsi="Arial Narrow"/>
              </w:rPr>
              <w:t>48 OC</w:t>
            </w:r>
            <w:r w:rsidRPr="00157FD1">
              <w:rPr>
                <w:rFonts w:ascii="Arial Narrow" w:hAnsi="Arial Narrow"/>
              </w:rPr>
              <w:noBreakHyphen/>
              <w:t>1, 48 DS3, 1,344 DS1, 32,256 DS0</w:t>
            </w:r>
          </w:p>
        </w:tc>
      </w:tr>
      <w:tr w:rsidR="00F65CE2" w:rsidRPr="00157FD1" w14:paraId="7E292AA8" w14:textId="77777777">
        <w:trPr>
          <w:trHeight w:val="233"/>
        </w:trPr>
        <w:tc>
          <w:tcPr>
            <w:tcW w:w="1728" w:type="dxa"/>
            <w:tcBorders>
              <w:top w:val="single" w:sz="2" w:space="0" w:color="000000"/>
              <w:left w:val="single" w:sz="2" w:space="0" w:color="000000"/>
              <w:bottom w:val="single" w:sz="6" w:space="0" w:color="auto"/>
              <w:right w:val="single" w:sz="2" w:space="0" w:color="000000"/>
            </w:tcBorders>
          </w:tcPr>
          <w:p w14:paraId="7E292AA4" w14:textId="77777777" w:rsidR="00F65CE2" w:rsidRPr="00157FD1" w:rsidRDefault="00F65CE2" w:rsidP="00F65CE2">
            <w:pPr>
              <w:rPr>
                <w:rFonts w:ascii="Arial Narrow" w:hAnsi="Arial Narrow"/>
              </w:rPr>
            </w:pPr>
            <w:r w:rsidRPr="00157FD1">
              <w:rPr>
                <w:rFonts w:ascii="Arial Narrow" w:hAnsi="Arial Narrow"/>
              </w:rPr>
              <w:t>OC</w:t>
            </w:r>
            <w:r w:rsidRPr="00157FD1">
              <w:rPr>
                <w:rFonts w:ascii="Arial Narrow" w:hAnsi="Arial Narrow"/>
              </w:rPr>
              <w:noBreakHyphen/>
              <w:t>192</w:t>
            </w:r>
          </w:p>
        </w:tc>
        <w:tc>
          <w:tcPr>
            <w:tcW w:w="1362" w:type="dxa"/>
            <w:tcBorders>
              <w:top w:val="single" w:sz="2" w:space="0" w:color="000000"/>
              <w:left w:val="single" w:sz="2" w:space="0" w:color="000000"/>
              <w:bottom w:val="single" w:sz="6" w:space="0" w:color="auto"/>
              <w:right w:val="single" w:sz="2" w:space="0" w:color="000000"/>
            </w:tcBorders>
          </w:tcPr>
          <w:p w14:paraId="7E292AA5" w14:textId="77777777" w:rsidR="00F65CE2" w:rsidRPr="00157FD1" w:rsidRDefault="00F65CE2" w:rsidP="00F65CE2">
            <w:pPr>
              <w:rPr>
                <w:rFonts w:ascii="Arial Narrow" w:hAnsi="Arial Narrow"/>
              </w:rPr>
            </w:pPr>
            <w:r w:rsidRPr="00157FD1">
              <w:rPr>
                <w:rFonts w:ascii="Arial Narrow" w:hAnsi="Arial Narrow"/>
              </w:rPr>
              <w:t>STS</w:t>
            </w:r>
            <w:r w:rsidRPr="00157FD1">
              <w:rPr>
                <w:rFonts w:ascii="Arial Narrow" w:hAnsi="Arial Narrow"/>
              </w:rPr>
              <w:noBreakHyphen/>
              <w:t>192</w:t>
            </w:r>
          </w:p>
        </w:tc>
        <w:tc>
          <w:tcPr>
            <w:tcW w:w="1950" w:type="dxa"/>
            <w:gridSpan w:val="2"/>
            <w:tcBorders>
              <w:top w:val="single" w:sz="2" w:space="0" w:color="000000"/>
              <w:left w:val="single" w:sz="2" w:space="0" w:color="000000"/>
              <w:bottom w:val="single" w:sz="6" w:space="0" w:color="auto"/>
              <w:right w:val="single" w:sz="2" w:space="0" w:color="000000"/>
            </w:tcBorders>
          </w:tcPr>
          <w:p w14:paraId="7E292AA6" w14:textId="77777777" w:rsidR="00F65CE2" w:rsidRPr="00157FD1" w:rsidRDefault="00F65CE2" w:rsidP="00F65CE2">
            <w:pPr>
              <w:rPr>
                <w:rFonts w:ascii="Arial Narrow" w:hAnsi="Arial Narrow"/>
              </w:rPr>
            </w:pPr>
            <w:r w:rsidRPr="00157FD1">
              <w:rPr>
                <w:rFonts w:ascii="Arial Narrow" w:hAnsi="Arial Narrow"/>
              </w:rPr>
              <w:t>9,953.28 Mb</w:t>
            </w:r>
          </w:p>
        </w:tc>
        <w:tc>
          <w:tcPr>
            <w:tcW w:w="3312" w:type="dxa"/>
            <w:tcBorders>
              <w:top w:val="single" w:sz="2" w:space="0" w:color="000000"/>
              <w:left w:val="single" w:sz="2" w:space="0" w:color="000000"/>
              <w:bottom w:val="single" w:sz="6" w:space="0" w:color="auto"/>
              <w:right w:val="single" w:sz="2" w:space="0" w:color="000000"/>
            </w:tcBorders>
          </w:tcPr>
          <w:p w14:paraId="7E292AA7" w14:textId="77777777" w:rsidR="00F65CE2" w:rsidRPr="00157FD1" w:rsidRDefault="00F65CE2" w:rsidP="00F65CE2">
            <w:pPr>
              <w:rPr>
                <w:rFonts w:ascii="Arial Narrow" w:hAnsi="Arial Narrow"/>
              </w:rPr>
            </w:pPr>
            <w:r w:rsidRPr="00157FD1">
              <w:rPr>
                <w:rFonts w:ascii="Arial Narrow" w:hAnsi="Arial Narrow"/>
              </w:rPr>
              <w:t>192 OC</w:t>
            </w:r>
            <w:r w:rsidRPr="00157FD1">
              <w:rPr>
                <w:rFonts w:ascii="Arial Narrow" w:hAnsi="Arial Narrow"/>
              </w:rPr>
              <w:noBreakHyphen/>
              <w:t>1,192 DS3, 5,376 DS1, 129,024 DS0</w:t>
            </w:r>
          </w:p>
        </w:tc>
      </w:tr>
      <w:tr w:rsidR="00F65CE2" w:rsidRPr="00157FD1" w14:paraId="7E292AAD"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A9" w14:textId="77777777" w:rsidR="00F65CE2" w:rsidRPr="00157FD1" w:rsidRDefault="00F65CE2" w:rsidP="00F65CE2">
            <w:pPr>
              <w:rPr>
                <w:rFonts w:ascii="Arial Narrow" w:hAnsi="Arial Narrow"/>
              </w:rPr>
            </w:pPr>
            <w:r w:rsidRPr="00157FD1">
              <w:rPr>
                <w:rFonts w:ascii="Arial Narrow" w:hAnsi="Arial Narrow"/>
              </w:rPr>
              <w:t>OC</w:t>
            </w:r>
            <w:r w:rsidRPr="00157FD1">
              <w:rPr>
                <w:rFonts w:ascii="Arial Narrow" w:hAnsi="Arial Narrow"/>
              </w:rPr>
              <w:noBreakHyphen/>
              <w:t>768</w:t>
            </w:r>
          </w:p>
        </w:tc>
        <w:tc>
          <w:tcPr>
            <w:tcW w:w="1362" w:type="dxa"/>
            <w:tcBorders>
              <w:top w:val="single" w:sz="2" w:space="0" w:color="000000"/>
              <w:left w:val="single" w:sz="2" w:space="0" w:color="000000"/>
              <w:bottom w:val="single" w:sz="2" w:space="0" w:color="000000"/>
              <w:right w:val="single" w:sz="2" w:space="0" w:color="000000"/>
            </w:tcBorders>
          </w:tcPr>
          <w:p w14:paraId="7E292AAA" w14:textId="77777777" w:rsidR="00F65CE2" w:rsidRPr="00157FD1" w:rsidRDefault="00F65CE2" w:rsidP="00F65CE2">
            <w:pPr>
              <w:rPr>
                <w:rFonts w:ascii="Arial Narrow" w:hAnsi="Arial Narrow"/>
              </w:rPr>
            </w:pPr>
            <w:r w:rsidRPr="00157FD1">
              <w:rPr>
                <w:rFonts w:ascii="Arial Narrow" w:hAnsi="Arial Narrow"/>
              </w:rPr>
              <w:t>Not available</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AB" w14:textId="77777777" w:rsidR="00F65CE2" w:rsidRPr="00157FD1" w:rsidRDefault="00F65CE2" w:rsidP="00F65CE2">
            <w:pPr>
              <w:rPr>
                <w:rFonts w:ascii="Arial Narrow" w:hAnsi="Arial Narrow"/>
              </w:rPr>
            </w:pPr>
            <w:r w:rsidRPr="00157FD1">
              <w:rPr>
                <w:rFonts w:ascii="Arial Narrow" w:hAnsi="Arial Narrow"/>
              </w:rPr>
              <w:t>39,680 Mb</w:t>
            </w:r>
          </w:p>
        </w:tc>
        <w:tc>
          <w:tcPr>
            <w:tcW w:w="3312" w:type="dxa"/>
            <w:tcBorders>
              <w:top w:val="single" w:sz="2" w:space="0" w:color="000000"/>
              <w:left w:val="single" w:sz="2" w:space="0" w:color="000000"/>
              <w:bottom w:val="single" w:sz="2" w:space="0" w:color="000000"/>
              <w:right w:val="single" w:sz="2" w:space="0" w:color="000000"/>
            </w:tcBorders>
          </w:tcPr>
          <w:p w14:paraId="7E292AAC" w14:textId="77777777" w:rsidR="00F65CE2" w:rsidRPr="00157FD1" w:rsidRDefault="00F65CE2" w:rsidP="00F65CE2">
            <w:pPr>
              <w:rPr>
                <w:rFonts w:ascii="Arial Narrow" w:hAnsi="Arial Narrow"/>
              </w:rPr>
            </w:pPr>
            <w:r w:rsidRPr="00157FD1">
              <w:rPr>
                <w:rFonts w:ascii="Arial Narrow" w:hAnsi="Arial Narrow"/>
              </w:rPr>
              <w:t>Not available</w:t>
            </w:r>
          </w:p>
        </w:tc>
      </w:tr>
      <w:tr w:rsidR="00F65CE2" w:rsidRPr="00157FD1" w14:paraId="7E292AB2"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AE" w14:textId="77777777" w:rsidR="00F65CE2" w:rsidRPr="00157FD1" w:rsidRDefault="00F65CE2" w:rsidP="00F65CE2">
            <w:pPr>
              <w:rPr>
                <w:rFonts w:ascii="Arial Narrow" w:hAnsi="Arial Narrow"/>
              </w:rPr>
            </w:pPr>
            <w:r w:rsidRPr="00157FD1">
              <w:rPr>
                <w:rFonts w:ascii="Arial Narrow" w:hAnsi="Arial Narrow"/>
              </w:rPr>
              <w:t>OC</w:t>
            </w:r>
            <w:r w:rsidRPr="00157FD1">
              <w:rPr>
                <w:rFonts w:ascii="Arial Narrow" w:hAnsi="Arial Narrow"/>
              </w:rPr>
              <w:noBreakHyphen/>
              <w:t>1536</w:t>
            </w:r>
          </w:p>
        </w:tc>
        <w:tc>
          <w:tcPr>
            <w:tcW w:w="1362" w:type="dxa"/>
            <w:tcBorders>
              <w:top w:val="single" w:sz="2" w:space="0" w:color="000000"/>
              <w:left w:val="single" w:sz="2" w:space="0" w:color="000000"/>
              <w:bottom w:val="single" w:sz="2" w:space="0" w:color="000000"/>
              <w:right w:val="single" w:sz="2" w:space="0" w:color="000000"/>
            </w:tcBorders>
          </w:tcPr>
          <w:p w14:paraId="7E292AAF" w14:textId="77777777" w:rsidR="00F65CE2" w:rsidRPr="00157FD1" w:rsidRDefault="00F65CE2" w:rsidP="00F65CE2">
            <w:pPr>
              <w:rPr>
                <w:rFonts w:ascii="Arial Narrow" w:hAnsi="Arial Narrow"/>
              </w:rPr>
            </w:pPr>
          </w:p>
        </w:tc>
        <w:tc>
          <w:tcPr>
            <w:tcW w:w="1950" w:type="dxa"/>
            <w:gridSpan w:val="2"/>
            <w:tcBorders>
              <w:top w:val="single" w:sz="2" w:space="0" w:color="000000"/>
              <w:left w:val="single" w:sz="2" w:space="0" w:color="000000"/>
              <w:bottom w:val="single" w:sz="2" w:space="0" w:color="000000"/>
              <w:right w:val="single" w:sz="2" w:space="0" w:color="000000"/>
            </w:tcBorders>
          </w:tcPr>
          <w:p w14:paraId="7E292AB0" w14:textId="77777777" w:rsidR="00F65CE2" w:rsidRPr="00157FD1" w:rsidRDefault="00F65CE2" w:rsidP="00F65CE2">
            <w:pPr>
              <w:rPr>
                <w:rFonts w:ascii="Arial Narrow" w:hAnsi="Arial Narrow"/>
              </w:rPr>
            </w:pPr>
            <w:r w:rsidRPr="00157FD1">
              <w:rPr>
                <w:rFonts w:ascii="Arial Narrow" w:hAnsi="Arial Narrow"/>
              </w:rPr>
              <w:t>158,720Mb</w:t>
            </w:r>
          </w:p>
        </w:tc>
        <w:tc>
          <w:tcPr>
            <w:tcW w:w="3312" w:type="dxa"/>
            <w:tcBorders>
              <w:top w:val="single" w:sz="2" w:space="0" w:color="000000"/>
              <w:left w:val="single" w:sz="2" w:space="0" w:color="000000"/>
              <w:bottom w:val="single" w:sz="2" w:space="0" w:color="000000"/>
              <w:right w:val="single" w:sz="2" w:space="0" w:color="000000"/>
            </w:tcBorders>
          </w:tcPr>
          <w:p w14:paraId="7E292AB1" w14:textId="77777777" w:rsidR="00F65CE2" w:rsidRPr="00157FD1" w:rsidRDefault="00F65CE2" w:rsidP="00F65CE2">
            <w:pPr>
              <w:rPr>
                <w:rFonts w:ascii="Arial Narrow" w:hAnsi="Arial Narrow"/>
              </w:rPr>
            </w:pPr>
            <w:r w:rsidRPr="00157FD1">
              <w:rPr>
                <w:rFonts w:ascii="Arial Narrow" w:hAnsi="Arial Narrow"/>
              </w:rPr>
              <w:t>Not available</w:t>
            </w:r>
          </w:p>
        </w:tc>
      </w:tr>
      <w:tr w:rsidR="00F65CE2" w:rsidRPr="00157FD1" w14:paraId="7E292AB4" w14:textId="77777777">
        <w:trPr>
          <w:trHeight w:val="233"/>
        </w:trPr>
        <w:tc>
          <w:tcPr>
            <w:tcW w:w="8352" w:type="dxa"/>
            <w:gridSpan w:val="5"/>
            <w:tcBorders>
              <w:top w:val="single" w:sz="6" w:space="0" w:color="auto"/>
              <w:left w:val="single" w:sz="2" w:space="0" w:color="000000"/>
              <w:bottom w:val="single" w:sz="6" w:space="0" w:color="auto"/>
              <w:right w:val="single" w:sz="2" w:space="0" w:color="000000"/>
            </w:tcBorders>
          </w:tcPr>
          <w:p w14:paraId="7E292AB3" w14:textId="77777777" w:rsidR="00F65CE2" w:rsidRPr="00157FD1" w:rsidRDefault="00F65CE2" w:rsidP="00F65CE2">
            <w:pPr>
              <w:rPr>
                <w:i/>
              </w:rPr>
            </w:pPr>
            <w:r w:rsidRPr="00157FD1">
              <w:rPr>
                <w:i/>
              </w:rPr>
              <w:t>INTERNATIONAL (SDH)</w:t>
            </w:r>
          </w:p>
        </w:tc>
      </w:tr>
      <w:tr w:rsidR="00F65CE2" w:rsidRPr="00157FD1" w14:paraId="7E292AB9" w14:textId="77777777">
        <w:trPr>
          <w:trHeight w:val="233"/>
        </w:trPr>
        <w:tc>
          <w:tcPr>
            <w:tcW w:w="1728" w:type="dxa"/>
            <w:tcBorders>
              <w:top w:val="single" w:sz="6" w:space="0" w:color="auto"/>
              <w:left w:val="single" w:sz="2" w:space="0" w:color="000000"/>
              <w:bottom w:val="single" w:sz="2" w:space="0" w:color="000000"/>
              <w:right w:val="single" w:sz="2" w:space="0" w:color="000000"/>
            </w:tcBorders>
          </w:tcPr>
          <w:p w14:paraId="7E292AB5"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1o (OC</w:t>
            </w:r>
            <w:r w:rsidRPr="00157FD1">
              <w:rPr>
                <w:rFonts w:ascii="Arial Narrow" w:hAnsi="Arial Narrow"/>
              </w:rPr>
              <w:noBreakHyphen/>
              <w:t>3)</w:t>
            </w:r>
          </w:p>
        </w:tc>
        <w:tc>
          <w:tcPr>
            <w:tcW w:w="1362" w:type="dxa"/>
            <w:tcBorders>
              <w:top w:val="single" w:sz="6" w:space="0" w:color="auto"/>
              <w:left w:val="single" w:sz="2" w:space="0" w:color="000000"/>
              <w:bottom w:val="single" w:sz="2" w:space="0" w:color="000000"/>
              <w:right w:val="single" w:sz="2" w:space="0" w:color="000000"/>
            </w:tcBorders>
          </w:tcPr>
          <w:p w14:paraId="7E292AB6"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1e</w:t>
            </w:r>
          </w:p>
        </w:tc>
        <w:tc>
          <w:tcPr>
            <w:tcW w:w="1950" w:type="dxa"/>
            <w:gridSpan w:val="2"/>
            <w:tcBorders>
              <w:top w:val="single" w:sz="6" w:space="0" w:color="auto"/>
              <w:left w:val="single" w:sz="2" w:space="0" w:color="000000"/>
              <w:bottom w:val="single" w:sz="2" w:space="0" w:color="000000"/>
              <w:right w:val="single" w:sz="2" w:space="0" w:color="000000"/>
            </w:tcBorders>
          </w:tcPr>
          <w:p w14:paraId="7E292AB7" w14:textId="77777777" w:rsidR="00F65CE2" w:rsidRPr="00157FD1" w:rsidRDefault="00F65CE2" w:rsidP="00F65CE2">
            <w:pPr>
              <w:rPr>
                <w:rFonts w:ascii="Arial Narrow" w:hAnsi="Arial Narrow"/>
              </w:rPr>
            </w:pPr>
            <w:r w:rsidRPr="00157FD1">
              <w:rPr>
                <w:rFonts w:ascii="Arial Narrow" w:hAnsi="Arial Narrow"/>
              </w:rPr>
              <w:t>155.52 Mb</w:t>
            </w:r>
          </w:p>
        </w:tc>
        <w:tc>
          <w:tcPr>
            <w:tcW w:w="3312" w:type="dxa"/>
            <w:tcBorders>
              <w:top w:val="single" w:sz="6" w:space="0" w:color="auto"/>
              <w:left w:val="single" w:sz="2" w:space="0" w:color="000000"/>
              <w:bottom w:val="single" w:sz="2" w:space="0" w:color="000000"/>
              <w:right w:val="single" w:sz="2" w:space="0" w:color="000000"/>
            </w:tcBorders>
          </w:tcPr>
          <w:p w14:paraId="7E292AB8" w14:textId="77777777" w:rsidR="00F65CE2" w:rsidRPr="00157FD1" w:rsidRDefault="00F65CE2" w:rsidP="00F65CE2">
            <w:pPr>
              <w:rPr>
                <w:rFonts w:ascii="Arial Narrow" w:hAnsi="Arial Narrow"/>
              </w:rPr>
            </w:pPr>
            <w:r w:rsidRPr="00157FD1">
              <w:rPr>
                <w:rFonts w:ascii="Arial Narrow" w:hAnsi="Arial Narrow"/>
              </w:rPr>
              <w:t>1 E4, 4 E3, 64 E1, 1,920 Channels</w:t>
            </w:r>
          </w:p>
        </w:tc>
      </w:tr>
      <w:tr w:rsidR="00F65CE2" w:rsidRPr="00157FD1" w14:paraId="7E292ABE"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BA"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4o (OC</w:t>
            </w:r>
            <w:r w:rsidRPr="00157FD1">
              <w:rPr>
                <w:rFonts w:ascii="Arial Narrow" w:hAnsi="Arial Narrow"/>
              </w:rPr>
              <w:noBreakHyphen/>
              <w:t>12)</w:t>
            </w:r>
          </w:p>
        </w:tc>
        <w:tc>
          <w:tcPr>
            <w:tcW w:w="1362" w:type="dxa"/>
            <w:tcBorders>
              <w:top w:val="single" w:sz="2" w:space="0" w:color="000000"/>
              <w:left w:val="single" w:sz="2" w:space="0" w:color="000000"/>
              <w:bottom w:val="single" w:sz="2" w:space="0" w:color="000000"/>
              <w:right w:val="single" w:sz="2" w:space="0" w:color="000000"/>
            </w:tcBorders>
          </w:tcPr>
          <w:p w14:paraId="7E292ABB"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4e</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BC" w14:textId="77777777" w:rsidR="00F65CE2" w:rsidRPr="00157FD1" w:rsidRDefault="00F65CE2" w:rsidP="00F65CE2">
            <w:pPr>
              <w:rPr>
                <w:rFonts w:ascii="Arial Narrow" w:hAnsi="Arial Narrow"/>
              </w:rPr>
            </w:pPr>
            <w:r w:rsidRPr="00157FD1">
              <w:rPr>
                <w:rFonts w:ascii="Arial Narrow" w:hAnsi="Arial Narrow"/>
              </w:rPr>
              <w:t>622.08 Mb</w:t>
            </w:r>
          </w:p>
        </w:tc>
        <w:tc>
          <w:tcPr>
            <w:tcW w:w="3312" w:type="dxa"/>
            <w:tcBorders>
              <w:top w:val="single" w:sz="2" w:space="0" w:color="000000"/>
              <w:left w:val="single" w:sz="2" w:space="0" w:color="000000"/>
              <w:bottom w:val="single" w:sz="2" w:space="0" w:color="000000"/>
              <w:right w:val="single" w:sz="2" w:space="0" w:color="000000"/>
            </w:tcBorders>
          </w:tcPr>
          <w:p w14:paraId="7E292ABD" w14:textId="77777777" w:rsidR="00F65CE2" w:rsidRPr="00157FD1" w:rsidRDefault="00F65CE2" w:rsidP="00F65CE2">
            <w:pPr>
              <w:rPr>
                <w:rFonts w:ascii="Arial Narrow" w:hAnsi="Arial Narrow"/>
              </w:rPr>
            </w:pPr>
            <w:r w:rsidRPr="00157FD1">
              <w:rPr>
                <w:rFonts w:ascii="Arial Narrow" w:hAnsi="Arial Narrow"/>
              </w:rPr>
              <w:t>4 E4, 16 E3, 256 E1, 7,680 Channels</w:t>
            </w:r>
          </w:p>
        </w:tc>
      </w:tr>
      <w:tr w:rsidR="00F65CE2" w:rsidRPr="00157FD1" w14:paraId="7E292AC3"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BF"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16o (OC</w:t>
            </w:r>
            <w:r w:rsidRPr="00157FD1">
              <w:rPr>
                <w:rFonts w:ascii="Arial Narrow" w:hAnsi="Arial Narrow"/>
              </w:rPr>
              <w:noBreakHyphen/>
              <w:t>48)</w:t>
            </w:r>
          </w:p>
        </w:tc>
        <w:tc>
          <w:tcPr>
            <w:tcW w:w="1362" w:type="dxa"/>
            <w:tcBorders>
              <w:top w:val="single" w:sz="2" w:space="0" w:color="000000"/>
              <w:left w:val="single" w:sz="2" w:space="0" w:color="000000"/>
              <w:bottom w:val="single" w:sz="2" w:space="0" w:color="000000"/>
              <w:right w:val="single" w:sz="2" w:space="0" w:color="000000"/>
            </w:tcBorders>
          </w:tcPr>
          <w:p w14:paraId="7E292AC0"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16e</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C1" w14:textId="77777777" w:rsidR="00F65CE2" w:rsidRPr="00157FD1" w:rsidRDefault="00F65CE2" w:rsidP="00F65CE2">
            <w:pPr>
              <w:rPr>
                <w:rFonts w:ascii="Arial Narrow" w:hAnsi="Arial Narrow"/>
              </w:rPr>
            </w:pPr>
            <w:r w:rsidRPr="00157FD1">
              <w:rPr>
                <w:rFonts w:ascii="Arial Narrow" w:hAnsi="Arial Narrow"/>
              </w:rPr>
              <w:t>2,488.32 Mb</w:t>
            </w:r>
          </w:p>
        </w:tc>
        <w:tc>
          <w:tcPr>
            <w:tcW w:w="3312" w:type="dxa"/>
            <w:tcBorders>
              <w:top w:val="single" w:sz="2" w:space="0" w:color="000000"/>
              <w:left w:val="single" w:sz="2" w:space="0" w:color="000000"/>
              <w:bottom w:val="single" w:sz="2" w:space="0" w:color="000000"/>
              <w:right w:val="single" w:sz="2" w:space="0" w:color="000000"/>
            </w:tcBorders>
          </w:tcPr>
          <w:p w14:paraId="7E292AC2" w14:textId="77777777" w:rsidR="00F65CE2" w:rsidRPr="00157FD1" w:rsidRDefault="00F65CE2" w:rsidP="00F65CE2">
            <w:pPr>
              <w:rPr>
                <w:rFonts w:ascii="Arial Narrow" w:hAnsi="Arial Narrow"/>
              </w:rPr>
            </w:pPr>
            <w:r w:rsidRPr="00157FD1">
              <w:rPr>
                <w:rFonts w:ascii="Arial Narrow" w:hAnsi="Arial Narrow"/>
              </w:rPr>
              <w:t>16 E4, 64 E3, 1,024 E1, 30,720 Channels</w:t>
            </w:r>
          </w:p>
        </w:tc>
      </w:tr>
      <w:tr w:rsidR="00F65CE2" w:rsidRPr="00157FD1" w14:paraId="7E292AC8"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C4"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64o (OC</w:t>
            </w:r>
            <w:r w:rsidRPr="00157FD1">
              <w:rPr>
                <w:rFonts w:ascii="Arial Narrow" w:hAnsi="Arial Narrow"/>
              </w:rPr>
              <w:noBreakHyphen/>
              <w:t>192)</w:t>
            </w:r>
          </w:p>
        </w:tc>
        <w:tc>
          <w:tcPr>
            <w:tcW w:w="1362" w:type="dxa"/>
            <w:tcBorders>
              <w:top w:val="single" w:sz="2" w:space="0" w:color="000000"/>
              <w:left w:val="single" w:sz="2" w:space="0" w:color="000000"/>
              <w:bottom w:val="single" w:sz="2" w:space="0" w:color="000000"/>
              <w:right w:val="single" w:sz="2" w:space="0" w:color="000000"/>
            </w:tcBorders>
          </w:tcPr>
          <w:p w14:paraId="7E292AC5" w14:textId="77777777" w:rsidR="00F65CE2" w:rsidRPr="00157FD1" w:rsidRDefault="00F65CE2" w:rsidP="00F65CE2">
            <w:pPr>
              <w:rPr>
                <w:rFonts w:ascii="Arial Narrow" w:hAnsi="Arial Narrow"/>
              </w:rPr>
            </w:pPr>
            <w:r w:rsidRPr="00157FD1">
              <w:rPr>
                <w:rFonts w:ascii="Arial Narrow" w:hAnsi="Arial Narrow"/>
              </w:rPr>
              <w:t>STM</w:t>
            </w:r>
            <w:r w:rsidRPr="00157FD1">
              <w:rPr>
                <w:rFonts w:ascii="Arial Narrow" w:hAnsi="Arial Narrow"/>
              </w:rPr>
              <w:noBreakHyphen/>
              <w:t>64e</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C6" w14:textId="77777777" w:rsidR="00F65CE2" w:rsidRPr="00157FD1" w:rsidRDefault="00F65CE2" w:rsidP="00F65CE2">
            <w:pPr>
              <w:rPr>
                <w:rFonts w:ascii="Arial Narrow" w:hAnsi="Arial Narrow"/>
              </w:rPr>
            </w:pPr>
            <w:r w:rsidRPr="00157FD1">
              <w:rPr>
                <w:rFonts w:ascii="Arial Narrow" w:hAnsi="Arial Narrow"/>
              </w:rPr>
              <w:t>9,953.28 Mb</w:t>
            </w:r>
          </w:p>
        </w:tc>
        <w:tc>
          <w:tcPr>
            <w:tcW w:w="3312" w:type="dxa"/>
            <w:tcBorders>
              <w:top w:val="single" w:sz="2" w:space="0" w:color="000000"/>
              <w:left w:val="single" w:sz="2" w:space="0" w:color="000000"/>
              <w:bottom w:val="single" w:sz="2" w:space="0" w:color="000000"/>
              <w:right w:val="single" w:sz="2" w:space="0" w:color="000000"/>
            </w:tcBorders>
          </w:tcPr>
          <w:p w14:paraId="7E292AC7" w14:textId="77777777" w:rsidR="00F65CE2" w:rsidRPr="00157FD1" w:rsidRDefault="00F65CE2" w:rsidP="00F65CE2">
            <w:pPr>
              <w:rPr>
                <w:rFonts w:ascii="Arial Narrow" w:hAnsi="Arial Narrow"/>
              </w:rPr>
            </w:pPr>
            <w:r w:rsidRPr="00157FD1">
              <w:rPr>
                <w:rFonts w:ascii="Arial Narrow" w:hAnsi="Arial Narrow"/>
              </w:rPr>
              <w:t>64 E4, 192 E3, 4,096 E1, 122,024 Channels</w:t>
            </w:r>
          </w:p>
        </w:tc>
      </w:tr>
      <w:tr w:rsidR="00F65CE2" w:rsidRPr="00157FD1" w14:paraId="7E292ACD"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C9" w14:textId="77777777" w:rsidR="00F65CE2" w:rsidRPr="00157FD1" w:rsidRDefault="00F65CE2" w:rsidP="00F65CE2">
            <w:pPr>
              <w:rPr>
                <w:rFonts w:ascii="Arial Narrow" w:hAnsi="Arial Narrow"/>
              </w:rPr>
            </w:pPr>
            <w:r w:rsidRPr="00157FD1">
              <w:rPr>
                <w:rFonts w:ascii="Arial Narrow" w:hAnsi="Arial Narrow"/>
              </w:rPr>
              <w:t>Not applicable</w:t>
            </w:r>
          </w:p>
        </w:tc>
        <w:tc>
          <w:tcPr>
            <w:tcW w:w="1362" w:type="dxa"/>
            <w:tcBorders>
              <w:top w:val="single" w:sz="2" w:space="0" w:color="000000"/>
              <w:left w:val="single" w:sz="2" w:space="0" w:color="000000"/>
              <w:bottom w:val="single" w:sz="2" w:space="0" w:color="000000"/>
              <w:right w:val="single" w:sz="2" w:space="0" w:color="000000"/>
            </w:tcBorders>
          </w:tcPr>
          <w:p w14:paraId="7E292ACA" w14:textId="77777777" w:rsidR="00F65CE2" w:rsidRPr="00157FD1" w:rsidRDefault="00F65CE2" w:rsidP="00F65CE2">
            <w:pPr>
              <w:rPr>
                <w:rFonts w:ascii="Arial Narrow" w:hAnsi="Arial Narrow"/>
              </w:rPr>
            </w:pPr>
            <w:r w:rsidRPr="00157FD1">
              <w:rPr>
                <w:rFonts w:ascii="Arial Narrow" w:hAnsi="Arial Narrow"/>
              </w:rPr>
              <w:t>VC</w:t>
            </w:r>
            <w:r w:rsidRPr="00157FD1">
              <w:rPr>
                <w:rFonts w:ascii="Arial Narrow" w:hAnsi="Arial Narrow"/>
              </w:rPr>
              <w:noBreakHyphen/>
              <w:t>11 (VT1.5)</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CB" w14:textId="77777777" w:rsidR="00F65CE2" w:rsidRPr="00157FD1" w:rsidRDefault="00F65CE2" w:rsidP="00F65CE2">
            <w:pPr>
              <w:rPr>
                <w:rFonts w:ascii="Arial Narrow" w:hAnsi="Arial Narrow"/>
              </w:rPr>
            </w:pPr>
            <w:r w:rsidRPr="00157FD1">
              <w:rPr>
                <w:rFonts w:ascii="Arial Narrow" w:hAnsi="Arial Narrow"/>
              </w:rPr>
              <w:t>1.644 Mb (1.544 Mb)</w:t>
            </w:r>
          </w:p>
        </w:tc>
        <w:tc>
          <w:tcPr>
            <w:tcW w:w="3312" w:type="dxa"/>
            <w:tcBorders>
              <w:top w:val="single" w:sz="2" w:space="0" w:color="000000"/>
              <w:left w:val="single" w:sz="2" w:space="0" w:color="000000"/>
              <w:bottom w:val="single" w:sz="2" w:space="0" w:color="000000"/>
              <w:right w:val="single" w:sz="2" w:space="0" w:color="000000"/>
            </w:tcBorders>
          </w:tcPr>
          <w:p w14:paraId="7E292ACC" w14:textId="77777777" w:rsidR="00F65CE2" w:rsidRPr="00157FD1" w:rsidRDefault="00F65CE2" w:rsidP="00F65CE2">
            <w:pPr>
              <w:rPr>
                <w:rFonts w:ascii="Arial Narrow" w:hAnsi="Arial Narrow"/>
              </w:rPr>
            </w:pPr>
            <w:r w:rsidRPr="00157FD1">
              <w:rPr>
                <w:rFonts w:ascii="Arial Narrow" w:hAnsi="Arial Narrow"/>
              </w:rPr>
              <w:t>1 DS1</w:t>
            </w:r>
          </w:p>
        </w:tc>
      </w:tr>
      <w:tr w:rsidR="00F65CE2" w:rsidRPr="00157FD1" w14:paraId="7E292AD2"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CE" w14:textId="77777777" w:rsidR="00F65CE2" w:rsidRPr="00157FD1" w:rsidRDefault="00F65CE2" w:rsidP="00F65CE2">
            <w:pPr>
              <w:rPr>
                <w:rFonts w:ascii="Arial Narrow" w:hAnsi="Arial Narrow"/>
              </w:rPr>
            </w:pPr>
            <w:r w:rsidRPr="00157FD1">
              <w:rPr>
                <w:rFonts w:ascii="Arial Narrow" w:hAnsi="Arial Narrow"/>
              </w:rPr>
              <w:t>Not applicable</w:t>
            </w:r>
          </w:p>
        </w:tc>
        <w:tc>
          <w:tcPr>
            <w:tcW w:w="1362" w:type="dxa"/>
            <w:tcBorders>
              <w:top w:val="single" w:sz="2" w:space="0" w:color="000000"/>
              <w:left w:val="single" w:sz="2" w:space="0" w:color="000000"/>
              <w:bottom w:val="single" w:sz="2" w:space="0" w:color="000000"/>
              <w:right w:val="single" w:sz="2" w:space="0" w:color="000000"/>
            </w:tcBorders>
          </w:tcPr>
          <w:p w14:paraId="7E292ACF" w14:textId="77777777" w:rsidR="00F65CE2" w:rsidRPr="00157FD1" w:rsidRDefault="00F65CE2" w:rsidP="00F65CE2">
            <w:pPr>
              <w:rPr>
                <w:rFonts w:ascii="Arial Narrow" w:hAnsi="Arial Narrow"/>
              </w:rPr>
            </w:pPr>
            <w:r w:rsidRPr="00157FD1">
              <w:rPr>
                <w:rFonts w:ascii="Arial Narrow" w:hAnsi="Arial Narrow"/>
              </w:rPr>
              <w:t>VC</w:t>
            </w:r>
            <w:r w:rsidRPr="00157FD1">
              <w:rPr>
                <w:rFonts w:ascii="Arial Narrow" w:hAnsi="Arial Narrow"/>
              </w:rPr>
              <w:noBreakHyphen/>
              <w:t>12 (E1)</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D0" w14:textId="77777777" w:rsidR="00F65CE2" w:rsidRPr="00157FD1" w:rsidRDefault="00F65CE2" w:rsidP="00F65CE2">
            <w:pPr>
              <w:rPr>
                <w:rFonts w:ascii="Arial Narrow" w:hAnsi="Arial Narrow"/>
              </w:rPr>
            </w:pPr>
            <w:r w:rsidRPr="00157FD1">
              <w:rPr>
                <w:rFonts w:ascii="Arial Narrow" w:hAnsi="Arial Narrow"/>
              </w:rPr>
              <w:t>2.240 Mb (2.048 Mb)</w:t>
            </w:r>
          </w:p>
        </w:tc>
        <w:tc>
          <w:tcPr>
            <w:tcW w:w="3312" w:type="dxa"/>
            <w:tcBorders>
              <w:top w:val="single" w:sz="2" w:space="0" w:color="000000"/>
              <w:left w:val="single" w:sz="2" w:space="0" w:color="000000"/>
              <w:bottom w:val="single" w:sz="2" w:space="0" w:color="000000"/>
              <w:right w:val="single" w:sz="2" w:space="0" w:color="000000"/>
            </w:tcBorders>
          </w:tcPr>
          <w:p w14:paraId="7E292AD1" w14:textId="77777777" w:rsidR="00F65CE2" w:rsidRPr="00157FD1" w:rsidRDefault="00F65CE2" w:rsidP="00F65CE2">
            <w:pPr>
              <w:rPr>
                <w:rFonts w:ascii="Arial Narrow" w:hAnsi="Arial Narrow"/>
              </w:rPr>
            </w:pPr>
            <w:r w:rsidRPr="00157FD1">
              <w:rPr>
                <w:rFonts w:ascii="Arial Narrow" w:hAnsi="Arial Narrow"/>
              </w:rPr>
              <w:t>1 E1 (2 Mb)</w:t>
            </w:r>
          </w:p>
        </w:tc>
      </w:tr>
      <w:tr w:rsidR="00F65CE2" w:rsidRPr="00157FD1" w14:paraId="7E292AD7"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D3" w14:textId="77777777" w:rsidR="00F65CE2" w:rsidRPr="00157FD1" w:rsidRDefault="00F65CE2" w:rsidP="00F65CE2">
            <w:pPr>
              <w:rPr>
                <w:rFonts w:ascii="Arial Narrow" w:hAnsi="Arial Narrow"/>
              </w:rPr>
            </w:pPr>
            <w:r w:rsidRPr="00157FD1">
              <w:rPr>
                <w:rFonts w:ascii="Arial Narrow" w:hAnsi="Arial Narrow"/>
              </w:rPr>
              <w:t>Not applicable</w:t>
            </w:r>
          </w:p>
        </w:tc>
        <w:tc>
          <w:tcPr>
            <w:tcW w:w="1362" w:type="dxa"/>
            <w:tcBorders>
              <w:top w:val="single" w:sz="2" w:space="0" w:color="000000"/>
              <w:left w:val="single" w:sz="2" w:space="0" w:color="000000"/>
              <w:bottom w:val="single" w:sz="2" w:space="0" w:color="000000"/>
              <w:right w:val="single" w:sz="2" w:space="0" w:color="000000"/>
            </w:tcBorders>
          </w:tcPr>
          <w:p w14:paraId="7E292AD4" w14:textId="77777777" w:rsidR="00F65CE2" w:rsidRPr="00157FD1" w:rsidRDefault="00F65CE2" w:rsidP="00F65CE2">
            <w:pPr>
              <w:rPr>
                <w:rFonts w:ascii="Arial Narrow" w:hAnsi="Arial Narrow"/>
              </w:rPr>
            </w:pPr>
            <w:r w:rsidRPr="00157FD1">
              <w:rPr>
                <w:rFonts w:ascii="Arial Narrow" w:hAnsi="Arial Narrow"/>
              </w:rPr>
              <w:t>VC</w:t>
            </w:r>
            <w:r w:rsidRPr="00157FD1">
              <w:rPr>
                <w:rFonts w:ascii="Arial Narrow" w:hAnsi="Arial Narrow"/>
              </w:rPr>
              <w:noBreakHyphen/>
              <w:t>2 (VT6)</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D5" w14:textId="77777777" w:rsidR="00F65CE2" w:rsidRPr="00157FD1" w:rsidRDefault="00F65CE2" w:rsidP="00F65CE2">
            <w:pPr>
              <w:rPr>
                <w:rFonts w:ascii="Arial Narrow" w:hAnsi="Arial Narrow"/>
              </w:rPr>
            </w:pPr>
            <w:r w:rsidRPr="00157FD1">
              <w:rPr>
                <w:rFonts w:ascii="Arial Narrow" w:hAnsi="Arial Narrow"/>
              </w:rPr>
              <w:t>6.784 Mb (6.312 Mb)</w:t>
            </w:r>
          </w:p>
        </w:tc>
        <w:tc>
          <w:tcPr>
            <w:tcW w:w="3312" w:type="dxa"/>
            <w:tcBorders>
              <w:top w:val="single" w:sz="2" w:space="0" w:color="000000"/>
              <w:left w:val="single" w:sz="2" w:space="0" w:color="000000"/>
              <w:bottom w:val="single" w:sz="2" w:space="0" w:color="000000"/>
              <w:right w:val="single" w:sz="2" w:space="0" w:color="000000"/>
            </w:tcBorders>
          </w:tcPr>
          <w:p w14:paraId="7E292AD6" w14:textId="77777777" w:rsidR="00F65CE2" w:rsidRPr="00157FD1" w:rsidRDefault="00F65CE2" w:rsidP="00F65CE2">
            <w:pPr>
              <w:rPr>
                <w:rFonts w:ascii="Arial Narrow" w:hAnsi="Arial Narrow"/>
              </w:rPr>
            </w:pPr>
          </w:p>
        </w:tc>
      </w:tr>
      <w:tr w:rsidR="00F65CE2" w:rsidRPr="00157FD1" w14:paraId="7E292ADC" w14:textId="77777777">
        <w:trPr>
          <w:trHeight w:val="233"/>
        </w:trPr>
        <w:tc>
          <w:tcPr>
            <w:tcW w:w="1728" w:type="dxa"/>
            <w:tcBorders>
              <w:top w:val="single" w:sz="2" w:space="0" w:color="000000"/>
              <w:left w:val="single" w:sz="2" w:space="0" w:color="000000"/>
              <w:bottom w:val="single" w:sz="2" w:space="0" w:color="000000"/>
              <w:right w:val="single" w:sz="2" w:space="0" w:color="000000"/>
            </w:tcBorders>
          </w:tcPr>
          <w:p w14:paraId="7E292AD8" w14:textId="77777777" w:rsidR="00F65CE2" w:rsidRPr="00157FD1" w:rsidRDefault="00F65CE2" w:rsidP="00F65CE2">
            <w:pPr>
              <w:rPr>
                <w:rFonts w:ascii="Arial Narrow" w:hAnsi="Arial Narrow"/>
              </w:rPr>
            </w:pPr>
            <w:r w:rsidRPr="00157FD1">
              <w:rPr>
                <w:rFonts w:ascii="Arial Narrow" w:hAnsi="Arial Narrow"/>
              </w:rPr>
              <w:t>Not applicable</w:t>
            </w:r>
          </w:p>
        </w:tc>
        <w:tc>
          <w:tcPr>
            <w:tcW w:w="1362" w:type="dxa"/>
            <w:tcBorders>
              <w:top w:val="single" w:sz="2" w:space="0" w:color="000000"/>
              <w:left w:val="single" w:sz="2" w:space="0" w:color="000000"/>
              <w:bottom w:val="single" w:sz="2" w:space="0" w:color="000000"/>
              <w:right w:val="single" w:sz="2" w:space="0" w:color="000000"/>
            </w:tcBorders>
          </w:tcPr>
          <w:p w14:paraId="7E292AD9" w14:textId="77777777" w:rsidR="00F65CE2" w:rsidRPr="00157FD1" w:rsidRDefault="00F65CE2" w:rsidP="00F65CE2">
            <w:pPr>
              <w:rPr>
                <w:rFonts w:ascii="Arial Narrow" w:hAnsi="Arial Narrow"/>
              </w:rPr>
            </w:pPr>
            <w:r w:rsidRPr="00157FD1">
              <w:rPr>
                <w:rFonts w:ascii="Arial Narrow" w:hAnsi="Arial Narrow"/>
              </w:rPr>
              <w:t>VC</w:t>
            </w:r>
            <w:r w:rsidRPr="00157FD1">
              <w:rPr>
                <w:rFonts w:ascii="Arial Narrow" w:hAnsi="Arial Narrow"/>
              </w:rPr>
              <w:noBreakHyphen/>
              <w:t>3 (E3)</w:t>
            </w:r>
          </w:p>
        </w:tc>
        <w:tc>
          <w:tcPr>
            <w:tcW w:w="1950" w:type="dxa"/>
            <w:gridSpan w:val="2"/>
            <w:tcBorders>
              <w:top w:val="single" w:sz="2" w:space="0" w:color="000000"/>
              <w:left w:val="single" w:sz="2" w:space="0" w:color="000000"/>
              <w:bottom w:val="single" w:sz="2" w:space="0" w:color="000000"/>
              <w:right w:val="single" w:sz="2" w:space="0" w:color="000000"/>
            </w:tcBorders>
          </w:tcPr>
          <w:p w14:paraId="7E292ADA" w14:textId="77777777" w:rsidR="00F65CE2" w:rsidRPr="00157FD1" w:rsidRDefault="00F65CE2" w:rsidP="00F65CE2">
            <w:pPr>
              <w:rPr>
                <w:rFonts w:ascii="Arial Narrow" w:hAnsi="Arial Narrow"/>
              </w:rPr>
            </w:pPr>
            <w:r w:rsidRPr="00157FD1">
              <w:rPr>
                <w:rFonts w:ascii="Arial Narrow" w:hAnsi="Arial Narrow"/>
              </w:rPr>
              <w:t>48.960 Mb (34.368 Mb)</w:t>
            </w:r>
          </w:p>
        </w:tc>
        <w:tc>
          <w:tcPr>
            <w:tcW w:w="3312" w:type="dxa"/>
            <w:tcBorders>
              <w:top w:val="single" w:sz="2" w:space="0" w:color="000000"/>
              <w:left w:val="single" w:sz="2" w:space="0" w:color="000000"/>
              <w:bottom w:val="single" w:sz="2" w:space="0" w:color="000000"/>
              <w:right w:val="single" w:sz="2" w:space="0" w:color="000000"/>
            </w:tcBorders>
          </w:tcPr>
          <w:p w14:paraId="7E292ADB" w14:textId="77777777" w:rsidR="00F65CE2" w:rsidRPr="00157FD1" w:rsidRDefault="00F65CE2" w:rsidP="00F65CE2">
            <w:pPr>
              <w:rPr>
                <w:rFonts w:ascii="Arial Narrow" w:hAnsi="Arial Narrow"/>
              </w:rPr>
            </w:pPr>
            <w:r w:rsidRPr="00157FD1">
              <w:rPr>
                <w:rFonts w:ascii="Arial Narrow" w:hAnsi="Arial Narrow"/>
              </w:rPr>
              <w:t>1 E3 (34 Mb)</w:t>
            </w:r>
          </w:p>
        </w:tc>
      </w:tr>
      <w:tr w:rsidR="00F65CE2" w:rsidRPr="00157FD1" w14:paraId="7E292AE1" w14:textId="77777777">
        <w:trPr>
          <w:trHeight w:val="233"/>
        </w:trPr>
        <w:tc>
          <w:tcPr>
            <w:tcW w:w="1728" w:type="dxa"/>
            <w:tcBorders>
              <w:top w:val="single" w:sz="2" w:space="0" w:color="000000"/>
              <w:left w:val="single" w:sz="2" w:space="0" w:color="000000"/>
              <w:bottom w:val="single" w:sz="6" w:space="0" w:color="auto"/>
              <w:right w:val="single" w:sz="2" w:space="0" w:color="000000"/>
            </w:tcBorders>
          </w:tcPr>
          <w:p w14:paraId="7E292ADD" w14:textId="77777777" w:rsidR="00F65CE2" w:rsidRPr="00157FD1" w:rsidRDefault="00F65CE2" w:rsidP="00F65CE2">
            <w:pPr>
              <w:rPr>
                <w:rFonts w:ascii="Arial Narrow" w:hAnsi="Arial Narrow"/>
              </w:rPr>
            </w:pPr>
            <w:r w:rsidRPr="00157FD1">
              <w:rPr>
                <w:rFonts w:ascii="Arial Narrow" w:hAnsi="Arial Narrow"/>
              </w:rPr>
              <w:t>Not applicable</w:t>
            </w:r>
          </w:p>
        </w:tc>
        <w:tc>
          <w:tcPr>
            <w:tcW w:w="1362" w:type="dxa"/>
            <w:tcBorders>
              <w:top w:val="single" w:sz="2" w:space="0" w:color="000000"/>
              <w:left w:val="single" w:sz="2" w:space="0" w:color="000000"/>
              <w:bottom w:val="single" w:sz="6" w:space="0" w:color="auto"/>
              <w:right w:val="single" w:sz="2" w:space="0" w:color="000000"/>
            </w:tcBorders>
          </w:tcPr>
          <w:p w14:paraId="7E292ADE" w14:textId="77777777" w:rsidR="00F65CE2" w:rsidRPr="00157FD1" w:rsidRDefault="00F65CE2" w:rsidP="00F65CE2">
            <w:pPr>
              <w:rPr>
                <w:rFonts w:ascii="Arial Narrow" w:hAnsi="Arial Narrow"/>
              </w:rPr>
            </w:pPr>
            <w:r w:rsidRPr="00157FD1">
              <w:rPr>
                <w:rFonts w:ascii="Arial Narrow" w:hAnsi="Arial Narrow"/>
              </w:rPr>
              <w:t>VC</w:t>
            </w:r>
            <w:r w:rsidRPr="00157FD1">
              <w:rPr>
                <w:rFonts w:ascii="Arial Narrow" w:hAnsi="Arial Narrow"/>
              </w:rPr>
              <w:noBreakHyphen/>
              <w:t>4 (E4)</w:t>
            </w:r>
          </w:p>
        </w:tc>
        <w:tc>
          <w:tcPr>
            <w:tcW w:w="1950" w:type="dxa"/>
            <w:gridSpan w:val="2"/>
            <w:tcBorders>
              <w:top w:val="single" w:sz="2" w:space="0" w:color="000000"/>
              <w:left w:val="single" w:sz="2" w:space="0" w:color="000000"/>
              <w:bottom w:val="single" w:sz="6" w:space="0" w:color="auto"/>
              <w:right w:val="single" w:sz="2" w:space="0" w:color="000000"/>
            </w:tcBorders>
          </w:tcPr>
          <w:p w14:paraId="7E292ADF" w14:textId="77777777" w:rsidR="00F65CE2" w:rsidRPr="00157FD1" w:rsidRDefault="00F65CE2" w:rsidP="00F65CE2">
            <w:pPr>
              <w:rPr>
                <w:rFonts w:ascii="Arial Narrow" w:hAnsi="Arial Narrow"/>
              </w:rPr>
            </w:pPr>
            <w:r w:rsidRPr="00157FD1">
              <w:rPr>
                <w:rFonts w:ascii="Arial Narrow" w:hAnsi="Arial Narrow"/>
              </w:rPr>
              <w:t>150.336 Mb (139.264 Mb)</w:t>
            </w:r>
          </w:p>
        </w:tc>
        <w:tc>
          <w:tcPr>
            <w:tcW w:w="3312" w:type="dxa"/>
            <w:tcBorders>
              <w:top w:val="single" w:sz="2" w:space="0" w:color="000000"/>
              <w:left w:val="single" w:sz="2" w:space="0" w:color="000000"/>
              <w:bottom w:val="single" w:sz="6" w:space="0" w:color="auto"/>
              <w:right w:val="single" w:sz="2" w:space="0" w:color="000000"/>
            </w:tcBorders>
          </w:tcPr>
          <w:p w14:paraId="7E292AE0" w14:textId="77777777" w:rsidR="00F65CE2" w:rsidRPr="00157FD1" w:rsidRDefault="00F65CE2" w:rsidP="00F65CE2">
            <w:pPr>
              <w:rPr>
                <w:rFonts w:ascii="Arial Narrow" w:hAnsi="Arial Narrow"/>
              </w:rPr>
            </w:pPr>
            <w:r w:rsidRPr="00157FD1">
              <w:rPr>
                <w:rFonts w:ascii="Arial Narrow" w:hAnsi="Arial Narrow"/>
              </w:rPr>
              <w:t>1 E4 (140 Mb)</w:t>
            </w:r>
          </w:p>
        </w:tc>
      </w:tr>
    </w:tbl>
    <w:p w14:paraId="7E292AE2" w14:textId="77777777" w:rsidR="00F65CE2" w:rsidRDefault="00F65CE2" w:rsidP="00F65CE2">
      <w:pPr>
        <w:pStyle w:val="BodyText"/>
        <w:ind w:left="0"/>
      </w:pPr>
      <w:bookmarkStart w:id="526" w:name="_Toc152994690"/>
      <w:bookmarkStart w:id="527" w:name="_Toc137886256"/>
    </w:p>
    <w:p w14:paraId="7E292AE3" w14:textId="77777777" w:rsidR="00F65CE2" w:rsidRDefault="00F65CE2" w:rsidP="00F65CE2">
      <w:pPr>
        <w:pStyle w:val="BodyText"/>
        <w:ind w:left="0"/>
        <w:jc w:val="center"/>
      </w:pPr>
      <w:r>
        <w:br w:type="page"/>
      </w:r>
      <w:r>
        <w:lastRenderedPageBreak/>
        <w:t>This page intentionally blank.</w:t>
      </w:r>
    </w:p>
    <w:p w14:paraId="7E292AE4" w14:textId="77777777" w:rsidR="00F65CE2" w:rsidRPr="00157FD1" w:rsidRDefault="00F65CE2" w:rsidP="00F65CE2">
      <w:pPr>
        <w:pStyle w:val="berschrift2"/>
        <w:tabs>
          <w:tab w:val="clear" w:pos="2880"/>
        </w:tabs>
        <w:ind w:left="0" w:firstLine="0"/>
      </w:pPr>
      <w:r>
        <w:br w:type="page"/>
      </w:r>
      <w:bookmarkStart w:id="528" w:name="_Toc200531007"/>
      <w:r w:rsidRPr="00157FD1">
        <w:lastRenderedPageBreak/>
        <w:t>Table A</w:t>
      </w:r>
      <w:r w:rsidRPr="00157FD1">
        <w:noBreakHyphen/>
        <w:t>6</w:t>
      </w:r>
      <w:r w:rsidRPr="00157FD1">
        <w:tab/>
        <w:t>Measurements Summary Listing</w:t>
      </w:r>
      <w:bookmarkEnd w:id="526"/>
      <w:bookmarkEnd w:id="527"/>
      <w:bookmarkEnd w:id="528"/>
    </w:p>
    <w:p w14:paraId="7E292AE5" w14:textId="77777777" w:rsidR="00F65CE2" w:rsidRPr="00157FD1" w:rsidRDefault="00F65CE2" w:rsidP="00F65CE2">
      <w:pPr>
        <w:pStyle w:val="ParSpacer"/>
        <w:rPr>
          <w:kern w:val="28"/>
        </w:rPr>
      </w:pPr>
    </w:p>
    <w:p w14:paraId="7E292AE6" w14:textId="77777777" w:rsidR="00F65CE2" w:rsidRPr="00157FD1" w:rsidRDefault="00F65CE2" w:rsidP="00F65CE2">
      <w:pPr>
        <w:pStyle w:val="BodyTextInd1"/>
        <w:ind w:left="360"/>
      </w:pPr>
      <w:r w:rsidRPr="00157FD1">
        <w:t>Table A</w:t>
      </w:r>
      <w:r w:rsidRPr="00157FD1">
        <w:noBreakHyphen/>
        <w:t>6 is a listing of the measurements included in this handbook showing</w:t>
      </w:r>
    </w:p>
    <w:p w14:paraId="7E292AE7" w14:textId="77777777" w:rsidR="00F65CE2" w:rsidRPr="00157FD1" w:rsidRDefault="00F65CE2" w:rsidP="00F65CE2">
      <w:pPr>
        <w:pStyle w:val="BodyTextTab1"/>
        <w:tabs>
          <w:tab w:val="clear" w:pos="2880"/>
          <w:tab w:val="left" w:pos="1080"/>
        </w:tabs>
        <w:ind w:left="1080"/>
      </w:pPr>
      <w:r w:rsidRPr="00157FD1">
        <w:t>1)</w:t>
      </w:r>
      <w:r w:rsidRPr="00157FD1">
        <w:tab/>
        <w:t xml:space="preserve">the symbols used in data reporting, </w:t>
      </w:r>
    </w:p>
    <w:p w14:paraId="7E292AE8" w14:textId="77777777" w:rsidR="00F65CE2" w:rsidRPr="00157FD1" w:rsidRDefault="00F65CE2" w:rsidP="00F65CE2">
      <w:pPr>
        <w:pStyle w:val="BodyTextTab1"/>
        <w:tabs>
          <w:tab w:val="clear" w:pos="2880"/>
          <w:tab w:val="left" w:pos="1080"/>
        </w:tabs>
        <w:ind w:left="1080"/>
      </w:pPr>
      <w:r w:rsidRPr="00157FD1">
        <w:t>2)</w:t>
      </w:r>
      <w:r w:rsidRPr="00157FD1">
        <w:tab/>
        <w:t>the applicability to hardware, software, and/or services (H, S, V), and</w:t>
      </w:r>
    </w:p>
    <w:p w14:paraId="7E292AE9" w14:textId="77777777" w:rsidR="00F65CE2" w:rsidRPr="00157FD1" w:rsidRDefault="00F65CE2" w:rsidP="00F65CE2">
      <w:pPr>
        <w:pStyle w:val="BodyTextTab1"/>
        <w:tabs>
          <w:tab w:val="clear" w:pos="2880"/>
          <w:tab w:val="left" w:pos="1080"/>
        </w:tabs>
        <w:ind w:left="1080"/>
      </w:pPr>
      <w:r w:rsidRPr="00157FD1">
        <w:t>3)</w:t>
      </w:r>
      <w:r w:rsidRPr="00157FD1">
        <w:tab/>
        <w:t>a reference to the table with data reporting details.</w:t>
      </w:r>
    </w:p>
    <w:p w14:paraId="7E292AEA" w14:textId="77777777" w:rsidR="00F65CE2" w:rsidRPr="00157FD1" w:rsidRDefault="00F65CE2" w:rsidP="00F65CE2">
      <w:pPr>
        <w:pStyle w:val="BodyTextInd1"/>
        <w:ind w:left="360"/>
      </w:pPr>
      <w:r w:rsidRPr="00157FD1">
        <w:t>The symbols listed here are also included in Table A</w:t>
      </w:r>
      <w:r w:rsidRPr="00157FD1">
        <w:noBreakHyphen/>
        <w:t>2, Measurement Applicability Table (</w:t>
      </w:r>
      <w:r>
        <w:t>Normalization Units</w:t>
      </w:r>
      <w:r w:rsidRPr="00157FD1">
        <w:t>), to clarify the general descriptions in the column headings.</w:t>
      </w:r>
    </w:p>
    <w:p w14:paraId="7E292AEB" w14:textId="77777777" w:rsidR="00F65CE2" w:rsidRPr="00157FD1" w:rsidRDefault="00F65CE2" w:rsidP="00F65CE2">
      <w:pPr>
        <w:pStyle w:val="ParSpacer"/>
        <w:rPr>
          <w:kern w:val="28"/>
        </w:rPr>
      </w:pPr>
    </w:p>
    <w:tbl>
      <w:tblPr>
        <w:tblW w:w="9590" w:type="dxa"/>
        <w:tblLayout w:type="fixed"/>
        <w:tblCellMar>
          <w:left w:w="30" w:type="dxa"/>
          <w:right w:w="30" w:type="dxa"/>
        </w:tblCellMar>
        <w:tblLook w:val="0000" w:firstRow="0" w:lastRow="0" w:firstColumn="0" w:lastColumn="0" w:noHBand="0" w:noVBand="0"/>
      </w:tblPr>
      <w:tblGrid>
        <w:gridCol w:w="690"/>
        <w:gridCol w:w="4290"/>
        <w:gridCol w:w="810"/>
        <w:gridCol w:w="810"/>
        <w:gridCol w:w="720"/>
        <w:gridCol w:w="892"/>
        <w:gridCol w:w="1378"/>
      </w:tblGrid>
      <w:tr w:rsidR="00F65CE2" w:rsidRPr="00157FD1" w14:paraId="7E292AED" w14:textId="77777777">
        <w:trPr>
          <w:cantSplit/>
          <w:trHeight w:val="240"/>
          <w:tblHeader/>
        </w:trPr>
        <w:tc>
          <w:tcPr>
            <w:tcW w:w="9590" w:type="dxa"/>
            <w:gridSpan w:val="7"/>
            <w:tcBorders>
              <w:top w:val="single" w:sz="12" w:space="0" w:color="000000"/>
              <w:left w:val="single" w:sz="12" w:space="0" w:color="000000"/>
              <w:bottom w:val="single" w:sz="12" w:space="0" w:color="000000"/>
              <w:right w:val="single" w:sz="12" w:space="0" w:color="000000"/>
            </w:tcBorders>
          </w:tcPr>
          <w:p w14:paraId="7E292AEC" w14:textId="77777777" w:rsidR="00F65CE2" w:rsidRPr="00157FD1" w:rsidRDefault="00F65CE2" w:rsidP="00F65CE2">
            <w:pPr>
              <w:pStyle w:val="berschrift4"/>
              <w:tabs>
                <w:tab w:val="clear" w:pos="3960"/>
                <w:tab w:val="left" w:pos="720"/>
              </w:tabs>
              <w:ind w:left="1440"/>
            </w:pPr>
            <w:bookmarkStart w:id="529" w:name="_Toc152994887"/>
            <w:bookmarkStart w:id="530" w:name="_Toc137886513"/>
            <w:bookmarkStart w:id="531" w:name="_Toc200531286"/>
            <w:r w:rsidRPr="00157FD1">
              <w:t>Table A</w:t>
            </w:r>
            <w:r w:rsidRPr="00157FD1">
              <w:noBreakHyphen/>
              <w:t>6</w:t>
            </w:r>
            <w:r w:rsidRPr="00157FD1">
              <w:tab/>
              <w:t>Measurements Summary Listing</w:t>
            </w:r>
            <w:bookmarkEnd w:id="529"/>
            <w:bookmarkEnd w:id="530"/>
            <w:bookmarkEnd w:id="531"/>
          </w:p>
        </w:tc>
      </w:tr>
      <w:tr w:rsidR="00F65CE2" w:rsidRPr="00157FD1" w14:paraId="7E292AF5" w14:textId="77777777">
        <w:trPr>
          <w:cantSplit/>
          <w:trHeight w:val="768"/>
          <w:tblHeader/>
        </w:trPr>
        <w:tc>
          <w:tcPr>
            <w:tcW w:w="690" w:type="dxa"/>
            <w:tcBorders>
              <w:top w:val="single" w:sz="12" w:space="0" w:color="000000"/>
              <w:left w:val="single" w:sz="12" w:space="0" w:color="000000"/>
              <w:bottom w:val="single" w:sz="12" w:space="0" w:color="000000"/>
              <w:right w:val="single" w:sz="12" w:space="0" w:color="000000"/>
            </w:tcBorders>
          </w:tcPr>
          <w:p w14:paraId="7E292AEE" w14:textId="77777777" w:rsidR="00F65CE2" w:rsidRPr="00157FD1" w:rsidRDefault="00F65CE2" w:rsidP="00F65CE2">
            <w:r w:rsidRPr="00157FD1">
              <w:t>Para-graph</w:t>
            </w:r>
          </w:p>
        </w:tc>
        <w:tc>
          <w:tcPr>
            <w:tcW w:w="4290" w:type="dxa"/>
            <w:tcBorders>
              <w:top w:val="single" w:sz="12" w:space="0" w:color="000000"/>
              <w:left w:val="single" w:sz="12" w:space="0" w:color="000000"/>
              <w:bottom w:val="single" w:sz="12" w:space="0" w:color="000000"/>
              <w:right w:val="single" w:sz="12" w:space="0" w:color="000000"/>
            </w:tcBorders>
          </w:tcPr>
          <w:p w14:paraId="7E292AEF" w14:textId="77777777" w:rsidR="00F65CE2" w:rsidRPr="00157FD1" w:rsidRDefault="00F65CE2" w:rsidP="00F65CE2">
            <w:r w:rsidRPr="00157FD1">
              <w:rPr>
                <w:b/>
              </w:rPr>
              <w:t>Measurement</w:t>
            </w:r>
            <w:r w:rsidRPr="00157FD1">
              <w:br/>
              <w:t>Sub-Measurement</w:t>
            </w:r>
          </w:p>
        </w:tc>
        <w:tc>
          <w:tcPr>
            <w:tcW w:w="810" w:type="dxa"/>
            <w:tcBorders>
              <w:top w:val="single" w:sz="12" w:space="0" w:color="000000"/>
              <w:left w:val="single" w:sz="12" w:space="0" w:color="000000"/>
              <w:bottom w:val="single" w:sz="12" w:space="0" w:color="000000"/>
              <w:right w:val="single" w:sz="12" w:space="0" w:color="000000"/>
            </w:tcBorders>
          </w:tcPr>
          <w:p w14:paraId="7E292AF0" w14:textId="77777777" w:rsidR="00F65CE2" w:rsidRPr="00157FD1" w:rsidRDefault="00F65CE2" w:rsidP="00F65CE2">
            <w:r w:rsidRPr="00157FD1">
              <w:t>Measurement Symbol</w:t>
            </w:r>
          </w:p>
        </w:tc>
        <w:tc>
          <w:tcPr>
            <w:tcW w:w="810" w:type="dxa"/>
            <w:tcBorders>
              <w:top w:val="single" w:sz="12" w:space="0" w:color="000000"/>
              <w:left w:val="single" w:sz="12" w:space="0" w:color="000000"/>
              <w:bottom w:val="single" w:sz="12" w:space="0" w:color="000000"/>
              <w:right w:val="single" w:sz="12" w:space="0" w:color="000000"/>
            </w:tcBorders>
          </w:tcPr>
          <w:p w14:paraId="7E292AF1" w14:textId="77777777" w:rsidR="00F65CE2" w:rsidRPr="00157FD1" w:rsidRDefault="00F65CE2" w:rsidP="00F65CE2">
            <w:r w:rsidRPr="00157FD1">
              <w:t>Sub – measurement Symbol</w:t>
            </w:r>
          </w:p>
        </w:tc>
        <w:tc>
          <w:tcPr>
            <w:tcW w:w="720" w:type="dxa"/>
            <w:tcBorders>
              <w:top w:val="single" w:sz="12" w:space="0" w:color="000000"/>
              <w:left w:val="single" w:sz="12" w:space="0" w:color="000000"/>
              <w:bottom w:val="single" w:sz="12" w:space="0" w:color="000000"/>
              <w:right w:val="single" w:sz="12" w:space="0" w:color="000000"/>
            </w:tcBorders>
          </w:tcPr>
          <w:p w14:paraId="7E292AF2" w14:textId="77777777" w:rsidR="00F65CE2" w:rsidRPr="00157FD1" w:rsidRDefault="00F65CE2" w:rsidP="00F65CE2">
            <w:r w:rsidRPr="00157FD1">
              <w:t>Applic- ability (H/S/V)</w:t>
            </w:r>
          </w:p>
        </w:tc>
        <w:tc>
          <w:tcPr>
            <w:tcW w:w="892" w:type="dxa"/>
            <w:tcBorders>
              <w:top w:val="single" w:sz="12" w:space="0" w:color="000000"/>
              <w:left w:val="single" w:sz="12" w:space="0" w:color="000000"/>
              <w:bottom w:val="single" w:sz="12" w:space="0" w:color="000000"/>
              <w:right w:val="single" w:sz="12" w:space="0" w:color="000000"/>
            </w:tcBorders>
          </w:tcPr>
          <w:p w14:paraId="7E292AF3" w14:textId="77777777" w:rsidR="00F65CE2" w:rsidRPr="00157FD1" w:rsidRDefault="00F65CE2" w:rsidP="00F65CE2">
            <w:r w:rsidRPr="00157FD1">
              <w:t>Reported Items (Table)</w:t>
            </w:r>
          </w:p>
        </w:tc>
        <w:tc>
          <w:tcPr>
            <w:tcW w:w="1378" w:type="dxa"/>
            <w:tcBorders>
              <w:top w:val="single" w:sz="12" w:space="0" w:color="000000"/>
              <w:left w:val="single" w:sz="12" w:space="0" w:color="000000"/>
              <w:bottom w:val="single" w:sz="12" w:space="0" w:color="000000"/>
              <w:right w:val="single" w:sz="12" w:space="0" w:color="000000"/>
            </w:tcBorders>
          </w:tcPr>
          <w:p w14:paraId="7E292AF4" w14:textId="77777777" w:rsidR="00F65CE2" w:rsidRPr="00157FD1" w:rsidRDefault="00F65CE2" w:rsidP="00F65CE2">
            <w:r w:rsidRPr="00157FD1">
              <w:t>Compared or Research Data</w:t>
            </w:r>
          </w:p>
        </w:tc>
      </w:tr>
      <w:tr w:rsidR="00F65CE2" w:rsidRPr="00157FD1" w14:paraId="7E292AFD" w14:textId="77777777">
        <w:trPr>
          <w:cantSplit/>
          <w:trHeight w:val="502"/>
        </w:trPr>
        <w:tc>
          <w:tcPr>
            <w:tcW w:w="690" w:type="dxa"/>
            <w:tcBorders>
              <w:left w:val="single" w:sz="6" w:space="0" w:color="000000"/>
              <w:bottom w:val="single" w:sz="6" w:space="0" w:color="000000"/>
              <w:right w:val="single" w:sz="6" w:space="0" w:color="000000"/>
            </w:tcBorders>
          </w:tcPr>
          <w:p w14:paraId="7E292AF6" w14:textId="77777777" w:rsidR="00F65CE2" w:rsidRPr="00157FD1" w:rsidRDefault="00F65CE2" w:rsidP="00F65CE2">
            <w:r w:rsidRPr="00157FD1">
              <w:t>5.1</w:t>
            </w:r>
          </w:p>
        </w:tc>
        <w:tc>
          <w:tcPr>
            <w:tcW w:w="4290" w:type="dxa"/>
            <w:tcBorders>
              <w:left w:val="single" w:sz="6" w:space="0" w:color="000000"/>
              <w:bottom w:val="single" w:sz="6" w:space="0" w:color="000000"/>
              <w:right w:val="single" w:sz="6" w:space="0" w:color="000000"/>
            </w:tcBorders>
          </w:tcPr>
          <w:p w14:paraId="7E292AF7" w14:textId="77777777" w:rsidR="00F65CE2" w:rsidRPr="00157FD1" w:rsidRDefault="00F65CE2" w:rsidP="00F65CE2">
            <w:r w:rsidRPr="00157FD1">
              <w:t xml:space="preserve">Number of Problem Reports </w:t>
            </w:r>
            <w:r w:rsidRPr="00157FD1">
              <w:br/>
              <w:t>Formulas: Table 5.1</w:t>
            </w:r>
            <w:r w:rsidRPr="00157FD1">
              <w:noBreakHyphen/>
              <w:t>2</w:t>
            </w:r>
          </w:p>
        </w:tc>
        <w:tc>
          <w:tcPr>
            <w:tcW w:w="810" w:type="dxa"/>
            <w:tcBorders>
              <w:left w:val="single" w:sz="6" w:space="0" w:color="000000"/>
              <w:bottom w:val="single" w:sz="6" w:space="0" w:color="000000"/>
              <w:right w:val="single" w:sz="6" w:space="0" w:color="000000"/>
            </w:tcBorders>
          </w:tcPr>
          <w:p w14:paraId="7E292AF8" w14:textId="77777777" w:rsidR="00F65CE2" w:rsidRPr="00157FD1" w:rsidRDefault="00F65CE2" w:rsidP="00F65CE2">
            <w:r w:rsidRPr="00157FD1">
              <w:t>NPR</w:t>
            </w:r>
          </w:p>
        </w:tc>
        <w:tc>
          <w:tcPr>
            <w:tcW w:w="810" w:type="dxa"/>
            <w:tcBorders>
              <w:left w:val="single" w:sz="6" w:space="0" w:color="000000"/>
              <w:bottom w:val="single" w:sz="6" w:space="0" w:color="000000"/>
              <w:right w:val="single" w:sz="6" w:space="0" w:color="000000"/>
            </w:tcBorders>
          </w:tcPr>
          <w:p w14:paraId="7E292AF9" w14:textId="77777777" w:rsidR="00F65CE2" w:rsidRPr="00157FD1" w:rsidRDefault="00F65CE2" w:rsidP="00F65CE2"/>
        </w:tc>
        <w:tc>
          <w:tcPr>
            <w:tcW w:w="720" w:type="dxa"/>
            <w:tcBorders>
              <w:left w:val="single" w:sz="6" w:space="0" w:color="000000"/>
              <w:bottom w:val="single" w:sz="6" w:space="0" w:color="000000"/>
              <w:right w:val="single" w:sz="6" w:space="0" w:color="000000"/>
            </w:tcBorders>
          </w:tcPr>
          <w:p w14:paraId="7E292AFA" w14:textId="77777777" w:rsidR="00F65CE2" w:rsidRPr="00157FD1" w:rsidRDefault="00F65CE2" w:rsidP="00F65CE2">
            <w:r w:rsidRPr="00157FD1">
              <w:t>H,S,V</w:t>
            </w:r>
          </w:p>
        </w:tc>
        <w:tc>
          <w:tcPr>
            <w:tcW w:w="892" w:type="dxa"/>
            <w:tcBorders>
              <w:left w:val="single" w:sz="6" w:space="0" w:color="000000"/>
              <w:bottom w:val="single" w:sz="6" w:space="0" w:color="000000"/>
              <w:right w:val="single" w:sz="6" w:space="0" w:color="000000"/>
            </w:tcBorders>
          </w:tcPr>
          <w:p w14:paraId="7E292AFB" w14:textId="77777777" w:rsidR="00F65CE2" w:rsidRPr="00157FD1" w:rsidRDefault="00F65CE2" w:rsidP="00F65CE2">
            <w:r w:rsidRPr="00157FD1">
              <w:t>5.1</w:t>
            </w:r>
            <w:r w:rsidRPr="00157FD1">
              <w:noBreakHyphen/>
              <w:t>3, 5.1</w:t>
            </w:r>
            <w:r w:rsidRPr="00157FD1">
              <w:noBreakHyphen/>
              <w:t>4, 5.1</w:t>
            </w:r>
            <w:r w:rsidRPr="00157FD1">
              <w:noBreakHyphen/>
              <w:t>5</w:t>
            </w:r>
          </w:p>
        </w:tc>
        <w:tc>
          <w:tcPr>
            <w:tcW w:w="1378" w:type="dxa"/>
            <w:tcBorders>
              <w:left w:val="single" w:sz="6" w:space="0" w:color="000000"/>
              <w:bottom w:val="single" w:sz="6" w:space="0" w:color="000000"/>
              <w:right w:val="single" w:sz="6" w:space="0" w:color="000000"/>
            </w:tcBorders>
          </w:tcPr>
          <w:p w14:paraId="7E292AFC" w14:textId="77777777" w:rsidR="00F65CE2" w:rsidRPr="00157FD1" w:rsidRDefault="00F65CE2" w:rsidP="00F65CE2"/>
        </w:tc>
      </w:tr>
      <w:tr w:rsidR="00F65CE2" w:rsidRPr="00157FD1" w14:paraId="7E292B0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AF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AFF" w14:textId="77777777" w:rsidR="00F65CE2" w:rsidRPr="00157FD1" w:rsidRDefault="00F65CE2" w:rsidP="00F65CE2">
            <w:r w:rsidRPr="00157FD1">
              <w:t>Critical Problem Reports per 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B0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01" w14:textId="77777777" w:rsidR="00F65CE2" w:rsidRPr="00157FD1" w:rsidRDefault="00F65CE2" w:rsidP="00F65CE2">
            <w:r w:rsidRPr="00157FD1">
              <w:t>NPR1</w:t>
            </w:r>
          </w:p>
        </w:tc>
        <w:tc>
          <w:tcPr>
            <w:tcW w:w="720" w:type="dxa"/>
            <w:tcBorders>
              <w:top w:val="single" w:sz="6" w:space="0" w:color="000000"/>
              <w:left w:val="single" w:sz="6" w:space="0" w:color="000000"/>
              <w:bottom w:val="single" w:sz="6" w:space="0" w:color="000000"/>
              <w:right w:val="single" w:sz="6" w:space="0" w:color="000000"/>
            </w:tcBorders>
          </w:tcPr>
          <w:p w14:paraId="7E292B02"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0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04" w14:textId="77777777" w:rsidR="00F65CE2" w:rsidRPr="00157FD1" w:rsidRDefault="00F65CE2" w:rsidP="00F65CE2">
            <w:r w:rsidRPr="00157FD1">
              <w:t>compared</w:t>
            </w:r>
          </w:p>
        </w:tc>
      </w:tr>
      <w:tr w:rsidR="00F65CE2" w:rsidRPr="00157FD1" w14:paraId="7E292B0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0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07" w14:textId="77777777" w:rsidR="00F65CE2" w:rsidRPr="00157FD1" w:rsidRDefault="00F65CE2" w:rsidP="00F65CE2">
            <w:r w:rsidRPr="00157FD1">
              <w:t>Major Problem Reports per 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B0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09" w14:textId="77777777" w:rsidR="00F65CE2" w:rsidRPr="00157FD1" w:rsidRDefault="00F65CE2" w:rsidP="00F65CE2">
            <w:r w:rsidRPr="00157FD1">
              <w:t>NPR2</w:t>
            </w:r>
          </w:p>
        </w:tc>
        <w:tc>
          <w:tcPr>
            <w:tcW w:w="720" w:type="dxa"/>
            <w:tcBorders>
              <w:top w:val="single" w:sz="6" w:space="0" w:color="000000"/>
              <w:left w:val="single" w:sz="6" w:space="0" w:color="000000"/>
              <w:bottom w:val="single" w:sz="6" w:space="0" w:color="000000"/>
              <w:right w:val="single" w:sz="6" w:space="0" w:color="000000"/>
            </w:tcBorders>
          </w:tcPr>
          <w:p w14:paraId="7E292B0A"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0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0C" w14:textId="77777777" w:rsidR="00F65CE2" w:rsidRPr="00157FD1" w:rsidRDefault="00F65CE2" w:rsidP="00F65CE2">
            <w:r w:rsidRPr="00157FD1">
              <w:t>compared</w:t>
            </w:r>
          </w:p>
        </w:tc>
      </w:tr>
      <w:tr w:rsidR="00F65CE2" w:rsidRPr="00157FD1" w14:paraId="7E292B1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0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0F" w14:textId="77777777" w:rsidR="00F65CE2" w:rsidRPr="00157FD1" w:rsidRDefault="00F65CE2" w:rsidP="00F65CE2">
            <w:r w:rsidRPr="00157FD1">
              <w:t>Minor Problem Reports per 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B1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11" w14:textId="77777777" w:rsidR="00F65CE2" w:rsidRPr="00157FD1" w:rsidRDefault="00F65CE2" w:rsidP="00F65CE2">
            <w:r w:rsidRPr="00157FD1">
              <w:t>NPR3</w:t>
            </w:r>
          </w:p>
        </w:tc>
        <w:tc>
          <w:tcPr>
            <w:tcW w:w="720" w:type="dxa"/>
            <w:tcBorders>
              <w:top w:val="single" w:sz="6" w:space="0" w:color="000000"/>
              <w:left w:val="single" w:sz="6" w:space="0" w:color="000000"/>
              <w:bottom w:val="single" w:sz="6" w:space="0" w:color="000000"/>
              <w:right w:val="single" w:sz="6" w:space="0" w:color="000000"/>
            </w:tcBorders>
          </w:tcPr>
          <w:p w14:paraId="7E292B12"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1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14" w14:textId="77777777" w:rsidR="00F65CE2" w:rsidRPr="00157FD1" w:rsidRDefault="00F65CE2" w:rsidP="00F65CE2">
            <w:r w:rsidRPr="00157FD1">
              <w:t>compared</w:t>
            </w:r>
          </w:p>
        </w:tc>
      </w:tr>
      <w:tr w:rsidR="00F65CE2" w:rsidRPr="00157FD1" w14:paraId="7E292B1D" w14:textId="77777777">
        <w:trPr>
          <w:cantSplit/>
          <w:trHeight w:val="252"/>
        </w:trPr>
        <w:tc>
          <w:tcPr>
            <w:tcW w:w="690" w:type="dxa"/>
            <w:tcBorders>
              <w:top w:val="single" w:sz="6" w:space="0" w:color="000000"/>
              <w:left w:val="single" w:sz="6" w:space="0" w:color="000000"/>
              <w:bottom w:val="single" w:sz="6" w:space="0" w:color="000000"/>
              <w:right w:val="single" w:sz="6" w:space="0" w:color="000000"/>
            </w:tcBorders>
          </w:tcPr>
          <w:p w14:paraId="7E292B1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17" w14:textId="77777777" w:rsidR="00F65CE2" w:rsidRPr="00157FD1" w:rsidRDefault="00F65CE2" w:rsidP="00F65CE2">
            <w:r w:rsidRPr="00157FD1">
              <w:t>Problem Reports per 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B1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19" w14:textId="77777777" w:rsidR="00F65CE2" w:rsidRPr="00157FD1" w:rsidRDefault="00F65CE2" w:rsidP="00F65CE2">
            <w:r w:rsidRPr="00157FD1">
              <w:t>NPR4</w:t>
            </w:r>
          </w:p>
        </w:tc>
        <w:tc>
          <w:tcPr>
            <w:tcW w:w="720" w:type="dxa"/>
            <w:tcBorders>
              <w:top w:val="single" w:sz="6" w:space="0" w:color="000000"/>
              <w:left w:val="single" w:sz="6" w:space="0" w:color="000000"/>
              <w:bottom w:val="single" w:sz="6" w:space="0" w:color="000000"/>
              <w:right w:val="single" w:sz="6" w:space="0" w:color="000000"/>
            </w:tcBorders>
          </w:tcPr>
          <w:p w14:paraId="7E292B1A" w14:textId="77777777" w:rsidR="00F65CE2" w:rsidRPr="00157FD1" w:rsidRDefault="00F65CE2" w:rsidP="00F65CE2">
            <w:r w:rsidRPr="00157FD1">
              <w:t>H,S,V</w:t>
            </w:r>
          </w:p>
        </w:tc>
        <w:tc>
          <w:tcPr>
            <w:tcW w:w="892" w:type="dxa"/>
            <w:tcBorders>
              <w:top w:val="single" w:sz="6" w:space="0" w:color="000000"/>
              <w:left w:val="single" w:sz="6" w:space="0" w:color="000000"/>
              <w:bottom w:val="single" w:sz="6" w:space="0" w:color="000000"/>
              <w:right w:val="single" w:sz="6" w:space="0" w:color="000000"/>
            </w:tcBorders>
          </w:tcPr>
          <w:p w14:paraId="7E292B1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1C" w14:textId="77777777" w:rsidR="00F65CE2" w:rsidRPr="00157FD1" w:rsidRDefault="00F65CE2" w:rsidP="00F65CE2">
            <w:r w:rsidRPr="00157FD1">
              <w:t>compared</w:t>
            </w:r>
          </w:p>
        </w:tc>
      </w:tr>
      <w:tr w:rsidR="00F65CE2" w:rsidRPr="00157FD1" w14:paraId="7E292B25"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1E" w14:textId="77777777" w:rsidR="00F65CE2" w:rsidRPr="00157FD1" w:rsidRDefault="00F65CE2" w:rsidP="00F65CE2">
            <w:r w:rsidRPr="00157FD1">
              <w:t>5.2</w:t>
            </w:r>
          </w:p>
        </w:tc>
        <w:tc>
          <w:tcPr>
            <w:tcW w:w="4290" w:type="dxa"/>
            <w:tcBorders>
              <w:top w:val="single" w:sz="6" w:space="0" w:color="000000"/>
              <w:left w:val="single" w:sz="6" w:space="0" w:color="000000"/>
              <w:bottom w:val="single" w:sz="6" w:space="0" w:color="000000"/>
              <w:right w:val="single" w:sz="6" w:space="0" w:color="000000"/>
            </w:tcBorders>
          </w:tcPr>
          <w:p w14:paraId="7E292B1F" w14:textId="77777777" w:rsidR="00F65CE2" w:rsidRPr="00157FD1" w:rsidRDefault="00F65CE2" w:rsidP="00F65CE2">
            <w:r w:rsidRPr="00157FD1">
              <w:t xml:space="preserve">Problem Report Fix Response Time </w:t>
            </w:r>
            <w:r w:rsidRPr="00157FD1">
              <w:br/>
              <w:t>Formulas: Table 5.2</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B20" w14:textId="77777777" w:rsidR="00F65CE2" w:rsidRPr="00157FD1" w:rsidRDefault="00F65CE2" w:rsidP="00F65CE2">
            <w:r w:rsidRPr="00157FD1">
              <w:t>FRT</w:t>
            </w:r>
          </w:p>
        </w:tc>
        <w:tc>
          <w:tcPr>
            <w:tcW w:w="810" w:type="dxa"/>
            <w:tcBorders>
              <w:top w:val="single" w:sz="6" w:space="0" w:color="000000"/>
              <w:left w:val="single" w:sz="6" w:space="0" w:color="000000"/>
              <w:bottom w:val="single" w:sz="6" w:space="0" w:color="000000"/>
              <w:right w:val="single" w:sz="6" w:space="0" w:color="000000"/>
            </w:tcBorders>
          </w:tcPr>
          <w:p w14:paraId="7E292B2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B22" w14:textId="77777777" w:rsidR="00F65CE2" w:rsidRPr="00157FD1" w:rsidRDefault="00F65CE2" w:rsidP="00F65CE2">
            <w:r w:rsidRPr="00157FD1">
              <w:t>H,S,V</w:t>
            </w:r>
          </w:p>
        </w:tc>
        <w:tc>
          <w:tcPr>
            <w:tcW w:w="892" w:type="dxa"/>
            <w:tcBorders>
              <w:top w:val="single" w:sz="6" w:space="0" w:color="000000"/>
              <w:left w:val="single" w:sz="6" w:space="0" w:color="000000"/>
              <w:bottom w:val="single" w:sz="6" w:space="0" w:color="000000"/>
              <w:right w:val="single" w:sz="6" w:space="0" w:color="000000"/>
            </w:tcBorders>
          </w:tcPr>
          <w:p w14:paraId="7E292B23" w14:textId="77777777" w:rsidR="00F65CE2" w:rsidRPr="00157FD1" w:rsidRDefault="00F65CE2" w:rsidP="00F65CE2">
            <w:r w:rsidRPr="00157FD1">
              <w:t>5.2</w:t>
            </w:r>
            <w:r w:rsidRPr="00157FD1">
              <w:noBreakHyphen/>
              <w:t>3, 5.2</w:t>
            </w:r>
            <w:r w:rsidRPr="00157FD1">
              <w:noBreakHyphen/>
              <w:t>4</w:t>
            </w:r>
          </w:p>
        </w:tc>
        <w:tc>
          <w:tcPr>
            <w:tcW w:w="1378" w:type="dxa"/>
            <w:tcBorders>
              <w:top w:val="single" w:sz="6" w:space="0" w:color="000000"/>
              <w:left w:val="single" w:sz="6" w:space="0" w:color="000000"/>
              <w:bottom w:val="single" w:sz="6" w:space="0" w:color="000000"/>
              <w:right w:val="single" w:sz="6" w:space="0" w:color="000000"/>
            </w:tcBorders>
          </w:tcPr>
          <w:p w14:paraId="7E292B24" w14:textId="77777777" w:rsidR="00F65CE2" w:rsidRPr="00157FD1" w:rsidRDefault="00F65CE2" w:rsidP="00F65CE2"/>
        </w:tc>
      </w:tr>
      <w:tr w:rsidR="00F65CE2" w:rsidRPr="00157FD1" w14:paraId="7E292B2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2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27" w14:textId="77777777" w:rsidR="00F65CE2" w:rsidRPr="00157FD1" w:rsidRDefault="00F65CE2" w:rsidP="00F65CE2">
            <w:r w:rsidRPr="00157FD1">
              <w:t xml:space="preserve">Major Problem Report Fix Response Time </w:t>
            </w:r>
          </w:p>
        </w:tc>
        <w:tc>
          <w:tcPr>
            <w:tcW w:w="810" w:type="dxa"/>
            <w:tcBorders>
              <w:top w:val="single" w:sz="6" w:space="0" w:color="000000"/>
              <w:left w:val="single" w:sz="6" w:space="0" w:color="000000"/>
              <w:bottom w:val="single" w:sz="6" w:space="0" w:color="000000"/>
              <w:right w:val="single" w:sz="6" w:space="0" w:color="000000"/>
            </w:tcBorders>
          </w:tcPr>
          <w:p w14:paraId="7E292B2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29" w14:textId="77777777" w:rsidR="00F65CE2" w:rsidRPr="00157FD1" w:rsidRDefault="00F65CE2" w:rsidP="00F65CE2">
            <w:r w:rsidRPr="00157FD1">
              <w:t>FRT2</w:t>
            </w:r>
          </w:p>
        </w:tc>
        <w:tc>
          <w:tcPr>
            <w:tcW w:w="720" w:type="dxa"/>
            <w:tcBorders>
              <w:top w:val="single" w:sz="6" w:space="0" w:color="000000"/>
              <w:left w:val="single" w:sz="6" w:space="0" w:color="000000"/>
              <w:bottom w:val="single" w:sz="6" w:space="0" w:color="000000"/>
              <w:right w:val="single" w:sz="6" w:space="0" w:color="000000"/>
            </w:tcBorders>
          </w:tcPr>
          <w:p w14:paraId="7E292B2A"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2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2C" w14:textId="77777777" w:rsidR="00F65CE2" w:rsidRPr="00157FD1" w:rsidRDefault="00F65CE2" w:rsidP="00F65CE2">
            <w:r w:rsidRPr="00157FD1">
              <w:t>compared</w:t>
            </w:r>
          </w:p>
        </w:tc>
      </w:tr>
      <w:tr w:rsidR="00F65CE2" w:rsidRPr="00157FD1" w14:paraId="7E292B35" w14:textId="77777777">
        <w:trPr>
          <w:cantSplit/>
          <w:trHeight w:val="153"/>
        </w:trPr>
        <w:tc>
          <w:tcPr>
            <w:tcW w:w="690" w:type="dxa"/>
            <w:tcBorders>
              <w:top w:val="single" w:sz="6" w:space="0" w:color="000000"/>
              <w:left w:val="single" w:sz="6" w:space="0" w:color="000000"/>
              <w:bottom w:val="single" w:sz="6" w:space="0" w:color="000000"/>
              <w:right w:val="single" w:sz="6" w:space="0" w:color="000000"/>
            </w:tcBorders>
          </w:tcPr>
          <w:p w14:paraId="7E292B2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2F" w14:textId="77777777" w:rsidR="00F65CE2" w:rsidRPr="00157FD1" w:rsidRDefault="00F65CE2" w:rsidP="00F65CE2">
            <w:r w:rsidRPr="00157FD1">
              <w:t>Minor Problem Report Fix Response Time</w:t>
            </w:r>
          </w:p>
        </w:tc>
        <w:tc>
          <w:tcPr>
            <w:tcW w:w="810" w:type="dxa"/>
            <w:tcBorders>
              <w:top w:val="single" w:sz="6" w:space="0" w:color="000000"/>
              <w:left w:val="single" w:sz="6" w:space="0" w:color="000000"/>
              <w:bottom w:val="single" w:sz="6" w:space="0" w:color="000000"/>
              <w:right w:val="single" w:sz="6" w:space="0" w:color="000000"/>
            </w:tcBorders>
          </w:tcPr>
          <w:p w14:paraId="7E292B3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31" w14:textId="77777777" w:rsidR="00F65CE2" w:rsidRPr="00157FD1" w:rsidRDefault="00F65CE2" w:rsidP="00F65CE2">
            <w:r w:rsidRPr="00157FD1">
              <w:t>FRT3</w:t>
            </w:r>
          </w:p>
        </w:tc>
        <w:tc>
          <w:tcPr>
            <w:tcW w:w="720" w:type="dxa"/>
            <w:tcBorders>
              <w:top w:val="single" w:sz="6" w:space="0" w:color="000000"/>
              <w:left w:val="single" w:sz="6" w:space="0" w:color="000000"/>
              <w:bottom w:val="single" w:sz="6" w:space="0" w:color="000000"/>
              <w:right w:val="single" w:sz="6" w:space="0" w:color="000000"/>
            </w:tcBorders>
          </w:tcPr>
          <w:p w14:paraId="7E292B32"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3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34" w14:textId="77777777" w:rsidR="00F65CE2" w:rsidRPr="00157FD1" w:rsidRDefault="00F65CE2" w:rsidP="00F65CE2">
            <w:r w:rsidRPr="00157FD1">
              <w:t>compared</w:t>
            </w:r>
          </w:p>
        </w:tc>
      </w:tr>
      <w:tr w:rsidR="00F65CE2" w:rsidRPr="00157FD1" w14:paraId="7E292B3D" w14:textId="77777777">
        <w:trPr>
          <w:cantSplit/>
          <w:trHeight w:val="153"/>
        </w:trPr>
        <w:tc>
          <w:tcPr>
            <w:tcW w:w="690" w:type="dxa"/>
            <w:tcBorders>
              <w:top w:val="single" w:sz="6" w:space="0" w:color="000000"/>
              <w:left w:val="single" w:sz="6" w:space="0" w:color="000000"/>
              <w:bottom w:val="single" w:sz="6" w:space="0" w:color="000000"/>
              <w:right w:val="single" w:sz="6" w:space="0" w:color="000000"/>
            </w:tcBorders>
          </w:tcPr>
          <w:p w14:paraId="7E292B3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37" w14:textId="77777777" w:rsidR="00F65CE2" w:rsidRPr="00157FD1" w:rsidRDefault="00F65CE2" w:rsidP="00F65CE2">
            <w:r w:rsidRPr="00157FD1">
              <w:t>Problem Report Fix Response Time</w:t>
            </w:r>
          </w:p>
        </w:tc>
        <w:tc>
          <w:tcPr>
            <w:tcW w:w="810" w:type="dxa"/>
            <w:tcBorders>
              <w:top w:val="single" w:sz="6" w:space="0" w:color="000000"/>
              <w:left w:val="single" w:sz="6" w:space="0" w:color="000000"/>
              <w:bottom w:val="single" w:sz="6" w:space="0" w:color="000000"/>
              <w:right w:val="single" w:sz="6" w:space="0" w:color="000000"/>
            </w:tcBorders>
          </w:tcPr>
          <w:p w14:paraId="7E292B3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39" w14:textId="77777777" w:rsidR="00F65CE2" w:rsidRPr="00157FD1" w:rsidRDefault="00F65CE2" w:rsidP="00F65CE2">
            <w:r w:rsidRPr="00157FD1">
              <w:t>FRT4</w:t>
            </w:r>
          </w:p>
        </w:tc>
        <w:tc>
          <w:tcPr>
            <w:tcW w:w="720" w:type="dxa"/>
            <w:tcBorders>
              <w:top w:val="single" w:sz="6" w:space="0" w:color="000000"/>
              <w:left w:val="single" w:sz="6" w:space="0" w:color="000000"/>
              <w:bottom w:val="single" w:sz="6" w:space="0" w:color="000000"/>
              <w:right w:val="single" w:sz="6" w:space="0" w:color="000000"/>
            </w:tcBorders>
          </w:tcPr>
          <w:p w14:paraId="7E292B3A" w14:textId="77777777" w:rsidR="00F65CE2" w:rsidRPr="00157FD1" w:rsidRDefault="00F65CE2" w:rsidP="00F65CE2">
            <w:r w:rsidRPr="00157FD1">
              <w:t>H,S,V</w:t>
            </w:r>
          </w:p>
        </w:tc>
        <w:tc>
          <w:tcPr>
            <w:tcW w:w="892" w:type="dxa"/>
            <w:tcBorders>
              <w:top w:val="single" w:sz="6" w:space="0" w:color="000000"/>
              <w:left w:val="single" w:sz="6" w:space="0" w:color="000000"/>
              <w:bottom w:val="single" w:sz="6" w:space="0" w:color="000000"/>
              <w:right w:val="single" w:sz="6" w:space="0" w:color="000000"/>
            </w:tcBorders>
          </w:tcPr>
          <w:p w14:paraId="7E292B3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3C" w14:textId="77777777" w:rsidR="00F65CE2" w:rsidRPr="00157FD1" w:rsidRDefault="00F65CE2" w:rsidP="00F65CE2">
            <w:r w:rsidRPr="00157FD1">
              <w:t>compared</w:t>
            </w:r>
          </w:p>
        </w:tc>
      </w:tr>
      <w:tr w:rsidR="00F65CE2" w:rsidRPr="00157FD1" w14:paraId="7E292B45"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3E" w14:textId="77777777" w:rsidR="00F65CE2" w:rsidRPr="00157FD1" w:rsidRDefault="00F65CE2" w:rsidP="00F65CE2">
            <w:r w:rsidRPr="00157FD1">
              <w:t>5.3</w:t>
            </w:r>
          </w:p>
        </w:tc>
        <w:tc>
          <w:tcPr>
            <w:tcW w:w="4290" w:type="dxa"/>
            <w:tcBorders>
              <w:top w:val="single" w:sz="6" w:space="0" w:color="000000"/>
              <w:left w:val="single" w:sz="6" w:space="0" w:color="000000"/>
              <w:bottom w:val="single" w:sz="6" w:space="0" w:color="000000"/>
              <w:right w:val="single" w:sz="6" w:space="0" w:color="000000"/>
            </w:tcBorders>
          </w:tcPr>
          <w:p w14:paraId="7E292B3F" w14:textId="77777777" w:rsidR="00F65CE2" w:rsidRPr="00157FD1" w:rsidRDefault="00F65CE2" w:rsidP="00F65CE2">
            <w:r w:rsidRPr="00157FD1">
              <w:t>Overdue Problem Report Fix Responsiveness Formulas: Table 5.3</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B40" w14:textId="77777777" w:rsidR="00F65CE2" w:rsidRPr="00157FD1" w:rsidRDefault="00F65CE2" w:rsidP="00F65CE2">
            <w:r w:rsidRPr="00157FD1">
              <w:t>OFR</w:t>
            </w:r>
          </w:p>
        </w:tc>
        <w:tc>
          <w:tcPr>
            <w:tcW w:w="810" w:type="dxa"/>
            <w:tcBorders>
              <w:top w:val="single" w:sz="6" w:space="0" w:color="000000"/>
              <w:left w:val="single" w:sz="6" w:space="0" w:color="000000"/>
              <w:bottom w:val="single" w:sz="6" w:space="0" w:color="000000"/>
              <w:right w:val="single" w:sz="6" w:space="0" w:color="000000"/>
            </w:tcBorders>
          </w:tcPr>
          <w:p w14:paraId="7E292B4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B42" w14:textId="77777777" w:rsidR="00F65CE2" w:rsidRPr="00157FD1" w:rsidRDefault="00F65CE2" w:rsidP="00F65CE2">
            <w:r w:rsidRPr="00157FD1">
              <w:t>H,S,V</w:t>
            </w:r>
          </w:p>
        </w:tc>
        <w:tc>
          <w:tcPr>
            <w:tcW w:w="892" w:type="dxa"/>
            <w:tcBorders>
              <w:top w:val="single" w:sz="6" w:space="0" w:color="000000"/>
              <w:left w:val="single" w:sz="6" w:space="0" w:color="000000"/>
              <w:bottom w:val="single" w:sz="6" w:space="0" w:color="000000"/>
              <w:right w:val="single" w:sz="6" w:space="0" w:color="000000"/>
            </w:tcBorders>
          </w:tcPr>
          <w:p w14:paraId="7E292B43" w14:textId="77777777" w:rsidR="00F65CE2" w:rsidRPr="00157FD1" w:rsidRDefault="00F65CE2" w:rsidP="00F65CE2">
            <w:r w:rsidRPr="00157FD1">
              <w:t>5.3</w:t>
            </w:r>
            <w:r w:rsidRPr="00157FD1">
              <w:noBreakHyphen/>
              <w:t>3, 5.3</w:t>
            </w:r>
            <w:r w:rsidRPr="00157FD1">
              <w:noBreakHyphen/>
              <w:t>4</w:t>
            </w:r>
          </w:p>
        </w:tc>
        <w:tc>
          <w:tcPr>
            <w:tcW w:w="1378" w:type="dxa"/>
            <w:tcBorders>
              <w:top w:val="single" w:sz="6" w:space="0" w:color="000000"/>
              <w:left w:val="single" w:sz="6" w:space="0" w:color="000000"/>
              <w:bottom w:val="single" w:sz="6" w:space="0" w:color="000000"/>
              <w:right w:val="single" w:sz="6" w:space="0" w:color="000000"/>
            </w:tcBorders>
          </w:tcPr>
          <w:p w14:paraId="7E292B44" w14:textId="77777777" w:rsidR="00F65CE2" w:rsidRPr="00157FD1" w:rsidRDefault="00F65CE2" w:rsidP="00F65CE2"/>
        </w:tc>
      </w:tr>
      <w:tr w:rsidR="00F65CE2" w:rsidRPr="00157FD1" w14:paraId="7E292B4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4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47" w14:textId="77777777" w:rsidR="00F65CE2" w:rsidRPr="00157FD1" w:rsidRDefault="00F65CE2" w:rsidP="00F65CE2">
            <w:r w:rsidRPr="00157FD1">
              <w:t>Major Overdue Problem Report Fix Responsiveness</w:t>
            </w:r>
          </w:p>
        </w:tc>
        <w:tc>
          <w:tcPr>
            <w:tcW w:w="810" w:type="dxa"/>
            <w:tcBorders>
              <w:top w:val="single" w:sz="6" w:space="0" w:color="000000"/>
              <w:left w:val="single" w:sz="6" w:space="0" w:color="000000"/>
              <w:bottom w:val="single" w:sz="6" w:space="0" w:color="000000"/>
              <w:right w:val="single" w:sz="6" w:space="0" w:color="000000"/>
            </w:tcBorders>
          </w:tcPr>
          <w:p w14:paraId="7E292B4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49" w14:textId="77777777" w:rsidR="00F65CE2" w:rsidRPr="00157FD1" w:rsidRDefault="00F65CE2" w:rsidP="00F65CE2">
            <w:r w:rsidRPr="00157FD1">
              <w:t>OFR2</w:t>
            </w:r>
          </w:p>
        </w:tc>
        <w:tc>
          <w:tcPr>
            <w:tcW w:w="720" w:type="dxa"/>
            <w:tcBorders>
              <w:top w:val="single" w:sz="6" w:space="0" w:color="000000"/>
              <w:left w:val="single" w:sz="6" w:space="0" w:color="000000"/>
              <w:bottom w:val="single" w:sz="6" w:space="0" w:color="000000"/>
              <w:right w:val="single" w:sz="6" w:space="0" w:color="000000"/>
            </w:tcBorders>
          </w:tcPr>
          <w:p w14:paraId="7E292B4A"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4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4C" w14:textId="77777777" w:rsidR="00F65CE2" w:rsidRPr="00157FD1" w:rsidRDefault="00F65CE2" w:rsidP="00F65CE2">
            <w:r w:rsidRPr="00157FD1">
              <w:t>compared</w:t>
            </w:r>
          </w:p>
        </w:tc>
      </w:tr>
      <w:tr w:rsidR="00F65CE2" w:rsidRPr="00157FD1" w14:paraId="7E292B5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4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4F" w14:textId="77777777" w:rsidR="00F65CE2" w:rsidRPr="00157FD1" w:rsidRDefault="00F65CE2" w:rsidP="00F65CE2">
            <w:r w:rsidRPr="00157FD1">
              <w:t>Minor Overdue Problem Report Fix Responsiveness</w:t>
            </w:r>
          </w:p>
        </w:tc>
        <w:tc>
          <w:tcPr>
            <w:tcW w:w="810" w:type="dxa"/>
            <w:tcBorders>
              <w:top w:val="single" w:sz="6" w:space="0" w:color="000000"/>
              <w:left w:val="single" w:sz="6" w:space="0" w:color="000000"/>
              <w:bottom w:val="single" w:sz="6" w:space="0" w:color="000000"/>
              <w:right w:val="single" w:sz="6" w:space="0" w:color="000000"/>
            </w:tcBorders>
          </w:tcPr>
          <w:p w14:paraId="7E292B5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51" w14:textId="77777777" w:rsidR="00F65CE2" w:rsidRPr="00157FD1" w:rsidRDefault="00F65CE2" w:rsidP="00F65CE2">
            <w:r w:rsidRPr="00157FD1">
              <w:t>OFR3</w:t>
            </w:r>
          </w:p>
        </w:tc>
        <w:tc>
          <w:tcPr>
            <w:tcW w:w="720" w:type="dxa"/>
            <w:tcBorders>
              <w:top w:val="single" w:sz="6" w:space="0" w:color="000000"/>
              <w:left w:val="single" w:sz="6" w:space="0" w:color="000000"/>
              <w:bottom w:val="single" w:sz="6" w:space="0" w:color="000000"/>
              <w:right w:val="single" w:sz="6" w:space="0" w:color="000000"/>
            </w:tcBorders>
          </w:tcPr>
          <w:p w14:paraId="7E292B52"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5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54" w14:textId="77777777" w:rsidR="00F65CE2" w:rsidRPr="00157FD1" w:rsidRDefault="00F65CE2" w:rsidP="00F65CE2">
            <w:r w:rsidRPr="00157FD1">
              <w:t>compared</w:t>
            </w:r>
          </w:p>
        </w:tc>
      </w:tr>
      <w:tr w:rsidR="00F65CE2" w:rsidRPr="00157FD1" w14:paraId="7E292B5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5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57" w14:textId="77777777" w:rsidR="00F65CE2" w:rsidRPr="00157FD1" w:rsidRDefault="00F65CE2" w:rsidP="00F65CE2">
            <w:r w:rsidRPr="00157FD1">
              <w:t>Overdue Problem Report Fix Responsiveness</w:t>
            </w:r>
          </w:p>
        </w:tc>
        <w:tc>
          <w:tcPr>
            <w:tcW w:w="810" w:type="dxa"/>
            <w:tcBorders>
              <w:top w:val="single" w:sz="6" w:space="0" w:color="000000"/>
              <w:left w:val="single" w:sz="6" w:space="0" w:color="000000"/>
              <w:bottom w:val="single" w:sz="6" w:space="0" w:color="000000"/>
              <w:right w:val="single" w:sz="6" w:space="0" w:color="000000"/>
            </w:tcBorders>
          </w:tcPr>
          <w:p w14:paraId="7E292B5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59" w14:textId="77777777" w:rsidR="00F65CE2" w:rsidRPr="00157FD1" w:rsidRDefault="00F65CE2" w:rsidP="00F65CE2">
            <w:r w:rsidRPr="00157FD1">
              <w:t>OFR4</w:t>
            </w:r>
          </w:p>
        </w:tc>
        <w:tc>
          <w:tcPr>
            <w:tcW w:w="720" w:type="dxa"/>
            <w:tcBorders>
              <w:top w:val="single" w:sz="6" w:space="0" w:color="000000"/>
              <w:left w:val="single" w:sz="6" w:space="0" w:color="000000"/>
              <w:bottom w:val="single" w:sz="6" w:space="0" w:color="000000"/>
              <w:right w:val="single" w:sz="6" w:space="0" w:color="000000"/>
            </w:tcBorders>
          </w:tcPr>
          <w:p w14:paraId="7E292B5A" w14:textId="77777777" w:rsidR="00F65CE2" w:rsidRPr="00157FD1" w:rsidRDefault="00F65CE2" w:rsidP="00F65CE2">
            <w:r w:rsidRPr="00157FD1">
              <w:t>H,S,V</w:t>
            </w:r>
          </w:p>
        </w:tc>
        <w:tc>
          <w:tcPr>
            <w:tcW w:w="892" w:type="dxa"/>
            <w:tcBorders>
              <w:top w:val="single" w:sz="6" w:space="0" w:color="000000"/>
              <w:left w:val="single" w:sz="6" w:space="0" w:color="000000"/>
              <w:bottom w:val="single" w:sz="6" w:space="0" w:color="000000"/>
              <w:right w:val="single" w:sz="6" w:space="0" w:color="000000"/>
            </w:tcBorders>
          </w:tcPr>
          <w:p w14:paraId="7E292B5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5C" w14:textId="77777777" w:rsidR="00F65CE2" w:rsidRPr="00157FD1" w:rsidRDefault="00F65CE2" w:rsidP="00F65CE2">
            <w:r w:rsidRPr="00157FD1">
              <w:t>compared</w:t>
            </w:r>
          </w:p>
        </w:tc>
      </w:tr>
      <w:tr w:rsidR="00F65CE2" w:rsidRPr="00157FD1" w14:paraId="7E292B6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5E" w14:textId="77777777" w:rsidR="00F65CE2" w:rsidRPr="00157FD1" w:rsidRDefault="00F65CE2" w:rsidP="00F65CE2">
            <w:r w:rsidRPr="00157FD1">
              <w:t>5.4</w:t>
            </w:r>
          </w:p>
        </w:tc>
        <w:tc>
          <w:tcPr>
            <w:tcW w:w="4290" w:type="dxa"/>
            <w:tcBorders>
              <w:top w:val="single" w:sz="6" w:space="0" w:color="000000"/>
              <w:left w:val="single" w:sz="6" w:space="0" w:color="000000"/>
              <w:bottom w:val="single" w:sz="6" w:space="0" w:color="000000"/>
              <w:right w:val="single" w:sz="6" w:space="0" w:color="000000"/>
            </w:tcBorders>
          </w:tcPr>
          <w:p w14:paraId="7E292B5F" w14:textId="77777777" w:rsidR="00F65CE2" w:rsidRPr="00157FD1" w:rsidRDefault="00F65CE2" w:rsidP="00F65CE2">
            <w:r w:rsidRPr="00157FD1">
              <w:t xml:space="preserve">On-Time Delivery </w:t>
            </w:r>
            <w:r w:rsidRPr="00157FD1">
              <w:br/>
              <w:t>Formulas: Table 5.4</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B60" w14:textId="77777777" w:rsidR="00F65CE2" w:rsidRPr="00157FD1" w:rsidRDefault="00F65CE2" w:rsidP="00F65CE2">
            <w:r w:rsidRPr="00157FD1">
              <w:t>OTD</w:t>
            </w:r>
          </w:p>
        </w:tc>
        <w:tc>
          <w:tcPr>
            <w:tcW w:w="810" w:type="dxa"/>
            <w:tcBorders>
              <w:top w:val="single" w:sz="6" w:space="0" w:color="000000"/>
              <w:left w:val="single" w:sz="6" w:space="0" w:color="000000"/>
              <w:bottom w:val="single" w:sz="6" w:space="0" w:color="000000"/>
              <w:right w:val="single" w:sz="6" w:space="0" w:color="000000"/>
            </w:tcBorders>
          </w:tcPr>
          <w:p w14:paraId="7E292B6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B62" w14:textId="77777777" w:rsidR="00F65CE2" w:rsidRPr="00157FD1" w:rsidRDefault="00F65CE2" w:rsidP="00F65CE2">
            <w:r w:rsidRPr="00157FD1">
              <w:t>H,S,V</w:t>
            </w:r>
          </w:p>
        </w:tc>
        <w:tc>
          <w:tcPr>
            <w:tcW w:w="892" w:type="dxa"/>
            <w:tcBorders>
              <w:top w:val="single" w:sz="6" w:space="0" w:color="000000"/>
              <w:left w:val="single" w:sz="6" w:space="0" w:color="000000"/>
              <w:bottom w:val="single" w:sz="6" w:space="0" w:color="000000"/>
              <w:right w:val="single" w:sz="6" w:space="0" w:color="000000"/>
            </w:tcBorders>
          </w:tcPr>
          <w:p w14:paraId="7E292B63" w14:textId="77777777" w:rsidR="00F65CE2" w:rsidRPr="00157FD1" w:rsidRDefault="00F65CE2" w:rsidP="00F65CE2">
            <w:r w:rsidRPr="00157FD1">
              <w:t>5.4</w:t>
            </w:r>
            <w:r w:rsidRPr="00157FD1">
              <w:noBreakHyphen/>
              <w:t>3</w:t>
            </w:r>
          </w:p>
        </w:tc>
        <w:tc>
          <w:tcPr>
            <w:tcW w:w="1378" w:type="dxa"/>
            <w:tcBorders>
              <w:top w:val="single" w:sz="6" w:space="0" w:color="000000"/>
              <w:left w:val="single" w:sz="6" w:space="0" w:color="000000"/>
              <w:bottom w:val="single" w:sz="6" w:space="0" w:color="000000"/>
              <w:right w:val="single" w:sz="6" w:space="0" w:color="000000"/>
            </w:tcBorders>
          </w:tcPr>
          <w:p w14:paraId="7E292B64" w14:textId="77777777" w:rsidR="00F65CE2" w:rsidRPr="00157FD1" w:rsidRDefault="00F65CE2" w:rsidP="00F65CE2"/>
        </w:tc>
      </w:tr>
      <w:tr w:rsidR="00F65CE2" w:rsidRPr="00157FD1" w14:paraId="7E292B6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6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67" w14:textId="77777777" w:rsidR="00F65CE2" w:rsidRPr="00157FD1" w:rsidRDefault="00F65CE2" w:rsidP="00F65CE2">
            <w:r w:rsidRPr="00157FD1">
              <w:t>On-Time Items Delivery</w:t>
            </w:r>
          </w:p>
        </w:tc>
        <w:tc>
          <w:tcPr>
            <w:tcW w:w="810" w:type="dxa"/>
            <w:tcBorders>
              <w:top w:val="single" w:sz="6" w:space="0" w:color="000000"/>
              <w:left w:val="single" w:sz="6" w:space="0" w:color="000000"/>
              <w:bottom w:val="single" w:sz="6" w:space="0" w:color="000000"/>
              <w:right w:val="single" w:sz="6" w:space="0" w:color="000000"/>
            </w:tcBorders>
          </w:tcPr>
          <w:p w14:paraId="7E292B6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69" w14:textId="77777777" w:rsidR="00F65CE2" w:rsidRPr="00157FD1" w:rsidRDefault="00F65CE2" w:rsidP="00F65CE2">
            <w:r w:rsidRPr="00157FD1">
              <w:t>OTI</w:t>
            </w:r>
          </w:p>
        </w:tc>
        <w:tc>
          <w:tcPr>
            <w:tcW w:w="720" w:type="dxa"/>
            <w:tcBorders>
              <w:top w:val="single" w:sz="6" w:space="0" w:color="000000"/>
              <w:left w:val="single" w:sz="6" w:space="0" w:color="000000"/>
              <w:bottom w:val="single" w:sz="6" w:space="0" w:color="000000"/>
              <w:right w:val="single" w:sz="6" w:space="0" w:color="000000"/>
            </w:tcBorders>
          </w:tcPr>
          <w:p w14:paraId="7E292B6A" w14:textId="77777777" w:rsidR="00F65CE2" w:rsidRPr="00157FD1" w:rsidRDefault="00F65CE2" w:rsidP="00F65CE2">
            <w:r w:rsidRPr="00157FD1">
              <w:t>H,S</w:t>
            </w:r>
            <w:r>
              <w:t>,V</w:t>
            </w:r>
          </w:p>
        </w:tc>
        <w:tc>
          <w:tcPr>
            <w:tcW w:w="892" w:type="dxa"/>
            <w:tcBorders>
              <w:top w:val="single" w:sz="6" w:space="0" w:color="000000"/>
              <w:left w:val="single" w:sz="6" w:space="0" w:color="000000"/>
              <w:bottom w:val="single" w:sz="6" w:space="0" w:color="000000"/>
              <w:right w:val="single" w:sz="6" w:space="0" w:color="000000"/>
            </w:tcBorders>
          </w:tcPr>
          <w:p w14:paraId="7E292B6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6C" w14:textId="77777777" w:rsidR="00F65CE2" w:rsidRPr="00157FD1" w:rsidRDefault="00F65CE2" w:rsidP="00F65CE2">
            <w:r w:rsidRPr="00157FD1">
              <w:t>compared</w:t>
            </w:r>
          </w:p>
        </w:tc>
      </w:tr>
      <w:tr w:rsidR="00F65CE2" w:rsidRPr="00157FD1" w14:paraId="7E292B7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6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6F" w14:textId="77777777" w:rsidR="00F65CE2" w:rsidRPr="00157FD1" w:rsidRDefault="00F65CE2" w:rsidP="00F65CE2">
            <w:r w:rsidRPr="00157FD1">
              <w:t>On-Time Service Delivery</w:t>
            </w:r>
          </w:p>
        </w:tc>
        <w:tc>
          <w:tcPr>
            <w:tcW w:w="810" w:type="dxa"/>
            <w:tcBorders>
              <w:top w:val="single" w:sz="6" w:space="0" w:color="000000"/>
              <w:left w:val="single" w:sz="6" w:space="0" w:color="000000"/>
              <w:bottom w:val="single" w:sz="6" w:space="0" w:color="000000"/>
              <w:right w:val="single" w:sz="6" w:space="0" w:color="000000"/>
            </w:tcBorders>
          </w:tcPr>
          <w:p w14:paraId="7E292B7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71" w14:textId="77777777" w:rsidR="00F65CE2" w:rsidRPr="00157FD1" w:rsidRDefault="00F65CE2" w:rsidP="00F65CE2">
            <w:r w:rsidRPr="00157FD1">
              <w:t>OTS</w:t>
            </w:r>
          </w:p>
        </w:tc>
        <w:tc>
          <w:tcPr>
            <w:tcW w:w="720" w:type="dxa"/>
            <w:tcBorders>
              <w:top w:val="single" w:sz="6" w:space="0" w:color="000000"/>
              <w:left w:val="single" w:sz="6" w:space="0" w:color="000000"/>
              <w:bottom w:val="single" w:sz="6" w:space="0" w:color="000000"/>
              <w:right w:val="single" w:sz="6" w:space="0" w:color="000000"/>
            </w:tcBorders>
          </w:tcPr>
          <w:p w14:paraId="7E292B72" w14:textId="77777777" w:rsidR="00F65CE2" w:rsidRPr="00157FD1" w:rsidRDefault="00F65CE2" w:rsidP="00F65CE2">
            <w:r w:rsidRPr="00157FD1">
              <w:t>V</w:t>
            </w:r>
          </w:p>
        </w:tc>
        <w:tc>
          <w:tcPr>
            <w:tcW w:w="892" w:type="dxa"/>
            <w:tcBorders>
              <w:top w:val="single" w:sz="6" w:space="0" w:color="000000"/>
              <w:left w:val="single" w:sz="6" w:space="0" w:color="000000"/>
              <w:bottom w:val="single" w:sz="6" w:space="0" w:color="000000"/>
              <w:right w:val="single" w:sz="6" w:space="0" w:color="000000"/>
            </w:tcBorders>
          </w:tcPr>
          <w:p w14:paraId="7E292B7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74" w14:textId="77777777" w:rsidR="00F65CE2" w:rsidRPr="00157FD1" w:rsidRDefault="00F65CE2" w:rsidP="00F65CE2">
            <w:r w:rsidRPr="00157FD1">
              <w:t>compared</w:t>
            </w:r>
          </w:p>
        </w:tc>
      </w:tr>
      <w:tr w:rsidR="00F65CE2" w:rsidRPr="00157FD1" w14:paraId="7E292B7D"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7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77" w14:textId="77777777" w:rsidR="00F65CE2" w:rsidRPr="00157FD1" w:rsidRDefault="00F65CE2" w:rsidP="00F65CE2">
            <w:r w:rsidRPr="008D524B">
              <w:t>On-Time Item Delivery to Supplier Promised Date</w:t>
            </w:r>
          </w:p>
        </w:tc>
        <w:tc>
          <w:tcPr>
            <w:tcW w:w="810" w:type="dxa"/>
            <w:tcBorders>
              <w:top w:val="single" w:sz="6" w:space="0" w:color="000000"/>
              <w:left w:val="single" w:sz="6" w:space="0" w:color="000000"/>
              <w:bottom w:val="single" w:sz="6" w:space="0" w:color="000000"/>
              <w:right w:val="single" w:sz="6" w:space="0" w:color="000000"/>
            </w:tcBorders>
          </w:tcPr>
          <w:p w14:paraId="7E292B7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79" w14:textId="77777777" w:rsidR="00F65CE2" w:rsidRPr="00157FD1" w:rsidRDefault="00F65CE2" w:rsidP="00D5601C">
            <w:pPr>
              <w:pStyle w:val="TableText"/>
            </w:pPr>
            <w:r w:rsidRPr="00ED7257">
              <w:t>OTIP</w:t>
            </w:r>
          </w:p>
        </w:tc>
        <w:tc>
          <w:tcPr>
            <w:tcW w:w="720" w:type="dxa"/>
            <w:tcBorders>
              <w:top w:val="single" w:sz="6" w:space="0" w:color="000000"/>
              <w:left w:val="single" w:sz="6" w:space="0" w:color="000000"/>
              <w:bottom w:val="single" w:sz="6" w:space="0" w:color="000000"/>
              <w:right w:val="single" w:sz="6" w:space="0" w:color="000000"/>
            </w:tcBorders>
          </w:tcPr>
          <w:p w14:paraId="7E292B7A" w14:textId="77777777" w:rsidR="00F65CE2" w:rsidRPr="00157FD1" w:rsidRDefault="00F65CE2" w:rsidP="00F65CE2">
            <w:r>
              <w:t>H,S,V</w:t>
            </w:r>
          </w:p>
        </w:tc>
        <w:tc>
          <w:tcPr>
            <w:tcW w:w="892" w:type="dxa"/>
            <w:tcBorders>
              <w:top w:val="single" w:sz="6" w:space="0" w:color="000000"/>
              <w:left w:val="single" w:sz="6" w:space="0" w:color="000000"/>
              <w:bottom w:val="single" w:sz="6" w:space="0" w:color="000000"/>
              <w:right w:val="single" w:sz="6" w:space="0" w:color="000000"/>
            </w:tcBorders>
          </w:tcPr>
          <w:p w14:paraId="7E292B7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7C" w14:textId="77777777" w:rsidR="00F65CE2" w:rsidRPr="00157FD1" w:rsidRDefault="00F65CE2" w:rsidP="00F65CE2">
            <w:r>
              <w:t>compared</w:t>
            </w:r>
          </w:p>
        </w:tc>
      </w:tr>
      <w:tr w:rsidR="00F65CE2" w:rsidRPr="00157FD1" w14:paraId="7E292B85"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7E" w14:textId="77777777" w:rsidR="00F65CE2" w:rsidRPr="00157FD1" w:rsidRDefault="00F65CE2" w:rsidP="00F65CE2">
            <w:r w:rsidRPr="00157FD1">
              <w:t>6.1</w:t>
            </w:r>
          </w:p>
        </w:tc>
        <w:tc>
          <w:tcPr>
            <w:tcW w:w="4290" w:type="dxa"/>
            <w:tcBorders>
              <w:top w:val="single" w:sz="6" w:space="0" w:color="000000"/>
              <w:left w:val="single" w:sz="6" w:space="0" w:color="000000"/>
              <w:bottom w:val="single" w:sz="6" w:space="0" w:color="000000"/>
              <w:right w:val="single" w:sz="6" w:space="0" w:color="000000"/>
            </w:tcBorders>
          </w:tcPr>
          <w:p w14:paraId="7E292B7F" w14:textId="77777777" w:rsidR="00F65CE2" w:rsidRPr="00157FD1" w:rsidRDefault="00F65CE2" w:rsidP="00F65CE2">
            <w:r w:rsidRPr="00157FD1">
              <w:t xml:space="preserve">Service Impact Outage </w:t>
            </w:r>
            <w:r w:rsidRPr="00157FD1">
              <w:br/>
              <w:t>Formulas: Table 6.1</w:t>
            </w:r>
            <w:r w:rsidRPr="00157FD1">
              <w:noBreakHyphen/>
              <w:t>2, 6.1</w:t>
            </w:r>
            <w:r w:rsidRPr="00157FD1">
              <w:noBreakHyphen/>
              <w:t>3</w:t>
            </w:r>
          </w:p>
        </w:tc>
        <w:tc>
          <w:tcPr>
            <w:tcW w:w="810" w:type="dxa"/>
            <w:tcBorders>
              <w:top w:val="single" w:sz="6" w:space="0" w:color="000000"/>
              <w:left w:val="single" w:sz="6" w:space="0" w:color="000000"/>
              <w:bottom w:val="single" w:sz="6" w:space="0" w:color="000000"/>
              <w:right w:val="single" w:sz="6" w:space="0" w:color="000000"/>
            </w:tcBorders>
          </w:tcPr>
          <w:p w14:paraId="7E292B80" w14:textId="77777777" w:rsidR="00F65CE2" w:rsidRPr="00157FD1" w:rsidRDefault="00F65CE2" w:rsidP="00F65CE2">
            <w:r w:rsidRPr="00157FD1">
              <w:t>SO</w:t>
            </w:r>
          </w:p>
        </w:tc>
        <w:tc>
          <w:tcPr>
            <w:tcW w:w="810" w:type="dxa"/>
            <w:tcBorders>
              <w:top w:val="single" w:sz="6" w:space="0" w:color="000000"/>
              <w:left w:val="single" w:sz="6" w:space="0" w:color="000000"/>
              <w:bottom w:val="single" w:sz="6" w:space="0" w:color="000000"/>
              <w:right w:val="single" w:sz="6" w:space="0" w:color="000000"/>
            </w:tcBorders>
          </w:tcPr>
          <w:p w14:paraId="7E292B8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B82"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83" w14:textId="77777777" w:rsidR="00F65CE2" w:rsidRPr="00157FD1" w:rsidRDefault="00F65CE2" w:rsidP="00F65CE2">
            <w:r w:rsidRPr="00157FD1">
              <w:t>6.1</w:t>
            </w:r>
            <w:r w:rsidRPr="00157FD1">
              <w:noBreakHyphen/>
              <w:t>4</w:t>
            </w:r>
          </w:p>
        </w:tc>
        <w:tc>
          <w:tcPr>
            <w:tcW w:w="1378" w:type="dxa"/>
            <w:tcBorders>
              <w:top w:val="single" w:sz="6" w:space="0" w:color="000000"/>
              <w:left w:val="single" w:sz="6" w:space="0" w:color="000000"/>
              <w:bottom w:val="single" w:sz="6" w:space="0" w:color="000000"/>
              <w:right w:val="single" w:sz="6" w:space="0" w:color="000000"/>
            </w:tcBorders>
          </w:tcPr>
          <w:p w14:paraId="7E292B84" w14:textId="77777777" w:rsidR="00F65CE2" w:rsidRPr="00157FD1" w:rsidRDefault="00F65CE2" w:rsidP="00F65CE2"/>
        </w:tc>
      </w:tr>
      <w:tr w:rsidR="00F65CE2" w:rsidRPr="00157FD1" w14:paraId="7E292B8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8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87" w14:textId="77777777" w:rsidR="00F65CE2" w:rsidRPr="00157FD1" w:rsidRDefault="00F65CE2" w:rsidP="00F65CE2">
            <w:r w:rsidRPr="00157FD1">
              <w:t>Service Impact All Causes Outage Frequency</w:t>
            </w:r>
            <w:r>
              <w:t xml:space="preserve"> per NU per year</w:t>
            </w:r>
          </w:p>
        </w:tc>
        <w:tc>
          <w:tcPr>
            <w:tcW w:w="810" w:type="dxa"/>
            <w:tcBorders>
              <w:top w:val="single" w:sz="6" w:space="0" w:color="000000"/>
              <w:left w:val="single" w:sz="6" w:space="0" w:color="000000"/>
              <w:bottom w:val="single" w:sz="6" w:space="0" w:color="000000"/>
              <w:right w:val="single" w:sz="6" w:space="0" w:color="000000"/>
            </w:tcBorders>
          </w:tcPr>
          <w:p w14:paraId="7E292B8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89" w14:textId="77777777" w:rsidR="00F65CE2" w:rsidRPr="00157FD1" w:rsidRDefault="00F65CE2" w:rsidP="00F65CE2">
            <w:r w:rsidRPr="00157FD1">
              <w:t>SO1</w:t>
            </w:r>
          </w:p>
        </w:tc>
        <w:tc>
          <w:tcPr>
            <w:tcW w:w="720" w:type="dxa"/>
            <w:tcBorders>
              <w:top w:val="single" w:sz="6" w:space="0" w:color="000000"/>
              <w:left w:val="single" w:sz="6" w:space="0" w:color="000000"/>
              <w:bottom w:val="single" w:sz="6" w:space="0" w:color="000000"/>
              <w:right w:val="single" w:sz="6" w:space="0" w:color="000000"/>
            </w:tcBorders>
          </w:tcPr>
          <w:p w14:paraId="7E292B8A"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8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8C" w14:textId="77777777" w:rsidR="00F65CE2" w:rsidRPr="00157FD1" w:rsidRDefault="00F65CE2" w:rsidP="00F65CE2">
            <w:r w:rsidRPr="00157FD1">
              <w:t>compared</w:t>
            </w:r>
          </w:p>
        </w:tc>
      </w:tr>
      <w:tr w:rsidR="00F65CE2" w:rsidRPr="00157FD1" w14:paraId="7E292B9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8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8F" w14:textId="77777777" w:rsidR="00F65CE2" w:rsidRPr="00157FD1" w:rsidRDefault="00F65CE2" w:rsidP="00F65CE2">
            <w:r w:rsidRPr="00157FD1">
              <w:t xml:space="preserve">Service Impact All Causes </w:t>
            </w:r>
            <w:r>
              <w:t xml:space="preserve">Outage </w:t>
            </w:r>
            <w:r w:rsidRPr="00157FD1">
              <w:t>Downtime</w:t>
            </w:r>
            <w:r>
              <w:t xml:space="preserve"> per NU per year</w:t>
            </w:r>
          </w:p>
        </w:tc>
        <w:tc>
          <w:tcPr>
            <w:tcW w:w="810" w:type="dxa"/>
            <w:tcBorders>
              <w:top w:val="single" w:sz="6" w:space="0" w:color="000000"/>
              <w:left w:val="single" w:sz="6" w:space="0" w:color="000000"/>
              <w:bottom w:val="single" w:sz="6" w:space="0" w:color="000000"/>
              <w:right w:val="single" w:sz="6" w:space="0" w:color="000000"/>
            </w:tcBorders>
          </w:tcPr>
          <w:p w14:paraId="7E292B9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91" w14:textId="77777777" w:rsidR="00F65CE2" w:rsidRPr="00157FD1" w:rsidRDefault="00F65CE2" w:rsidP="00F65CE2">
            <w:r w:rsidRPr="00157FD1">
              <w:t>SO2</w:t>
            </w:r>
          </w:p>
        </w:tc>
        <w:tc>
          <w:tcPr>
            <w:tcW w:w="720" w:type="dxa"/>
            <w:tcBorders>
              <w:top w:val="single" w:sz="6" w:space="0" w:color="000000"/>
              <w:left w:val="single" w:sz="6" w:space="0" w:color="000000"/>
              <w:bottom w:val="single" w:sz="6" w:space="0" w:color="000000"/>
              <w:right w:val="single" w:sz="6" w:space="0" w:color="000000"/>
            </w:tcBorders>
          </w:tcPr>
          <w:p w14:paraId="7E292B92"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9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94" w14:textId="77777777" w:rsidR="00F65CE2" w:rsidRPr="00157FD1" w:rsidRDefault="00F65CE2" w:rsidP="00F65CE2">
            <w:r w:rsidRPr="00157FD1">
              <w:t>compared</w:t>
            </w:r>
          </w:p>
        </w:tc>
      </w:tr>
      <w:tr w:rsidR="00F65CE2" w:rsidRPr="00157FD1" w14:paraId="7E292B9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9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97" w14:textId="77777777" w:rsidR="00F65CE2" w:rsidRPr="00157FD1" w:rsidRDefault="00F65CE2" w:rsidP="00F65CE2">
            <w:r w:rsidRPr="00157FD1">
              <w:t xml:space="preserve">Service Impact </w:t>
            </w:r>
            <w:r>
              <w:t>Product</w:t>
            </w:r>
            <w:r w:rsidRPr="00157FD1">
              <w:t>-attributable Outage Frequency</w:t>
            </w:r>
            <w:r>
              <w:t xml:space="preserve"> per NU per year</w:t>
            </w:r>
          </w:p>
        </w:tc>
        <w:tc>
          <w:tcPr>
            <w:tcW w:w="810" w:type="dxa"/>
            <w:tcBorders>
              <w:top w:val="single" w:sz="6" w:space="0" w:color="000000"/>
              <w:left w:val="single" w:sz="6" w:space="0" w:color="000000"/>
              <w:bottom w:val="single" w:sz="6" w:space="0" w:color="000000"/>
              <w:right w:val="single" w:sz="6" w:space="0" w:color="000000"/>
            </w:tcBorders>
          </w:tcPr>
          <w:p w14:paraId="7E292B9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99" w14:textId="77777777" w:rsidR="00F65CE2" w:rsidRPr="00157FD1" w:rsidRDefault="00F65CE2" w:rsidP="00F65CE2">
            <w:r w:rsidRPr="00157FD1">
              <w:t>SO3</w:t>
            </w:r>
          </w:p>
        </w:tc>
        <w:tc>
          <w:tcPr>
            <w:tcW w:w="720" w:type="dxa"/>
            <w:tcBorders>
              <w:top w:val="single" w:sz="6" w:space="0" w:color="000000"/>
              <w:left w:val="single" w:sz="6" w:space="0" w:color="000000"/>
              <w:bottom w:val="single" w:sz="6" w:space="0" w:color="000000"/>
              <w:right w:val="single" w:sz="6" w:space="0" w:color="000000"/>
            </w:tcBorders>
          </w:tcPr>
          <w:p w14:paraId="7E292B9A"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9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9C" w14:textId="77777777" w:rsidR="00F65CE2" w:rsidRPr="00157FD1" w:rsidRDefault="00F65CE2" w:rsidP="00F65CE2">
            <w:r w:rsidRPr="00157FD1">
              <w:t>compared</w:t>
            </w:r>
          </w:p>
        </w:tc>
      </w:tr>
      <w:tr w:rsidR="00F65CE2" w:rsidRPr="00157FD1" w14:paraId="7E292BA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9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9F" w14:textId="77777777" w:rsidR="00F65CE2" w:rsidRPr="00157FD1" w:rsidRDefault="00F65CE2" w:rsidP="00F65CE2">
            <w:r w:rsidRPr="00157FD1">
              <w:t xml:space="preserve">Service Impact </w:t>
            </w:r>
            <w:r>
              <w:t>Product</w:t>
            </w:r>
            <w:r w:rsidRPr="00157FD1">
              <w:t xml:space="preserve">-attributable </w:t>
            </w:r>
            <w:r>
              <w:t xml:space="preserve">Outage </w:t>
            </w:r>
            <w:r w:rsidRPr="00157FD1">
              <w:t>Downtime</w:t>
            </w:r>
            <w:r>
              <w:t xml:space="preserve"> per NU per Year</w:t>
            </w:r>
          </w:p>
        </w:tc>
        <w:tc>
          <w:tcPr>
            <w:tcW w:w="810" w:type="dxa"/>
            <w:tcBorders>
              <w:top w:val="single" w:sz="6" w:space="0" w:color="000000"/>
              <w:left w:val="single" w:sz="6" w:space="0" w:color="000000"/>
              <w:bottom w:val="single" w:sz="6" w:space="0" w:color="000000"/>
              <w:right w:val="single" w:sz="6" w:space="0" w:color="000000"/>
            </w:tcBorders>
          </w:tcPr>
          <w:p w14:paraId="7E292BA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A1" w14:textId="77777777" w:rsidR="00F65CE2" w:rsidRPr="00157FD1" w:rsidRDefault="00F65CE2" w:rsidP="00F65CE2">
            <w:r w:rsidRPr="00157FD1">
              <w:t>SO4</w:t>
            </w:r>
          </w:p>
        </w:tc>
        <w:tc>
          <w:tcPr>
            <w:tcW w:w="720" w:type="dxa"/>
            <w:tcBorders>
              <w:top w:val="single" w:sz="6" w:space="0" w:color="000000"/>
              <w:left w:val="single" w:sz="6" w:space="0" w:color="000000"/>
              <w:bottom w:val="single" w:sz="6" w:space="0" w:color="000000"/>
              <w:right w:val="single" w:sz="6" w:space="0" w:color="000000"/>
            </w:tcBorders>
          </w:tcPr>
          <w:p w14:paraId="7E292BA2"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A3" w14:textId="77777777" w:rsidR="00F65CE2" w:rsidRPr="00157FD1" w:rsidRDefault="00F65CE2" w:rsidP="00F65CE2">
            <w:pPr>
              <w:rPr>
                <w:b/>
              </w:rPr>
            </w:pPr>
          </w:p>
        </w:tc>
        <w:tc>
          <w:tcPr>
            <w:tcW w:w="1378" w:type="dxa"/>
            <w:tcBorders>
              <w:top w:val="single" w:sz="6" w:space="0" w:color="000000"/>
              <w:left w:val="single" w:sz="6" w:space="0" w:color="000000"/>
              <w:bottom w:val="single" w:sz="6" w:space="0" w:color="000000"/>
              <w:right w:val="single" w:sz="6" w:space="0" w:color="000000"/>
            </w:tcBorders>
          </w:tcPr>
          <w:p w14:paraId="7E292BA4" w14:textId="77777777" w:rsidR="00F65CE2" w:rsidRPr="00157FD1" w:rsidRDefault="00F65CE2" w:rsidP="00F65CE2">
            <w:r w:rsidRPr="00157FD1">
              <w:t>compared</w:t>
            </w:r>
          </w:p>
        </w:tc>
      </w:tr>
      <w:tr w:rsidR="00F65CE2" w:rsidRPr="00157FD1" w14:paraId="7E292BAD"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A6" w14:textId="77777777" w:rsidR="00F65CE2" w:rsidRPr="00157FD1" w:rsidRDefault="00F65CE2" w:rsidP="00F65CE2">
            <w:r w:rsidRPr="00157FD1">
              <w:t>6.2</w:t>
            </w:r>
          </w:p>
        </w:tc>
        <w:tc>
          <w:tcPr>
            <w:tcW w:w="4290" w:type="dxa"/>
            <w:tcBorders>
              <w:top w:val="single" w:sz="6" w:space="0" w:color="000000"/>
              <w:left w:val="single" w:sz="6" w:space="0" w:color="000000"/>
              <w:bottom w:val="single" w:sz="6" w:space="0" w:color="000000"/>
              <w:right w:val="single" w:sz="6" w:space="0" w:color="000000"/>
            </w:tcBorders>
          </w:tcPr>
          <w:p w14:paraId="7E292BA7" w14:textId="77777777" w:rsidR="00F65CE2" w:rsidRPr="00157FD1" w:rsidRDefault="00F65CE2" w:rsidP="00F65CE2">
            <w:r w:rsidRPr="00157FD1">
              <w:t xml:space="preserve">Network </w:t>
            </w:r>
            <w:r>
              <w:t xml:space="preserve">Element </w:t>
            </w:r>
            <w:r w:rsidRPr="00157FD1">
              <w:t>Impact Outage</w:t>
            </w:r>
            <w:r w:rsidRPr="00157FD1">
              <w:br/>
              <w:t>Formulas: Table 6.2</w:t>
            </w:r>
            <w:r w:rsidRPr="00157FD1">
              <w:noBreakHyphen/>
              <w:t>2, 6.2</w:t>
            </w:r>
            <w:r w:rsidRPr="00157FD1">
              <w:noBreakHyphen/>
              <w:t>3</w:t>
            </w:r>
          </w:p>
        </w:tc>
        <w:tc>
          <w:tcPr>
            <w:tcW w:w="810" w:type="dxa"/>
            <w:tcBorders>
              <w:top w:val="single" w:sz="6" w:space="0" w:color="000000"/>
              <w:left w:val="single" w:sz="6" w:space="0" w:color="000000"/>
              <w:bottom w:val="single" w:sz="6" w:space="0" w:color="000000"/>
              <w:right w:val="single" w:sz="6" w:space="0" w:color="000000"/>
            </w:tcBorders>
          </w:tcPr>
          <w:p w14:paraId="7E292BA8" w14:textId="77777777" w:rsidR="00F65CE2" w:rsidRPr="00157FD1" w:rsidRDefault="00F65CE2" w:rsidP="00F65CE2">
            <w:r w:rsidRPr="00157FD1">
              <w:t>SONE</w:t>
            </w:r>
          </w:p>
        </w:tc>
        <w:tc>
          <w:tcPr>
            <w:tcW w:w="810" w:type="dxa"/>
            <w:tcBorders>
              <w:top w:val="single" w:sz="6" w:space="0" w:color="000000"/>
              <w:left w:val="single" w:sz="6" w:space="0" w:color="000000"/>
              <w:bottom w:val="single" w:sz="6" w:space="0" w:color="000000"/>
              <w:right w:val="single" w:sz="6" w:space="0" w:color="000000"/>
            </w:tcBorders>
          </w:tcPr>
          <w:p w14:paraId="7E292BA9"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BAA"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AB" w14:textId="77777777" w:rsidR="00F65CE2" w:rsidRPr="00157FD1" w:rsidRDefault="00F65CE2" w:rsidP="00F65CE2">
            <w:r w:rsidRPr="00157FD1">
              <w:t>6.2</w:t>
            </w:r>
            <w:r w:rsidRPr="00157FD1">
              <w:noBreakHyphen/>
              <w:t>4</w:t>
            </w:r>
          </w:p>
        </w:tc>
        <w:tc>
          <w:tcPr>
            <w:tcW w:w="1378" w:type="dxa"/>
            <w:tcBorders>
              <w:top w:val="single" w:sz="6" w:space="0" w:color="000000"/>
              <w:left w:val="single" w:sz="6" w:space="0" w:color="000000"/>
              <w:bottom w:val="single" w:sz="6" w:space="0" w:color="000000"/>
              <w:right w:val="single" w:sz="6" w:space="0" w:color="000000"/>
            </w:tcBorders>
          </w:tcPr>
          <w:p w14:paraId="7E292BAC" w14:textId="77777777" w:rsidR="00F65CE2" w:rsidRPr="00157FD1" w:rsidRDefault="00F65CE2" w:rsidP="00F65CE2"/>
        </w:tc>
      </w:tr>
      <w:tr w:rsidR="00F65CE2" w:rsidRPr="00157FD1" w14:paraId="7E292BB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A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AF" w14:textId="77777777" w:rsidR="00F65CE2" w:rsidRPr="00157FD1" w:rsidRDefault="00F65CE2" w:rsidP="00F65CE2">
            <w:r w:rsidRPr="00157FD1">
              <w:t>Network Element Impact Outage Frequency – Customer Attributable</w:t>
            </w:r>
          </w:p>
        </w:tc>
        <w:tc>
          <w:tcPr>
            <w:tcW w:w="810" w:type="dxa"/>
            <w:tcBorders>
              <w:top w:val="single" w:sz="6" w:space="0" w:color="000000"/>
              <w:left w:val="single" w:sz="6" w:space="0" w:color="000000"/>
              <w:bottom w:val="single" w:sz="6" w:space="0" w:color="000000"/>
              <w:right w:val="single" w:sz="6" w:space="0" w:color="000000"/>
            </w:tcBorders>
          </w:tcPr>
          <w:p w14:paraId="7E292BB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B1" w14:textId="77777777" w:rsidR="00F65CE2" w:rsidRPr="00157FD1" w:rsidRDefault="00F65CE2" w:rsidP="00F65CE2">
            <w:r w:rsidRPr="00157FD1">
              <w:t>NEO1</w:t>
            </w:r>
          </w:p>
        </w:tc>
        <w:tc>
          <w:tcPr>
            <w:tcW w:w="720" w:type="dxa"/>
            <w:tcBorders>
              <w:top w:val="single" w:sz="6" w:space="0" w:color="000000"/>
              <w:left w:val="single" w:sz="6" w:space="0" w:color="000000"/>
              <w:bottom w:val="single" w:sz="6" w:space="0" w:color="000000"/>
              <w:right w:val="single" w:sz="6" w:space="0" w:color="000000"/>
            </w:tcBorders>
          </w:tcPr>
          <w:p w14:paraId="7E292BB2"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B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B4" w14:textId="77777777" w:rsidR="00F65CE2" w:rsidRPr="00157FD1" w:rsidRDefault="00F65CE2" w:rsidP="00F65CE2">
            <w:r w:rsidRPr="00157FD1">
              <w:t>compared</w:t>
            </w:r>
          </w:p>
        </w:tc>
      </w:tr>
      <w:tr w:rsidR="00F65CE2" w:rsidRPr="00157FD1" w14:paraId="7E292BBD"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B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B7" w14:textId="77777777" w:rsidR="00F65CE2" w:rsidRPr="00157FD1" w:rsidRDefault="00F65CE2" w:rsidP="00F65CE2">
            <w:r w:rsidRPr="00157FD1">
              <w:t>Network Element Impact Outage (Weighted) Downtime – Customer Attributable</w:t>
            </w:r>
          </w:p>
        </w:tc>
        <w:tc>
          <w:tcPr>
            <w:tcW w:w="810" w:type="dxa"/>
            <w:tcBorders>
              <w:top w:val="single" w:sz="6" w:space="0" w:color="000000"/>
              <w:left w:val="single" w:sz="6" w:space="0" w:color="000000"/>
              <w:bottom w:val="single" w:sz="6" w:space="0" w:color="000000"/>
              <w:right w:val="single" w:sz="6" w:space="0" w:color="000000"/>
            </w:tcBorders>
          </w:tcPr>
          <w:p w14:paraId="7E292BB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B9" w14:textId="77777777" w:rsidR="00F65CE2" w:rsidRPr="00157FD1" w:rsidRDefault="00F65CE2" w:rsidP="00F65CE2">
            <w:r w:rsidRPr="00157FD1">
              <w:t>NEO2</w:t>
            </w:r>
          </w:p>
        </w:tc>
        <w:tc>
          <w:tcPr>
            <w:tcW w:w="720" w:type="dxa"/>
            <w:tcBorders>
              <w:top w:val="single" w:sz="6" w:space="0" w:color="000000"/>
              <w:left w:val="single" w:sz="6" w:space="0" w:color="000000"/>
              <w:bottom w:val="single" w:sz="6" w:space="0" w:color="000000"/>
              <w:right w:val="single" w:sz="6" w:space="0" w:color="000000"/>
            </w:tcBorders>
          </w:tcPr>
          <w:p w14:paraId="7E292BBA"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B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BC" w14:textId="77777777" w:rsidR="00F65CE2" w:rsidRPr="00157FD1" w:rsidRDefault="00F65CE2" w:rsidP="00F65CE2">
            <w:r w:rsidRPr="00157FD1">
              <w:t>compared</w:t>
            </w:r>
          </w:p>
        </w:tc>
      </w:tr>
      <w:tr w:rsidR="00F65CE2" w:rsidRPr="00157FD1" w14:paraId="7E292BC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B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BF" w14:textId="3B89D5EE" w:rsidR="00F65CE2" w:rsidRPr="00157FD1" w:rsidRDefault="00F65CE2" w:rsidP="00F65CE2">
            <w:r w:rsidRPr="00157FD1">
              <w:t xml:space="preserve">Network Element Impact Outage Frequency – </w:t>
            </w:r>
            <w:r w:rsidR="008D1769">
              <w:t>Product attributable</w:t>
            </w:r>
          </w:p>
        </w:tc>
        <w:tc>
          <w:tcPr>
            <w:tcW w:w="810" w:type="dxa"/>
            <w:tcBorders>
              <w:top w:val="single" w:sz="6" w:space="0" w:color="000000"/>
              <w:left w:val="single" w:sz="6" w:space="0" w:color="000000"/>
              <w:bottom w:val="single" w:sz="6" w:space="0" w:color="000000"/>
              <w:right w:val="single" w:sz="6" w:space="0" w:color="000000"/>
            </w:tcBorders>
          </w:tcPr>
          <w:p w14:paraId="7E292BC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C1" w14:textId="77777777" w:rsidR="00F65CE2" w:rsidRPr="00157FD1" w:rsidRDefault="00F65CE2" w:rsidP="00F65CE2">
            <w:r w:rsidRPr="00157FD1">
              <w:t>NEO3</w:t>
            </w:r>
          </w:p>
        </w:tc>
        <w:tc>
          <w:tcPr>
            <w:tcW w:w="720" w:type="dxa"/>
            <w:tcBorders>
              <w:top w:val="single" w:sz="6" w:space="0" w:color="000000"/>
              <w:left w:val="single" w:sz="6" w:space="0" w:color="000000"/>
              <w:bottom w:val="single" w:sz="6" w:space="0" w:color="000000"/>
              <w:right w:val="single" w:sz="6" w:space="0" w:color="000000"/>
            </w:tcBorders>
          </w:tcPr>
          <w:p w14:paraId="7E292BC2"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C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C4" w14:textId="77777777" w:rsidR="00F65CE2" w:rsidRPr="00157FD1" w:rsidRDefault="00F65CE2" w:rsidP="00F65CE2">
            <w:r w:rsidRPr="00157FD1">
              <w:t>compared</w:t>
            </w:r>
          </w:p>
        </w:tc>
      </w:tr>
      <w:tr w:rsidR="00F65CE2" w:rsidRPr="00157FD1" w14:paraId="7E292BCD"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C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C7" w14:textId="31E0D484" w:rsidR="00F65CE2" w:rsidRPr="00157FD1" w:rsidRDefault="00F65CE2" w:rsidP="00F65CE2">
            <w:r w:rsidRPr="00157FD1">
              <w:t xml:space="preserve">Network Element Impact Outage (Weighted) Downtime – </w:t>
            </w:r>
            <w:r w:rsidR="008D1769">
              <w:t>Product attributable</w:t>
            </w:r>
          </w:p>
        </w:tc>
        <w:tc>
          <w:tcPr>
            <w:tcW w:w="810" w:type="dxa"/>
            <w:tcBorders>
              <w:top w:val="single" w:sz="6" w:space="0" w:color="000000"/>
              <w:left w:val="single" w:sz="6" w:space="0" w:color="000000"/>
              <w:bottom w:val="single" w:sz="6" w:space="0" w:color="000000"/>
              <w:right w:val="single" w:sz="6" w:space="0" w:color="000000"/>
            </w:tcBorders>
          </w:tcPr>
          <w:p w14:paraId="7E292BC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C9" w14:textId="77777777" w:rsidR="00F65CE2" w:rsidRPr="00157FD1" w:rsidRDefault="00F65CE2" w:rsidP="00F65CE2">
            <w:r w:rsidRPr="00157FD1">
              <w:t>NEO4</w:t>
            </w:r>
          </w:p>
        </w:tc>
        <w:tc>
          <w:tcPr>
            <w:tcW w:w="720" w:type="dxa"/>
            <w:tcBorders>
              <w:top w:val="single" w:sz="6" w:space="0" w:color="000000"/>
              <w:left w:val="single" w:sz="6" w:space="0" w:color="000000"/>
              <w:bottom w:val="single" w:sz="6" w:space="0" w:color="000000"/>
              <w:right w:val="single" w:sz="6" w:space="0" w:color="000000"/>
            </w:tcBorders>
          </w:tcPr>
          <w:p w14:paraId="7E292BCA" w14:textId="77777777" w:rsidR="00F65CE2" w:rsidRPr="00157FD1" w:rsidRDefault="00F65CE2" w:rsidP="00F65CE2">
            <w:r w:rsidRPr="00157FD1">
              <w:t>H,S</w:t>
            </w:r>
          </w:p>
        </w:tc>
        <w:tc>
          <w:tcPr>
            <w:tcW w:w="892" w:type="dxa"/>
            <w:tcBorders>
              <w:top w:val="single" w:sz="6" w:space="0" w:color="000000"/>
              <w:left w:val="single" w:sz="6" w:space="0" w:color="000000"/>
              <w:bottom w:val="single" w:sz="6" w:space="0" w:color="000000"/>
              <w:right w:val="single" w:sz="6" w:space="0" w:color="000000"/>
            </w:tcBorders>
          </w:tcPr>
          <w:p w14:paraId="7E292BC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CC" w14:textId="77777777" w:rsidR="00F65CE2" w:rsidRPr="00157FD1" w:rsidRDefault="00F65CE2" w:rsidP="00F65CE2">
            <w:r w:rsidRPr="00157FD1">
              <w:t>compared</w:t>
            </w:r>
          </w:p>
        </w:tc>
      </w:tr>
      <w:tr w:rsidR="00F65CE2" w:rsidRPr="00157FD1" w14:paraId="7E292BD5" w14:textId="77777777">
        <w:trPr>
          <w:cantSplit/>
          <w:trHeight w:val="502"/>
        </w:trPr>
        <w:tc>
          <w:tcPr>
            <w:tcW w:w="690" w:type="dxa"/>
            <w:tcBorders>
              <w:top w:val="single" w:sz="6" w:space="0" w:color="000000"/>
              <w:left w:val="single" w:sz="6" w:space="0" w:color="000000"/>
              <w:bottom w:val="single" w:sz="6" w:space="0" w:color="000000"/>
              <w:right w:val="single" w:sz="6" w:space="0" w:color="000000"/>
            </w:tcBorders>
          </w:tcPr>
          <w:p w14:paraId="7E292BCE" w14:textId="77777777" w:rsidR="00F65CE2" w:rsidRPr="00157FD1" w:rsidRDefault="00F65CE2" w:rsidP="00F65CE2">
            <w:r w:rsidRPr="00157FD1">
              <w:t>6.3</w:t>
            </w:r>
          </w:p>
        </w:tc>
        <w:tc>
          <w:tcPr>
            <w:tcW w:w="4290" w:type="dxa"/>
            <w:tcBorders>
              <w:top w:val="single" w:sz="6" w:space="0" w:color="000000"/>
              <w:left w:val="single" w:sz="6" w:space="0" w:color="000000"/>
              <w:bottom w:val="single" w:sz="6" w:space="0" w:color="000000"/>
              <w:right w:val="single" w:sz="6" w:space="0" w:color="000000"/>
            </w:tcBorders>
          </w:tcPr>
          <w:p w14:paraId="7E292BCF" w14:textId="77777777" w:rsidR="00F65CE2" w:rsidRPr="00157FD1" w:rsidRDefault="00F65CE2" w:rsidP="00F65CE2">
            <w:r>
              <w:t>Support Service</w:t>
            </w:r>
            <w:r w:rsidRPr="00157FD1">
              <w:t xml:space="preserve"> Caused Outage </w:t>
            </w:r>
            <w:r w:rsidRPr="00157FD1">
              <w:br/>
              <w:t>Formulas: Table 6.3</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BD0" w14:textId="77777777" w:rsidR="00F65CE2" w:rsidRPr="00157FD1" w:rsidRDefault="00F65CE2" w:rsidP="00F65CE2">
            <w:r>
              <w:t>SSO</w:t>
            </w:r>
          </w:p>
        </w:tc>
        <w:tc>
          <w:tcPr>
            <w:tcW w:w="810" w:type="dxa"/>
            <w:tcBorders>
              <w:top w:val="single" w:sz="6" w:space="0" w:color="000000"/>
              <w:left w:val="single" w:sz="6" w:space="0" w:color="000000"/>
              <w:bottom w:val="single" w:sz="6" w:space="0" w:color="000000"/>
              <w:right w:val="single" w:sz="6" w:space="0" w:color="000000"/>
            </w:tcBorders>
          </w:tcPr>
          <w:p w14:paraId="7E292BD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BD2" w14:textId="77777777" w:rsidR="00F65CE2" w:rsidRPr="00157FD1" w:rsidRDefault="00F65CE2" w:rsidP="00F65CE2">
            <w:r w:rsidRPr="00157FD1">
              <w:t>V</w:t>
            </w:r>
          </w:p>
        </w:tc>
        <w:tc>
          <w:tcPr>
            <w:tcW w:w="892" w:type="dxa"/>
            <w:tcBorders>
              <w:top w:val="single" w:sz="6" w:space="0" w:color="000000"/>
              <w:left w:val="single" w:sz="6" w:space="0" w:color="000000"/>
              <w:bottom w:val="single" w:sz="6" w:space="0" w:color="000000"/>
              <w:right w:val="single" w:sz="6" w:space="0" w:color="000000"/>
            </w:tcBorders>
          </w:tcPr>
          <w:p w14:paraId="7E292BD3" w14:textId="77777777" w:rsidR="00F65CE2" w:rsidRPr="00157FD1" w:rsidRDefault="00F65CE2" w:rsidP="00F65CE2">
            <w:r w:rsidRPr="00157FD1">
              <w:t>6.3</w:t>
            </w:r>
            <w:r w:rsidRPr="00157FD1">
              <w:noBreakHyphen/>
              <w:t>3</w:t>
            </w:r>
          </w:p>
        </w:tc>
        <w:tc>
          <w:tcPr>
            <w:tcW w:w="1378" w:type="dxa"/>
            <w:tcBorders>
              <w:top w:val="single" w:sz="6" w:space="0" w:color="000000"/>
              <w:left w:val="single" w:sz="6" w:space="0" w:color="000000"/>
              <w:bottom w:val="single" w:sz="6" w:space="0" w:color="000000"/>
              <w:right w:val="single" w:sz="6" w:space="0" w:color="000000"/>
            </w:tcBorders>
          </w:tcPr>
          <w:p w14:paraId="7E292BD4" w14:textId="77777777" w:rsidR="00F65CE2" w:rsidRPr="00157FD1" w:rsidRDefault="00F65CE2" w:rsidP="00F65CE2"/>
        </w:tc>
      </w:tr>
      <w:tr w:rsidR="00F65CE2" w:rsidRPr="00157FD1" w14:paraId="7E292BD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D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D7" w14:textId="77777777" w:rsidR="00F65CE2" w:rsidRPr="00157FD1" w:rsidRDefault="00F65CE2" w:rsidP="00F65CE2">
            <w:r>
              <w:t xml:space="preserve">Support Service </w:t>
            </w:r>
            <w:r w:rsidRPr="00157FD1">
              <w:t>Caused Outage Frequency</w:t>
            </w:r>
          </w:p>
        </w:tc>
        <w:tc>
          <w:tcPr>
            <w:tcW w:w="810" w:type="dxa"/>
            <w:tcBorders>
              <w:top w:val="single" w:sz="6" w:space="0" w:color="000000"/>
              <w:left w:val="single" w:sz="6" w:space="0" w:color="000000"/>
              <w:bottom w:val="single" w:sz="6" w:space="0" w:color="000000"/>
              <w:right w:val="single" w:sz="6" w:space="0" w:color="000000"/>
            </w:tcBorders>
          </w:tcPr>
          <w:p w14:paraId="7E292BD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D9" w14:textId="77777777" w:rsidR="00F65CE2" w:rsidRPr="00157FD1" w:rsidRDefault="00F65CE2" w:rsidP="00F65CE2">
            <w:r>
              <w:t>SSO</w:t>
            </w:r>
          </w:p>
        </w:tc>
        <w:tc>
          <w:tcPr>
            <w:tcW w:w="720" w:type="dxa"/>
            <w:tcBorders>
              <w:top w:val="single" w:sz="6" w:space="0" w:color="000000"/>
              <w:left w:val="single" w:sz="6" w:space="0" w:color="000000"/>
              <w:bottom w:val="single" w:sz="6" w:space="0" w:color="000000"/>
              <w:right w:val="single" w:sz="6" w:space="0" w:color="000000"/>
            </w:tcBorders>
          </w:tcPr>
          <w:p w14:paraId="7E292BDA" w14:textId="77777777" w:rsidR="00F65CE2" w:rsidRPr="00157FD1" w:rsidRDefault="00F65CE2" w:rsidP="00F65CE2">
            <w:r w:rsidRPr="00157FD1">
              <w:t>V</w:t>
            </w:r>
          </w:p>
        </w:tc>
        <w:tc>
          <w:tcPr>
            <w:tcW w:w="892" w:type="dxa"/>
            <w:tcBorders>
              <w:top w:val="single" w:sz="6" w:space="0" w:color="000000"/>
              <w:left w:val="single" w:sz="6" w:space="0" w:color="000000"/>
              <w:bottom w:val="single" w:sz="6" w:space="0" w:color="000000"/>
              <w:right w:val="single" w:sz="6" w:space="0" w:color="000000"/>
            </w:tcBorders>
          </w:tcPr>
          <w:p w14:paraId="7E292BD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DC" w14:textId="77777777" w:rsidR="00F65CE2" w:rsidRPr="00157FD1" w:rsidRDefault="00F65CE2" w:rsidP="00F65CE2">
            <w:r w:rsidRPr="00157FD1">
              <w:t>compared</w:t>
            </w:r>
          </w:p>
        </w:tc>
      </w:tr>
      <w:tr w:rsidR="00F65CE2" w:rsidRPr="00157FD1" w14:paraId="7E292BE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DE" w14:textId="77777777" w:rsidR="00F65CE2" w:rsidRPr="00157FD1" w:rsidRDefault="00F65CE2" w:rsidP="00F65CE2">
            <w:r>
              <w:t>6.4</w:t>
            </w:r>
          </w:p>
        </w:tc>
        <w:tc>
          <w:tcPr>
            <w:tcW w:w="4290" w:type="dxa"/>
            <w:tcBorders>
              <w:top w:val="single" w:sz="6" w:space="0" w:color="000000"/>
              <w:left w:val="single" w:sz="6" w:space="0" w:color="000000"/>
              <w:bottom w:val="single" w:sz="6" w:space="0" w:color="000000"/>
              <w:right w:val="single" w:sz="6" w:space="0" w:color="000000"/>
            </w:tcBorders>
          </w:tcPr>
          <w:p w14:paraId="7E292BDF" w14:textId="77777777" w:rsidR="00F65CE2" w:rsidRPr="00157FD1" w:rsidRDefault="00F65CE2" w:rsidP="00F65CE2">
            <w:r>
              <w:t>Mean Time to Restore Service</w:t>
            </w:r>
            <w:r>
              <w:br/>
              <w:t>Formulas: Table 6.4-2</w:t>
            </w:r>
          </w:p>
        </w:tc>
        <w:tc>
          <w:tcPr>
            <w:tcW w:w="810" w:type="dxa"/>
            <w:tcBorders>
              <w:top w:val="single" w:sz="6" w:space="0" w:color="000000"/>
              <w:left w:val="single" w:sz="6" w:space="0" w:color="000000"/>
              <w:bottom w:val="single" w:sz="6" w:space="0" w:color="000000"/>
              <w:right w:val="single" w:sz="6" w:space="0" w:color="000000"/>
            </w:tcBorders>
          </w:tcPr>
          <w:p w14:paraId="7E292BE0" w14:textId="77777777" w:rsidR="00F65CE2" w:rsidRPr="00157FD1" w:rsidRDefault="00F65CE2" w:rsidP="00F65CE2">
            <w:r>
              <w:t>MTRS</w:t>
            </w:r>
          </w:p>
        </w:tc>
        <w:tc>
          <w:tcPr>
            <w:tcW w:w="810" w:type="dxa"/>
            <w:tcBorders>
              <w:top w:val="single" w:sz="6" w:space="0" w:color="000000"/>
              <w:left w:val="single" w:sz="6" w:space="0" w:color="000000"/>
              <w:bottom w:val="single" w:sz="6" w:space="0" w:color="000000"/>
              <w:right w:val="single" w:sz="6" w:space="0" w:color="000000"/>
            </w:tcBorders>
          </w:tcPr>
          <w:p w14:paraId="7E292BE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BE2" w14:textId="77777777" w:rsidR="00F65CE2" w:rsidRPr="00157FD1" w:rsidRDefault="00F65CE2" w:rsidP="00F65CE2">
            <w:r>
              <w:t>V</w:t>
            </w:r>
          </w:p>
        </w:tc>
        <w:tc>
          <w:tcPr>
            <w:tcW w:w="892" w:type="dxa"/>
            <w:tcBorders>
              <w:top w:val="single" w:sz="6" w:space="0" w:color="000000"/>
              <w:left w:val="single" w:sz="6" w:space="0" w:color="000000"/>
              <w:bottom w:val="single" w:sz="6" w:space="0" w:color="000000"/>
              <w:right w:val="single" w:sz="6" w:space="0" w:color="000000"/>
            </w:tcBorders>
          </w:tcPr>
          <w:p w14:paraId="7E292BE3" w14:textId="77777777" w:rsidR="00F65CE2" w:rsidRPr="00157FD1" w:rsidRDefault="00F65CE2" w:rsidP="00F65CE2">
            <w:r>
              <w:t>6.4-3</w:t>
            </w:r>
          </w:p>
        </w:tc>
        <w:tc>
          <w:tcPr>
            <w:tcW w:w="1378" w:type="dxa"/>
            <w:tcBorders>
              <w:top w:val="single" w:sz="6" w:space="0" w:color="000000"/>
              <w:left w:val="single" w:sz="6" w:space="0" w:color="000000"/>
              <w:bottom w:val="single" w:sz="6" w:space="0" w:color="000000"/>
              <w:right w:val="single" w:sz="6" w:space="0" w:color="000000"/>
            </w:tcBorders>
          </w:tcPr>
          <w:p w14:paraId="7E292BE4" w14:textId="77777777" w:rsidR="00F65CE2" w:rsidRPr="00157FD1" w:rsidRDefault="00F65CE2" w:rsidP="00F65CE2"/>
        </w:tc>
      </w:tr>
      <w:tr w:rsidR="00F65CE2" w:rsidRPr="00157FD1" w14:paraId="7E292BE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E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E7" w14:textId="77777777" w:rsidR="00F65CE2" w:rsidRPr="00157FD1" w:rsidRDefault="00F65CE2" w:rsidP="00F65CE2">
            <w:r>
              <w:t>Mean Time to Restore Service – Critical</w:t>
            </w:r>
          </w:p>
        </w:tc>
        <w:tc>
          <w:tcPr>
            <w:tcW w:w="810" w:type="dxa"/>
            <w:tcBorders>
              <w:top w:val="single" w:sz="6" w:space="0" w:color="000000"/>
              <w:left w:val="single" w:sz="6" w:space="0" w:color="000000"/>
              <w:bottom w:val="single" w:sz="6" w:space="0" w:color="000000"/>
              <w:right w:val="single" w:sz="6" w:space="0" w:color="000000"/>
            </w:tcBorders>
          </w:tcPr>
          <w:p w14:paraId="7E292BE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E9" w14:textId="77777777" w:rsidR="00F65CE2" w:rsidRPr="00157FD1" w:rsidRDefault="00F65CE2" w:rsidP="00F65CE2">
            <w:r>
              <w:t>MTRSc</w:t>
            </w:r>
          </w:p>
        </w:tc>
        <w:tc>
          <w:tcPr>
            <w:tcW w:w="720" w:type="dxa"/>
            <w:tcBorders>
              <w:top w:val="single" w:sz="6" w:space="0" w:color="000000"/>
              <w:left w:val="single" w:sz="6" w:space="0" w:color="000000"/>
              <w:bottom w:val="single" w:sz="6" w:space="0" w:color="000000"/>
              <w:right w:val="single" w:sz="6" w:space="0" w:color="000000"/>
            </w:tcBorders>
          </w:tcPr>
          <w:p w14:paraId="7E292BEA" w14:textId="77777777" w:rsidR="00F65CE2" w:rsidRPr="00157FD1" w:rsidRDefault="00F65CE2" w:rsidP="00F65CE2">
            <w:r>
              <w:t>V</w:t>
            </w:r>
          </w:p>
        </w:tc>
        <w:tc>
          <w:tcPr>
            <w:tcW w:w="892" w:type="dxa"/>
            <w:tcBorders>
              <w:top w:val="single" w:sz="6" w:space="0" w:color="000000"/>
              <w:left w:val="single" w:sz="6" w:space="0" w:color="000000"/>
              <w:bottom w:val="single" w:sz="6" w:space="0" w:color="000000"/>
              <w:right w:val="single" w:sz="6" w:space="0" w:color="000000"/>
            </w:tcBorders>
          </w:tcPr>
          <w:p w14:paraId="7E292BE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EC" w14:textId="1945A99E" w:rsidR="00F65CE2" w:rsidRPr="00157FD1" w:rsidRDefault="00F65CE2" w:rsidP="00F65CE2">
            <w:r>
              <w:t>compared</w:t>
            </w:r>
          </w:p>
        </w:tc>
      </w:tr>
      <w:tr w:rsidR="00F65CE2" w:rsidRPr="00157FD1" w14:paraId="7E292BF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E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BEF" w14:textId="77777777" w:rsidR="00F65CE2" w:rsidRPr="00157FD1" w:rsidRDefault="00F65CE2" w:rsidP="00F65CE2">
            <w:r>
              <w:t>Mean Time to Restore Service – Non-Critical</w:t>
            </w:r>
          </w:p>
        </w:tc>
        <w:tc>
          <w:tcPr>
            <w:tcW w:w="810" w:type="dxa"/>
            <w:tcBorders>
              <w:top w:val="single" w:sz="6" w:space="0" w:color="000000"/>
              <w:left w:val="single" w:sz="6" w:space="0" w:color="000000"/>
              <w:bottom w:val="single" w:sz="6" w:space="0" w:color="000000"/>
              <w:right w:val="single" w:sz="6" w:space="0" w:color="000000"/>
            </w:tcBorders>
          </w:tcPr>
          <w:p w14:paraId="7E292BF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BF1" w14:textId="77777777" w:rsidR="00F65CE2" w:rsidRPr="00157FD1" w:rsidRDefault="00F65CE2" w:rsidP="00F65CE2">
            <w:r>
              <w:t>MTRSnc</w:t>
            </w:r>
          </w:p>
        </w:tc>
        <w:tc>
          <w:tcPr>
            <w:tcW w:w="720" w:type="dxa"/>
            <w:tcBorders>
              <w:top w:val="single" w:sz="6" w:space="0" w:color="000000"/>
              <w:left w:val="single" w:sz="6" w:space="0" w:color="000000"/>
              <w:bottom w:val="single" w:sz="6" w:space="0" w:color="000000"/>
              <w:right w:val="single" w:sz="6" w:space="0" w:color="000000"/>
            </w:tcBorders>
          </w:tcPr>
          <w:p w14:paraId="7E292BF2" w14:textId="77777777" w:rsidR="00F65CE2" w:rsidRPr="00157FD1" w:rsidRDefault="00F65CE2" w:rsidP="00F65CE2"/>
        </w:tc>
        <w:tc>
          <w:tcPr>
            <w:tcW w:w="892" w:type="dxa"/>
            <w:tcBorders>
              <w:top w:val="single" w:sz="6" w:space="0" w:color="000000"/>
              <w:left w:val="single" w:sz="6" w:space="0" w:color="000000"/>
              <w:bottom w:val="single" w:sz="6" w:space="0" w:color="000000"/>
              <w:right w:val="single" w:sz="6" w:space="0" w:color="000000"/>
            </w:tcBorders>
          </w:tcPr>
          <w:p w14:paraId="7E292BF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BF4" w14:textId="2088C7D3" w:rsidR="00F65CE2" w:rsidRPr="00157FD1" w:rsidRDefault="00F65CE2" w:rsidP="00F65CE2">
            <w:r>
              <w:t>compared</w:t>
            </w:r>
          </w:p>
        </w:tc>
      </w:tr>
      <w:tr w:rsidR="00E70A10" w:rsidRPr="003069EF" w14:paraId="7E292BFD" w14:textId="77777777" w:rsidTr="00E70A10">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F6" w14:textId="77777777" w:rsidR="00E70A10" w:rsidRPr="003069EF" w:rsidRDefault="00E70A10" w:rsidP="00E70A10">
            <w:pPr>
              <w:rPr>
                <w:color w:val="000000"/>
              </w:rPr>
            </w:pPr>
            <w:r>
              <w:rPr>
                <w:color w:val="000000"/>
              </w:rPr>
              <w:t>6.5</w:t>
            </w:r>
          </w:p>
        </w:tc>
        <w:tc>
          <w:tcPr>
            <w:tcW w:w="4290" w:type="dxa"/>
            <w:tcBorders>
              <w:top w:val="single" w:sz="6" w:space="0" w:color="000000"/>
              <w:left w:val="single" w:sz="6" w:space="0" w:color="000000"/>
              <w:bottom w:val="single" w:sz="6" w:space="0" w:color="000000"/>
              <w:right w:val="single" w:sz="6" w:space="0" w:color="000000"/>
            </w:tcBorders>
          </w:tcPr>
          <w:p w14:paraId="7E292BF7" w14:textId="77777777" w:rsidR="00E70A10" w:rsidRPr="003069EF" w:rsidRDefault="00E70A10" w:rsidP="00E70A10">
            <w:pPr>
              <w:rPr>
                <w:color w:val="000000"/>
              </w:rPr>
            </w:pPr>
            <w:r w:rsidRPr="003069EF">
              <w:rPr>
                <w:color w:val="000000"/>
              </w:rPr>
              <w:t xml:space="preserve">Global </w:t>
            </w:r>
            <w:r>
              <w:rPr>
                <w:color w:val="000000"/>
              </w:rPr>
              <w:t>Service Impact</w:t>
            </w:r>
            <w:r>
              <w:rPr>
                <w:color w:val="000000"/>
              </w:rPr>
              <w:br/>
              <w:t>Formulas: Table 6.5-3</w:t>
            </w:r>
          </w:p>
        </w:tc>
        <w:tc>
          <w:tcPr>
            <w:tcW w:w="810" w:type="dxa"/>
            <w:tcBorders>
              <w:top w:val="single" w:sz="6" w:space="0" w:color="000000"/>
              <w:left w:val="single" w:sz="6" w:space="0" w:color="000000"/>
              <w:bottom w:val="single" w:sz="6" w:space="0" w:color="000000"/>
              <w:right w:val="single" w:sz="6" w:space="0" w:color="000000"/>
            </w:tcBorders>
          </w:tcPr>
          <w:p w14:paraId="7E292BF8" w14:textId="77777777" w:rsidR="00E70A10" w:rsidRPr="003069EF" w:rsidRDefault="00E70A10" w:rsidP="00E70A10">
            <w:pPr>
              <w:rPr>
                <w:color w:val="000000"/>
              </w:rPr>
            </w:pPr>
            <w:r w:rsidRPr="003069EF">
              <w:rPr>
                <w:color w:val="000000"/>
              </w:rPr>
              <w:t>GSI</w:t>
            </w:r>
          </w:p>
        </w:tc>
        <w:tc>
          <w:tcPr>
            <w:tcW w:w="810" w:type="dxa"/>
            <w:tcBorders>
              <w:top w:val="single" w:sz="6" w:space="0" w:color="000000"/>
              <w:left w:val="single" w:sz="6" w:space="0" w:color="000000"/>
              <w:bottom w:val="single" w:sz="6" w:space="0" w:color="000000"/>
              <w:right w:val="single" w:sz="6" w:space="0" w:color="000000"/>
            </w:tcBorders>
          </w:tcPr>
          <w:p w14:paraId="7E292BF9" w14:textId="77777777" w:rsidR="00E70A10" w:rsidRPr="003069EF" w:rsidRDefault="00E70A10" w:rsidP="00E70A10">
            <w:pPr>
              <w:rPr>
                <w:color w:val="000000"/>
              </w:rPr>
            </w:pPr>
          </w:p>
        </w:tc>
        <w:tc>
          <w:tcPr>
            <w:tcW w:w="720" w:type="dxa"/>
            <w:tcBorders>
              <w:top w:val="single" w:sz="6" w:space="0" w:color="000000"/>
              <w:left w:val="single" w:sz="6" w:space="0" w:color="000000"/>
              <w:bottom w:val="single" w:sz="6" w:space="0" w:color="000000"/>
              <w:right w:val="single" w:sz="6" w:space="0" w:color="000000"/>
            </w:tcBorders>
          </w:tcPr>
          <w:p w14:paraId="7E292BFA" w14:textId="77777777" w:rsidR="00E70A10" w:rsidRPr="003069EF" w:rsidRDefault="00E70A10" w:rsidP="00E70A10">
            <w:pPr>
              <w:rPr>
                <w:color w:val="000000"/>
              </w:rPr>
            </w:pPr>
            <w:r w:rsidRPr="003069EF">
              <w:rPr>
                <w:color w:val="000000"/>
              </w:rPr>
              <w:t>V</w:t>
            </w:r>
          </w:p>
        </w:tc>
        <w:tc>
          <w:tcPr>
            <w:tcW w:w="892" w:type="dxa"/>
            <w:tcBorders>
              <w:top w:val="single" w:sz="6" w:space="0" w:color="000000"/>
              <w:left w:val="single" w:sz="6" w:space="0" w:color="000000"/>
              <w:bottom w:val="single" w:sz="6" w:space="0" w:color="000000"/>
              <w:right w:val="single" w:sz="6" w:space="0" w:color="000000"/>
            </w:tcBorders>
          </w:tcPr>
          <w:p w14:paraId="7E292BFB" w14:textId="77777777" w:rsidR="00E70A10" w:rsidRPr="003069EF" w:rsidRDefault="00E70A10" w:rsidP="00E70A10">
            <w:pPr>
              <w:rPr>
                <w:color w:val="000000"/>
              </w:rPr>
            </w:pPr>
            <w:r>
              <w:rPr>
                <w:color w:val="000000"/>
              </w:rPr>
              <w:t>6.5-4</w:t>
            </w:r>
          </w:p>
        </w:tc>
        <w:tc>
          <w:tcPr>
            <w:tcW w:w="1378" w:type="dxa"/>
            <w:tcBorders>
              <w:top w:val="single" w:sz="6" w:space="0" w:color="000000"/>
              <w:left w:val="single" w:sz="6" w:space="0" w:color="000000"/>
              <w:bottom w:val="single" w:sz="6" w:space="0" w:color="000000"/>
              <w:right w:val="single" w:sz="6" w:space="0" w:color="000000"/>
            </w:tcBorders>
          </w:tcPr>
          <w:p w14:paraId="7E292BFC" w14:textId="77777777" w:rsidR="00E70A10" w:rsidRPr="003069EF" w:rsidRDefault="00E70A10" w:rsidP="00E70A10">
            <w:pPr>
              <w:rPr>
                <w:color w:val="000000"/>
              </w:rPr>
            </w:pPr>
          </w:p>
        </w:tc>
      </w:tr>
      <w:tr w:rsidR="00E70A10" w:rsidRPr="003069EF" w14:paraId="7E292C05" w14:textId="77777777" w:rsidTr="00E70A10">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BFE" w14:textId="77777777" w:rsidR="00E70A10" w:rsidRPr="003069EF" w:rsidRDefault="00E70A10" w:rsidP="00E70A10">
            <w:pPr>
              <w:rPr>
                <w:color w:val="000000"/>
              </w:rPr>
            </w:pPr>
          </w:p>
        </w:tc>
        <w:tc>
          <w:tcPr>
            <w:tcW w:w="4290" w:type="dxa"/>
            <w:tcBorders>
              <w:top w:val="single" w:sz="6" w:space="0" w:color="000000"/>
              <w:left w:val="single" w:sz="6" w:space="0" w:color="000000"/>
              <w:bottom w:val="single" w:sz="6" w:space="0" w:color="000000"/>
              <w:right w:val="single" w:sz="6" w:space="0" w:color="000000"/>
            </w:tcBorders>
          </w:tcPr>
          <w:p w14:paraId="7E292BFF" w14:textId="77777777" w:rsidR="00E70A10" w:rsidRPr="003069EF" w:rsidRDefault="00E70A10" w:rsidP="00E70A10">
            <w:pPr>
              <w:rPr>
                <w:color w:val="000000"/>
              </w:rPr>
            </w:pPr>
            <w:r w:rsidRPr="003069EF">
              <w:rPr>
                <w:color w:val="000000"/>
              </w:rPr>
              <w:t>Global Service Impact</w:t>
            </w:r>
          </w:p>
        </w:tc>
        <w:tc>
          <w:tcPr>
            <w:tcW w:w="810" w:type="dxa"/>
            <w:tcBorders>
              <w:top w:val="single" w:sz="6" w:space="0" w:color="000000"/>
              <w:left w:val="single" w:sz="6" w:space="0" w:color="000000"/>
              <w:bottom w:val="single" w:sz="6" w:space="0" w:color="000000"/>
              <w:right w:val="single" w:sz="6" w:space="0" w:color="000000"/>
            </w:tcBorders>
          </w:tcPr>
          <w:p w14:paraId="7E292C00" w14:textId="77777777" w:rsidR="00E70A10" w:rsidRPr="003069EF" w:rsidRDefault="00E70A10" w:rsidP="00E70A10">
            <w:pPr>
              <w:rPr>
                <w:color w:val="000000"/>
              </w:rPr>
            </w:pPr>
          </w:p>
        </w:tc>
        <w:tc>
          <w:tcPr>
            <w:tcW w:w="810" w:type="dxa"/>
            <w:tcBorders>
              <w:top w:val="single" w:sz="6" w:space="0" w:color="000000"/>
              <w:left w:val="single" w:sz="6" w:space="0" w:color="000000"/>
              <w:bottom w:val="single" w:sz="6" w:space="0" w:color="000000"/>
              <w:right w:val="single" w:sz="6" w:space="0" w:color="000000"/>
            </w:tcBorders>
          </w:tcPr>
          <w:p w14:paraId="7E292C01" w14:textId="77777777" w:rsidR="00E70A10" w:rsidRPr="003069EF" w:rsidRDefault="00E70A10" w:rsidP="00E70A10">
            <w:pPr>
              <w:rPr>
                <w:color w:val="000000"/>
              </w:rPr>
            </w:pPr>
            <w:r w:rsidRPr="003069EF">
              <w:rPr>
                <w:color w:val="000000"/>
              </w:rPr>
              <w:t>GSI</w:t>
            </w:r>
          </w:p>
        </w:tc>
        <w:tc>
          <w:tcPr>
            <w:tcW w:w="720" w:type="dxa"/>
            <w:tcBorders>
              <w:top w:val="single" w:sz="6" w:space="0" w:color="000000"/>
              <w:left w:val="single" w:sz="6" w:space="0" w:color="000000"/>
              <w:bottom w:val="single" w:sz="6" w:space="0" w:color="000000"/>
              <w:right w:val="single" w:sz="6" w:space="0" w:color="000000"/>
            </w:tcBorders>
          </w:tcPr>
          <w:p w14:paraId="7E292C02" w14:textId="77777777" w:rsidR="00E70A10" w:rsidRPr="003069EF" w:rsidRDefault="00E70A10" w:rsidP="00E70A10">
            <w:pPr>
              <w:rPr>
                <w:color w:val="000000"/>
              </w:rPr>
            </w:pPr>
            <w:r w:rsidRPr="003069EF">
              <w:rPr>
                <w:color w:val="000000"/>
              </w:rPr>
              <w:t>V</w:t>
            </w:r>
          </w:p>
        </w:tc>
        <w:tc>
          <w:tcPr>
            <w:tcW w:w="892" w:type="dxa"/>
            <w:tcBorders>
              <w:top w:val="single" w:sz="6" w:space="0" w:color="000000"/>
              <w:left w:val="single" w:sz="6" w:space="0" w:color="000000"/>
              <w:bottom w:val="single" w:sz="6" w:space="0" w:color="000000"/>
              <w:right w:val="single" w:sz="6" w:space="0" w:color="000000"/>
            </w:tcBorders>
          </w:tcPr>
          <w:p w14:paraId="7E292C03" w14:textId="77777777" w:rsidR="00E70A10" w:rsidRPr="003069EF" w:rsidRDefault="00E70A10" w:rsidP="00E70A10">
            <w:pPr>
              <w:rPr>
                <w:color w:val="000000"/>
              </w:rPr>
            </w:pPr>
          </w:p>
        </w:tc>
        <w:tc>
          <w:tcPr>
            <w:tcW w:w="1378" w:type="dxa"/>
            <w:tcBorders>
              <w:top w:val="single" w:sz="6" w:space="0" w:color="000000"/>
              <w:left w:val="single" w:sz="6" w:space="0" w:color="000000"/>
              <w:bottom w:val="single" w:sz="6" w:space="0" w:color="000000"/>
              <w:right w:val="single" w:sz="6" w:space="0" w:color="000000"/>
            </w:tcBorders>
          </w:tcPr>
          <w:p w14:paraId="7E292C04" w14:textId="77777777" w:rsidR="00E70A10" w:rsidRPr="003069EF" w:rsidRDefault="00E70A10" w:rsidP="00E70A10">
            <w:pPr>
              <w:rPr>
                <w:color w:val="000000"/>
              </w:rPr>
            </w:pPr>
            <w:r w:rsidRPr="003069EF">
              <w:rPr>
                <w:color w:val="000000"/>
              </w:rPr>
              <w:t>compared</w:t>
            </w:r>
          </w:p>
        </w:tc>
      </w:tr>
      <w:tr w:rsidR="00F65CE2" w:rsidRPr="00157FD1" w14:paraId="7E292C0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06" w14:textId="77777777" w:rsidR="00F65CE2" w:rsidRPr="00157FD1" w:rsidRDefault="00F65CE2" w:rsidP="00F65CE2">
            <w:r w:rsidRPr="00157FD1">
              <w:t>7.1</w:t>
            </w:r>
          </w:p>
        </w:tc>
        <w:tc>
          <w:tcPr>
            <w:tcW w:w="4290" w:type="dxa"/>
            <w:tcBorders>
              <w:top w:val="single" w:sz="6" w:space="0" w:color="000000"/>
              <w:left w:val="single" w:sz="6" w:space="0" w:color="000000"/>
              <w:bottom w:val="single" w:sz="6" w:space="0" w:color="000000"/>
              <w:right w:val="single" w:sz="6" w:space="0" w:color="000000"/>
            </w:tcBorders>
          </w:tcPr>
          <w:p w14:paraId="7E292C07" w14:textId="77777777" w:rsidR="00F65CE2" w:rsidRPr="00157FD1" w:rsidRDefault="00F65CE2" w:rsidP="00F65CE2">
            <w:r w:rsidRPr="00157FD1">
              <w:t xml:space="preserve">Field Replaceable Unit Returns </w:t>
            </w:r>
            <w:r w:rsidRPr="00157FD1">
              <w:br/>
              <w:t>Formulas: Table 7.1</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C08" w14:textId="77777777" w:rsidR="00F65CE2" w:rsidRPr="00157FD1" w:rsidRDefault="00F65CE2" w:rsidP="00F65CE2">
            <w:r w:rsidRPr="00157FD1">
              <w:t>FR</w:t>
            </w:r>
          </w:p>
        </w:tc>
        <w:tc>
          <w:tcPr>
            <w:tcW w:w="810" w:type="dxa"/>
            <w:tcBorders>
              <w:top w:val="single" w:sz="6" w:space="0" w:color="000000"/>
              <w:left w:val="single" w:sz="6" w:space="0" w:color="000000"/>
              <w:bottom w:val="single" w:sz="6" w:space="0" w:color="000000"/>
              <w:right w:val="single" w:sz="6" w:space="0" w:color="000000"/>
            </w:tcBorders>
          </w:tcPr>
          <w:p w14:paraId="7E292C09"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C0A" w14:textId="77777777" w:rsidR="00F65CE2" w:rsidRPr="00157FD1" w:rsidRDefault="00F65CE2" w:rsidP="00F65CE2">
            <w:r w:rsidRPr="00157FD1">
              <w:t>H</w:t>
            </w:r>
          </w:p>
        </w:tc>
        <w:tc>
          <w:tcPr>
            <w:tcW w:w="892" w:type="dxa"/>
            <w:tcBorders>
              <w:top w:val="single" w:sz="6" w:space="0" w:color="000000"/>
              <w:left w:val="single" w:sz="6" w:space="0" w:color="000000"/>
              <w:bottom w:val="single" w:sz="6" w:space="0" w:color="000000"/>
              <w:right w:val="single" w:sz="6" w:space="0" w:color="000000"/>
            </w:tcBorders>
          </w:tcPr>
          <w:p w14:paraId="7E292C0B" w14:textId="77777777" w:rsidR="00F65CE2" w:rsidRPr="00157FD1" w:rsidRDefault="00F65CE2" w:rsidP="00F65CE2">
            <w:r w:rsidRPr="00157FD1">
              <w:t>7.1</w:t>
            </w:r>
            <w:r w:rsidRPr="00157FD1">
              <w:noBreakHyphen/>
              <w:t>3</w:t>
            </w:r>
          </w:p>
        </w:tc>
        <w:tc>
          <w:tcPr>
            <w:tcW w:w="1378" w:type="dxa"/>
            <w:tcBorders>
              <w:top w:val="single" w:sz="6" w:space="0" w:color="000000"/>
              <w:left w:val="single" w:sz="6" w:space="0" w:color="000000"/>
              <w:bottom w:val="single" w:sz="6" w:space="0" w:color="000000"/>
              <w:right w:val="single" w:sz="6" w:space="0" w:color="000000"/>
            </w:tcBorders>
          </w:tcPr>
          <w:p w14:paraId="7E292C0C" w14:textId="77777777" w:rsidR="00F65CE2" w:rsidRPr="00157FD1" w:rsidRDefault="00F65CE2" w:rsidP="00F65CE2"/>
        </w:tc>
      </w:tr>
      <w:tr w:rsidR="00F65CE2" w:rsidRPr="00157FD1" w14:paraId="7E292C1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0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0F" w14:textId="77777777" w:rsidR="00F65CE2" w:rsidRPr="00157FD1" w:rsidRDefault="00F65CE2" w:rsidP="00F65CE2">
            <w:r w:rsidRPr="00157FD1">
              <w:t>Early Return Index</w:t>
            </w:r>
          </w:p>
        </w:tc>
        <w:tc>
          <w:tcPr>
            <w:tcW w:w="810" w:type="dxa"/>
            <w:tcBorders>
              <w:top w:val="single" w:sz="6" w:space="0" w:color="000000"/>
              <w:left w:val="single" w:sz="6" w:space="0" w:color="000000"/>
              <w:bottom w:val="single" w:sz="6" w:space="0" w:color="000000"/>
              <w:right w:val="single" w:sz="6" w:space="0" w:color="000000"/>
            </w:tcBorders>
          </w:tcPr>
          <w:p w14:paraId="7E292C1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11" w14:textId="77777777" w:rsidR="00F65CE2" w:rsidRPr="00157FD1" w:rsidRDefault="00F65CE2" w:rsidP="00F65CE2">
            <w:r w:rsidRPr="00157FD1">
              <w:t>ERI</w:t>
            </w:r>
          </w:p>
        </w:tc>
        <w:tc>
          <w:tcPr>
            <w:tcW w:w="720" w:type="dxa"/>
            <w:tcBorders>
              <w:top w:val="single" w:sz="6" w:space="0" w:color="000000"/>
              <w:left w:val="single" w:sz="6" w:space="0" w:color="000000"/>
              <w:bottom w:val="single" w:sz="6" w:space="0" w:color="000000"/>
              <w:right w:val="single" w:sz="6" w:space="0" w:color="000000"/>
            </w:tcBorders>
          </w:tcPr>
          <w:p w14:paraId="7E292C12" w14:textId="77777777" w:rsidR="00F65CE2" w:rsidRPr="00157FD1" w:rsidRDefault="00F65CE2" w:rsidP="00F65CE2">
            <w:r w:rsidRPr="00157FD1">
              <w:t>H</w:t>
            </w:r>
          </w:p>
        </w:tc>
        <w:tc>
          <w:tcPr>
            <w:tcW w:w="892" w:type="dxa"/>
            <w:tcBorders>
              <w:top w:val="single" w:sz="6" w:space="0" w:color="000000"/>
              <w:left w:val="single" w:sz="6" w:space="0" w:color="000000"/>
              <w:bottom w:val="single" w:sz="6" w:space="0" w:color="000000"/>
              <w:right w:val="single" w:sz="6" w:space="0" w:color="000000"/>
            </w:tcBorders>
          </w:tcPr>
          <w:p w14:paraId="7E292C1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14" w14:textId="77777777" w:rsidR="00F65CE2" w:rsidRPr="00157FD1" w:rsidRDefault="00F65CE2" w:rsidP="00F65CE2">
            <w:r w:rsidRPr="00157FD1">
              <w:t>compared</w:t>
            </w:r>
          </w:p>
        </w:tc>
      </w:tr>
      <w:tr w:rsidR="00F65CE2" w:rsidRPr="00157FD1" w14:paraId="7E292C1D" w14:textId="77777777">
        <w:trPr>
          <w:cantSplit/>
          <w:trHeight w:val="228"/>
        </w:trPr>
        <w:tc>
          <w:tcPr>
            <w:tcW w:w="690" w:type="dxa"/>
            <w:tcBorders>
              <w:top w:val="single" w:sz="6" w:space="0" w:color="000000"/>
              <w:left w:val="single" w:sz="6" w:space="0" w:color="000000"/>
              <w:bottom w:val="single" w:sz="6" w:space="0" w:color="000000"/>
              <w:right w:val="single" w:sz="6" w:space="0" w:color="000000"/>
            </w:tcBorders>
          </w:tcPr>
          <w:p w14:paraId="7E292C1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17" w14:textId="77777777" w:rsidR="00F65CE2" w:rsidRPr="00157FD1" w:rsidRDefault="00F65CE2" w:rsidP="00F65CE2">
            <w:r w:rsidRPr="00157FD1">
              <w:t>One-Year Return Rate</w:t>
            </w:r>
          </w:p>
        </w:tc>
        <w:tc>
          <w:tcPr>
            <w:tcW w:w="810" w:type="dxa"/>
            <w:tcBorders>
              <w:top w:val="single" w:sz="6" w:space="0" w:color="000000"/>
              <w:left w:val="single" w:sz="6" w:space="0" w:color="000000"/>
              <w:bottom w:val="single" w:sz="6" w:space="0" w:color="000000"/>
              <w:right w:val="single" w:sz="6" w:space="0" w:color="000000"/>
            </w:tcBorders>
          </w:tcPr>
          <w:p w14:paraId="7E292C1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19" w14:textId="77777777" w:rsidR="00F65CE2" w:rsidRPr="00157FD1" w:rsidRDefault="00F65CE2" w:rsidP="00F65CE2">
            <w:r w:rsidRPr="00157FD1">
              <w:t>YRR</w:t>
            </w:r>
          </w:p>
        </w:tc>
        <w:tc>
          <w:tcPr>
            <w:tcW w:w="720" w:type="dxa"/>
            <w:tcBorders>
              <w:top w:val="single" w:sz="6" w:space="0" w:color="000000"/>
              <w:left w:val="single" w:sz="6" w:space="0" w:color="000000"/>
              <w:bottom w:val="single" w:sz="6" w:space="0" w:color="000000"/>
              <w:right w:val="single" w:sz="6" w:space="0" w:color="000000"/>
            </w:tcBorders>
          </w:tcPr>
          <w:p w14:paraId="7E292C1A" w14:textId="77777777" w:rsidR="00F65CE2" w:rsidRPr="00157FD1" w:rsidRDefault="00F65CE2" w:rsidP="00F65CE2">
            <w:r w:rsidRPr="00157FD1">
              <w:t>H</w:t>
            </w:r>
          </w:p>
        </w:tc>
        <w:tc>
          <w:tcPr>
            <w:tcW w:w="892" w:type="dxa"/>
            <w:tcBorders>
              <w:top w:val="single" w:sz="6" w:space="0" w:color="000000"/>
              <w:left w:val="single" w:sz="6" w:space="0" w:color="000000"/>
              <w:bottom w:val="single" w:sz="6" w:space="0" w:color="000000"/>
              <w:right w:val="single" w:sz="6" w:space="0" w:color="000000"/>
            </w:tcBorders>
          </w:tcPr>
          <w:p w14:paraId="7E292C1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1C" w14:textId="77777777" w:rsidR="00F65CE2" w:rsidRPr="00157FD1" w:rsidRDefault="00F65CE2" w:rsidP="00F65CE2">
            <w:r w:rsidRPr="00157FD1">
              <w:t>compared</w:t>
            </w:r>
          </w:p>
        </w:tc>
      </w:tr>
      <w:tr w:rsidR="00F65CE2" w:rsidRPr="00157FD1" w14:paraId="7E292C25" w14:textId="77777777">
        <w:trPr>
          <w:cantSplit/>
          <w:trHeight w:val="228"/>
        </w:trPr>
        <w:tc>
          <w:tcPr>
            <w:tcW w:w="690" w:type="dxa"/>
            <w:tcBorders>
              <w:top w:val="single" w:sz="6" w:space="0" w:color="000000"/>
              <w:left w:val="single" w:sz="6" w:space="0" w:color="000000"/>
              <w:bottom w:val="single" w:sz="6" w:space="0" w:color="000000"/>
              <w:right w:val="single" w:sz="6" w:space="0" w:color="000000"/>
            </w:tcBorders>
          </w:tcPr>
          <w:p w14:paraId="7E292C1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1F" w14:textId="77777777" w:rsidR="00F65CE2" w:rsidRPr="00157FD1" w:rsidRDefault="00F65CE2" w:rsidP="00F65CE2">
            <w:r w:rsidRPr="00157FD1">
              <w:t>Long-Term Return Rate</w:t>
            </w:r>
          </w:p>
        </w:tc>
        <w:tc>
          <w:tcPr>
            <w:tcW w:w="810" w:type="dxa"/>
            <w:tcBorders>
              <w:top w:val="single" w:sz="6" w:space="0" w:color="000000"/>
              <w:left w:val="single" w:sz="6" w:space="0" w:color="000000"/>
              <w:bottom w:val="single" w:sz="6" w:space="0" w:color="000000"/>
              <w:right w:val="single" w:sz="6" w:space="0" w:color="000000"/>
            </w:tcBorders>
          </w:tcPr>
          <w:p w14:paraId="7E292C2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21" w14:textId="77777777" w:rsidR="00F65CE2" w:rsidRPr="00157FD1" w:rsidRDefault="00F65CE2" w:rsidP="00F65CE2">
            <w:r w:rsidRPr="00157FD1">
              <w:t>LTR</w:t>
            </w:r>
          </w:p>
        </w:tc>
        <w:tc>
          <w:tcPr>
            <w:tcW w:w="720" w:type="dxa"/>
            <w:tcBorders>
              <w:top w:val="single" w:sz="6" w:space="0" w:color="000000"/>
              <w:left w:val="single" w:sz="6" w:space="0" w:color="000000"/>
              <w:bottom w:val="single" w:sz="6" w:space="0" w:color="000000"/>
              <w:right w:val="single" w:sz="6" w:space="0" w:color="000000"/>
            </w:tcBorders>
          </w:tcPr>
          <w:p w14:paraId="7E292C22" w14:textId="77777777" w:rsidR="00F65CE2" w:rsidRPr="00157FD1" w:rsidRDefault="00F65CE2" w:rsidP="00F65CE2">
            <w:r w:rsidRPr="00157FD1">
              <w:t>H</w:t>
            </w:r>
          </w:p>
        </w:tc>
        <w:tc>
          <w:tcPr>
            <w:tcW w:w="892" w:type="dxa"/>
            <w:tcBorders>
              <w:top w:val="single" w:sz="6" w:space="0" w:color="000000"/>
              <w:left w:val="single" w:sz="6" w:space="0" w:color="000000"/>
              <w:bottom w:val="single" w:sz="6" w:space="0" w:color="000000"/>
              <w:right w:val="single" w:sz="6" w:space="0" w:color="000000"/>
            </w:tcBorders>
          </w:tcPr>
          <w:p w14:paraId="7E292C2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24" w14:textId="77777777" w:rsidR="00F65CE2" w:rsidRPr="00157FD1" w:rsidRDefault="00F65CE2" w:rsidP="00F65CE2">
            <w:r w:rsidRPr="00157FD1">
              <w:t>compared</w:t>
            </w:r>
          </w:p>
        </w:tc>
      </w:tr>
      <w:tr w:rsidR="00F65CE2" w:rsidRPr="00157FD1" w14:paraId="7E292C2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2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27" w14:textId="77777777" w:rsidR="00F65CE2" w:rsidRPr="00157FD1" w:rsidRDefault="00F65CE2" w:rsidP="00F65CE2">
            <w:r w:rsidRPr="00157FD1">
              <w:t>Normalized One-Year Return Rate</w:t>
            </w:r>
          </w:p>
        </w:tc>
        <w:tc>
          <w:tcPr>
            <w:tcW w:w="810" w:type="dxa"/>
            <w:tcBorders>
              <w:top w:val="single" w:sz="6" w:space="0" w:color="000000"/>
              <w:left w:val="single" w:sz="6" w:space="0" w:color="000000"/>
              <w:bottom w:val="single" w:sz="6" w:space="0" w:color="000000"/>
              <w:right w:val="single" w:sz="6" w:space="0" w:color="000000"/>
            </w:tcBorders>
          </w:tcPr>
          <w:p w14:paraId="7E292C2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29" w14:textId="77777777" w:rsidR="00F65CE2" w:rsidRPr="00157FD1" w:rsidRDefault="00F65CE2" w:rsidP="00F65CE2">
            <w:r w:rsidRPr="00157FD1">
              <w:t>NYR</w:t>
            </w:r>
          </w:p>
        </w:tc>
        <w:tc>
          <w:tcPr>
            <w:tcW w:w="720" w:type="dxa"/>
            <w:tcBorders>
              <w:top w:val="single" w:sz="6" w:space="0" w:color="000000"/>
              <w:left w:val="single" w:sz="6" w:space="0" w:color="000000"/>
              <w:bottom w:val="single" w:sz="6" w:space="0" w:color="000000"/>
              <w:right w:val="single" w:sz="6" w:space="0" w:color="000000"/>
            </w:tcBorders>
          </w:tcPr>
          <w:p w14:paraId="7E292C2A" w14:textId="77777777" w:rsidR="00F65CE2" w:rsidRPr="00157FD1" w:rsidRDefault="00F65CE2" w:rsidP="00F65CE2">
            <w:r w:rsidRPr="00157FD1">
              <w:t>H</w:t>
            </w:r>
          </w:p>
        </w:tc>
        <w:tc>
          <w:tcPr>
            <w:tcW w:w="892" w:type="dxa"/>
            <w:tcBorders>
              <w:top w:val="single" w:sz="6" w:space="0" w:color="000000"/>
              <w:left w:val="single" w:sz="6" w:space="0" w:color="000000"/>
              <w:bottom w:val="single" w:sz="6" w:space="0" w:color="000000"/>
              <w:right w:val="single" w:sz="6" w:space="0" w:color="000000"/>
            </w:tcBorders>
          </w:tcPr>
          <w:p w14:paraId="7E292C2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2C" w14:textId="77777777" w:rsidR="00F65CE2" w:rsidRPr="00157FD1" w:rsidRDefault="00F65CE2" w:rsidP="00F65CE2">
            <w:r w:rsidRPr="00157FD1">
              <w:t>compared</w:t>
            </w:r>
          </w:p>
        </w:tc>
      </w:tr>
      <w:tr w:rsidR="00F65CE2" w:rsidRPr="00157FD1" w14:paraId="7E292C3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2E" w14:textId="77777777" w:rsidR="00F65CE2" w:rsidRPr="00157FD1" w:rsidRDefault="00F65CE2" w:rsidP="00F65CE2">
            <w:r>
              <w:t>7.2</w:t>
            </w:r>
          </w:p>
        </w:tc>
        <w:tc>
          <w:tcPr>
            <w:tcW w:w="4290" w:type="dxa"/>
            <w:tcBorders>
              <w:top w:val="single" w:sz="6" w:space="0" w:color="000000"/>
              <w:left w:val="single" w:sz="6" w:space="0" w:color="000000"/>
              <w:bottom w:val="single" w:sz="6" w:space="0" w:color="000000"/>
              <w:right w:val="single" w:sz="6" w:space="0" w:color="000000"/>
            </w:tcBorders>
          </w:tcPr>
          <w:p w14:paraId="7E292C2F" w14:textId="3A66B0AF" w:rsidR="00F65CE2" w:rsidRDefault="00F65CE2" w:rsidP="00F65CE2">
            <w:r>
              <w:t>Basic Return Rate</w:t>
            </w:r>
            <w:r>
              <w:br/>
              <w:t>Formulas: Table 7.2-2</w:t>
            </w:r>
          </w:p>
        </w:tc>
        <w:tc>
          <w:tcPr>
            <w:tcW w:w="810" w:type="dxa"/>
            <w:tcBorders>
              <w:top w:val="single" w:sz="6" w:space="0" w:color="000000"/>
              <w:left w:val="single" w:sz="6" w:space="0" w:color="000000"/>
              <w:bottom w:val="single" w:sz="6" w:space="0" w:color="000000"/>
              <w:right w:val="single" w:sz="6" w:space="0" w:color="000000"/>
            </w:tcBorders>
          </w:tcPr>
          <w:p w14:paraId="7E292C30" w14:textId="77777777" w:rsidR="00F65CE2" w:rsidRPr="00157FD1" w:rsidRDefault="00F65CE2" w:rsidP="00F65CE2">
            <w:r>
              <w:t>BRR</w:t>
            </w:r>
          </w:p>
        </w:tc>
        <w:tc>
          <w:tcPr>
            <w:tcW w:w="810" w:type="dxa"/>
            <w:tcBorders>
              <w:top w:val="single" w:sz="6" w:space="0" w:color="000000"/>
              <w:left w:val="single" w:sz="6" w:space="0" w:color="000000"/>
              <w:bottom w:val="single" w:sz="6" w:space="0" w:color="000000"/>
              <w:right w:val="single" w:sz="6" w:space="0" w:color="000000"/>
            </w:tcBorders>
          </w:tcPr>
          <w:p w14:paraId="7E292C31" w14:textId="77777777" w:rsidR="00F65CE2"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C32" w14:textId="77777777" w:rsidR="00F65CE2" w:rsidRDefault="00F65CE2" w:rsidP="00F65CE2"/>
        </w:tc>
        <w:tc>
          <w:tcPr>
            <w:tcW w:w="892" w:type="dxa"/>
            <w:tcBorders>
              <w:top w:val="single" w:sz="6" w:space="0" w:color="000000"/>
              <w:left w:val="single" w:sz="6" w:space="0" w:color="000000"/>
              <w:bottom w:val="single" w:sz="6" w:space="0" w:color="000000"/>
              <w:right w:val="single" w:sz="6" w:space="0" w:color="000000"/>
            </w:tcBorders>
          </w:tcPr>
          <w:p w14:paraId="7E292C33" w14:textId="77777777" w:rsidR="00F65CE2" w:rsidRPr="00157FD1" w:rsidRDefault="00F65CE2" w:rsidP="00F65CE2">
            <w:r>
              <w:t>7.2-3</w:t>
            </w:r>
          </w:p>
        </w:tc>
        <w:tc>
          <w:tcPr>
            <w:tcW w:w="1378" w:type="dxa"/>
            <w:tcBorders>
              <w:top w:val="single" w:sz="6" w:space="0" w:color="000000"/>
              <w:left w:val="single" w:sz="6" w:space="0" w:color="000000"/>
              <w:bottom w:val="single" w:sz="6" w:space="0" w:color="000000"/>
              <w:right w:val="single" w:sz="6" w:space="0" w:color="000000"/>
            </w:tcBorders>
          </w:tcPr>
          <w:p w14:paraId="7E292C34" w14:textId="77777777" w:rsidR="00F65CE2" w:rsidRPr="00157FD1" w:rsidRDefault="00F65CE2" w:rsidP="00F65CE2"/>
        </w:tc>
      </w:tr>
      <w:tr w:rsidR="00F65CE2" w:rsidRPr="00157FD1" w14:paraId="7E292C3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3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37" w14:textId="77777777" w:rsidR="00F65CE2" w:rsidRDefault="00F65CE2" w:rsidP="00F65CE2">
            <w:r>
              <w:t>Basic Return Rate</w:t>
            </w:r>
          </w:p>
        </w:tc>
        <w:tc>
          <w:tcPr>
            <w:tcW w:w="810" w:type="dxa"/>
            <w:tcBorders>
              <w:top w:val="single" w:sz="6" w:space="0" w:color="000000"/>
              <w:left w:val="single" w:sz="6" w:space="0" w:color="000000"/>
              <w:bottom w:val="single" w:sz="6" w:space="0" w:color="000000"/>
              <w:right w:val="single" w:sz="6" w:space="0" w:color="000000"/>
            </w:tcBorders>
          </w:tcPr>
          <w:p w14:paraId="7E292C3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39" w14:textId="77777777" w:rsidR="00F65CE2" w:rsidRPr="00157FD1" w:rsidRDefault="00F65CE2" w:rsidP="00F65CE2">
            <w:r>
              <w:t>BRR</w:t>
            </w:r>
          </w:p>
        </w:tc>
        <w:tc>
          <w:tcPr>
            <w:tcW w:w="720" w:type="dxa"/>
            <w:tcBorders>
              <w:top w:val="single" w:sz="6" w:space="0" w:color="000000"/>
              <w:left w:val="single" w:sz="6" w:space="0" w:color="000000"/>
              <w:bottom w:val="single" w:sz="6" w:space="0" w:color="000000"/>
              <w:right w:val="single" w:sz="6" w:space="0" w:color="000000"/>
            </w:tcBorders>
          </w:tcPr>
          <w:p w14:paraId="7E292C3A" w14:textId="77777777" w:rsidR="00F65CE2" w:rsidRPr="00157FD1" w:rsidRDefault="00F65CE2" w:rsidP="00F65CE2">
            <w:r>
              <w:t>H</w:t>
            </w:r>
          </w:p>
        </w:tc>
        <w:tc>
          <w:tcPr>
            <w:tcW w:w="892" w:type="dxa"/>
            <w:tcBorders>
              <w:top w:val="single" w:sz="6" w:space="0" w:color="000000"/>
              <w:left w:val="single" w:sz="6" w:space="0" w:color="000000"/>
              <w:bottom w:val="single" w:sz="6" w:space="0" w:color="000000"/>
              <w:right w:val="single" w:sz="6" w:space="0" w:color="000000"/>
            </w:tcBorders>
          </w:tcPr>
          <w:p w14:paraId="7E292C3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3C" w14:textId="77777777" w:rsidR="00F65CE2" w:rsidRPr="00157FD1" w:rsidRDefault="00F65CE2" w:rsidP="00F65CE2">
            <w:r>
              <w:t>compared</w:t>
            </w:r>
          </w:p>
        </w:tc>
      </w:tr>
      <w:tr w:rsidR="00F65CE2" w:rsidRPr="00157FD1" w14:paraId="7E292C4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3E" w14:textId="77777777" w:rsidR="00F65CE2" w:rsidRPr="00157FD1" w:rsidRDefault="00F65CE2" w:rsidP="00F65CE2">
            <w:r w:rsidRPr="00157FD1">
              <w:t>8.1</w:t>
            </w:r>
          </w:p>
        </w:tc>
        <w:tc>
          <w:tcPr>
            <w:tcW w:w="4290" w:type="dxa"/>
            <w:tcBorders>
              <w:top w:val="single" w:sz="6" w:space="0" w:color="000000"/>
              <w:left w:val="single" w:sz="6" w:space="0" w:color="000000"/>
              <w:bottom w:val="single" w:sz="6" w:space="0" w:color="000000"/>
              <w:right w:val="single" w:sz="6" w:space="0" w:color="000000"/>
            </w:tcBorders>
          </w:tcPr>
          <w:p w14:paraId="7E292C3F" w14:textId="77777777" w:rsidR="00F65CE2" w:rsidRPr="00157FD1" w:rsidRDefault="00F65CE2" w:rsidP="00F65CE2">
            <w:r>
              <w:t>Software</w:t>
            </w:r>
            <w:r w:rsidRPr="00157FD1">
              <w:t xml:space="preserve"> Fix Quality </w:t>
            </w:r>
            <w:r w:rsidRPr="00157FD1">
              <w:br/>
              <w:t>Formulas: Table 8.1</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C40" w14:textId="77777777" w:rsidR="00F65CE2" w:rsidRPr="00157FD1" w:rsidRDefault="00F65CE2" w:rsidP="00F65CE2">
            <w:r w:rsidRPr="00157FD1">
              <w:t>SFQ</w:t>
            </w:r>
          </w:p>
        </w:tc>
        <w:tc>
          <w:tcPr>
            <w:tcW w:w="810" w:type="dxa"/>
            <w:tcBorders>
              <w:top w:val="single" w:sz="6" w:space="0" w:color="000000"/>
              <w:left w:val="single" w:sz="6" w:space="0" w:color="000000"/>
              <w:bottom w:val="single" w:sz="6" w:space="0" w:color="000000"/>
              <w:right w:val="single" w:sz="6" w:space="0" w:color="000000"/>
            </w:tcBorders>
          </w:tcPr>
          <w:p w14:paraId="7E292C4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C42" w14:textId="77777777" w:rsidR="00F65CE2" w:rsidRPr="00157FD1" w:rsidRDefault="00F65CE2" w:rsidP="00F65CE2">
            <w:r w:rsidRPr="00157FD1">
              <w:t>S</w:t>
            </w:r>
          </w:p>
        </w:tc>
        <w:tc>
          <w:tcPr>
            <w:tcW w:w="892" w:type="dxa"/>
            <w:tcBorders>
              <w:top w:val="single" w:sz="6" w:space="0" w:color="000000"/>
              <w:left w:val="single" w:sz="6" w:space="0" w:color="000000"/>
              <w:bottom w:val="single" w:sz="6" w:space="0" w:color="000000"/>
              <w:right w:val="single" w:sz="6" w:space="0" w:color="000000"/>
            </w:tcBorders>
          </w:tcPr>
          <w:p w14:paraId="7E292C43" w14:textId="77777777" w:rsidR="00F65CE2" w:rsidRPr="00157FD1" w:rsidRDefault="00F65CE2" w:rsidP="00F65CE2">
            <w:r w:rsidRPr="00157FD1">
              <w:t>8.1</w:t>
            </w:r>
            <w:r w:rsidRPr="00157FD1">
              <w:noBreakHyphen/>
              <w:t>3</w:t>
            </w:r>
          </w:p>
        </w:tc>
        <w:tc>
          <w:tcPr>
            <w:tcW w:w="1378" w:type="dxa"/>
            <w:tcBorders>
              <w:top w:val="single" w:sz="6" w:space="0" w:color="000000"/>
              <w:left w:val="single" w:sz="6" w:space="0" w:color="000000"/>
              <w:bottom w:val="single" w:sz="6" w:space="0" w:color="000000"/>
              <w:right w:val="single" w:sz="6" w:space="0" w:color="000000"/>
            </w:tcBorders>
          </w:tcPr>
          <w:p w14:paraId="7E292C44" w14:textId="77777777" w:rsidR="00F65CE2" w:rsidRPr="00157FD1" w:rsidRDefault="00F65CE2" w:rsidP="00F65CE2"/>
        </w:tc>
      </w:tr>
      <w:tr w:rsidR="00F65CE2" w:rsidRPr="00157FD1" w14:paraId="7E292C4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4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47" w14:textId="77777777" w:rsidR="00F65CE2" w:rsidRPr="00157FD1" w:rsidRDefault="00F65CE2" w:rsidP="00F65CE2">
            <w:r>
              <w:t>Software Fix Quality</w:t>
            </w:r>
          </w:p>
        </w:tc>
        <w:tc>
          <w:tcPr>
            <w:tcW w:w="810" w:type="dxa"/>
            <w:tcBorders>
              <w:top w:val="single" w:sz="6" w:space="0" w:color="000000"/>
              <w:left w:val="single" w:sz="6" w:space="0" w:color="000000"/>
              <w:bottom w:val="single" w:sz="6" w:space="0" w:color="000000"/>
              <w:right w:val="single" w:sz="6" w:space="0" w:color="000000"/>
            </w:tcBorders>
          </w:tcPr>
          <w:p w14:paraId="7E292C4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49" w14:textId="77777777" w:rsidR="00F65CE2" w:rsidRPr="00157FD1" w:rsidRDefault="00F65CE2" w:rsidP="00F65CE2">
            <w:r w:rsidRPr="00157FD1">
              <w:t>SFQ</w:t>
            </w:r>
          </w:p>
        </w:tc>
        <w:tc>
          <w:tcPr>
            <w:tcW w:w="720" w:type="dxa"/>
            <w:tcBorders>
              <w:top w:val="single" w:sz="6" w:space="0" w:color="000000"/>
              <w:left w:val="single" w:sz="6" w:space="0" w:color="000000"/>
              <w:bottom w:val="single" w:sz="6" w:space="0" w:color="000000"/>
              <w:right w:val="single" w:sz="6" w:space="0" w:color="000000"/>
            </w:tcBorders>
          </w:tcPr>
          <w:p w14:paraId="7E292C4A" w14:textId="77777777" w:rsidR="00F65CE2" w:rsidRPr="00157FD1" w:rsidRDefault="00F65CE2" w:rsidP="00F65CE2">
            <w:r w:rsidRPr="00157FD1">
              <w:t>S</w:t>
            </w:r>
          </w:p>
        </w:tc>
        <w:tc>
          <w:tcPr>
            <w:tcW w:w="892" w:type="dxa"/>
            <w:tcBorders>
              <w:top w:val="single" w:sz="6" w:space="0" w:color="000000"/>
              <w:left w:val="single" w:sz="6" w:space="0" w:color="000000"/>
              <w:bottom w:val="single" w:sz="6" w:space="0" w:color="000000"/>
              <w:right w:val="single" w:sz="6" w:space="0" w:color="000000"/>
            </w:tcBorders>
          </w:tcPr>
          <w:p w14:paraId="7E292C4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4C" w14:textId="77777777" w:rsidR="00F65CE2" w:rsidRPr="00157FD1" w:rsidRDefault="00F65CE2" w:rsidP="00F65CE2">
            <w:r w:rsidRPr="00157FD1">
              <w:t>compared</w:t>
            </w:r>
          </w:p>
        </w:tc>
      </w:tr>
      <w:tr w:rsidR="00F65CE2" w:rsidRPr="00157FD1" w14:paraId="7E292C5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4E" w14:textId="77777777" w:rsidR="00F65CE2" w:rsidRPr="00157FD1" w:rsidRDefault="00F65CE2" w:rsidP="00F65CE2">
            <w:r w:rsidRPr="00157FD1">
              <w:t>8.2</w:t>
            </w:r>
          </w:p>
        </w:tc>
        <w:tc>
          <w:tcPr>
            <w:tcW w:w="4290" w:type="dxa"/>
            <w:tcBorders>
              <w:top w:val="single" w:sz="6" w:space="0" w:color="000000"/>
              <w:left w:val="single" w:sz="6" w:space="0" w:color="000000"/>
              <w:bottom w:val="single" w:sz="6" w:space="0" w:color="000000"/>
              <w:right w:val="single" w:sz="6" w:space="0" w:color="000000"/>
            </w:tcBorders>
          </w:tcPr>
          <w:p w14:paraId="7E292C4F" w14:textId="77777777" w:rsidR="00F65CE2" w:rsidRPr="00157FD1" w:rsidRDefault="00F65CE2" w:rsidP="00F65CE2">
            <w:r w:rsidRPr="00157FD1">
              <w:t>Software Problem Reports</w:t>
            </w:r>
            <w:r w:rsidRPr="00157FD1">
              <w:br/>
              <w:t>Formulas: Table 8.2</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C50" w14:textId="77777777" w:rsidR="00F65CE2" w:rsidRPr="00157FD1" w:rsidRDefault="00F65CE2" w:rsidP="00F65CE2">
            <w:r w:rsidRPr="00157FD1">
              <w:t>SPR</w:t>
            </w:r>
          </w:p>
        </w:tc>
        <w:tc>
          <w:tcPr>
            <w:tcW w:w="810" w:type="dxa"/>
            <w:tcBorders>
              <w:top w:val="single" w:sz="6" w:space="0" w:color="000000"/>
              <w:left w:val="single" w:sz="6" w:space="0" w:color="000000"/>
              <w:bottom w:val="single" w:sz="6" w:space="0" w:color="000000"/>
              <w:right w:val="single" w:sz="6" w:space="0" w:color="000000"/>
            </w:tcBorders>
          </w:tcPr>
          <w:p w14:paraId="7E292C51"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C52" w14:textId="77777777" w:rsidR="00F65CE2" w:rsidRPr="00157FD1" w:rsidRDefault="00F65CE2" w:rsidP="00F65CE2">
            <w:r w:rsidRPr="00157FD1">
              <w:t>S</w:t>
            </w:r>
          </w:p>
        </w:tc>
        <w:tc>
          <w:tcPr>
            <w:tcW w:w="892" w:type="dxa"/>
            <w:tcBorders>
              <w:top w:val="single" w:sz="6" w:space="0" w:color="000000"/>
              <w:left w:val="single" w:sz="6" w:space="0" w:color="000000"/>
              <w:bottom w:val="single" w:sz="6" w:space="0" w:color="000000"/>
              <w:right w:val="single" w:sz="6" w:space="0" w:color="000000"/>
            </w:tcBorders>
          </w:tcPr>
          <w:p w14:paraId="7E292C53" w14:textId="77777777" w:rsidR="00F65CE2" w:rsidRPr="00157FD1" w:rsidRDefault="00F65CE2" w:rsidP="00F65CE2">
            <w:r w:rsidRPr="00157FD1">
              <w:t>8.2</w:t>
            </w:r>
            <w:r w:rsidRPr="00157FD1">
              <w:noBreakHyphen/>
              <w:t>3</w:t>
            </w:r>
          </w:p>
        </w:tc>
        <w:tc>
          <w:tcPr>
            <w:tcW w:w="1378" w:type="dxa"/>
            <w:tcBorders>
              <w:top w:val="single" w:sz="6" w:space="0" w:color="000000"/>
              <w:left w:val="single" w:sz="6" w:space="0" w:color="000000"/>
              <w:bottom w:val="single" w:sz="6" w:space="0" w:color="000000"/>
              <w:right w:val="single" w:sz="6" w:space="0" w:color="000000"/>
            </w:tcBorders>
          </w:tcPr>
          <w:p w14:paraId="7E292C54" w14:textId="77777777" w:rsidR="00F65CE2" w:rsidRPr="00157FD1" w:rsidRDefault="00F65CE2" w:rsidP="00F65CE2"/>
        </w:tc>
      </w:tr>
      <w:tr w:rsidR="00F65CE2" w:rsidRPr="00157FD1" w14:paraId="7E292C5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5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57" w14:textId="77777777" w:rsidR="00F65CE2" w:rsidRPr="00157FD1" w:rsidRDefault="00F65CE2" w:rsidP="00F65CE2">
            <w:r w:rsidRPr="00157FD1">
              <w:t>Critical Software Problem Reports per 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C5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59" w14:textId="77777777" w:rsidR="00F65CE2" w:rsidRPr="00157FD1" w:rsidRDefault="00F65CE2" w:rsidP="00F65CE2">
            <w:r w:rsidRPr="00157FD1">
              <w:t>SPR1</w:t>
            </w:r>
          </w:p>
        </w:tc>
        <w:tc>
          <w:tcPr>
            <w:tcW w:w="720" w:type="dxa"/>
            <w:tcBorders>
              <w:top w:val="single" w:sz="6" w:space="0" w:color="000000"/>
              <w:left w:val="single" w:sz="6" w:space="0" w:color="000000"/>
              <w:bottom w:val="single" w:sz="6" w:space="0" w:color="000000"/>
              <w:right w:val="single" w:sz="6" w:space="0" w:color="000000"/>
            </w:tcBorders>
          </w:tcPr>
          <w:p w14:paraId="7E292C5A" w14:textId="77777777" w:rsidR="00F65CE2" w:rsidRPr="00157FD1" w:rsidRDefault="00F65CE2" w:rsidP="00F65CE2">
            <w:r w:rsidRPr="00157FD1">
              <w:t>S</w:t>
            </w:r>
          </w:p>
        </w:tc>
        <w:tc>
          <w:tcPr>
            <w:tcW w:w="892" w:type="dxa"/>
            <w:tcBorders>
              <w:top w:val="single" w:sz="6" w:space="0" w:color="000000"/>
              <w:left w:val="single" w:sz="6" w:space="0" w:color="000000"/>
              <w:bottom w:val="single" w:sz="6" w:space="0" w:color="000000"/>
              <w:right w:val="single" w:sz="6" w:space="0" w:color="000000"/>
            </w:tcBorders>
          </w:tcPr>
          <w:p w14:paraId="7E292C5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5C" w14:textId="77777777" w:rsidR="00F65CE2" w:rsidRPr="00157FD1" w:rsidRDefault="00F65CE2" w:rsidP="00F65CE2">
            <w:r w:rsidRPr="00157FD1">
              <w:t>compared</w:t>
            </w:r>
          </w:p>
        </w:tc>
      </w:tr>
      <w:tr w:rsidR="00F65CE2" w:rsidRPr="00157FD1" w14:paraId="7E292C65"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5E"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5F" w14:textId="77777777" w:rsidR="00F65CE2" w:rsidRPr="00157FD1" w:rsidRDefault="00F65CE2" w:rsidP="00F65CE2">
            <w:r w:rsidRPr="00157FD1">
              <w:t>Major Software Problem Reports per 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C60"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61" w14:textId="77777777" w:rsidR="00F65CE2" w:rsidRPr="00157FD1" w:rsidRDefault="00F65CE2" w:rsidP="00F65CE2">
            <w:r w:rsidRPr="00157FD1">
              <w:t>SPR2</w:t>
            </w:r>
          </w:p>
        </w:tc>
        <w:tc>
          <w:tcPr>
            <w:tcW w:w="720" w:type="dxa"/>
            <w:tcBorders>
              <w:top w:val="single" w:sz="6" w:space="0" w:color="000000"/>
              <w:left w:val="single" w:sz="6" w:space="0" w:color="000000"/>
              <w:bottom w:val="single" w:sz="6" w:space="0" w:color="000000"/>
              <w:right w:val="single" w:sz="6" w:space="0" w:color="000000"/>
            </w:tcBorders>
          </w:tcPr>
          <w:p w14:paraId="7E292C62" w14:textId="77777777" w:rsidR="00F65CE2" w:rsidRPr="00157FD1" w:rsidRDefault="00F65CE2" w:rsidP="00F65CE2">
            <w:r w:rsidRPr="00157FD1">
              <w:t>S</w:t>
            </w:r>
          </w:p>
        </w:tc>
        <w:tc>
          <w:tcPr>
            <w:tcW w:w="892" w:type="dxa"/>
            <w:tcBorders>
              <w:top w:val="single" w:sz="6" w:space="0" w:color="000000"/>
              <w:left w:val="single" w:sz="6" w:space="0" w:color="000000"/>
              <w:bottom w:val="single" w:sz="6" w:space="0" w:color="000000"/>
              <w:right w:val="single" w:sz="6" w:space="0" w:color="000000"/>
            </w:tcBorders>
          </w:tcPr>
          <w:p w14:paraId="7E292C63"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64" w14:textId="77777777" w:rsidR="00F65CE2" w:rsidRPr="00157FD1" w:rsidRDefault="00F65CE2" w:rsidP="00F65CE2">
            <w:r w:rsidRPr="00157FD1">
              <w:t>compared</w:t>
            </w:r>
          </w:p>
        </w:tc>
      </w:tr>
      <w:tr w:rsidR="00F65CE2" w:rsidRPr="00157FD1" w14:paraId="7E292C6D"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66"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67" w14:textId="77777777" w:rsidR="00F65CE2" w:rsidRPr="00157FD1" w:rsidRDefault="00F65CE2" w:rsidP="00F65CE2">
            <w:r w:rsidRPr="00157FD1">
              <w:t>Minor Software Problem Reports per 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C68"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69" w14:textId="77777777" w:rsidR="00F65CE2" w:rsidRPr="00157FD1" w:rsidRDefault="00F65CE2" w:rsidP="00F65CE2">
            <w:r w:rsidRPr="00157FD1">
              <w:t>SPR3</w:t>
            </w:r>
          </w:p>
        </w:tc>
        <w:tc>
          <w:tcPr>
            <w:tcW w:w="720" w:type="dxa"/>
            <w:tcBorders>
              <w:top w:val="single" w:sz="6" w:space="0" w:color="000000"/>
              <w:left w:val="single" w:sz="6" w:space="0" w:color="000000"/>
              <w:bottom w:val="single" w:sz="6" w:space="0" w:color="000000"/>
              <w:right w:val="single" w:sz="6" w:space="0" w:color="000000"/>
            </w:tcBorders>
          </w:tcPr>
          <w:p w14:paraId="7E292C6A" w14:textId="77777777" w:rsidR="00F65CE2" w:rsidRPr="00157FD1" w:rsidRDefault="00F65CE2" w:rsidP="00F65CE2">
            <w:r w:rsidRPr="00157FD1">
              <w:t>S</w:t>
            </w:r>
          </w:p>
        </w:tc>
        <w:tc>
          <w:tcPr>
            <w:tcW w:w="892" w:type="dxa"/>
            <w:tcBorders>
              <w:top w:val="single" w:sz="6" w:space="0" w:color="000000"/>
              <w:left w:val="single" w:sz="6" w:space="0" w:color="000000"/>
              <w:bottom w:val="single" w:sz="6" w:space="0" w:color="000000"/>
              <w:right w:val="single" w:sz="6" w:space="0" w:color="000000"/>
            </w:tcBorders>
          </w:tcPr>
          <w:p w14:paraId="7E292C6B"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6C" w14:textId="77777777" w:rsidR="00F65CE2" w:rsidRPr="00157FD1" w:rsidRDefault="00F65CE2" w:rsidP="00F65CE2">
            <w:r w:rsidRPr="00157FD1">
              <w:t>compared</w:t>
            </w:r>
          </w:p>
        </w:tc>
      </w:tr>
      <w:tr w:rsidR="00F65CE2" w:rsidRPr="00157FD1" w14:paraId="7E292C76"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6E" w14:textId="77777777" w:rsidR="00F65CE2" w:rsidRPr="00157FD1" w:rsidRDefault="00F65CE2" w:rsidP="00F65CE2">
            <w:r w:rsidRPr="00157FD1">
              <w:t>9.1</w:t>
            </w:r>
          </w:p>
        </w:tc>
        <w:tc>
          <w:tcPr>
            <w:tcW w:w="4290" w:type="dxa"/>
            <w:tcBorders>
              <w:top w:val="single" w:sz="6" w:space="0" w:color="000000"/>
              <w:left w:val="single" w:sz="6" w:space="0" w:color="000000"/>
              <w:bottom w:val="single" w:sz="6" w:space="0" w:color="000000"/>
              <w:right w:val="single" w:sz="6" w:space="0" w:color="000000"/>
            </w:tcBorders>
          </w:tcPr>
          <w:p w14:paraId="7E292C6F" w14:textId="77777777" w:rsidR="00F65CE2" w:rsidRPr="00157FD1" w:rsidRDefault="00F65CE2" w:rsidP="00F65CE2">
            <w:r w:rsidRPr="00157FD1">
              <w:t xml:space="preserve">Service Quality </w:t>
            </w:r>
          </w:p>
          <w:p w14:paraId="7E292C70" w14:textId="77777777" w:rsidR="00F65CE2" w:rsidRPr="00157FD1" w:rsidRDefault="00F65CE2" w:rsidP="00F65CE2">
            <w:r w:rsidRPr="00157FD1">
              <w:t>Formulas: Table 9.1</w:t>
            </w:r>
            <w:r w:rsidRPr="00157FD1">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C71" w14:textId="77777777" w:rsidR="00F65CE2" w:rsidRPr="00157FD1" w:rsidRDefault="00F65CE2" w:rsidP="00F65CE2">
            <w:r w:rsidRPr="00157FD1">
              <w:t>SQ</w:t>
            </w:r>
          </w:p>
        </w:tc>
        <w:tc>
          <w:tcPr>
            <w:tcW w:w="810" w:type="dxa"/>
            <w:tcBorders>
              <w:top w:val="single" w:sz="6" w:space="0" w:color="000000"/>
              <w:left w:val="single" w:sz="6" w:space="0" w:color="000000"/>
              <w:bottom w:val="single" w:sz="6" w:space="0" w:color="000000"/>
              <w:right w:val="single" w:sz="6" w:space="0" w:color="000000"/>
            </w:tcBorders>
          </w:tcPr>
          <w:p w14:paraId="7E292C72" w14:textId="77777777" w:rsidR="00F65CE2" w:rsidRPr="00157FD1" w:rsidRDefault="00F65CE2" w:rsidP="00F65CE2"/>
        </w:tc>
        <w:tc>
          <w:tcPr>
            <w:tcW w:w="720" w:type="dxa"/>
            <w:tcBorders>
              <w:top w:val="single" w:sz="6" w:space="0" w:color="000000"/>
              <w:left w:val="single" w:sz="6" w:space="0" w:color="000000"/>
              <w:bottom w:val="single" w:sz="6" w:space="0" w:color="000000"/>
              <w:right w:val="single" w:sz="6" w:space="0" w:color="000000"/>
            </w:tcBorders>
          </w:tcPr>
          <w:p w14:paraId="7E292C73" w14:textId="77777777" w:rsidR="00F65CE2" w:rsidRPr="00157FD1" w:rsidRDefault="00F65CE2" w:rsidP="00F65CE2">
            <w:r w:rsidRPr="00157FD1">
              <w:t>V</w:t>
            </w:r>
          </w:p>
        </w:tc>
        <w:tc>
          <w:tcPr>
            <w:tcW w:w="892" w:type="dxa"/>
            <w:tcBorders>
              <w:top w:val="single" w:sz="6" w:space="0" w:color="000000"/>
              <w:left w:val="single" w:sz="6" w:space="0" w:color="000000"/>
              <w:bottom w:val="single" w:sz="6" w:space="0" w:color="000000"/>
              <w:right w:val="single" w:sz="6" w:space="0" w:color="000000"/>
            </w:tcBorders>
          </w:tcPr>
          <w:p w14:paraId="7E292C74" w14:textId="77777777" w:rsidR="00F65CE2" w:rsidRPr="00157FD1" w:rsidRDefault="00F65CE2" w:rsidP="00F65CE2">
            <w:r w:rsidRPr="00157FD1">
              <w:t>9.1</w:t>
            </w:r>
            <w:r w:rsidRPr="00157FD1">
              <w:noBreakHyphen/>
              <w:t>3</w:t>
            </w:r>
          </w:p>
        </w:tc>
        <w:tc>
          <w:tcPr>
            <w:tcW w:w="1378" w:type="dxa"/>
            <w:tcBorders>
              <w:top w:val="single" w:sz="6" w:space="0" w:color="000000"/>
              <w:left w:val="single" w:sz="6" w:space="0" w:color="000000"/>
              <w:bottom w:val="single" w:sz="6" w:space="0" w:color="000000"/>
              <w:right w:val="single" w:sz="6" w:space="0" w:color="000000"/>
            </w:tcBorders>
          </w:tcPr>
          <w:p w14:paraId="7E292C75" w14:textId="77777777" w:rsidR="00F65CE2" w:rsidRPr="00157FD1" w:rsidRDefault="00F65CE2" w:rsidP="00F65CE2"/>
        </w:tc>
      </w:tr>
      <w:tr w:rsidR="00F65CE2" w:rsidRPr="00157FD1" w14:paraId="7E292C7E"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77" w14:textId="77777777" w:rsidR="00F65CE2" w:rsidRPr="00157FD1" w:rsidRDefault="00F65CE2" w:rsidP="00F65CE2"/>
        </w:tc>
        <w:tc>
          <w:tcPr>
            <w:tcW w:w="4290" w:type="dxa"/>
            <w:tcBorders>
              <w:top w:val="single" w:sz="6" w:space="0" w:color="000000"/>
              <w:left w:val="single" w:sz="6" w:space="0" w:color="000000"/>
              <w:bottom w:val="single" w:sz="6" w:space="0" w:color="000000"/>
              <w:right w:val="single" w:sz="6" w:space="0" w:color="000000"/>
            </w:tcBorders>
          </w:tcPr>
          <w:p w14:paraId="7E292C78" w14:textId="77777777" w:rsidR="00F65CE2" w:rsidRPr="00157FD1" w:rsidRDefault="00F65CE2" w:rsidP="00F65CE2">
            <w:r w:rsidRPr="00157FD1">
              <w:t>Defective Service Transaction</w:t>
            </w:r>
            <w:r>
              <w:t>s</w:t>
            </w:r>
          </w:p>
        </w:tc>
        <w:tc>
          <w:tcPr>
            <w:tcW w:w="810" w:type="dxa"/>
            <w:tcBorders>
              <w:top w:val="single" w:sz="6" w:space="0" w:color="000000"/>
              <w:left w:val="single" w:sz="6" w:space="0" w:color="000000"/>
              <w:bottom w:val="single" w:sz="6" w:space="0" w:color="000000"/>
              <w:right w:val="single" w:sz="6" w:space="0" w:color="000000"/>
            </w:tcBorders>
          </w:tcPr>
          <w:p w14:paraId="7E292C79"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C7A" w14:textId="77777777" w:rsidR="00F65CE2" w:rsidRPr="00157FD1" w:rsidRDefault="00F65CE2" w:rsidP="00F65CE2">
            <w:r w:rsidRPr="00157FD1">
              <w:t>SQ</w:t>
            </w:r>
          </w:p>
        </w:tc>
        <w:tc>
          <w:tcPr>
            <w:tcW w:w="720" w:type="dxa"/>
            <w:tcBorders>
              <w:top w:val="single" w:sz="6" w:space="0" w:color="000000"/>
              <w:left w:val="single" w:sz="6" w:space="0" w:color="000000"/>
              <w:bottom w:val="single" w:sz="6" w:space="0" w:color="000000"/>
              <w:right w:val="single" w:sz="6" w:space="0" w:color="000000"/>
            </w:tcBorders>
          </w:tcPr>
          <w:p w14:paraId="7E292C7B" w14:textId="77777777" w:rsidR="00F65CE2" w:rsidRPr="00157FD1" w:rsidRDefault="00F65CE2" w:rsidP="00F65CE2">
            <w:r w:rsidRPr="00157FD1">
              <w:t>V</w:t>
            </w:r>
          </w:p>
        </w:tc>
        <w:tc>
          <w:tcPr>
            <w:tcW w:w="892" w:type="dxa"/>
            <w:tcBorders>
              <w:top w:val="single" w:sz="6" w:space="0" w:color="000000"/>
              <w:left w:val="single" w:sz="6" w:space="0" w:color="000000"/>
              <w:bottom w:val="single" w:sz="6" w:space="0" w:color="000000"/>
              <w:right w:val="single" w:sz="6" w:space="0" w:color="000000"/>
            </w:tcBorders>
          </w:tcPr>
          <w:p w14:paraId="7E292C7C" w14:textId="77777777" w:rsidR="00F65CE2" w:rsidRPr="00157FD1" w:rsidRDefault="00F65CE2" w:rsidP="00F65CE2"/>
        </w:tc>
        <w:tc>
          <w:tcPr>
            <w:tcW w:w="1378" w:type="dxa"/>
            <w:tcBorders>
              <w:top w:val="single" w:sz="6" w:space="0" w:color="000000"/>
              <w:left w:val="single" w:sz="6" w:space="0" w:color="000000"/>
              <w:bottom w:val="single" w:sz="6" w:space="0" w:color="000000"/>
              <w:right w:val="single" w:sz="6" w:space="0" w:color="000000"/>
            </w:tcBorders>
          </w:tcPr>
          <w:p w14:paraId="7E292C7D" w14:textId="77777777" w:rsidR="00F65CE2" w:rsidRPr="00157FD1" w:rsidRDefault="00F65CE2" w:rsidP="00F65CE2">
            <w:r>
              <w:t>c</w:t>
            </w:r>
            <w:r w:rsidRPr="00157FD1">
              <w:t>ompared</w:t>
            </w:r>
          </w:p>
        </w:tc>
      </w:tr>
      <w:tr w:rsidR="00F65CE2" w:rsidRPr="00EC5111" w14:paraId="7E292C87"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7F" w14:textId="77777777" w:rsidR="00F65CE2" w:rsidRPr="00D5601C" w:rsidRDefault="00F65CE2" w:rsidP="00F65CE2">
            <w:pPr>
              <w:rPr>
                <w:color w:val="000000"/>
              </w:rPr>
            </w:pPr>
            <w:r w:rsidRPr="00D5601C">
              <w:rPr>
                <w:color w:val="000000"/>
              </w:rPr>
              <w:t>9.2</w:t>
            </w:r>
          </w:p>
        </w:tc>
        <w:tc>
          <w:tcPr>
            <w:tcW w:w="4290" w:type="dxa"/>
            <w:tcBorders>
              <w:top w:val="single" w:sz="6" w:space="0" w:color="000000"/>
              <w:left w:val="single" w:sz="6" w:space="0" w:color="000000"/>
              <w:bottom w:val="single" w:sz="6" w:space="0" w:color="000000"/>
              <w:right w:val="single" w:sz="6" w:space="0" w:color="000000"/>
            </w:tcBorders>
          </w:tcPr>
          <w:p w14:paraId="7E292C80" w14:textId="77777777" w:rsidR="00F65CE2" w:rsidRPr="00D5601C" w:rsidRDefault="00F65CE2" w:rsidP="00F65CE2">
            <w:pPr>
              <w:rPr>
                <w:color w:val="000000"/>
              </w:rPr>
            </w:pPr>
            <w:r w:rsidRPr="00D5601C">
              <w:rPr>
                <w:color w:val="000000"/>
              </w:rPr>
              <w:t xml:space="preserve">End-Customer Complaint Report Rate </w:t>
            </w:r>
          </w:p>
          <w:p w14:paraId="7E292C81" w14:textId="77777777" w:rsidR="00F65CE2" w:rsidRPr="00D5601C" w:rsidRDefault="00F65CE2" w:rsidP="00F65CE2">
            <w:pPr>
              <w:rPr>
                <w:color w:val="000000"/>
              </w:rPr>
            </w:pPr>
            <w:r w:rsidRPr="00D5601C">
              <w:rPr>
                <w:color w:val="000000"/>
              </w:rPr>
              <w:t>Formulas: Table 9.2</w:t>
            </w:r>
            <w:r w:rsidRPr="00D5601C">
              <w:rPr>
                <w:color w:val="000000"/>
              </w:rPr>
              <w:noBreakHyphen/>
              <w:t>2</w:t>
            </w:r>
          </w:p>
        </w:tc>
        <w:tc>
          <w:tcPr>
            <w:tcW w:w="810" w:type="dxa"/>
            <w:tcBorders>
              <w:top w:val="single" w:sz="6" w:space="0" w:color="000000"/>
              <w:left w:val="single" w:sz="6" w:space="0" w:color="000000"/>
              <w:bottom w:val="single" w:sz="6" w:space="0" w:color="000000"/>
              <w:right w:val="single" w:sz="6" w:space="0" w:color="000000"/>
            </w:tcBorders>
          </w:tcPr>
          <w:p w14:paraId="7E292C82" w14:textId="77777777" w:rsidR="00F65CE2" w:rsidRPr="00D5601C" w:rsidRDefault="00F65CE2" w:rsidP="00F65CE2">
            <w:pPr>
              <w:rPr>
                <w:color w:val="000000"/>
              </w:rPr>
            </w:pPr>
            <w:r w:rsidRPr="00D5601C">
              <w:rPr>
                <w:color w:val="000000"/>
              </w:rPr>
              <w:t>CCRR</w:t>
            </w:r>
          </w:p>
        </w:tc>
        <w:tc>
          <w:tcPr>
            <w:tcW w:w="810" w:type="dxa"/>
            <w:tcBorders>
              <w:top w:val="single" w:sz="6" w:space="0" w:color="000000"/>
              <w:left w:val="single" w:sz="6" w:space="0" w:color="000000"/>
              <w:bottom w:val="single" w:sz="6" w:space="0" w:color="000000"/>
              <w:right w:val="single" w:sz="6" w:space="0" w:color="000000"/>
            </w:tcBorders>
          </w:tcPr>
          <w:p w14:paraId="7E292C83" w14:textId="77777777" w:rsidR="00F65CE2" w:rsidRPr="00D5601C" w:rsidRDefault="00F65CE2" w:rsidP="00F65CE2">
            <w:pPr>
              <w:rPr>
                <w:color w:val="000000"/>
              </w:rPr>
            </w:pPr>
          </w:p>
        </w:tc>
        <w:tc>
          <w:tcPr>
            <w:tcW w:w="720" w:type="dxa"/>
            <w:tcBorders>
              <w:top w:val="single" w:sz="6" w:space="0" w:color="000000"/>
              <w:left w:val="single" w:sz="6" w:space="0" w:color="000000"/>
              <w:bottom w:val="single" w:sz="6" w:space="0" w:color="000000"/>
              <w:right w:val="single" w:sz="6" w:space="0" w:color="000000"/>
            </w:tcBorders>
          </w:tcPr>
          <w:p w14:paraId="7E292C84" w14:textId="77777777" w:rsidR="00F65CE2" w:rsidRPr="00D5601C" w:rsidRDefault="00F65CE2" w:rsidP="00F65CE2">
            <w:pPr>
              <w:rPr>
                <w:color w:val="000000"/>
              </w:rPr>
            </w:pPr>
            <w:r w:rsidRPr="00D5601C">
              <w:rPr>
                <w:color w:val="000000"/>
              </w:rPr>
              <w:t>V</w:t>
            </w:r>
          </w:p>
        </w:tc>
        <w:tc>
          <w:tcPr>
            <w:tcW w:w="892" w:type="dxa"/>
            <w:tcBorders>
              <w:top w:val="single" w:sz="6" w:space="0" w:color="000000"/>
              <w:left w:val="single" w:sz="6" w:space="0" w:color="000000"/>
              <w:bottom w:val="single" w:sz="6" w:space="0" w:color="000000"/>
              <w:right w:val="single" w:sz="6" w:space="0" w:color="000000"/>
            </w:tcBorders>
          </w:tcPr>
          <w:p w14:paraId="7E292C85" w14:textId="77777777" w:rsidR="00F65CE2" w:rsidRPr="00D5601C" w:rsidRDefault="00F65CE2" w:rsidP="00F65CE2">
            <w:pPr>
              <w:rPr>
                <w:color w:val="000000"/>
              </w:rPr>
            </w:pPr>
            <w:r w:rsidRPr="00D5601C">
              <w:rPr>
                <w:color w:val="000000"/>
              </w:rPr>
              <w:t>9.2</w:t>
            </w:r>
            <w:r w:rsidRPr="00D5601C">
              <w:rPr>
                <w:color w:val="000000"/>
              </w:rPr>
              <w:noBreakHyphen/>
              <w:t>3</w:t>
            </w:r>
          </w:p>
        </w:tc>
        <w:tc>
          <w:tcPr>
            <w:tcW w:w="1378" w:type="dxa"/>
            <w:tcBorders>
              <w:top w:val="single" w:sz="6" w:space="0" w:color="000000"/>
              <w:left w:val="single" w:sz="6" w:space="0" w:color="000000"/>
              <w:bottom w:val="single" w:sz="6" w:space="0" w:color="000000"/>
              <w:right w:val="single" w:sz="6" w:space="0" w:color="000000"/>
            </w:tcBorders>
          </w:tcPr>
          <w:p w14:paraId="7E292C86" w14:textId="77777777" w:rsidR="00F65CE2" w:rsidRPr="00D5601C" w:rsidRDefault="00F65CE2" w:rsidP="00F65CE2">
            <w:pPr>
              <w:rPr>
                <w:color w:val="000000"/>
              </w:rPr>
            </w:pPr>
          </w:p>
        </w:tc>
      </w:tr>
      <w:tr w:rsidR="00F65CE2" w:rsidRPr="00EC5111" w14:paraId="7E292C90"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88" w14:textId="77777777" w:rsidR="00F65CE2" w:rsidRPr="00D5601C" w:rsidRDefault="00F65CE2" w:rsidP="00F65CE2">
            <w:pPr>
              <w:rPr>
                <w:color w:val="000000"/>
              </w:rPr>
            </w:pPr>
          </w:p>
        </w:tc>
        <w:tc>
          <w:tcPr>
            <w:tcW w:w="4290" w:type="dxa"/>
            <w:tcBorders>
              <w:top w:val="single" w:sz="6" w:space="0" w:color="000000"/>
              <w:left w:val="single" w:sz="6" w:space="0" w:color="000000"/>
              <w:bottom w:val="single" w:sz="6" w:space="0" w:color="000000"/>
              <w:right w:val="single" w:sz="6" w:space="0" w:color="000000"/>
            </w:tcBorders>
          </w:tcPr>
          <w:p w14:paraId="7E292C89" w14:textId="77777777" w:rsidR="00F65CE2" w:rsidRPr="00D5601C" w:rsidRDefault="00F65CE2" w:rsidP="00F65CE2">
            <w:pPr>
              <w:rPr>
                <w:color w:val="000000"/>
              </w:rPr>
            </w:pPr>
            <w:r w:rsidRPr="00D5601C">
              <w:rPr>
                <w:color w:val="000000"/>
              </w:rPr>
              <w:t xml:space="preserve">End-Customer Complaints per </w:t>
            </w:r>
          </w:p>
          <w:p w14:paraId="7E292C8A" w14:textId="77777777" w:rsidR="00F65CE2" w:rsidRPr="00D5601C" w:rsidRDefault="00F65CE2" w:rsidP="00F65CE2">
            <w:pPr>
              <w:rPr>
                <w:color w:val="000000"/>
              </w:rPr>
            </w:pPr>
            <w:r w:rsidRPr="00D5601C">
              <w:rPr>
                <w:color w:val="000000"/>
              </w:rPr>
              <w:t>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C8B" w14:textId="77777777" w:rsidR="00F65CE2" w:rsidRPr="00D5601C" w:rsidRDefault="00F65CE2" w:rsidP="00F65CE2">
            <w:pPr>
              <w:rPr>
                <w:color w:val="000000"/>
              </w:rPr>
            </w:pPr>
          </w:p>
        </w:tc>
        <w:tc>
          <w:tcPr>
            <w:tcW w:w="810" w:type="dxa"/>
            <w:tcBorders>
              <w:top w:val="single" w:sz="6" w:space="0" w:color="000000"/>
              <w:left w:val="single" w:sz="6" w:space="0" w:color="000000"/>
              <w:bottom w:val="single" w:sz="6" w:space="0" w:color="000000"/>
              <w:right w:val="single" w:sz="6" w:space="0" w:color="000000"/>
            </w:tcBorders>
          </w:tcPr>
          <w:p w14:paraId="7E292C8C" w14:textId="77777777" w:rsidR="00F65CE2" w:rsidRPr="00D5601C" w:rsidRDefault="00F65CE2" w:rsidP="00F65CE2">
            <w:pPr>
              <w:rPr>
                <w:color w:val="000000"/>
              </w:rPr>
            </w:pPr>
            <w:r w:rsidRPr="00D5601C">
              <w:rPr>
                <w:color w:val="000000"/>
              </w:rPr>
              <w:t>CCRR</w:t>
            </w:r>
          </w:p>
        </w:tc>
        <w:tc>
          <w:tcPr>
            <w:tcW w:w="720" w:type="dxa"/>
            <w:tcBorders>
              <w:top w:val="single" w:sz="6" w:space="0" w:color="000000"/>
              <w:left w:val="single" w:sz="6" w:space="0" w:color="000000"/>
              <w:bottom w:val="single" w:sz="6" w:space="0" w:color="000000"/>
              <w:right w:val="single" w:sz="6" w:space="0" w:color="000000"/>
            </w:tcBorders>
          </w:tcPr>
          <w:p w14:paraId="7E292C8D" w14:textId="77777777" w:rsidR="00F65CE2" w:rsidRPr="00D5601C" w:rsidRDefault="00F65CE2" w:rsidP="00F65CE2">
            <w:pPr>
              <w:rPr>
                <w:color w:val="000000"/>
              </w:rPr>
            </w:pPr>
            <w:r w:rsidRPr="00D5601C">
              <w:rPr>
                <w:color w:val="000000"/>
              </w:rPr>
              <w:t>V</w:t>
            </w:r>
          </w:p>
        </w:tc>
        <w:tc>
          <w:tcPr>
            <w:tcW w:w="892" w:type="dxa"/>
            <w:tcBorders>
              <w:top w:val="single" w:sz="6" w:space="0" w:color="000000"/>
              <w:left w:val="single" w:sz="6" w:space="0" w:color="000000"/>
              <w:bottom w:val="single" w:sz="6" w:space="0" w:color="000000"/>
              <w:right w:val="single" w:sz="6" w:space="0" w:color="000000"/>
            </w:tcBorders>
          </w:tcPr>
          <w:p w14:paraId="7E292C8E" w14:textId="77777777" w:rsidR="00F65CE2" w:rsidRPr="00D5601C" w:rsidRDefault="00F65CE2" w:rsidP="00F65CE2">
            <w:pPr>
              <w:rPr>
                <w:color w:val="000000"/>
              </w:rPr>
            </w:pPr>
          </w:p>
        </w:tc>
        <w:tc>
          <w:tcPr>
            <w:tcW w:w="1378" w:type="dxa"/>
            <w:tcBorders>
              <w:top w:val="single" w:sz="6" w:space="0" w:color="000000"/>
              <w:left w:val="single" w:sz="6" w:space="0" w:color="000000"/>
              <w:bottom w:val="single" w:sz="6" w:space="0" w:color="000000"/>
              <w:right w:val="single" w:sz="6" w:space="0" w:color="000000"/>
            </w:tcBorders>
          </w:tcPr>
          <w:p w14:paraId="7E292C8F" w14:textId="77777777" w:rsidR="00F65CE2" w:rsidRPr="00D5601C" w:rsidRDefault="00F65CE2" w:rsidP="00F65CE2">
            <w:pPr>
              <w:rPr>
                <w:color w:val="000000"/>
              </w:rPr>
            </w:pPr>
            <w:r w:rsidRPr="00D5601C">
              <w:rPr>
                <w:color w:val="000000"/>
              </w:rPr>
              <w:t>compared</w:t>
            </w:r>
          </w:p>
        </w:tc>
      </w:tr>
      <w:tr w:rsidR="00F65CE2" w:rsidRPr="00EC5111" w14:paraId="7E292C99"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91" w14:textId="77777777" w:rsidR="00F65CE2" w:rsidRPr="00D5601C" w:rsidRDefault="00F65CE2" w:rsidP="00F65CE2">
            <w:pPr>
              <w:rPr>
                <w:color w:val="000000"/>
              </w:rPr>
            </w:pPr>
          </w:p>
        </w:tc>
        <w:tc>
          <w:tcPr>
            <w:tcW w:w="4290" w:type="dxa"/>
            <w:tcBorders>
              <w:top w:val="single" w:sz="6" w:space="0" w:color="000000"/>
              <w:left w:val="single" w:sz="6" w:space="0" w:color="000000"/>
              <w:bottom w:val="single" w:sz="6" w:space="0" w:color="000000"/>
              <w:right w:val="single" w:sz="6" w:space="0" w:color="000000"/>
            </w:tcBorders>
          </w:tcPr>
          <w:p w14:paraId="7E292C92" w14:textId="77777777" w:rsidR="00F65CE2" w:rsidRPr="00D5601C" w:rsidRDefault="00F65CE2" w:rsidP="00F65CE2">
            <w:pPr>
              <w:rPr>
                <w:color w:val="000000"/>
              </w:rPr>
            </w:pPr>
            <w:r w:rsidRPr="00D5601C">
              <w:rPr>
                <w:color w:val="000000"/>
              </w:rPr>
              <w:t xml:space="preserve">End-Customer Complaints-Technical per </w:t>
            </w:r>
          </w:p>
          <w:p w14:paraId="7E292C93" w14:textId="77777777" w:rsidR="00F65CE2" w:rsidRPr="00D5601C" w:rsidRDefault="00F65CE2" w:rsidP="00F65CE2">
            <w:pPr>
              <w:rPr>
                <w:color w:val="000000"/>
              </w:rPr>
            </w:pPr>
            <w:r w:rsidRPr="00D5601C">
              <w:rPr>
                <w:color w:val="000000"/>
              </w:rPr>
              <w:t>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C94" w14:textId="77777777" w:rsidR="00F65CE2" w:rsidRPr="00D5601C" w:rsidRDefault="00F65CE2" w:rsidP="00F65CE2">
            <w:pPr>
              <w:rPr>
                <w:color w:val="000000"/>
              </w:rPr>
            </w:pPr>
          </w:p>
        </w:tc>
        <w:tc>
          <w:tcPr>
            <w:tcW w:w="810" w:type="dxa"/>
            <w:tcBorders>
              <w:top w:val="single" w:sz="6" w:space="0" w:color="000000"/>
              <w:left w:val="single" w:sz="6" w:space="0" w:color="000000"/>
              <w:bottom w:val="single" w:sz="6" w:space="0" w:color="000000"/>
              <w:right w:val="single" w:sz="6" w:space="0" w:color="000000"/>
            </w:tcBorders>
          </w:tcPr>
          <w:p w14:paraId="7E292C95" w14:textId="77777777" w:rsidR="00F65CE2" w:rsidRPr="00D5601C" w:rsidRDefault="00F65CE2" w:rsidP="00F65CE2">
            <w:pPr>
              <w:rPr>
                <w:color w:val="000000"/>
              </w:rPr>
            </w:pPr>
            <w:r w:rsidRPr="00D5601C">
              <w:rPr>
                <w:color w:val="000000"/>
              </w:rPr>
              <w:t>CCRR1</w:t>
            </w:r>
          </w:p>
        </w:tc>
        <w:tc>
          <w:tcPr>
            <w:tcW w:w="720" w:type="dxa"/>
            <w:tcBorders>
              <w:top w:val="single" w:sz="6" w:space="0" w:color="000000"/>
              <w:left w:val="single" w:sz="6" w:space="0" w:color="000000"/>
              <w:bottom w:val="single" w:sz="6" w:space="0" w:color="000000"/>
              <w:right w:val="single" w:sz="6" w:space="0" w:color="000000"/>
            </w:tcBorders>
          </w:tcPr>
          <w:p w14:paraId="7E292C96" w14:textId="77777777" w:rsidR="00F65CE2" w:rsidRPr="00D5601C" w:rsidRDefault="00F65CE2" w:rsidP="00F65CE2">
            <w:pPr>
              <w:rPr>
                <w:color w:val="000000"/>
              </w:rPr>
            </w:pPr>
            <w:r w:rsidRPr="00D5601C">
              <w:rPr>
                <w:color w:val="000000"/>
              </w:rPr>
              <w:t>V</w:t>
            </w:r>
          </w:p>
        </w:tc>
        <w:tc>
          <w:tcPr>
            <w:tcW w:w="892" w:type="dxa"/>
            <w:tcBorders>
              <w:top w:val="single" w:sz="6" w:space="0" w:color="000000"/>
              <w:left w:val="single" w:sz="6" w:space="0" w:color="000000"/>
              <w:bottom w:val="single" w:sz="6" w:space="0" w:color="000000"/>
              <w:right w:val="single" w:sz="6" w:space="0" w:color="000000"/>
            </w:tcBorders>
          </w:tcPr>
          <w:p w14:paraId="7E292C97" w14:textId="77777777" w:rsidR="00F65CE2" w:rsidRPr="00D5601C" w:rsidRDefault="00F65CE2" w:rsidP="00F65CE2">
            <w:pPr>
              <w:rPr>
                <w:color w:val="000000"/>
              </w:rPr>
            </w:pPr>
          </w:p>
        </w:tc>
        <w:tc>
          <w:tcPr>
            <w:tcW w:w="1378" w:type="dxa"/>
            <w:tcBorders>
              <w:top w:val="single" w:sz="6" w:space="0" w:color="000000"/>
              <w:left w:val="single" w:sz="6" w:space="0" w:color="000000"/>
              <w:bottom w:val="single" w:sz="6" w:space="0" w:color="000000"/>
              <w:right w:val="single" w:sz="6" w:space="0" w:color="000000"/>
            </w:tcBorders>
          </w:tcPr>
          <w:p w14:paraId="7E292C98" w14:textId="77777777" w:rsidR="00F65CE2" w:rsidRPr="00D5601C" w:rsidRDefault="00F65CE2" w:rsidP="00F65CE2">
            <w:pPr>
              <w:rPr>
                <w:color w:val="000000"/>
              </w:rPr>
            </w:pPr>
            <w:r w:rsidRPr="00D5601C">
              <w:rPr>
                <w:color w:val="000000"/>
              </w:rPr>
              <w:t>compared</w:t>
            </w:r>
          </w:p>
        </w:tc>
      </w:tr>
      <w:tr w:rsidR="00F65CE2" w:rsidRPr="00EC5111" w14:paraId="7E292CA2" w14:textId="77777777">
        <w:trPr>
          <w:cantSplit/>
          <w:trHeight w:val="235"/>
        </w:trPr>
        <w:tc>
          <w:tcPr>
            <w:tcW w:w="690" w:type="dxa"/>
            <w:tcBorders>
              <w:top w:val="single" w:sz="6" w:space="0" w:color="000000"/>
              <w:left w:val="single" w:sz="6" w:space="0" w:color="000000"/>
              <w:bottom w:val="single" w:sz="6" w:space="0" w:color="000000"/>
              <w:right w:val="single" w:sz="6" w:space="0" w:color="000000"/>
            </w:tcBorders>
          </w:tcPr>
          <w:p w14:paraId="7E292C9A" w14:textId="77777777" w:rsidR="00F65CE2" w:rsidRPr="00D5601C" w:rsidRDefault="00F65CE2" w:rsidP="00F65CE2">
            <w:pPr>
              <w:rPr>
                <w:color w:val="000000"/>
              </w:rPr>
            </w:pPr>
          </w:p>
        </w:tc>
        <w:tc>
          <w:tcPr>
            <w:tcW w:w="4290" w:type="dxa"/>
            <w:tcBorders>
              <w:top w:val="single" w:sz="6" w:space="0" w:color="000000"/>
              <w:left w:val="single" w:sz="6" w:space="0" w:color="000000"/>
              <w:bottom w:val="single" w:sz="6" w:space="0" w:color="000000"/>
              <w:right w:val="single" w:sz="6" w:space="0" w:color="000000"/>
            </w:tcBorders>
          </w:tcPr>
          <w:p w14:paraId="7E292C9B" w14:textId="77777777" w:rsidR="00F65CE2" w:rsidRPr="00D5601C" w:rsidRDefault="00F65CE2" w:rsidP="00F65CE2">
            <w:pPr>
              <w:rPr>
                <w:color w:val="000000"/>
              </w:rPr>
            </w:pPr>
            <w:r w:rsidRPr="00D5601C">
              <w:rPr>
                <w:color w:val="000000"/>
              </w:rPr>
              <w:t xml:space="preserve">End-Customer Complaints- Non-technical per </w:t>
            </w:r>
          </w:p>
          <w:p w14:paraId="7E292C9C" w14:textId="77777777" w:rsidR="00F65CE2" w:rsidRPr="00D5601C" w:rsidRDefault="00F65CE2" w:rsidP="00F65CE2">
            <w:pPr>
              <w:rPr>
                <w:color w:val="000000"/>
              </w:rPr>
            </w:pPr>
            <w:r w:rsidRPr="00D5601C">
              <w:rPr>
                <w:color w:val="000000"/>
              </w:rPr>
              <w:t>Normalization Unit per year</w:t>
            </w:r>
          </w:p>
        </w:tc>
        <w:tc>
          <w:tcPr>
            <w:tcW w:w="810" w:type="dxa"/>
            <w:tcBorders>
              <w:top w:val="single" w:sz="6" w:space="0" w:color="000000"/>
              <w:left w:val="single" w:sz="6" w:space="0" w:color="000000"/>
              <w:bottom w:val="single" w:sz="6" w:space="0" w:color="000000"/>
              <w:right w:val="single" w:sz="6" w:space="0" w:color="000000"/>
            </w:tcBorders>
          </w:tcPr>
          <w:p w14:paraId="7E292C9D" w14:textId="77777777" w:rsidR="00F65CE2" w:rsidRPr="00D5601C" w:rsidRDefault="00F65CE2" w:rsidP="00F65CE2">
            <w:pPr>
              <w:rPr>
                <w:color w:val="000000"/>
              </w:rPr>
            </w:pPr>
          </w:p>
        </w:tc>
        <w:tc>
          <w:tcPr>
            <w:tcW w:w="810" w:type="dxa"/>
            <w:tcBorders>
              <w:top w:val="single" w:sz="6" w:space="0" w:color="000000"/>
              <w:left w:val="single" w:sz="6" w:space="0" w:color="000000"/>
              <w:bottom w:val="single" w:sz="6" w:space="0" w:color="000000"/>
              <w:right w:val="single" w:sz="6" w:space="0" w:color="000000"/>
            </w:tcBorders>
          </w:tcPr>
          <w:p w14:paraId="7E292C9E" w14:textId="77777777" w:rsidR="00F65CE2" w:rsidRPr="00D5601C" w:rsidRDefault="00F65CE2" w:rsidP="00F65CE2">
            <w:pPr>
              <w:rPr>
                <w:color w:val="000000"/>
              </w:rPr>
            </w:pPr>
            <w:r w:rsidRPr="00D5601C">
              <w:rPr>
                <w:color w:val="000000"/>
              </w:rPr>
              <w:t>CCRR2</w:t>
            </w:r>
          </w:p>
        </w:tc>
        <w:tc>
          <w:tcPr>
            <w:tcW w:w="720" w:type="dxa"/>
            <w:tcBorders>
              <w:top w:val="single" w:sz="6" w:space="0" w:color="000000"/>
              <w:left w:val="single" w:sz="6" w:space="0" w:color="000000"/>
              <w:bottom w:val="single" w:sz="6" w:space="0" w:color="000000"/>
              <w:right w:val="single" w:sz="6" w:space="0" w:color="000000"/>
            </w:tcBorders>
          </w:tcPr>
          <w:p w14:paraId="7E292C9F" w14:textId="77777777" w:rsidR="00F65CE2" w:rsidRPr="00D5601C" w:rsidRDefault="00F65CE2" w:rsidP="00F65CE2">
            <w:pPr>
              <w:rPr>
                <w:color w:val="000000"/>
              </w:rPr>
            </w:pPr>
            <w:r w:rsidRPr="00D5601C">
              <w:rPr>
                <w:color w:val="000000"/>
              </w:rPr>
              <w:t>V</w:t>
            </w:r>
          </w:p>
        </w:tc>
        <w:tc>
          <w:tcPr>
            <w:tcW w:w="892" w:type="dxa"/>
            <w:tcBorders>
              <w:top w:val="single" w:sz="6" w:space="0" w:color="000000"/>
              <w:left w:val="single" w:sz="6" w:space="0" w:color="000000"/>
              <w:bottom w:val="single" w:sz="6" w:space="0" w:color="000000"/>
              <w:right w:val="single" w:sz="6" w:space="0" w:color="000000"/>
            </w:tcBorders>
          </w:tcPr>
          <w:p w14:paraId="7E292CA0" w14:textId="77777777" w:rsidR="00F65CE2" w:rsidRPr="00D5601C" w:rsidRDefault="00F65CE2" w:rsidP="00F65CE2">
            <w:pPr>
              <w:rPr>
                <w:color w:val="000000"/>
              </w:rPr>
            </w:pPr>
          </w:p>
        </w:tc>
        <w:tc>
          <w:tcPr>
            <w:tcW w:w="1378" w:type="dxa"/>
            <w:tcBorders>
              <w:top w:val="single" w:sz="6" w:space="0" w:color="000000"/>
              <w:left w:val="single" w:sz="6" w:space="0" w:color="000000"/>
              <w:bottom w:val="single" w:sz="6" w:space="0" w:color="000000"/>
              <w:right w:val="single" w:sz="6" w:space="0" w:color="000000"/>
            </w:tcBorders>
          </w:tcPr>
          <w:p w14:paraId="7E292CA1" w14:textId="10950AE9" w:rsidR="00F65CE2" w:rsidRPr="00D5601C" w:rsidRDefault="00F65CE2" w:rsidP="00F65CE2">
            <w:pPr>
              <w:rPr>
                <w:color w:val="000000"/>
              </w:rPr>
            </w:pPr>
            <w:r>
              <w:rPr>
                <w:color w:val="000000"/>
              </w:rPr>
              <w:t>c</w:t>
            </w:r>
            <w:r w:rsidRPr="00D5601C">
              <w:rPr>
                <w:color w:val="000000"/>
              </w:rPr>
              <w:t>ompared</w:t>
            </w:r>
          </w:p>
        </w:tc>
      </w:tr>
    </w:tbl>
    <w:p w14:paraId="7E292CB3" w14:textId="77777777" w:rsidR="00F65CE2" w:rsidRPr="00D5601C" w:rsidRDefault="00F65CE2" w:rsidP="00F65CE2">
      <w:pPr>
        <w:pStyle w:val="ParSpacer"/>
        <w:rPr>
          <w:color w:val="000000"/>
        </w:rPr>
      </w:pPr>
    </w:p>
    <w:p w14:paraId="7E292CB4" w14:textId="77777777" w:rsidR="00F65CE2" w:rsidRPr="00206BFA" w:rsidRDefault="00F65CE2" w:rsidP="00F65CE2">
      <w:pPr>
        <w:pStyle w:val="berschrift2"/>
        <w:tabs>
          <w:tab w:val="clear" w:pos="2880"/>
          <w:tab w:val="left" w:pos="1440"/>
        </w:tabs>
        <w:ind w:left="1440" w:hanging="1440"/>
        <w:rPr>
          <w:bCs/>
        </w:rPr>
      </w:pPr>
      <w:r w:rsidRPr="00206BFA">
        <w:rPr>
          <w:bCs/>
        </w:rPr>
        <w:br w:type="page"/>
      </w:r>
      <w:bookmarkStart w:id="532" w:name="_Toc152994691"/>
      <w:bookmarkStart w:id="533" w:name="_Toc137886257"/>
      <w:bookmarkStart w:id="534" w:name="_Toc200531008"/>
      <w:r w:rsidRPr="00206BFA">
        <w:rPr>
          <w:bCs/>
        </w:rPr>
        <w:lastRenderedPageBreak/>
        <w:t>Table A</w:t>
      </w:r>
      <w:r w:rsidRPr="00206BFA">
        <w:rPr>
          <w:bCs/>
        </w:rPr>
        <w:noBreakHyphen/>
        <w:t>7</w:t>
      </w:r>
      <w:r w:rsidRPr="00206BFA">
        <w:rPr>
          <w:bCs/>
        </w:rPr>
        <w:tab/>
        <w:t>Data Submission Labels</w:t>
      </w:r>
      <w:bookmarkEnd w:id="532"/>
      <w:bookmarkEnd w:id="533"/>
      <w:bookmarkEnd w:id="534"/>
    </w:p>
    <w:p w14:paraId="7E292CB5" w14:textId="77777777" w:rsidR="00F65CE2" w:rsidRPr="00157FD1" w:rsidRDefault="00F65CE2" w:rsidP="00F65CE2">
      <w:pPr>
        <w:pStyle w:val="ParSpacer"/>
        <w:rPr>
          <w:kern w:val="28"/>
        </w:rPr>
      </w:pPr>
    </w:p>
    <w:p w14:paraId="7E292CB6" w14:textId="77777777" w:rsidR="00F65CE2" w:rsidRPr="00713403" w:rsidRDefault="00F65CE2" w:rsidP="00F65CE2">
      <w:pPr>
        <w:pStyle w:val="BodyTextInd1"/>
        <w:ind w:left="360"/>
      </w:pPr>
      <w:r w:rsidRPr="00157FD1">
        <w:t>Table A</w:t>
      </w:r>
      <w:r w:rsidRPr="00157FD1">
        <w:noBreakHyphen/>
      </w:r>
      <w:r>
        <w:t>7</w:t>
      </w:r>
      <w:r w:rsidRPr="00157FD1">
        <w:t xml:space="preserve"> is a listing of the </w:t>
      </w:r>
      <w:r>
        <w:t>labels used when submitting TL 9000 data to the Measurements Repository System.</w:t>
      </w:r>
    </w:p>
    <w:p w14:paraId="7E292CB7" w14:textId="77777777" w:rsidR="00F65CE2" w:rsidRPr="00157FD1" w:rsidRDefault="00F65CE2" w:rsidP="00F65CE2">
      <w:pPr>
        <w:pStyle w:val="ParSpacer"/>
        <w:rPr>
          <w:kern w:val="28"/>
        </w:rPr>
      </w:pPr>
    </w:p>
    <w:tbl>
      <w:tblPr>
        <w:tblW w:w="9504" w:type="dxa"/>
        <w:tblLayout w:type="fixed"/>
        <w:tblCellMar>
          <w:left w:w="30" w:type="dxa"/>
          <w:right w:w="30" w:type="dxa"/>
        </w:tblCellMar>
        <w:tblLook w:val="0000" w:firstRow="0" w:lastRow="0" w:firstColumn="0" w:lastColumn="0" w:noHBand="0" w:noVBand="0"/>
      </w:tblPr>
      <w:tblGrid>
        <w:gridCol w:w="833"/>
        <w:gridCol w:w="1537"/>
        <w:gridCol w:w="1763"/>
        <w:gridCol w:w="803"/>
        <w:gridCol w:w="4548"/>
        <w:gridCol w:w="20"/>
      </w:tblGrid>
      <w:tr w:rsidR="00F65CE2" w:rsidRPr="00157FD1" w14:paraId="7E292CB9" w14:textId="77777777">
        <w:trPr>
          <w:cantSplit/>
          <w:trHeight w:val="240"/>
          <w:tblHeader/>
        </w:trPr>
        <w:tc>
          <w:tcPr>
            <w:tcW w:w="9504" w:type="dxa"/>
            <w:gridSpan w:val="6"/>
            <w:tcBorders>
              <w:top w:val="single" w:sz="12" w:space="0" w:color="000000"/>
              <w:left w:val="single" w:sz="12" w:space="0" w:color="000000"/>
              <w:bottom w:val="single" w:sz="12" w:space="0" w:color="000000"/>
              <w:right w:val="single" w:sz="12" w:space="0" w:color="000000"/>
            </w:tcBorders>
          </w:tcPr>
          <w:p w14:paraId="7E292CB8" w14:textId="77777777" w:rsidR="00F65CE2" w:rsidRPr="00157FD1" w:rsidRDefault="00F65CE2" w:rsidP="00F65CE2">
            <w:pPr>
              <w:pStyle w:val="berschrift4"/>
              <w:tabs>
                <w:tab w:val="clear" w:pos="3960"/>
                <w:tab w:val="left" w:pos="720"/>
              </w:tabs>
              <w:ind w:left="1440"/>
            </w:pPr>
            <w:bookmarkStart w:id="535" w:name="_Toc152994888"/>
            <w:bookmarkStart w:id="536" w:name="_Toc137886514"/>
            <w:bookmarkStart w:id="537" w:name="_Toc200531287"/>
            <w:r w:rsidRPr="00157FD1">
              <w:t>Table A</w:t>
            </w:r>
            <w:r w:rsidRPr="00157FD1">
              <w:noBreakHyphen/>
            </w:r>
            <w:r>
              <w:t>7</w:t>
            </w:r>
            <w:r w:rsidRPr="00157FD1">
              <w:tab/>
            </w:r>
            <w:r>
              <w:t>Data Submission Labels</w:t>
            </w:r>
            <w:bookmarkEnd w:id="535"/>
            <w:bookmarkEnd w:id="536"/>
            <w:bookmarkEnd w:id="537"/>
          </w:p>
        </w:tc>
      </w:tr>
      <w:tr w:rsidR="00F65CE2" w:rsidRPr="00157FD1" w14:paraId="7E292CBF" w14:textId="77777777">
        <w:trPr>
          <w:gridAfter w:val="1"/>
          <w:wAfter w:w="20" w:type="dxa"/>
          <w:cantSplit/>
          <w:trHeight w:val="768"/>
          <w:tblHeader/>
        </w:trPr>
        <w:tc>
          <w:tcPr>
            <w:tcW w:w="833" w:type="dxa"/>
            <w:tcBorders>
              <w:top w:val="single" w:sz="12" w:space="0" w:color="000000"/>
              <w:left w:val="single" w:sz="12" w:space="0" w:color="000000"/>
              <w:bottom w:val="single" w:sz="12" w:space="0" w:color="000000"/>
              <w:right w:val="single" w:sz="12" w:space="0" w:color="000000"/>
            </w:tcBorders>
          </w:tcPr>
          <w:p w14:paraId="7E292CBA" w14:textId="77777777" w:rsidR="00F65CE2" w:rsidRPr="003245E1" w:rsidRDefault="00F65CE2" w:rsidP="00F65CE2">
            <w:pPr>
              <w:rPr>
                <w:b/>
              </w:rPr>
            </w:pPr>
            <w:r w:rsidRPr="003245E1">
              <w:rPr>
                <w:b/>
              </w:rPr>
              <w:t>Section</w:t>
            </w:r>
          </w:p>
        </w:tc>
        <w:tc>
          <w:tcPr>
            <w:tcW w:w="1537" w:type="dxa"/>
            <w:tcBorders>
              <w:top w:val="single" w:sz="12" w:space="0" w:color="000000"/>
              <w:left w:val="single" w:sz="12" w:space="0" w:color="000000"/>
              <w:bottom w:val="single" w:sz="12" w:space="0" w:color="000000"/>
              <w:right w:val="single" w:sz="12" w:space="0" w:color="000000"/>
            </w:tcBorders>
          </w:tcPr>
          <w:p w14:paraId="7E292CBB" w14:textId="77777777" w:rsidR="00F65CE2" w:rsidRPr="00157FD1" w:rsidRDefault="00F65CE2" w:rsidP="00F65CE2">
            <w:r w:rsidRPr="00157FD1">
              <w:rPr>
                <w:b/>
              </w:rPr>
              <w:t>Measurement</w:t>
            </w:r>
          </w:p>
        </w:tc>
        <w:tc>
          <w:tcPr>
            <w:tcW w:w="1763" w:type="dxa"/>
            <w:tcBorders>
              <w:top w:val="single" w:sz="12" w:space="0" w:color="000000"/>
              <w:left w:val="single" w:sz="12" w:space="0" w:color="000000"/>
              <w:bottom w:val="single" w:sz="12" w:space="0" w:color="000000"/>
              <w:right w:val="single" w:sz="12" w:space="0" w:color="000000"/>
            </w:tcBorders>
          </w:tcPr>
          <w:p w14:paraId="7E292CBC" w14:textId="77777777" w:rsidR="00F65CE2" w:rsidRPr="003245E1" w:rsidRDefault="00F65CE2" w:rsidP="00F65CE2">
            <w:pPr>
              <w:rPr>
                <w:b/>
              </w:rPr>
            </w:pPr>
            <w:r w:rsidRPr="003245E1">
              <w:rPr>
                <w:b/>
              </w:rPr>
              <w:t>Data Table</w:t>
            </w:r>
          </w:p>
        </w:tc>
        <w:tc>
          <w:tcPr>
            <w:tcW w:w="803" w:type="dxa"/>
            <w:tcBorders>
              <w:top w:val="single" w:sz="12" w:space="0" w:color="000000"/>
              <w:left w:val="single" w:sz="12" w:space="0" w:color="000000"/>
              <w:bottom w:val="single" w:sz="12" w:space="0" w:color="000000"/>
              <w:right w:val="single" w:sz="12" w:space="0" w:color="000000"/>
            </w:tcBorders>
          </w:tcPr>
          <w:p w14:paraId="7E292CBD" w14:textId="77777777" w:rsidR="00F65CE2" w:rsidRPr="003245E1" w:rsidRDefault="00F65CE2" w:rsidP="00F65CE2">
            <w:pPr>
              <w:rPr>
                <w:b/>
              </w:rPr>
            </w:pPr>
            <w:r>
              <w:rPr>
                <w:b/>
              </w:rPr>
              <w:t>Label</w:t>
            </w:r>
          </w:p>
        </w:tc>
        <w:tc>
          <w:tcPr>
            <w:tcW w:w="4548" w:type="dxa"/>
            <w:tcBorders>
              <w:top w:val="single" w:sz="12" w:space="0" w:color="000000"/>
              <w:left w:val="single" w:sz="12" w:space="0" w:color="000000"/>
              <w:bottom w:val="single" w:sz="12" w:space="0" w:color="000000"/>
              <w:right w:val="single" w:sz="12" w:space="0" w:color="000000"/>
            </w:tcBorders>
          </w:tcPr>
          <w:p w14:paraId="7E292CBE" w14:textId="77777777" w:rsidR="00F65CE2" w:rsidRPr="003245E1" w:rsidRDefault="00F65CE2" w:rsidP="00F65CE2">
            <w:pPr>
              <w:rPr>
                <w:b/>
              </w:rPr>
            </w:pPr>
            <w:r w:rsidRPr="003245E1">
              <w:rPr>
                <w:b/>
              </w:rPr>
              <w:t>Item</w:t>
            </w:r>
          </w:p>
        </w:tc>
      </w:tr>
      <w:tr w:rsidR="00F65CE2" w:rsidRPr="00157FD1" w14:paraId="7E292CC5" w14:textId="77777777">
        <w:trPr>
          <w:gridAfter w:val="1"/>
          <w:wAfter w:w="20" w:type="dxa"/>
          <w:cantSplit/>
          <w:trHeight w:val="502"/>
        </w:trPr>
        <w:tc>
          <w:tcPr>
            <w:tcW w:w="833" w:type="dxa"/>
            <w:tcBorders>
              <w:left w:val="single" w:sz="6" w:space="0" w:color="000000"/>
              <w:bottom w:val="single" w:sz="6" w:space="0" w:color="000000"/>
              <w:right w:val="single" w:sz="6" w:space="0" w:color="000000"/>
            </w:tcBorders>
          </w:tcPr>
          <w:p w14:paraId="7E292CC0" w14:textId="77777777" w:rsidR="00F65CE2" w:rsidRPr="00157FD1" w:rsidRDefault="00F65CE2" w:rsidP="00F65CE2">
            <w:r w:rsidRPr="00157FD1">
              <w:t>5.1</w:t>
            </w:r>
          </w:p>
        </w:tc>
        <w:tc>
          <w:tcPr>
            <w:tcW w:w="1537" w:type="dxa"/>
            <w:tcBorders>
              <w:left w:val="single" w:sz="6" w:space="0" w:color="000000"/>
              <w:bottom w:val="single" w:sz="6" w:space="0" w:color="000000"/>
              <w:right w:val="single" w:sz="6" w:space="0" w:color="000000"/>
            </w:tcBorders>
          </w:tcPr>
          <w:p w14:paraId="7E292CC1" w14:textId="77777777" w:rsidR="00F65CE2" w:rsidRPr="00157FD1" w:rsidRDefault="00F65CE2" w:rsidP="00F65CE2">
            <w:r w:rsidRPr="00157FD1">
              <w:t>Number of Problem Reports</w:t>
            </w:r>
            <w:r>
              <w:t xml:space="preserve"> – NPR</w:t>
            </w:r>
          </w:p>
        </w:tc>
        <w:tc>
          <w:tcPr>
            <w:tcW w:w="1763" w:type="dxa"/>
            <w:tcBorders>
              <w:left w:val="single" w:sz="6" w:space="0" w:color="000000"/>
              <w:bottom w:val="single" w:sz="6" w:space="0" w:color="000000"/>
              <w:right w:val="single" w:sz="6" w:space="0" w:color="000000"/>
            </w:tcBorders>
          </w:tcPr>
          <w:p w14:paraId="7E292CC2" w14:textId="77777777" w:rsidR="00F65CE2" w:rsidRPr="00157FD1" w:rsidRDefault="00F65CE2" w:rsidP="00F65CE2"/>
        </w:tc>
        <w:tc>
          <w:tcPr>
            <w:tcW w:w="803" w:type="dxa"/>
            <w:tcBorders>
              <w:left w:val="single" w:sz="6" w:space="0" w:color="000000"/>
              <w:bottom w:val="single" w:sz="6" w:space="0" w:color="000000"/>
              <w:right w:val="single" w:sz="6" w:space="0" w:color="000000"/>
            </w:tcBorders>
          </w:tcPr>
          <w:p w14:paraId="7E292CC3" w14:textId="77777777" w:rsidR="00F65CE2" w:rsidRPr="00157FD1" w:rsidRDefault="00F65CE2" w:rsidP="00F65CE2"/>
        </w:tc>
        <w:tc>
          <w:tcPr>
            <w:tcW w:w="4548" w:type="dxa"/>
            <w:tcBorders>
              <w:left w:val="single" w:sz="6" w:space="0" w:color="000000"/>
              <w:bottom w:val="single" w:sz="6" w:space="0" w:color="000000"/>
              <w:right w:val="single" w:sz="6" w:space="0" w:color="000000"/>
            </w:tcBorders>
          </w:tcPr>
          <w:p w14:paraId="7E292CC4" w14:textId="77777777" w:rsidR="00F65CE2" w:rsidRPr="00157FD1" w:rsidRDefault="00F65CE2" w:rsidP="00F65CE2"/>
        </w:tc>
      </w:tr>
      <w:tr w:rsidR="00F65CE2" w:rsidRPr="00157FD1" w14:paraId="7E292CCB" w14:textId="77777777">
        <w:trPr>
          <w:gridAfter w:val="1"/>
          <w:wAfter w:w="20" w:type="dxa"/>
          <w:cantSplit/>
          <w:trHeight w:val="235"/>
        </w:trPr>
        <w:tc>
          <w:tcPr>
            <w:tcW w:w="833" w:type="dxa"/>
            <w:tcBorders>
              <w:top w:val="single" w:sz="6" w:space="0" w:color="000000"/>
              <w:left w:val="single" w:sz="6" w:space="0" w:color="000000"/>
              <w:bottom w:val="single" w:sz="6" w:space="0" w:color="000000"/>
              <w:right w:val="single" w:sz="6" w:space="0" w:color="000000"/>
            </w:tcBorders>
          </w:tcPr>
          <w:p w14:paraId="7E292CC6" w14:textId="77777777" w:rsidR="00F65CE2" w:rsidRPr="00157FD1" w:rsidRDefault="00F65CE2" w:rsidP="00F65CE2"/>
        </w:tc>
        <w:tc>
          <w:tcPr>
            <w:tcW w:w="1537" w:type="dxa"/>
            <w:tcBorders>
              <w:top w:val="single" w:sz="6" w:space="0" w:color="000000"/>
              <w:left w:val="single" w:sz="6" w:space="0" w:color="000000"/>
              <w:bottom w:val="single" w:sz="6" w:space="0" w:color="000000"/>
              <w:right w:val="single" w:sz="6" w:space="0" w:color="000000"/>
            </w:tcBorders>
          </w:tcPr>
          <w:p w14:paraId="7E292CC7" w14:textId="77777777" w:rsidR="00F65CE2" w:rsidRPr="00157FD1" w:rsidRDefault="00F65CE2" w:rsidP="00F65CE2"/>
        </w:tc>
        <w:tc>
          <w:tcPr>
            <w:tcW w:w="1763" w:type="dxa"/>
            <w:tcBorders>
              <w:top w:val="single" w:sz="6" w:space="0" w:color="000000"/>
              <w:left w:val="single" w:sz="6" w:space="0" w:color="000000"/>
              <w:bottom w:val="single" w:sz="6" w:space="0" w:color="000000"/>
              <w:right w:val="single" w:sz="6" w:space="0" w:color="000000"/>
            </w:tcBorders>
          </w:tcPr>
          <w:p w14:paraId="7E292CC8" w14:textId="77777777" w:rsidR="00F65CE2" w:rsidRPr="00157FD1" w:rsidRDefault="00F65CE2" w:rsidP="00F65CE2">
            <w:r>
              <w:t>Table 5.1-3</w:t>
            </w:r>
            <w:r>
              <w:br/>
            </w:r>
            <w:r w:rsidRPr="00157FD1">
              <w:t>Product</w:t>
            </w:r>
            <w:r>
              <w:t xml:space="preserve"> </w:t>
            </w:r>
            <w:r w:rsidRPr="00157FD1">
              <w:t>Categories 1, 2, 3, 4, 5, 6, and 9</w:t>
            </w:r>
          </w:p>
        </w:tc>
        <w:tc>
          <w:tcPr>
            <w:tcW w:w="803" w:type="dxa"/>
            <w:tcBorders>
              <w:top w:val="single" w:sz="6" w:space="0" w:color="000000"/>
              <w:left w:val="single" w:sz="6" w:space="0" w:color="000000"/>
              <w:bottom w:val="single" w:sz="6" w:space="0" w:color="000000"/>
              <w:right w:val="single" w:sz="6" w:space="0" w:color="000000"/>
            </w:tcBorders>
          </w:tcPr>
          <w:p w14:paraId="7E292CC9" w14:textId="77777777" w:rsidR="00F65CE2" w:rsidRPr="00670897" w:rsidRDefault="00F65CE2" w:rsidP="00F65CE2">
            <w:pPr>
              <w:rPr>
                <w:lang w:val="nl-NL"/>
              </w:rPr>
            </w:pPr>
            <w:r w:rsidRPr="00670897">
              <w:rPr>
                <w:lang w:val="nl-NL"/>
              </w:rPr>
              <w:t>NPRa</w:t>
            </w:r>
            <w:r w:rsidRPr="00670897">
              <w:rPr>
                <w:lang w:val="nl-NL"/>
              </w:rPr>
              <w:br/>
              <w:t>NPRs</w:t>
            </w:r>
            <w:r w:rsidRPr="00670897">
              <w:rPr>
                <w:lang w:val="nl-NL"/>
              </w:rPr>
              <w:br/>
              <w:t>Np1</w:t>
            </w:r>
            <w:r w:rsidRPr="00670897">
              <w:rPr>
                <w:lang w:val="nl-NL"/>
              </w:rPr>
              <w:br/>
              <w:t>Np2</w:t>
            </w:r>
            <w:r w:rsidRPr="00670897">
              <w:rPr>
                <w:lang w:val="nl-NL"/>
              </w:rPr>
              <w:br/>
              <w:t>Np3</w:t>
            </w:r>
          </w:p>
        </w:tc>
        <w:tc>
          <w:tcPr>
            <w:tcW w:w="4548" w:type="dxa"/>
            <w:tcBorders>
              <w:top w:val="single" w:sz="6" w:space="0" w:color="000000"/>
              <w:left w:val="single" w:sz="6" w:space="0" w:color="000000"/>
              <w:bottom w:val="single" w:sz="6" w:space="0" w:color="000000"/>
              <w:right w:val="single" w:sz="6" w:space="0" w:color="000000"/>
            </w:tcBorders>
          </w:tcPr>
          <w:p w14:paraId="7E292CCA" w14:textId="40D03E3F" w:rsidR="00F65CE2" w:rsidRPr="00157FD1" w:rsidRDefault="00F65CE2" w:rsidP="00F65CE2">
            <w:r>
              <w:t xml:space="preserve">Afactor </w:t>
            </w:r>
            <w:r>
              <w:br/>
            </w:r>
            <w:r w:rsidR="003653DC">
              <w:t>Normalization factor</w:t>
            </w:r>
            <w:r>
              <w:br/>
              <w:t>Number of critical problem reports</w:t>
            </w:r>
            <w:r>
              <w:br/>
              <w:t>Number of major problem reports</w:t>
            </w:r>
            <w:r>
              <w:br/>
              <w:t>Number of minor problem reports</w:t>
            </w:r>
          </w:p>
        </w:tc>
      </w:tr>
      <w:tr w:rsidR="00F65CE2" w:rsidRPr="00157FD1" w14:paraId="7E292CD1" w14:textId="77777777">
        <w:trPr>
          <w:gridAfter w:val="1"/>
          <w:wAfter w:w="20" w:type="dxa"/>
          <w:cantSplit/>
          <w:trHeight w:val="502"/>
        </w:trPr>
        <w:tc>
          <w:tcPr>
            <w:tcW w:w="833" w:type="dxa"/>
            <w:tcBorders>
              <w:top w:val="single" w:sz="6" w:space="0" w:color="000000"/>
              <w:left w:val="single" w:sz="6" w:space="0" w:color="000000"/>
              <w:bottom w:val="single" w:sz="6" w:space="0" w:color="000000"/>
              <w:right w:val="single" w:sz="6" w:space="0" w:color="000000"/>
            </w:tcBorders>
          </w:tcPr>
          <w:p w14:paraId="7E292CCC" w14:textId="77777777" w:rsidR="00F65CE2" w:rsidRPr="00157FD1" w:rsidRDefault="00F65CE2" w:rsidP="00F65CE2"/>
        </w:tc>
        <w:tc>
          <w:tcPr>
            <w:tcW w:w="1537" w:type="dxa"/>
            <w:tcBorders>
              <w:top w:val="single" w:sz="6" w:space="0" w:color="000000"/>
              <w:left w:val="single" w:sz="6" w:space="0" w:color="000000"/>
              <w:bottom w:val="single" w:sz="6" w:space="0" w:color="000000"/>
              <w:right w:val="single" w:sz="6" w:space="0" w:color="000000"/>
            </w:tcBorders>
          </w:tcPr>
          <w:p w14:paraId="7E292CCD" w14:textId="77777777" w:rsidR="00F65CE2" w:rsidRPr="00157FD1" w:rsidRDefault="00F65CE2" w:rsidP="00F65CE2"/>
        </w:tc>
        <w:tc>
          <w:tcPr>
            <w:tcW w:w="1763" w:type="dxa"/>
            <w:tcBorders>
              <w:top w:val="single" w:sz="6" w:space="0" w:color="000000"/>
              <w:left w:val="single" w:sz="6" w:space="0" w:color="000000"/>
              <w:bottom w:val="single" w:sz="6" w:space="0" w:color="000000"/>
              <w:right w:val="single" w:sz="6" w:space="0" w:color="000000"/>
            </w:tcBorders>
          </w:tcPr>
          <w:p w14:paraId="7E292CCE" w14:textId="77777777" w:rsidR="00F65CE2" w:rsidRPr="00157FD1" w:rsidRDefault="00F65CE2" w:rsidP="00F65CE2">
            <w:r w:rsidRPr="00157FD1">
              <w:t>Table 5.1</w:t>
            </w:r>
            <w:r w:rsidRPr="00157FD1">
              <w:noBreakHyphen/>
              <w:t>4</w:t>
            </w:r>
            <w:r>
              <w:br/>
            </w:r>
            <w:r w:rsidRPr="00157FD1">
              <w:t>Product Category 7</w:t>
            </w:r>
          </w:p>
        </w:tc>
        <w:tc>
          <w:tcPr>
            <w:tcW w:w="803" w:type="dxa"/>
            <w:tcBorders>
              <w:top w:val="single" w:sz="6" w:space="0" w:color="000000"/>
              <w:left w:val="single" w:sz="6" w:space="0" w:color="000000"/>
              <w:bottom w:val="single" w:sz="6" w:space="0" w:color="000000"/>
              <w:right w:val="single" w:sz="6" w:space="0" w:color="000000"/>
            </w:tcBorders>
          </w:tcPr>
          <w:p w14:paraId="7E292CCF" w14:textId="77777777" w:rsidR="00F65CE2" w:rsidRPr="00157FD1" w:rsidRDefault="00F65CE2" w:rsidP="00F65CE2">
            <w:r>
              <w:t>NPRs</w:t>
            </w:r>
            <w:r>
              <w:br/>
              <w:t>Np4</w:t>
            </w:r>
          </w:p>
        </w:tc>
        <w:tc>
          <w:tcPr>
            <w:tcW w:w="4548" w:type="dxa"/>
            <w:tcBorders>
              <w:top w:val="single" w:sz="6" w:space="0" w:color="000000"/>
              <w:left w:val="single" w:sz="6" w:space="0" w:color="000000"/>
              <w:bottom w:val="single" w:sz="6" w:space="0" w:color="000000"/>
              <w:right w:val="single" w:sz="6" w:space="0" w:color="000000"/>
            </w:tcBorders>
          </w:tcPr>
          <w:p w14:paraId="7E292CD0" w14:textId="0FF0DA2C" w:rsidR="00F65CE2" w:rsidRPr="00157FD1" w:rsidRDefault="003653DC" w:rsidP="00F65CE2">
            <w:r>
              <w:t>Normalization factor</w:t>
            </w:r>
            <w:r w:rsidR="00F65CE2">
              <w:br/>
              <w:t>Number of problem reports</w:t>
            </w:r>
          </w:p>
        </w:tc>
      </w:tr>
      <w:tr w:rsidR="00F65CE2" w:rsidRPr="00157FD1" w14:paraId="7E292CD7" w14:textId="77777777">
        <w:trPr>
          <w:gridAfter w:val="1"/>
          <w:wAfter w:w="20" w:type="dxa"/>
          <w:cantSplit/>
          <w:trHeight w:val="502"/>
        </w:trPr>
        <w:tc>
          <w:tcPr>
            <w:tcW w:w="833" w:type="dxa"/>
            <w:tcBorders>
              <w:top w:val="single" w:sz="6" w:space="0" w:color="000000"/>
              <w:left w:val="single" w:sz="6" w:space="0" w:color="000000"/>
              <w:bottom w:val="single" w:sz="6" w:space="0" w:color="000000"/>
              <w:right w:val="single" w:sz="6" w:space="0" w:color="000000"/>
            </w:tcBorders>
          </w:tcPr>
          <w:p w14:paraId="7E292CD2" w14:textId="77777777" w:rsidR="00F65CE2" w:rsidRPr="00157FD1" w:rsidRDefault="00F65CE2" w:rsidP="00F65CE2"/>
        </w:tc>
        <w:tc>
          <w:tcPr>
            <w:tcW w:w="1537" w:type="dxa"/>
            <w:tcBorders>
              <w:top w:val="single" w:sz="6" w:space="0" w:color="000000"/>
              <w:left w:val="single" w:sz="6" w:space="0" w:color="000000"/>
              <w:bottom w:val="single" w:sz="6" w:space="0" w:color="000000"/>
              <w:right w:val="single" w:sz="6" w:space="0" w:color="000000"/>
            </w:tcBorders>
          </w:tcPr>
          <w:p w14:paraId="7E292CD3" w14:textId="77777777" w:rsidR="00F65CE2" w:rsidRPr="00157FD1" w:rsidRDefault="00F65CE2" w:rsidP="00F65CE2"/>
        </w:tc>
        <w:tc>
          <w:tcPr>
            <w:tcW w:w="1763" w:type="dxa"/>
            <w:tcBorders>
              <w:top w:val="single" w:sz="6" w:space="0" w:color="000000"/>
              <w:left w:val="single" w:sz="6" w:space="0" w:color="000000"/>
              <w:bottom w:val="single" w:sz="6" w:space="0" w:color="000000"/>
              <w:right w:val="single" w:sz="6" w:space="0" w:color="000000"/>
            </w:tcBorders>
          </w:tcPr>
          <w:p w14:paraId="7E292CD4" w14:textId="77777777" w:rsidR="00F65CE2" w:rsidRPr="00157FD1" w:rsidRDefault="00F65CE2" w:rsidP="00F65CE2">
            <w:r w:rsidRPr="00157FD1">
              <w:t>Table 5.1</w:t>
            </w:r>
            <w:r w:rsidRPr="00157FD1">
              <w:noBreakHyphen/>
              <w:t>5</w:t>
            </w:r>
            <w:r>
              <w:br/>
            </w:r>
            <w:r w:rsidRPr="00157FD1">
              <w:t>Product Category 8</w:t>
            </w:r>
          </w:p>
        </w:tc>
        <w:tc>
          <w:tcPr>
            <w:tcW w:w="803" w:type="dxa"/>
            <w:tcBorders>
              <w:top w:val="single" w:sz="6" w:space="0" w:color="000000"/>
              <w:left w:val="single" w:sz="6" w:space="0" w:color="000000"/>
              <w:bottom w:val="single" w:sz="6" w:space="0" w:color="000000"/>
              <w:right w:val="single" w:sz="6" w:space="0" w:color="000000"/>
            </w:tcBorders>
          </w:tcPr>
          <w:p w14:paraId="7E292CD5" w14:textId="77777777" w:rsidR="00F65CE2" w:rsidRPr="00157FD1" w:rsidRDefault="00F65CE2" w:rsidP="00F65CE2">
            <w:r>
              <w:t>NPRa</w:t>
            </w:r>
            <w:r>
              <w:br/>
              <w:t>NPRs</w:t>
            </w:r>
            <w:r>
              <w:br/>
              <w:t>Np4</w:t>
            </w:r>
          </w:p>
        </w:tc>
        <w:tc>
          <w:tcPr>
            <w:tcW w:w="4548" w:type="dxa"/>
            <w:tcBorders>
              <w:top w:val="single" w:sz="6" w:space="0" w:color="000000"/>
              <w:left w:val="single" w:sz="6" w:space="0" w:color="000000"/>
              <w:bottom w:val="single" w:sz="6" w:space="0" w:color="000000"/>
              <w:right w:val="single" w:sz="6" w:space="0" w:color="000000"/>
            </w:tcBorders>
          </w:tcPr>
          <w:p w14:paraId="7E292CD6" w14:textId="25EE70F3" w:rsidR="00F65CE2" w:rsidRPr="00157FD1" w:rsidRDefault="00F65CE2" w:rsidP="00F65CE2">
            <w:r>
              <w:t>Afactor</w:t>
            </w:r>
            <w:r>
              <w:br/>
            </w:r>
            <w:r w:rsidR="003653DC">
              <w:t>Normalization factor</w:t>
            </w:r>
            <w:r>
              <w:br/>
              <w:t>Number of problem reports</w:t>
            </w:r>
          </w:p>
        </w:tc>
      </w:tr>
      <w:tr w:rsidR="00F65CE2" w:rsidRPr="00157FD1" w14:paraId="7E292CDD" w14:textId="77777777">
        <w:trPr>
          <w:gridAfter w:val="1"/>
          <w:wAfter w:w="20" w:type="dxa"/>
          <w:cantSplit/>
          <w:trHeight w:val="502"/>
        </w:trPr>
        <w:tc>
          <w:tcPr>
            <w:tcW w:w="833" w:type="dxa"/>
            <w:tcBorders>
              <w:top w:val="single" w:sz="6" w:space="0" w:color="000000"/>
              <w:left w:val="single" w:sz="6" w:space="0" w:color="000000"/>
              <w:bottom w:val="single" w:sz="6" w:space="0" w:color="000000"/>
              <w:right w:val="single" w:sz="6" w:space="0" w:color="000000"/>
            </w:tcBorders>
          </w:tcPr>
          <w:p w14:paraId="7E292CD8" w14:textId="77777777" w:rsidR="00F65CE2" w:rsidRPr="00157FD1" w:rsidRDefault="00F65CE2" w:rsidP="00F65CE2">
            <w:r w:rsidRPr="00157FD1">
              <w:t>5.2</w:t>
            </w:r>
          </w:p>
        </w:tc>
        <w:tc>
          <w:tcPr>
            <w:tcW w:w="1537" w:type="dxa"/>
            <w:tcBorders>
              <w:top w:val="single" w:sz="6" w:space="0" w:color="000000"/>
              <w:left w:val="single" w:sz="6" w:space="0" w:color="000000"/>
              <w:bottom w:val="single" w:sz="6" w:space="0" w:color="000000"/>
              <w:right w:val="single" w:sz="6" w:space="0" w:color="000000"/>
            </w:tcBorders>
          </w:tcPr>
          <w:p w14:paraId="7E292CD9" w14:textId="77777777" w:rsidR="00F65CE2" w:rsidRPr="00157FD1" w:rsidRDefault="00F65CE2" w:rsidP="00F65CE2">
            <w:r w:rsidRPr="00157FD1">
              <w:t>Problem Report Fix Response Time</w:t>
            </w:r>
            <w:r>
              <w:t xml:space="preserve"> – FRT</w:t>
            </w:r>
          </w:p>
        </w:tc>
        <w:tc>
          <w:tcPr>
            <w:tcW w:w="1763" w:type="dxa"/>
            <w:tcBorders>
              <w:top w:val="single" w:sz="6" w:space="0" w:color="000000"/>
              <w:left w:val="single" w:sz="6" w:space="0" w:color="000000"/>
              <w:bottom w:val="single" w:sz="6" w:space="0" w:color="000000"/>
              <w:right w:val="single" w:sz="6" w:space="0" w:color="000000"/>
            </w:tcBorders>
          </w:tcPr>
          <w:p w14:paraId="7E292CDA" w14:textId="77777777" w:rsidR="00F65CE2" w:rsidRPr="00157FD1" w:rsidRDefault="00F65CE2" w:rsidP="00F65CE2"/>
        </w:tc>
        <w:tc>
          <w:tcPr>
            <w:tcW w:w="803" w:type="dxa"/>
            <w:tcBorders>
              <w:top w:val="single" w:sz="6" w:space="0" w:color="000000"/>
              <w:left w:val="single" w:sz="6" w:space="0" w:color="000000"/>
              <w:bottom w:val="single" w:sz="6" w:space="0" w:color="000000"/>
              <w:right w:val="single" w:sz="6" w:space="0" w:color="000000"/>
            </w:tcBorders>
          </w:tcPr>
          <w:p w14:paraId="7E292CDB" w14:textId="77777777" w:rsidR="00F65CE2" w:rsidRPr="00157FD1" w:rsidRDefault="00F65CE2" w:rsidP="00F65CE2"/>
        </w:tc>
        <w:tc>
          <w:tcPr>
            <w:tcW w:w="4548" w:type="dxa"/>
            <w:tcBorders>
              <w:top w:val="single" w:sz="6" w:space="0" w:color="000000"/>
              <w:left w:val="single" w:sz="6" w:space="0" w:color="000000"/>
              <w:bottom w:val="single" w:sz="6" w:space="0" w:color="000000"/>
              <w:right w:val="single" w:sz="6" w:space="0" w:color="000000"/>
            </w:tcBorders>
          </w:tcPr>
          <w:p w14:paraId="7E292CDC" w14:textId="77777777" w:rsidR="00F65CE2" w:rsidRPr="00157FD1" w:rsidRDefault="00F65CE2" w:rsidP="00F65CE2"/>
        </w:tc>
      </w:tr>
      <w:tr w:rsidR="00F65CE2" w:rsidRPr="00157FD1" w14:paraId="7E292CE3" w14:textId="77777777">
        <w:trPr>
          <w:gridAfter w:val="1"/>
          <w:wAfter w:w="20" w:type="dxa"/>
          <w:cantSplit/>
          <w:trHeight w:val="502"/>
        </w:trPr>
        <w:tc>
          <w:tcPr>
            <w:tcW w:w="833" w:type="dxa"/>
            <w:tcBorders>
              <w:top w:val="single" w:sz="6" w:space="0" w:color="000000"/>
              <w:left w:val="single" w:sz="6" w:space="0" w:color="000000"/>
              <w:bottom w:val="single" w:sz="6" w:space="0" w:color="000000"/>
              <w:right w:val="single" w:sz="6" w:space="0" w:color="000000"/>
            </w:tcBorders>
          </w:tcPr>
          <w:p w14:paraId="7E292CDE" w14:textId="77777777" w:rsidR="00F65CE2" w:rsidRPr="00157FD1" w:rsidRDefault="00F65CE2" w:rsidP="00F65CE2"/>
        </w:tc>
        <w:tc>
          <w:tcPr>
            <w:tcW w:w="1537" w:type="dxa"/>
            <w:tcBorders>
              <w:top w:val="single" w:sz="6" w:space="0" w:color="000000"/>
              <w:left w:val="single" w:sz="6" w:space="0" w:color="000000"/>
              <w:bottom w:val="single" w:sz="6" w:space="0" w:color="000000"/>
              <w:right w:val="single" w:sz="6" w:space="0" w:color="000000"/>
            </w:tcBorders>
          </w:tcPr>
          <w:p w14:paraId="7E292CDF" w14:textId="77777777" w:rsidR="00F65CE2" w:rsidRPr="00157FD1" w:rsidRDefault="00F65CE2" w:rsidP="00F65CE2"/>
        </w:tc>
        <w:tc>
          <w:tcPr>
            <w:tcW w:w="1763" w:type="dxa"/>
            <w:tcBorders>
              <w:top w:val="single" w:sz="6" w:space="0" w:color="000000"/>
              <w:left w:val="single" w:sz="6" w:space="0" w:color="000000"/>
              <w:bottom w:val="single" w:sz="6" w:space="0" w:color="000000"/>
              <w:right w:val="single" w:sz="6" w:space="0" w:color="000000"/>
            </w:tcBorders>
          </w:tcPr>
          <w:p w14:paraId="7E292CE0" w14:textId="77777777" w:rsidR="00F65CE2" w:rsidRPr="00157FD1" w:rsidRDefault="00F65CE2" w:rsidP="00F65CE2">
            <w:r w:rsidRPr="00157FD1">
              <w:t>Table 5.2</w:t>
            </w:r>
            <w:r w:rsidRPr="00157FD1">
              <w:noBreakHyphen/>
              <w:t>3</w:t>
            </w:r>
            <w:r>
              <w:br/>
            </w:r>
            <w:r w:rsidRPr="00157FD1">
              <w:t>Product</w:t>
            </w:r>
            <w:r>
              <w:t xml:space="preserve"> </w:t>
            </w:r>
            <w:r w:rsidRPr="00157FD1">
              <w:t>Categories 1, 2, 3, 4, 5, 6, and 9</w:t>
            </w:r>
          </w:p>
        </w:tc>
        <w:tc>
          <w:tcPr>
            <w:tcW w:w="803" w:type="dxa"/>
            <w:tcBorders>
              <w:top w:val="single" w:sz="6" w:space="0" w:color="000000"/>
              <w:left w:val="single" w:sz="6" w:space="0" w:color="000000"/>
              <w:bottom w:val="single" w:sz="6" w:space="0" w:color="000000"/>
              <w:right w:val="single" w:sz="6" w:space="0" w:color="000000"/>
            </w:tcBorders>
          </w:tcPr>
          <w:p w14:paraId="7E292CE1" w14:textId="77777777" w:rsidR="00F65CE2" w:rsidRPr="00157FD1" w:rsidRDefault="00F65CE2" w:rsidP="00F65CE2">
            <w:r>
              <w:t>Fr2c</w:t>
            </w:r>
            <w:r>
              <w:br/>
              <w:t>Fr2d</w:t>
            </w:r>
            <w:r>
              <w:br/>
              <w:t>Fr3c</w:t>
            </w:r>
            <w:r>
              <w:br/>
              <w:t>Fr3d</w:t>
            </w:r>
          </w:p>
        </w:tc>
        <w:tc>
          <w:tcPr>
            <w:tcW w:w="4548" w:type="dxa"/>
            <w:tcBorders>
              <w:top w:val="single" w:sz="6" w:space="0" w:color="000000"/>
              <w:left w:val="single" w:sz="6" w:space="0" w:color="000000"/>
              <w:bottom w:val="single" w:sz="6" w:space="0" w:color="000000"/>
              <w:right w:val="single" w:sz="6" w:space="0" w:color="000000"/>
            </w:tcBorders>
          </w:tcPr>
          <w:p w14:paraId="7E292CE2" w14:textId="77777777" w:rsidR="00F65CE2" w:rsidRPr="00157FD1" w:rsidRDefault="00F65CE2" w:rsidP="00F65CE2">
            <w:r>
              <w:t>Number of major problem reports closed on time</w:t>
            </w:r>
            <w:r>
              <w:br/>
              <w:t>Number of major problem reports due to be closed</w:t>
            </w:r>
            <w:r>
              <w:br/>
              <w:t>Number of minor problem reports closed on time</w:t>
            </w:r>
            <w:r>
              <w:br/>
              <w:t>Number of minor problem reports due to be closed</w:t>
            </w:r>
          </w:p>
        </w:tc>
      </w:tr>
      <w:tr w:rsidR="00F65CE2" w:rsidRPr="00157FD1" w14:paraId="7E292CE9" w14:textId="77777777">
        <w:trPr>
          <w:gridAfter w:val="1"/>
          <w:wAfter w:w="20" w:type="dxa"/>
          <w:cantSplit/>
          <w:trHeight w:val="235"/>
        </w:trPr>
        <w:tc>
          <w:tcPr>
            <w:tcW w:w="833" w:type="dxa"/>
            <w:tcBorders>
              <w:top w:val="single" w:sz="6" w:space="0" w:color="000000"/>
              <w:left w:val="single" w:sz="6" w:space="0" w:color="000000"/>
              <w:bottom w:val="single" w:sz="6" w:space="0" w:color="000000"/>
              <w:right w:val="single" w:sz="6" w:space="0" w:color="000000"/>
            </w:tcBorders>
          </w:tcPr>
          <w:p w14:paraId="7E292CE4" w14:textId="77777777" w:rsidR="00F65CE2" w:rsidRPr="00157FD1" w:rsidRDefault="00F65CE2" w:rsidP="00F65CE2"/>
        </w:tc>
        <w:tc>
          <w:tcPr>
            <w:tcW w:w="1537" w:type="dxa"/>
            <w:tcBorders>
              <w:top w:val="single" w:sz="6" w:space="0" w:color="000000"/>
              <w:left w:val="single" w:sz="6" w:space="0" w:color="000000"/>
              <w:bottom w:val="single" w:sz="6" w:space="0" w:color="000000"/>
              <w:right w:val="single" w:sz="6" w:space="0" w:color="000000"/>
            </w:tcBorders>
          </w:tcPr>
          <w:p w14:paraId="7E292CE5" w14:textId="77777777" w:rsidR="00F65CE2" w:rsidRPr="00157FD1" w:rsidRDefault="00F65CE2" w:rsidP="00F65CE2"/>
        </w:tc>
        <w:tc>
          <w:tcPr>
            <w:tcW w:w="1763" w:type="dxa"/>
            <w:tcBorders>
              <w:top w:val="single" w:sz="6" w:space="0" w:color="000000"/>
              <w:left w:val="single" w:sz="6" w:space="0" w:color="000000"/>
              <w:bottom w:val="single" w:sz="6" w:space="0" w:color="000000"/>
              <w:right w:val="single" w:sz="6" w:space="0" w:color="000000"/>
            </w:tcBorders>
          </w:tcPr>
          <w:p w14:paraId="7E292CE6" w14:textId="77777777" w:rsidR="00F65CE2" w:rsidRPr="00157FD1" w:rsidRDefault="00F65CE2" w:rsidP="00F65CE2">
            <w:r w:rsidRPr="00157FD1">
              <w:t>Table 5.2</w:t>
            </w:r>
            <w:r w:rsidRPr="00157FD1">
              <w:noBreakHyphen/>
              <w:t>4</w:t>
            </w:r>
            <w:r>
              <w:br/>
            </w:r>
            <w:r w:rsidRPr="00157FD1">
              <w:t>Product Categories 7 and 8</w:t>
            </w:r>
          </w:p>
        </w:tc>
        <w:tc>
          <w:tcPr>
            <w:tcW w:w="803" w:type="dxa"/>
            <w:tcBorders>
              <w:top w:val="single" w:sz="6" w:space="0" w:color="000000"/>
              <w:left w:val="single" w:sz="6" w:space="0" w:color="000000"/>
              <w:bottom w:val="single" w:sz="6" w:space="0" w:color="000000"/>
              <w:right w:val="single" w:sz="6" w:space="0" w:color="000000"/>
            </w:tcBorders>
          </w:tcPr>
          <w:p w14:paraId="7E292CE7" w14:textId="77777777" w:rsidR="00F65CE2" w:rsidRPr="00157FD1" w:rsidRDefault="00F65CE2" w:rsidP="00F65CE2">
            <w:r>
              <w:t>Fr4c</w:t>
            </w:r>
            <w:r>
              <w:br/>
              <w:t>Fr4d</w:t>
            </w:r>
          </w:p>
        </w:tc>
        <w:tc>
          <w:tcPr>
            <w:tcW w:w="4548" w:type="dxa"/>
            <w:tcBorders>
              <w:top w:val="single" w:sz="6" w:space="0" w:color="000000"/>
              <w:left w:val="single" w:sz="6" w:space="0" w:color="000000"/>
              <w:bottom w:val="single" w:sz="6" w:space="0" w:color="000000"/>
              <w:right w:val="single" w:sz="6" w:space="0" w:color="000000"/>
            </w:tcBorders>
          </w:tcPr>
          <w:p w14:paraId="7E292CE8" w14:textId="77777777" w:rsidR="00F65CE2" w:rsidRPr="00157FD1" w:rsidRDefault="00F65CE2" w:rsidP="00F65CE2">
            <w:r>
              <w:t>Number of problem reports closed on time</w:t>
            </w:r>
            <w:r>
              <w:br/>
              <w:t>Number of problem reports due to be closed</w:t>
            </w:r>
          </w:p>
        </w:tc>
      </w:tr>
      <w:tr w:rsidR="00F65CE2" w:rsidRPr="00157FD1" w14:paraId="7E292CEF" w14:textId="77777777">
        <w:trPr>
          <w:gridAfter w:val="1"/>
          <w:wAfter w:w="20" w:type="dxa"/>
          <w:cantSplit/>
          <w:trHeight w:val="502"/>
        </w:trPr>
        <w:tc>
          <w:tcPr>
            <w:tcW w:w="833" w:type="dxa"/>
            <w:tcBorders>
              <w:top w:val="single" w:sz="6" w:space="0" w:color="000000"/>
              <w:left w:val="single" w:sz="6" w:space="0" w:color="000000"/>
              <w:bottom w:val="single" w:sz="6" w:space="0" w:color="000000"/>
              <w:right w:val="single" w:sz="6" w:space="0" w:color="000000"/>
            </w:tcBorders>
          </w:tcPr>
          <w:p w14:paraId="7E292CEA" w14:textId="77777777" w:rsidR="00F65CE2" w:rsidRPr="00157FD1" w:rsidRDefault="00F65CE2" w:rsidP="00F65CE2">
            <w:r w:rsidRPr="00157FD1">
              <w:t>5.3</w:t>
            </w:r>
          </w:p>
        </w:tc>
        <w:tc>
          <w:tcPr>
            <w:tcW w:w="1537" w:type="dxa"/>
            <w:tcBorders>
              <w:top w:val="single" w:sz="6" w:space="0" w:color="000000"/>
              <w:left w:val="single" w:sz="6" w:space="0" w:color="000000"/>
              <w:bottom w:val="single" w:sz="6" w:space="0" w:color="000000"/>
              <w:right w:val="single" w:sz="6" w:space="0" w:color="000000"/>
            </w:tcBorders>
          </w:tcPr>
          <w:p w14:paraId="7E292CEB" w14:textId="77777777" w:rsidR="00F65CE2" w:rsidRPr="00157FD1" w:rsidRDefault="00F65CE2" w:rsidP="00F65CE2">
            <w:r w:rsidRPr="00157FD1">
              <w:t>Overdue Problem Report Fix Responsiveness</w:t>
            </w:r>
            <w:r>
              <w:t xml:space="preserve"> – OFR</w:t>
            </w:r>
          </w:p>
        </w:tc>
        <w:tc>
          <w:tcPr>
            <w:tcW w:w="1763" w:type="dxa"/>
            <w:tcBorders>
              <w:top w:val="single" w:sz="6" w:space="0" w:color="000000"/>
              <w:left w:val="single" w:sz="6" w:space="0" w:color="000000"/>
              <w:bottom w:val="single" w:sz="6" w:space="0" w:color="000000"/>
              <w:right w:val="single" w:sz="6" w:space="0" w:color="000000"/>
            </w:tcBorders>
          </w:tcPr>
          <w:p w14:paraId="7E292CEC" w14:textId="77777777" w:rsidR="00F65CE2" w:rsidRPr="00157FD1" w:rsidRDefault="00F65CE2" w:rsidP="00F65CE2"/>
        </w:tc>
        <w:tc>
          <w:tcPr>
            <w:tcW w:w="803" w:type="dxa"/>
            <w:tcBorders>
              <w:top w:val="single" w:sz="6" w:space="0" w:color="000000"/>
              <w:left w:val="single" w:sz="6" w:space="0" w:color="000000"/>
              <w:bottom w:val="single" w:sz="6" w:space="0" w:color="000000"/>
              <w:right w:val="single" w:sz="6" w:space="0" w:color="000000"/>
            </w:tcBorders>
          </w:tcPr>
          <w:p w14:paraId="7E292CED" w14:textId="77777777" w:rsidR="00F65CE2" w:rsidRPr="00157FD1" w:rsidRDefault="00F65CE2" w:rsidP="00F65CE2"/>
        </w:tc>
        <w:tc>
          <w:tcPr>
            <w:tcW w:w="4548" w:type="dxa"/>
            <w:tcBorders>
              <w:top w:val="single" w:sz="6" w:space="0" w:color="000000"/>
              <w:left w:val="single" w:sz="6" w:space="0" w:color="000000"/>
              <w:bottom w:val="single" w:sz="6" w:space="0" w:color="000000"/>
              <w:right w:val="single" w:sz="6" w:space="0" w:color="000000"/>
            </w:tcBorders>
          </w:tcPr>
          <w:p w14:paraId="7E292CEE" w14:textId="77777777" w:rsidR="00F65CE2" w:rsidRPr="00157FD1" w:rsidRDefault="00F65CE2" w:rsidP="00F65CE2"/>
        </w:tc>
      </w:tr>
      <w:tr w:rsidR="00F65CE2" w:rsidRPr="00157FD1" w14:paraId="7E292CF5" w14:textId="77777777">
        <w:trPr>
          <w:gridAfter w:val="1"/>
          <w:wAfter w:w="20" w:type="dxa"/>
          <w:cantSplit/>
          <w:trHeight w:val="235"/>
        </w:trPr>
        <w:tc>
          <w:tcPr>
            <w:tcW w:w="833" w:type="dxa"/>
            <w:tcBorders>
              <w:top w:val="single" w:sz="6" w:space="0" w:color="000000"/>
              <w:left w:val="single" w:sz="6" w:space="0" w:color="000000"/>
              <w:bottom w:val="single" w:sz="6" w:space="0" w:color="000000"/>
              <w:right w:val="single" w:sz="6" w:space="0" w:color="000000"/>
            </w:tcBorders>
          </w:tcPr>
          <w:p w14:paraId="7E292CF0" w14:textId="77777777" w:rsidR="00F65CE2" w:rsidRPr="00157FD1" w:rsidRDefault="00F65CE2" w:rsidP="00F65CE2"/>
        </w:tc>
        <w:tc>
          <w:tcPr>
            <w:tcW w:w="1537" w:type="dxa"/>
            <w:tcBorders>
              <w:top w:val="single" w:sz="6" w:space="0" w:color="000000"/>
              <w:left w:val="single" w:sz="6" w:space="0" w:color="000000"/>
              <w:bottom w:val="single" w:sz="6" w:space="0" w:color="000000"/>
              <w:right w:val="single" w:sz="6" w:space="0" w:color="000000"/>
            </w:tcBorders>
          </w:tcPr>
          <w:p w14:paraId="7E292CF1" w14:textId="77777777" w:rsidR="00F65CE2" w:rsidRPr="00157FD1" w:rsidRDefault="00F65CE2" w:rsidP="00F65CE2"/>
        </w:tc>
        <w:tc>
          <w:tcPr>
            <w:tcW w:w="1763" w:type="dxa"/>
            <w:tcBorders>
              <w:top w:val="single" w:sz="6" w:space="0" w:color="000000"/>
              <w:left w:val="single" w:sz="6" w:space="0" w:color="000000"/>
              <w:bottom w:val="single" w:sz="6" w:space="0" w:color="000000"/>
              <w:right w:val="single" w:sz="6" w:space="0" w:color="000000"/>
            </w:tcBorders>
          </w:tcPr>
          <w:p w14:paraId="7E292CF2" w14:textId="77777777" w:rsidR="00F65CE2" w:rsidRPr="00157FD1" w:rsidRDefault="00F65CE2" w:rsidP="00F65CE2">
            <w:r w:rsidRPr="00157FD1">
              <w:t>Table 5.3</w:t>
            </w:r>
            <w:r w:rsidRPr="00157FD1">
              <w:noBreakHyphen/>
              <w:t>3</w:t>
            </w:r>
            <w:r>
              <w:br/>
            </w:r>
            <w:r w:rsidRPr="00157FD1">
              <w:t>Product</w:t>
            </w:r>
            <w:r>
              <w:t xml:space="preserve"> </w:t>
            </w:r>
            <w:r w:rsidRPr="00157FD1">
              <w:t>Categories 1, 2, 3, 4, 5, 6, and 9</w:t>
            </w:r>
          </w:p>
        </w:tc>
        <w:tc>
          <w:tcPr>
            <w:tcW w:w="803" w:type="dxa"/>
            <w:tcBorders>
              <w:top w:val="single" w:sz="6" w:space="0" w:color="000000"/>
              <w:left w:val="single" w:sz="6" w:space="0" w:color="000000"/>
              <w:bottom w:val="single" w:sz="6" w:space="0" w:color="000000"/>
              <w:right w:val="single" w:sz="6" w:space="0" w:color="000000"/>
            </w:tcBorders>
          </w:tcPr>
          <w:p w14:paraId="7E292CF3" w14:textId="77777777" w:rsidR="00F65CE2" w:rsidRPr="00157FD1" w:rsidRDefault="00F65CE2" w:rsidP="00F65CE2">
            <w:r>
              <w:t>Of2c</w:t>
            </w:r>
            <w:r>
              <w:br/>
              <w:t>Of2d</w:t>
            </w:r>
            <w:r>
              <w:br/>
              <w:t>Of3c</w:t>
            </w:r>
            <w:r>
              <w:br/>
              <w:t>Of3d</w:t>
            </w:r>
          </w:p>
        </w:tc>
        <w:tc>
          <w:tcPr>
            <w:tcW w:w="4548" w:type="dxa"/>
            <w:tcBorders>
              <w:top w:val="single" w:sz="6" w:space="0" w:color="000000"/>
              <w:left w:val="single" w:sz="6" w:space="0" w:color="000000"/>
              <w:bottom w:val="single" w:sz="6" w:space="0" w:color="000000"/>
              <w:right w:val="single" w:sz="6" w:space="0" w:color="000000"/>
            </w:tcBorders>
          </w:tcPr>
          <w:p w14:paraId="7E292CF4" w14:textId="77777777" w:rsidR="00F65CE2" w:rsidRPr="00157FD1" w:rsidRDefault="00F65CE2" w:rsidP="00F65CE2">
            <w:r>
              <w:t>Number of overdue major problem reports closed</w:t>
            </w:r>
            <w:r>
              <w:br/>
              <w:t>Number of overdue major problem reports</w:t>
            </w:r>
            <w:r>
              <w:br/>
              <w:t>Number of overdue minor problem reports closed</w:t>
            </w:r>
            <w:r>
              <w:br/>
              <w:t>Number of overdue minor problem reports</w:t>
            </w:r>
          </w:p>
        </w:tc>
      </w:tr>
      <w:tr w:rsidR="00F65CE2" w:rsidRPr="00157FD1" w14:paraId="7E292CFB" w14:textId="77777777">
        <w:trPr>
          <w:gridAfter w:val="1"/>
          <w:wAfter w:w="20" w:type="dxa"/>
          <w:cantSplit/>
          <w:trHeight w:val="235"/>
        </w:trPr>
        <w:tc>
          <w:tcPr>
            <w:tcW w:w="833" w:type="dxa"/>
            <w:tcBorders>
              <w:top w:val="single" w:sz="6" w:space="0" w:color="000000"/>
              <w:left w:val="single" w:sz="6" w:space="0" w:color="000000"/>
              <w:bottom w:val="single" w:sz="6" w:space="0" w:color="000000"/>
              <w:right w:val="single" w:sz="6" w:space="0" w:color="000000"/>
            </w:tcBorders>
          </w:tcPr>
          <w:p w14:paraId="7E292CF6" w14:textId="77777777" w:rsidR="00F65CE2" w:rsidRPr="00157FD1" w:rsidRDefault="00F65CE2" w:rsidP="00F65CE2"/>
        </w:tc>
        <w:tc>
          <w:tcPr>
            <w:tcW w:w="1537" w:type="dxa"/>
            <w:tcBorders>
              <w:top w:val="single" w:sz="6" w:space="0" w:color="000000"/>
              <w:left w:val="single" w:sz="6" w:space="0" w:color="000000"/>
              <w:bottom w:val="single" w:sz="6" w:space="0" w:color="000000"/>
              <w:right w:val="single" w:sz="6" w:space="0" w:color="000000"/>
            </w:tcBorders>
          </w:tcPr>
          <w:p w14:paraId="7E292CF7" w14:textId="77777777" w:rsidR="00F65CE2" w:rsidRPr="00157FD1" w:rsidRDefault="00F65CE2" w:rsidP="00F65CE2"/>
        </w:tc>
        <w:tc>
          <w:tcPr>
            <w:tcW w:w="1763" w:type="dxa"/>
            <w:tcBorders>
              <w:top w:val="single" w:sz="6" w:space="0" w:color="000000"/>
              <w:left w:val="single" w:sz="6" w:space="0" w:color="000000"/>
              <w:bottom w:val="single" w:sz="6" w:space="0" w:color="000000"/>
              <w:right w:val="single" w:sz="6" w:space="0" w:color="000000"/>
            </w:tcBorders>
          </w:tcPr>
          <w:p w14:paraId="7E292CF8" w14:textId="77777777" w:rsidR="00F65CE2" w:rsidRPr="00157FD1" w:rsidRDefault="00F65CE2" w:rsidP="00F65CE2">
            <w:r w:rsidRPr="00157FD1">
              <w:t>Table 5.3</w:t>
            </w:r>
            <w:r w:rsidRPr="00157FD1">
              <w:noBreakHyphen/>
              <w:t>4</w:t>
            </w:r>
            <w:r>
              <w:br/>
            </w:r>
            <w:r w:rsidRPr="00157FD1">
              <w:t>Product Categories 7 and 8</w:t>
            </w:r>
          </w:p>
        </w:tc>
        <w:tc>
          <w:tcPr>
            <w:tcW w:w="803" w:type="dxa"/>
            <w:tcBorders>
              <w:top w:val="single" w:sz="6" w:space="0" w:color="000000"/>
              <w:left w:val="single" w:sz="6" w:space="0" w:color="000000"/>
              <w:bottom w:val="single" w:sz="6" w:space="0" w:color="000000"/>
              <w:right w:val="single" w:sz="6" w:space="0" w:color="000000"/>
            </w:tcBorders>
          </w:tcPr>
          <w:p w14:paraId="7E292CF9" w14:textId="77777777" w:rsidR="00F65CE2" w:rsidRDefault="00F65CE2" w:rsidP="00F65CE2">
            <w:r>
              <w:t>Of4c</w:t>
            </w:r>
            <w:r>
              <w:br/>
              <w:t>Of4d</w:t>
            </w:r>
          </w:p>
        </w:tc>
        <w:tc>
          <w:tcPr>
            <w:tcW w:w="4548" w:type="dxa"/>
            <w:tcBorders>
              <w:top w:val="single" w:sz="6" w:space="0" w:color="000000"/>
              <w:left w:val="single" w:sz="6" w:space="0" w:color="000000"/>
              <w:bottom w:val="single" w:sz="6" w:space="0" w:color="000000"/>
              <w:right w:val="single" w:sz="6" w:space="0" w:color="000000"/>
            </w:tcBorders>
          </w:tcPr>
          <w:p w14:paraId="7E292CFA" w14:textId="77777777" w:rsidR="00F65CE2" w:rsidRDefault="00F65CE2" w:rsidP="00F65CE2">
            <w:r>
              <w:t>Number of overdue problem reports closed</w:t>
            </w:r>
            <w:r>
              <w:br/>
              <w:t>Number of overdue problem reports</w:t>
            </w:r>
          </w:p>
        </w:tc>
      </w:tr>
    </w:tbl>
    <w:p w14:paraId="7E292CFC" w14:textId="77777777" w:rsidR="00F65CE2" w:rsidRDefault="00F65CE2" w:rsidP="00F65CE2">
      <w:r>
        <w:br w:type="page"/>
      </w:r>
    </w:p>
    <w:tbl>
      <w:tblPr>
        <w:tblW w:w="9590" w:type="dxa"/>
        <w:tblLayout w:type="fixed"/>
        <w:tblCellMar>
          <w:left w:w="30" w:type="dxa"/>
          <w:right w:w="30" w:type="dxa"/>
        </w:tblCellMar>
        <w:tblLook w:val="0000" w:firstRow="0" w:lastRow="0" w:firstColumn="0" w:lastColumn="0" w:noHBand="0" w:noVBand="0"/>
      </w:tblPr>
      <w:tblGrid>
        <w:gridCol w:w="840"/>
        <w:gridCol w:w="1530"/>
        <w:gridCol w:w="1800"/>
        <w:gridCol w:w="810"/>
        <w:gridCol w:w="4590"/>
        <w:gridCol w:w="20"/>
      </w:tblGrid>
      <w:tr w:rsidR="00F65CE2" w:rsidRPr="00157FD1" w14:paraId="7E292CFE" w14:textId="77777777">
        <w:trPr>
          <w:cantSplit/>
          <w:trHeight w:val="240"/>
          <w:tblHeader/>
        </w:trPr>
        <w:tc>
          <w:tcPr>
            <w:tcW w:w="9590" w:type="dxa"/>
            <w:gridSpan w:val="6"/>
            <w:tcBorders>
              <w:top w:val="single" w:sz="12" w:space="0" w:color="000000"/>
              <w:left w:val="single" w:sz="12" w:space="0" w:color="000000"/>
              <w:bottom w:val="single" w:sz="12" w:space="0" w:color="000000"/>
              <w:right w:val="single" w:sz="12" w:space="0" w:color="000000"/>
            </w:tcBorders>
          </w:tcPr>
          <w:p w14:paraId="7E292CFD" w14:textId="77777777" w:rsidR="00F65CE2" w:rsidRPr="00F1709D" w:rsidRDefault="00F65CE2" w:rsidP="00F65CE2">
            <w:pPr>
              <w:pStyle w:val="TableTextBold"/>
              <w:rPr>
                <w:sz w:val="22"/>
                <w:szCs w:val="22"/>
              </w:rPr>
            </w:pPr>
            <w:r w:rsidRPr="00F1709D">
              <w:rPr>
                <w:sz w:val="22"/>
                <w:szCs w:val="22"/>
              </w:rPr>
              <w:lastRenderedPageBreak/>
              <w:t>Table A</w:t>
            </w:r>
            <w:r w:rsidRPr="00F1709D">
              <w:rPr>
                <w:sz w:val="22"/>
                <w:szCs w:val="22"/>
              </w:rPr>
              <w:noBreakHyphen/>
              <w:t>7</w:t>
            </w:r>
            <w:r w:rsidRPr="00F1709D">
              <w:rPr>
                <w:sz w:val="22"/>
                <w:szCs w:val="22"/>
              </w:rPr>
              <w:tab/>
              <w:t>Data Submission Labels</w:t>
            </w:r>
          </w:p>
        </w:tc>
      </w:tr>
      <w:tr w:rsidR="00F65CE2" w:rsidRPr="00157FD1" w14:paraId="7E292D04"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CFF" w14:textId="77777777" w:rsidR="00F65CE2" w:rsidRPr="00157FD1" w:rsidRDefault="00F65CE2" w:rsidP="00F65CE2">
            <w:r>
              <w:t>5.4</w:t>
            </w:r>
          </w:p>
        </w:tc>
        <w:tc>
          <w:tcPr>
            <w:tcW w:w="1530" w:type="dxa"/>
            <w:tcBorders>
              <w:top w:val="single" w:sz="6" w:space="0" w:color="000000"/>
              <w:left w:val="single" w:sz="6" w:space="0" w:color="000000"/>
              <w:bottom w:val="single" w:sz="6" w:space="0" w:color="000000"/>
              <w:right w:val="single" w:sz="6" w:space="0" w:color="000000"/>
            </w:tcBorders>
          </w:tcPr>
          <w:p w14:paraId="7E292D00" w14:textId="77777777" w:rsidR="00F65CE2" w:rsidRPr="00157FD1" w:rsidRDefault="00F65CE2" w:rsidP="00F65CE2">
            <w:r>
              <w:t>On-time Delivery – OTD</w:t>
            </w:r>
          </w:p>
        </w:tc>
        <w:tc>
          <w:tcPr>
            <w:tcW w:w="1800" w:type="dxa"/>
            <w:tcBorders>
              <w:top w:val="single" w:sz="6" w:space="0" w:color="000000"/>
              <w:left w:val="single" w:sz="6" w:space="0" w:color="000000"/>
              <w:bottom w:val="single" w:sz="6" w:space="0" w:color="000000"/>
              <w:right w:val="single" w:sz="6" w:space="0" w:color="000000"/>
            </w:tcBorders>
          </w:tcPr>
          <w:p w14:paraId="7E292D01"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D02" w14:textId="77777777" w:rsidR="00F65CE2" w:rsidRDefault="00F65CE2" w:rsidP="00F65CE2"/>
        </w:tc>
        <w:tc>
          <w:tcPr>
            <w:tcW w:w="4590" w:type="dxa"/>
            <w:tcBorders>
              <w:top w:val="single" w:sz="6" w:space="0" w:color="000000"/>
              <w:left w:val="single" w:sz="6" w:space="0" w:color="000000"/>
              <w:bottom w:val="single" w:sz="6" w:space="0" w:color="000000"/>
              <w:right w:val="single" w:sz="6" w:space="0" w:color="000000"/>
            </w:tcBorders>
          </w:tcPr>
          <w:p w14:paraId="7E292D03" w14:textId="77777777" w:rsidR="00F65CE2" w:rsidRDefault="00F65CE2" w:rsidP="00F65CE2"/>
        </w:tc>
      </w:tr>
      <w:tr w:rsidR="00F65CE2" w:rsidRPr="00157FD1" w14:paraId="7E292D0A"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05"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06"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07" w14:textId="77777777" w:rsidR="00F65CE2" w:rsidRPr="00157FD1" w:rsidRDefault="00F65CE2" w:rsidP="00F65CE2">
            <w:r w:rsidRPr="00157FD1">
              <w:t>Table 5.4</w:t>
            </w:r>
            <w:r w:rsidRPr="00157FD1">
              <w:noBreakHyphen/>
              <w:t>3</w:t>
            </w:r>
          </w:p>
        </w:tc>
        <w:tc>
          <w:tcPr>
            <w:tcW w:w="810" w:type="dxa"/>
            <w:tcBorders>
              <w:top w:val="single" w:sz="6" w:space="0" w:color="000000"/>
              <w:left w:val="single" w:sz="6" w:space="0" w:color="000000"/>
              <w:bottom w:val="single" w:sz="6" w:space="0" w:color="000000"/>
              <w:right w:val="single" w:sz="6" w:space="0" w:color="000000"/>
            </w:tcBorders>
          </w:tcPr>
          <w:p w14:paraId="7E292D08" w14:textId="77777777" w:rsidR="00F65CE2" w:rsidRDefault="00F65CE2" w:rsidP="00F65CE2">
            <w:r>
              <w:t>DIa</w:t>
            </w:r>
            <w:r>
              <w:br/>
            </w:r>
            <w:r>
              <w:br/>
              <w:t>DId</w:t>
            </w:r>
            <w:r>
              <w:br/>
            </w:r>
            <w:r>
              <w:br/>
              <w:t>DVa</w:t>
            </w:r>
            <w:r>
              <w:br/>
            </w:r>
            <w:r>
              <w:br/>
              <w:t>DVd</w:t>
            </w:r>
            <w:r>
              <w:br/>
            </w:r>
            <w:r>
              <w:br/>
            </w:r>
            <w:r w:rsidRPr="00ED7257">
              <w:rPr>
                <w:kern w:val="28"/>
              </w:rPr>
              <w:t>DIPa</w:t>
            </w:r>
            <w:r>
              <w:rPr>
                <w:kern w:val="28"/>
              </w:rPr>
              <w:br/>
            </w:r>
            <w:r>
              <w:rPr>
                <w:kern w:val="28"/>
              </w:rPr>
              <w:br/>
            </w:r>
            <w:r w:rsidRPr="00ED7257">
              <w:rPr>
                <w:kern w:val="28"/>
              </w:rPr>
              <w:t>DIP</w:t>
            </w:r>
            <w:r>
              <w:rPr>
                <w:kern w:val="28"/>
              </w:rPr>
              <w:t>d</w:t>
            </w:r>
          </w:p>
        </w:tc>
        <w:tc>
          <w:tcPr>
            <w:tcW w:w="4590" w:type="dxa"/>
            <w:tcBorders>
              <w:top w:val="single" w:sz="6" w:space="0" w:color="000000"/>
              <w:left w:val="single" w:sz="6" w:space="0" w:color="000000"/>
              <w:bottom w:val="single" w:sz="6" w:space="0" w:color="000000"/>
              <w:right w:val="single" w:sz="6" w:space="0" w:color="000000"/>
            </w:tcBorders>
          </w:tcPr>
          <w:p w14:paraId="7E292D09" w14:textId="77777777" w:rsidR="00F65CE2" w:rsidRDefault="00F65CE2" w:rsidP="00F65CE2">
            <w:r>
              <w:t>Number of line items accepted on the CRD during the month reported</w:t>
            </w:r>
            <w:r>
              <w:br/>
              <w:t>Number of line items with a CRD during the month reported</w:t>
            </w:r>
            <w:r>
              <w:br/>
              <w:t>Number of services orders accepted on the CRD during the month reported</w:t>
            </w:r>
            <w:r>
              <w:br/>
              <w:t>Number of service orders with a CRD during the month reported</w:t>
            </w:r>
            <w:r>
              <w:br/>
            </w:r>
            <w:r w:rsidRPr="00ED7257">
              <w:rPr>
                <w:bCs/>
                <w:kern w:val="28"/>
              </w:rPr>
              <w:t>Number of line items accepted on the SPD during the month reported</w:t>
            </w:r>
            <w:r>
              <w:rPr>
                <w:bCs/>
                <w:kern w:val="28"/>
              </w:rPr>
              <w:br/>
            </w:r>
            <w:r w:rsidRPr="00ED7257">
              <w:rPr>
                <w:bCs/>
                <w:kern w:val="28"/>
              </w:rPr>
              <w:t>Number of line items for which the SPD occurred during the month reported</w:t>
            </w:r>
          </w:p>
        </w:tc>
      </w:tr>
      <w:tr w:rsidR="00F65CE2" w:rsidRPr="00157FD1" w14:paraId="7E292D10"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0B" w14:textId="77777777" w:rsidR="00F65CE2" w:rsidRDefault="00F65CE2" w:rsidP="00F65CE2">
            <w:r>
              <w:t>6.1</w:t>
            </w:r>
          </w:p>
        </w:tc>
        <w:tc>
          <w:tcPr>
            <w:tcW w:w="1530" w:type="dxa"/>
            <w:tcBorders>
              <w:top w:val="single" w:sz="6" w:space="0" w:color="000000"/>
              <w:left w:val="single" w:sz="6" w:space="0" w:color="000000"/>
              <w:bottom w:val="single" w:sz="6" w:space="0" w:color="000000"/>
              <w:right w:val="single" w:sz="6" w:space="0" w:color="000000"/>
            </w:tcBorders>
          </w:tcPr>
          <w:p w14:paraId="7E292D0C" w14:textId="77777777" w:rsidR="00F65CE2" w:rsidRDefault="00F65CE2" w:rsidP="00F65CE2">
            <w:r>
              <w:t>Service Impact Outage – SO</w:t>
            </w:r>
          </w:p>
        </w:tc>
        <w:tc>
          <w:tcPr>
            <w:tcW w:w="1800" w:type="dxa"/>
            <w:tcBorders>
              <w:top w:val="single" w:sz="6" w:space="0" w:color="000000"/>
              <w:left w:val="single" w:sz="6" w:space="0" w:color="000000"/>
              <w:bottom w:val="single" w:sz="6" w:space="0" w:color="000000"/>
              <w:right w:val="single" w:sz="6" w:space="0" w:color="000000"/>
            </w:tcBorders>
          </w:tcPr>
          <w:p w14:paraId="7E292D0D"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D0E" w14:textId="77777777" w:rsidR="00F65CE2" w:rsidRDefault="00F65CE2" w:rsidP="00F65CE2"/>
        </w:tc>
        <w:tc>
          <w:tcPr>
            <w:tcW w:w="4590" w:type="dxa"/>
            <w:tcBorders>
              <w:top w:val="single" w:sz="6" w:space="0" w:color="000000"/>
              <w:left w:val="single" w:sz="6" w:space="0" w:color="000000"/>
              <w:bottom w:val="single" w:sz="6" w:space="0" w:color="000000"/>
              <w:right w:val="single" w:sz="6" w:space="0" w:color="000000"/>
            </w:tcBorders>
          </w:tcPr>
          <w:p w14:paraId="7E292D0F" w14:textId="77777777" w:rsidR="00F65CE2" w:rsidRDefault="00F65CE2" w:rsidP="00F65CE2"/>
        </w:tc>
      </w:tr>
      <w:tr w:rsidR="00F65CE2" w:rsidRPr="00157FD1" w14:paraId="7E292D16"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11"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12"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13" w14:textId="77777777" w:rsidR="00F65CE2" w:rsidRPr="00157FD1" w:rsidRDefault="00F65CE2" w:rsidP="00F65CE2">
            <w:r w:rsidRPr="00157FD1">
              <w:t>Table 6.1</w:t>
            </w:r>
            <w:r w:rsidRPr="00157FD1">
              <w:noBreakHyphen/>
              <w:t>4</w:t>
            </w:r>
            <w:r>
              <w:br/>
            </w:r>
          </w:p>
        </w:tc>
        <w:tc>
          <w:tcPr>
            <w:tcW w:w="810" w:type="dxa"/>
            <w:tcBorders>
              <w:top w:val="single" w:sz="6" w:space="0" w:color="000000"/>
              <w:left w:val="single" w:sz="6" w:space="0" w:color="000000"/>
              <w:bottom w:val="single" w:sz="6" w:space="0" w:color="000000"/>
              <w:right w:val="single" w:sz="6" w:space="0" w:color="000000"/>
            </w:tcBorders>
          </w:tcPr>
          <w:p w14:paraId="7E292D14" w14:textId="77777777" w:rsidR="00F65CE2" w:rsidRPr="00670897" w:rsidRDefault="00F65CE2" w:rsidP="00F65CE2">
            <w:pPr>
              <w:rPr>
                <w:lang w:val="es-ES_tradnl"/>
              </w:rPr>
            </w:pPr>
            <w:r w:rsidRPr="00670897">
              <w:rPr>
                <w:lang w:val="es-ES_tradnl"/>
              </w:rPr>
              <w:t>SOa</w:t>
            </w:r>
            <w:r w:rsidRPr="00670897">
              <w:rPr>
                <w:lang w:val="es-ES_tradnl"/>
              </w:rPr>
              <w:br/>
              <w:t>SOs</w:t>
            </w:r>
            <w:r w:rsidRPr="00670897">
              <w:rPr>
                <w:lang w:val="es-ES_tradnl"/>
              </w:rPr>
              <w:br/>
              <w:t>SOea</w:t>
            </w:r>
            <w:r w:rsidRPr="00670897">
              <w:rPr>
                <w:lang w:val="es-ES_tradnl"/>
              </w:rPr>
              <w:br/>
              <w:t>SOda</w:t>
            </w:r>
            <w:r w:rsidRPr="00670897">
              <w:rPr>
                <w:lang w:val="es-ES_tradnl"/>
              </w:rPr>
              <w:br/>
              <w:t>SOep</w:t>
            </w:r>
            <w:r w:rsidRPr="00670897">
              <w:rPr>
                <w:lang w:val="es-ES_tradnl"/>
              </w:rPr>
              <w:br/>
            </w:r>
            <w:r w:rsidRPr="00670897">
              <w:rPr>
                <w:lang w:val="es-ES_tradnl"/>
              </w:rPr>
              <w:br/>
              <w:t>SOdp</w:t>
            </w:r>
          </w:p>
        </w:tc>
        <w:tc>
          <w:tcPr>
            <w:tcW w:w="4590" w:type="dxa"/>
            <w:tcBorders>
              <w:top w:val="single" w:sz="6" w:space="0" w:color="000000"/>
              <w:left w:val="single" w:sz="6" w:space="0" w:color="000000"/>
              <w:bottom w:val="single" w:sz="6" w:space="0" w:color="000000"/>
              <w:right w:val="single" w:sz="6" w:space="0" w:color="000000"/>
            </w:tcBorders>
          </w:tcPr>
          <w:p w14:paraId="7E292D15" w14:textId="2F538D0B" w:rsidR="00F65CE2" w:rsidRDefault="00F65CE2" w:rsidP="00F65CE2">
            <w:r>
              <w:t>Afactor</w:t>
            </w:r>
            <w:r>
              <w:br/>
            </w:r>
            <w:r w:rsidR="003653DC">
              <w:t>Normalization factor</w:t>
            </w:r>
            <w:r>
              <w:br/>
              <w:t>Calculated outage frequency for all causes</w:t>
            </w:r>
            <w:r>
              <w:br/>
              <w:t xml:space="preserve">Calculated downtime in </w:t>
            </w:r>
            <w:r w:rsidR="00E70A10">
              <w:t xml:space="preserve">NU </w:t>
            </w:r>
            <w:r>
              <w:t>minutes for all causes</w:t>
            </w:r>
            <w:r>
              <w:br/>
              <w:t xml:space="preserve">Calculated outage frequency for </w:t>
            </w:r>
            <w:r w:rsidR="00651BC6">
              <w:t>product-attributable</w:t>
            </w:r>
            <w:r>
              <w:t xml:space="preserve"> causes</w:t>
            </w:r>
            <w:r>
              <w:br/>
              <w:t xml:space="preserve">Calculated downtime in </w:t>
            </w:r>
            <w:r w:rsidR="00E70A10">
              <w:t xml:space="preserve">NU </w:t>
            </w:r>
            <w:r>
              <w:t xml:space="preserve">minutes for </w:t>
            </w:r>
            <w:r w:rsidR="00651BC6">
              <w:t>product-attributable</w:t>
            </w:r>
            <w:r>
              <w:t xml:space="preserve"> causes</w:t>
            </w:r>
          </w:p>
        </w:tc>
      </w:tr>
      <w:tr w:rsidR="00F65CE2" w:rsidRPr="00157FD1" w14:paraId="7E292D1C"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17" w14:textId="77777777" w:rsidR="00F65CE2" w:rsidRDefault="00F65CE2" w:rsidP="00F65CE2">
            <w:r>
              <w:t>6.2</w:t>
            </w:r>
          </w:p>
        </w:tc>
        <w:tc>
          <w:tcPr>
            <w:tcW w:w="1530" w:type="dxa"/>
            <w:tcBorders>
              <w:top w:val="single" w:sz="6" w:space="0" w:color="000000"/>
              <w:left w:val="single" w:sz="6" w:space="0" w:color="000000"/>
              <w:bottom w:val="single" w:sz="6" w:space="0" w:color="000000"/>
              <w:right w:val="single" w:sz="6" w:space="0" w:color="000000"/>
            </w:tcBorders>
          </w:tcPr>
          <w:p w14:paraId="7E292D18" w14:textId="77777777" w:rsidR="00F65CE2" w:rsidRDefault="00F65CE2" w:rsidP="00F65CE2">
            <w:r>
              <w:t>Network Element Impact Outage – SONE</w:t>
            </w:r>
          </w:p>
        </w:tc>
        <w:tc>
          <w:tcPr>
            <w:tcW w:w="1800" w:type="dxa"/>
            <w:tcBorders>
              <w:top w:val="single" w:sz="6" w:space="0" w:color="000000"/>
              <w:left w:val="single" w:sz="6" w:space="0" w:color="000000"/>
              <w:bottom w:val="single" w:sz="6" w:space="0" w:color="000000"/>
              <w:right w:val="single" w:sz="6" w:space="0" w:color="000000"/>
            </w:tcBorders>
          </w:tcPr>
          <w:p w14:paraId="7E292D19"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D1A" w14:textId="77777777" w:rsidR="00F65CE2" w:rsidRDefault="00F65CE2" w:rsidP="00F65CE2"/>
        </w:tc>
        <w:tc>
          <w:tcPr>
            <w:tcW w:w="4590" w:type="dxa"/>
            <w:tcBorders>
              <w:top w:val="single" w:sz="6" w:space="0" w:color="000000"/>
              <w:left w:val="single" w:sz="6" w:space="0" w:color="000000"/>
              <w:bottom w:val="single" w:sz="6" w:space="0" w:color="000000"/>
              <w:right w:val="single" w:sz="6" w:space="0" w:color="000000"/>
            </w:tcBorders>
          </w:tcPr>
          <w:p w14:paraId="7E292D1B" w14:textId="77777777" w:rsidR="00F65CE2" w:rsidRDefault="00F65CE2" w:rsidP="00F65CE2"/>
        </w:tc>
      </w:tr>
      <w:tr w:rsidR="00F65CE2" w:rsidRPr="00157FD1" w14:paraId="7E292D22"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1D"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1E"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1F" w14:textId="77777777" w:rsidR="00F65CE2" w:rsidRPr="00157FD1" w:rsidRDefault="00F65CE2" w:rsidP="00F65CE2">
            <w:r w:rsidRPr="00157FD1">
              <w:t>Table 6.2-4</w:t>
            </w:r>
          </w:p>
        </w:tc>
        <w:tc>
          <w:tcPr>
            <w:tcW w:w="810" w:type="dxa"/>
            <w:tcBorders>
              <w:top w:val="single" w:sz="6" w:space="0" w:color="000000"/>
              <w:left w:val="single" w:sz="6" w:space="0" w:color="000000"/>
              <w:bottom w:val="single" w:sz="6" w:space="0" w:color="000000"/>
              <w:right w:val="single" w:sz="6" w:space="0" w:color="000000"/>
            </w:tcBorders>
          </w:tcPr>
          <w:p w14:paraId="7E292D20" w14:textId="77777777" w:rsidR="00F65CE2" w:rsidRPr="00670897" w:rsidRDefault="00F65CE2" w:rsidP="00F65CE2">
            <w:pPr>
              <w:rPr>
                <w:lang w:val="es-ES_tradnl"/>
              </w:rPr>
            </w:pPr>
            <w:r w:rsidRPr="00670897">
              <w:rPr>
                <w:lang w:val="es-ES_tradnl"/>
              </w:rPr>
              <w:t>NEOa</w:t>
            </w:r>
            <w:r w:rsidRPr="00670897">
              <w:rPr>
                <w:lang w:val="es-ES_tradnl"/>
              </w:rPr>
              <w:br/>
              <w:t>NEOs</w:t>
            </w:r>
            <w:r w:rsidRPr="00670897">
              <w:rPr>
                <w:lang w:val="es-ES_tradnl"/>
              </w:rPr>
              <w:br/>
              <w:t>NEOec</w:t>
            </w:r>
            <w:r w:rsidRPr="00670897">
              <w:rPr>
                <w:lang w:val="es-ES_tradnl"/>
              </w:rPr>
              <w:br/>
              <w:t>NEOdc</w:t>
            </w:r>
            <w:r w:rsidRPr="00670897">
              <w:rPr>
                <w:lang w:val="es-ES_tradnl"/>
              </w:rPr>
              <w:br/>
            </w:r>
            <w:r w:rsidRPr="00670897">
              <w:rPr>
                <w:lang w:val="es-ES_tradnl"/>
              </w:rPr>
              <w:br/>
              <w:t>NEOep</w:t>
            </w:r>
            <w:r w:rsidRPr="00670897">
              <w:rPr>
                <w:lang w:val="es-ES_tradnl"/>
              </w:rPr>
              <w:br/>
              <w:t>NEOdp</w:t>
            </w:r>
          </w:p>
        </w:tc>
        <w:tc>
          <w:tcPr>
            <w:tcW w:w="4590" w:type="dxa"/>
            <w:tcBorders>
              <w:top w:val="single" w:sz="6" w:space="0" w:color="000000"/>
              <w:left w:val="single" w:sz="6" w:space="0" w:color="000000"/>
              <w:bottom w:val="single" w:sz="6" w:space="0" w:color="000000"/>
              <w:right w:val="single" w:sz="6" w:space="0" w:color="000000"/>
            </w:tcBorders>
          </w:tcPr>
          <w:p w14:paraId="7E292D21" w14:textId="064F5367" w:rsidR="00F65CE2" w:rsidRDefault="00F65CE2" w:rsidP="00F65CE2">
            <w:r>
              <w:t>Afactor</w:t>
            </w:r>
            <w:r>
              <w:br/>
            </w:r>
            <w:r w:rsidR="003653DC">
              <w:t>Normalization factor</w:t>
            </w:r>
            <w:r>
              <w:br/>
              <w:t xml:space="preserve">Outages for </w:t>
            </w:r>
            <w:r w:rsidR="00651BC6">
              <w:t>customer-attributable</w:t>
            </w:r>
            <w:r>
              <w:t xml:space="preserve"> causes</w:t>
            </w:r>
            <w:r>
              <w:br/>
              <w:t xml:space="preserve">Weighted outage downtime in minutes for </w:t>
            </w:r>
            <w:r w:rsidR="00651BC6">
              <w:t>customer-attributable</w:t>
            </w:r>
            <w:r>
              <w:t xml:space="preserve"> causes</w:t>
            </w:r>
            <w:r>
              <w:br/>
              <w:t xml:space="preserve">Outages for </w:t>
            </w:r>
            <w:r w:rsidR="00651BC6">
              <w:t>product-attributable</w:t>
            </w:r>
            <w:r>
              <w:t xml:space="preserve"> causes</w:t>
            </w:r>
            <w:r>
              <w:br/>
              <w:t xml:space="preserve">Weighted outage downtime in minutes for </w:t>
            </w:r>
            <w:r w:rsidR="00651BC6">
              <w:t>product-attributable</w:t>
            </w:r>
            <w:r>
              <w:t xml:space="preserve"> causes</w:t>
            </w:r>
            <w:r>
              <w:br/>
            </w:r>
          </w:p>
        </w:tc>
      </w:tr>
      <w:tr w:rsidR="00F65CE2" w:rsidRPr="00157FD1" w14:paraId="7E292D28"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23" w14:textId="77777777" w:rsidR="00F65CE2" w:rsidRDefault="00F65CE2" w:rsidP="00F65CE2">
            <w:r>
              <w:t>6.3</w:t>
            </w:r>
          </w:p>
        </w:tc>
        <w:tc>
          <w:tcPr>
            <w:tcW w:w="1530" w:type="dxa"/>
            <w:tcBorders>
              <w:top w:val="single" w:sz="6" w:space="0" w:color="000000"/>
              <w:left w:val="single" w:sz="6" w:space="0" w:color="000000"/>
              <w:bottom w:val="single" w:sz="6" w:space="0" w:color="000000"/>
              <w:right w:val="single" w:sz="6" w:space="0" w:color="000000"/>
            </w:tcBorders>
          </w:tcPr>
          <w:p w14:paraId="7E292D24" w14:textId="77777777" w:rsidR="00F65CE2" w:rsidRDefault="00F65CE2" w:rsidP="00F65CE2">
            <w:r>
              <w:t>Support Service Caused Outage – SSO</w:t>
            </w:r>
          </w:p>
        </w:tc>
        <w:tc>
          <w:tcPr>
            <w:tcW w:w="1800" w:type="dxa"/>
            <w:tcBorders>
              <w:top w:val="single" w:sz="6" w:space="0" w:color="000000"/>
              <w:left w:val="single" w:sz="6" w:space="0" w:color="000000"/>
              <w:bottom w:val="single" w:sz="6" w:space="0" w:color="000000"/>
              <w:right w:val="single" w:sz="6" w:space="0" w:color="000000"/>
            </w:tcBorders>
          </w:tcPr>
          <w:p w14:paraId="7E292D25" w14:textId="77777777" w:rsidR="00F65CE2" w:rsidRPr="00157FD1" w:rsidRDefault="00F65CE2" w:rsidP="00F65CE2"/>
        </w:tc>
        <w:tc>
          <w:tcPr>
            <w:tcW w:w="810" w:type="dxa"/>
            <w:tcBorders>
              <w:top w:val="single" w:sz="6" w:space="0" w:color="000000"/>
              <w:left w:val="single" w:sz="6" w:space="0" w:color="000000"/>
              <w:bottom w:val="single" w:sz="6" w:space="0" w:color="000000"/>
              <w:right w:val="single" w:sz="6" w:space="0" w:color="000000"/>
            </w:tcBorders>
          </w:tcPr>
          <w:p w14:paraId="7E292D26" w14:textId="77777777" w:rsidR="00F65CE2" w:rsidRDefault="00F65CE2" w:rsidP="00F65CE2"/>
        </w:tc>
        <w:tc>
          <w:tcPr>
            <w:tcW w:w="4590" w:type="dxa"/>
            <w:tcBorders>
              <w:top w:val="single" w:sz="6" w:space="0" w:color="000000"/>
              <w:left w:val="single" w:sz="6" w:space="0" w:color="000000"/>
              <w:bottom w:val="single" w:sz="6" w:space="0" w:color="000000"/>
              <w:right w:val="single" w:sz="6" w:space="0" w:color="000000"/>
            </w:tcBorders>
          </w:tcPr>
          <w:p w14:paraId="7E292D27" w14:textId="77777777" w:rsidR="00F65CE2" w:rsidRDefault="00F65CE2" w:rsidP="00F65CE2"/>
        </w:tc>
      </w:tr>
      <w:tr w:rsidR="00F65CE2" w:rsidRPr="00157FD1" w14:paraId="7E292D2E"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29"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2A"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2B" w14:textId="2C3F43E7" w:rsidR="00F65CE2" w:rsidRPr="00157FD1" w:rsidRDefault="00F65CE2" w:rsidP="00F65CE2">
            <w:r w:rsidRPr="00157FD1">
              <w:t>Table 6.3-3</w:t>
            </w:r>
          </w:p>
        </w:tc>
        <w:tc>
          <w:tcPr>
            <w:tcW w:w="810" w:type="dxa"/>
            <w:tcBorders>
              <w:top w:val="single" w:sz="6" w:space="0" w:color="000000"/>
              <w:left w:val="single" w:sz="6" w:space="0" w:color="000000"/>
              <w:bottom w:val="single" w:sz="6" w:space="0" w:color="000000"/>
              <w:right w:val="single" w:sz="6" w:space="0" w:color="000000"/>
            </w:tcBorders>
          </w:tcPr>
          <w:p w14:paraId="7E292D2C" w14:textId="77777777" w:rsidR="00F65CE2" w:rsidRDefault="00F65CE2" w:rsidP="00F65CE2">
            <w:r>
              <w:t>Nso</w:t>
            </w:r>
            <w:r>
              <w:br/>
              <w:t>Ns</w:t>
            </w:r>
          </w:p>
        </w:tc>
        <w:tc>
          <w:tcPr>
            <w:tcW w:w="4590" w:type="dxa"/>
            <w:tcBorders>
              <w:top w:val="single" w:sz="6" w:space="0" w:color="000000"/>
              <w:left w:val="single" w:sz="6" w:space="0" w:color="000000"/>
              <w:bottom w:val="single" w:sz="6" w:space="0" w:color="000000"/>
              <w:right w:val="single" w:sz="6" w:space="0" w:color="000000"/>
            </w:tcBorders>
          </w:tcPr>
          <w:p w14:paraId="7E292D2D" w14:textId="77777777" w:rsidR="00F65CE2" w:rsidRDefault="00F65CE2" w:rsidP="00F65CE2">
            <w:r>
              <w:t>Number of support service caused outages</w:t>
            </w:r>
            <w:r>
              <w:br/>
              <w:t>Number of support service jobs</w:t>
            </w:r>
          </w:p>
        </w:tc>
      </w:tr>
    </w:tbl>
    <w:p w14:paraId="7E292D2F" w14:textId="77777777" w:rsidR="00F65CE2" w:rsidRDefault="00F65CE2" w:rsidP="00F65CE2">
      <w:r>
        <w:br w:type="page"/>
      </w:r>
    </w:p>
    <w:tbl>
      <w:tblPr>
        <w:tblW w:w="9590" w:type="dxa"/>
        <w:tblLayout w:type="fixed"/>
        <w:tblCellMar>
          <w:left w:w="30" w:type="dxa"/>
          <w:right w:w="30" w:type="dxa"/>
        </w:tblCellMar>
        <w:tblLook w:val="0000" w:firstRow="0" w:lastRow="0" w:firstColumn="0" w:lastColumn="0" w:noHBand="0" w:noVBand="0"/>
      </w:tblPr>
      <w:tblGrid>
        <w:gridCol w:w="840"/>
        <w:gridCol w:w="1530"/>
        <w:gridCol w:w="1800"/>
        <w:gridCol w:w="900"/>
        <w:gridCol w:w="4500"/>
        <w:gridCol w:w="20"/>
      </w:tblGrid>
      <w:tr w:rsidR="00F65CE2" w:rsidRPr="00157FD1" w14:paraId="7E292D31" w14:textId="77777777">
        <w:trPr>
          <w:cantSplit/>
          <w:trHeight w:val="240"/>
          <w:tblHeader/>
        </w:trPr>
        <w:tc>
          <w:tcPr>
            <w:tcW w:w="9590" w:type="dxa"/>
            <w:gridSpan w:val="6"/>
            <w:tcBorders>
              <w:top w:val="single" w:sz="12" w:space="0" w:color="000000"/>
              <w:left w:val="single" w:sz="12" w:space="0" w:color="000000"/>
              <w:bottom w:val="single" w:sz="12" w:space="0" w:color="000000"/>
              <w:right w:val="single" w:sz="12" w:space="0" w:color="000000"/>
            </w:tcBorders>
          </w:tcPr>
          <w:p w14:paraId="7E292D30" w14:textId="77777777" w:rsidR="00F65CE2" w:rsidRPr="00F1709D" w:rsidRDefault="00F65CE2" w:rsidP="00F65CE2">
            <w:pPr>
              <w:pStyle w:val="TableTextBold"/>
              <w:rPr>
                <w:sz w:val="22"/>
                <w:szCs w:val="22"/>
              </w:rPr>
            </w:pPr>
            <w:r w:rsidRPr="00F1709D">
              <w:rPr>
                <w:sz w:val="22"/>
                <w:szCs w:val="22"/>
              </w:rPr>
              <w:lastRenderedPageBreak/>
              <w:t>Table A</w:t>
            </w:r>
            <w:r w:rsidRPr="00F1709D">
              <w:rPr>
                <w:sz w:val="22"/>
                <w:szCs w:val="22"/>
              </w:rPr>
              <w:noBreakHyphen/>
              <w:t>7</w:t>
            </w:r>
            <w:r w:rsidRPr="00F1709D">
              <w:rPr>
                <w:sz w:val="22"/>
                <w:szCs w:val="22"/>
              </w:rPr>
              <w:tab/>
              <w:t>Data Submission Labels</w:t>
            </w:r>
          </w:p>
        </w:tc>
      </w:tr>
      <w:tr w:rsidR="00F65CE2" w:rsidRPr="00157FD1" w14:paraId="7E292D37"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32" w14:textId="77777777" w:rsidR="00F65CE2" w:rsidRDefault="00F65CE2" w:rsidP="00F65CE2">
            <w:r>
              <w:t>6.4</w:t>
            </w:r>
          </w:p>
        </w:tc>
        <w:tc>
          <w:tcPr>
            <w:tcW w:w="1530" w:type="dxa"/>
            <w:tcBorders>
              <w:top w:val="single" w:sz="6" w:space="0" w:color="000000"/>
              <w:left w:val="single" w:sz="6" w:space="0" w:color="000000"/>
              <w:bottom w:val="single" w:sz="6" w:space="0" w:color="000000"/>
              <w:right w:val="single" w:sz="6" w:space="0" w:color="000000"/>
            </w:tcBorders>
          </w:tcPr>
          <w:p w14:paraId="7E292D33" w14:textId="121CB236" w:rsidR="00F65CE2" w:rsidRDefault="00F65CE2" w:rsidP="00F65CE2">
            <w:r>
              <w:t>Mean Time to Restore Service – MTRS</w:t>
            </w:r>
          </w:p>
        </w:tc>
        <w:tc>
          <w:tcPr>
            <w:tcW w:w="1800" w:type="dxa"/>
            <w:tcBorders>
              <w:top w:val="single" w:sz="6" w:space="0" w:color="000000"/>
              <w:left w:val="single" w:sz="6" w:space="0" w:color="000000"/>
              <w:bottom w:val="single" w:sz="6" w:space="0" w:color="000000"/>
              <w:right w:val="single" w:sz="6" w:space="0" w:color="000000"/>
            </w:tcBorders>
          </w:tcPr>
          <w:p w14:paraId="7E292D34" w14:textId="77777777" w:rsidR="00F65CE2" w:rsidRPr="00157FD1" w:rsidRDefault="00F65CE2" w:rsidP="00F65CE2"/>
        </w:tc>
        <w:tc>
          <w:tcPr>
            <w:tcW w:w="900" w:type="dxa"/>
            <w:tcBorders>
              <w:top w:val="single" w:sz="6" w:space="0" w:color="000000"/>
              <w:left w:val="single" w:sz="6" w:space="0" w:color="000000"/>
              <w:bottom w:val="single" w:sz="6" w:space="0" w:color="000000"/>
              <w:right w:val="single" w:sz="6" w:space="0" w:color="000000"/>
            </w:tcBorders>
          </w:tcPr>
          <w:p w14:paraId="7E292D35" w14:textId="77777777" w:rsidR="00F65CE2" w:rsidRDefault="00F65CE2" w:rsidP="00F65CE2"/>
        </w:tc>
        <w:tc>
          <w:tcPr>
            <w:tcW w:w="4500" w:type="dxa"/>
            <w:tcBorders>
              <w:top w:val="single" w:sz="6" w:space="0" w:color="000000"/>
              <w:left w:val="single" w:sz="6" w:space="0" w:color="000000"/>
              <w:bottom w:val="single" w:sz="6" w:space="0" w:color="000000"/>
              <w:right w:val="single" w:sz="6" w:space="0" w:color="000000"/>
            </w:tcBorders>
          </w:tcPr>
          <w:p w14:paraId="7E292D36" w14:textId="77777777" w:rsidR="00F65CE2" w:rsidRDefault="00F65CE2" w:rsidP="00F65CE2"/>
        </w:tc>
      </w:tr>
      <w:tr w:rsidR="00E70A10" w:rsidRPr="00C3529E" w14:paraId="7E292D3D" w14:textId="77777777" w:rsidTr="00E70A10">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38" w14:textId="77777777" w:rsidR="00E70A10" w:rsidRDefault="00E70A10" w:rsidP="00E70A10">
            <w:pPr>
              <w:rPr>
                <w:color w:val="000000"/>
              </w:rPr>
            </w:pPr>
          </w:p>
        </w:tc>
        <w:tc>
          <w:tcPr>
            <w:tcW w:w="1530" w:type="dxa"/>
            <w:tcBorders>
              <w:top w:val="single" w:sz="6" w:space="0" w:color="000000"/>
              <w:left w:val="single" w:sz="6" w:space="0" w:color="000000"/>
              <w:bottom w:val="single" w:sz="6" w:space="0" w:color="000000"/>
              <w:right w:val="single" w:sz="6" w:space="0" w:color="000000"/>
            </w:tcBorders>
          </w:tcPr>
          <w:p w14:paraId="7E292D39" w14:textId="77777777" w:rsidR="00E70A10" w:rsidRPr="00C3529E" w:rsidRDefault="00E70A10" w:rsidP="00E70A10">
            <w:pPr>
              <w:rPr>
                <w:color w:val="000000"/>
              </w:rPr>
            </w:pPr>
          </w:p>
        </w:tc>
        <w:tc>
          <w:tcPr>
            <w:tcW w:w="1800" w:type="dxa"/>
            <w:tcBorders>
              <w:top w:val="single" w:sz="6" w:space="0" w:color="000000"/>
              <w:left w:val="single" w:sz="6" w:space="0" w:color="000000"/>
              <w:bottom w:val="single" w:sz="6" w:space="0" w:color="000000"/>
              <w:right w:val="single" w:sz="6" w:space="0" w:color="000000"/>
            </w:tcBorders>
          </w:tcPr>
          <w:p w14:paraId="7E292D3A" w14:textId="77777777" w:rsidR="00E70A10" w:rsidRPr="00C3529E" w:rsidRDefault="00E70A10" w:rsidP="00E70A10">
            <w:pPr>
              <w:rPr>
                <w:color w:val="000000"/>
              </w:rPr>
            </w:pPr>
            <w:r>
              <w:t>Table 6.4-3</w:t>
            </w:r>
          </w:p>
        </w:tc>
        <w:tc>
          <w:tcPr>
            <w:tcW w:w="900" w:type="dxa"/>
            <w:tcBorders>
              <w:top w:val="single" w:sz="6" w:space="0" w:color="000000"/>
              <w:left w:val="single" w:sz="6" w:space="0" w:color="000000"/>
              <w:bottom w:val="single" w:sz="6" w:space="0" w:color="000000"/>
              <w:right w:val="single" w:sz="6" w:space="0" w:color="000000"/>
            </w:tcBorders>
          </w:tcPr>
          <w:p w14:paraId="7E292D3B" w14:textId="77777777" w:rsidR="00E70A10" w:rsidRPr="00C3529E" w:rsidRDefault="00E70A10" w:rsidP="00E70A10">
            <w:pPr>
              <w:rPr>
                <w:color w:val="000000"/>
              </w:rPr>
            </w:pPr>
            <w:r>
              <w:t>TMc</w:t>
            </w:r>
            <w:r>
              <w:br/>
            </w:r>
            <w:r>
              <w:br/>
              <w:t>TEc</w:t>
            </w:r>
            <w:r>
              <w:br/>
            </w:r>
            <w:r>
              <w:br/>
              <w:t>TMnc</w:t>
            </w:r>
            <w:r>
              <w:br/>
            </w:r>
            <w:r>
              <w:br/>
              <w:t>TEnc</w:t>
            </w:r>
          </w:p>
        </w:tc>
        <w:tc>
          <w:tcPr>
            <w:tcW w:w="4500" w:type="dxa"/>
            <w:tcBorders>
              <w:top w:val="single" w:sz="6" w:space="0" w:color="000000"/>
              <w:left w:val="single" w:sz="6" w:space="0" w:color="000000"/>
              <w:bottom w:val="single" w:sz="6" w:space="0" w:color="000000"/>
              <w:right w:val="single" w:sz="6" w:space="0" w:color="000000"/>
            </w:tcBorders>
          </w:tcPr>
          <w:p w14:paraId="7E292D3C" w14:textId="77777777" w:rsidR="00E70A10" w:rsidRPr="00C3529E" w:rsidRDefault="00E70A10" w:rsidP="00E70A10">
            <w:pPr>
              <w:rPr>
                <w:color w:val="000000"/>
              </w:rPr>
            </w:pPr>
            <w:r w:rsidRPr="0074268B">
              <w:t>Total outage minutes for all critical events in the reporting period</w:t>
            </w:r>
            <w:r>
              <w:br/>
            </w:r>
            <w:r w:rsidRPr="0074268B">
              <w:t>Total number of critical events in the reporting period</w:t>
            </w:r>
            <w:r>
              <w:br/>
            </w:r>
            <w:r w:rsidRPr="0074268B">
              <w:t>Total outage minutes for all non-critical events in the reporting period</w:t>
            </w:r>
            <w:r>
              <w:br/>
            </w:r>
            <w:r w:rsidRPr="0074268B">
              <w:t>Total number of non-critical events in the reporting period</w:t>
            </w:r>
          </w:p>
        </w:tc>
      </w:tr>
      <w:tr w:rsidR="008034A9" w:rsidRPr="00C3529E" w14:paraId="7E292D43" w14:textId="77777777" w:rsidTr="008034A9">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3E" w14:textId="77777777" w:rsidR="008034A9" w:rsidRPr="00C3529E" w:rsidRDefault="008034A9" w:rsidP="008034A9">
            <w:pPr>
              <w:rPr>
                <w:color w:val="000000"/>
              </w:rPr>
            </w:pPr>
            <w:r>
              <w:rPr>
                <w:color w:val="000000"/>
              </w:rPr>
              <w:t>6.5</w:t>
            </w:r>
          </w:p>
        </w:tc>
        <w:tc>
          <w:tcPr>
            <w:tcW w:w="1530" w:type="dxa"/>
            <w:tcBorders>
              <w:top w:val="single" w:sz="6" w:space="0" w:color="000000"/>
              <w:left w:val="single" w:sz="6" w:space="0" w:color="000000"/>
              <w:bottom w:val="single" w:sz="6" w:space="0" w:color="000000"/>
              <w:right w:val="single" w:sz="6" w:space="0" w:color="000000"/>
            </w:tcBorders>
          </w:tcPr>
          <w:p w14:paraId="7E292D3F" w14:textId="77777777" w:rsidR="008034A9" w:rsidRPr="00C3529E" w:rsidRDefault="008034A9" w:rsidP="008034A9">
            <w:pPr>
              <w:rPr>
                <w:color w:val="000000"/>
              </w:rPr>
            </w:pPr>
            <w:r w:rsidRPr="00C3529E">
              <w:rPr>
                <w:color w:val="000000"/>
              </w:rPr>
              <w:t>Global Service Impact – GSI</w:t>
            </w:r>
          </w:p>
        </w:tc>
        <w:tc>
          <w:tcPr>
            <w:tcW w:w="1800" w:type="dxa"/>
            <w:tcBorders>
              <w:top w:val="single" w:sz="6" w:space="0" w:color="000000"/>
              <w:left w:val="single" w:sz="6" w:space="0" w:color="000000"/>
              <w:bottom w:val="single" w:sz="6" w:space="0" w:color="000000"/>
              <w:right w:val="single" w:sz="6" w:space="0" w:color="000000"/>
            </w:tcBorders>
          </w:tcPr>
          <w:p w14:paraId="7E292D40" w14:textId="77777777" w:rsidR="008034A9" w:rsidRPr="00C3529E" w:rsidRDefault="008034A9" w:rsidP="008034A9">
            <w:pPr>
              <w:rPr>
                <w:color w:val="000000"/>
              </w:rPr>
            </w:pPr>
          </w:p>
        </w:tc>
        <w:tc>
          <w:tcPr>
            <w:tcW w:w="900" w:type="dxa"/>
            <w:tcBorders>
              <w:top w:val="single" w:sz="6" w:space="0" w:color="000000"/>
              <w:left w:val="single" w:sz="6" w:space="0" w:color="000000"/>
              <w:bottom w:val="single" w:sz="6" w:space="0" w:color="000000"/>
              <w:right w:val="single" w:sz="6" w:space="0" w:color="000000"/>
            </w:tcBorders>
          </w:tcPr>
          <w:p w14:paraId="7E292D41" w14:textId="77777777" w:rsidR="008034A9" w:rsidRPr="00C3529E" w:rsidRDefault="008034A9" w:rsidP="008034A9">
            <w:pPr>
              <w:rPr>
                <w:color w:val="000000"/>
              </w:rPr>
            </w:pPr>
          </w:p>
        </w:tc>
        <w:tc>
          <w:tcPr>
            <w:tcW w:w="4500" w:type="dxa"/>
            <w:tcBorders>
              <w:top w:val="single" w:sz="6" w:space="0" w:color="000000"/>
              <w:left w:val="single" w:sz="6" w:space="0" w:color="000000"/>
              <w:bottom w:val="single" w:sz="6" w:space="0" w:color="000000"/>
              <w:right w:val="single" w:sz="6" w:space="0" w:color="000000"/>
            </w:tcBorders>
          </w:tcPr>
          <w:p w14:paraId="7E292D42" w14:textId="77777777" w:rsidR="008034A9" w:rsidRPr="00C3529E" w:rsidRDefault="008034A9" w:rsidP="008034A9">
            <w:pPr>
              <w:rPr>
                <w:color w:val="000000"/>
              </w:rPr>
            </w:pPr>
          </w:p>
        </w:tc>
      </w:tr>
      <w:tr w:rsidR="008034A9" w:rsidRPr="00C3529E" w14:paraId="7E292D49" w14:textId="77777777" w:rsidTr="008034A9">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44" w14:textId="77777777" w:rsidR="008034A9" w:rsidRPr="00C3529E" w:rsidRDefault="008034A9" w:rsidP="008034A9">
            <w:pPr>
              <w:rPr>
                <w:color w:val="000000"/>
              </w:rPr>
            </w:pPr>
          </w:p>
        </w:tc>
        <w:tc>
          <w:tcPr>
            <w:tcW w:w="1530" w:type="dxa"/>
            <w:tcBorders>
              <w:top w:val="single" w:sz="6" w:space="0" w:color="000000"/>
              <w:left w:val="single" w:sz="6" w:space="0" w:color="000000"/>
              <w:bottom w:val="single" w:sz="6" w:space="0" w:color="000000"/>
              <w:right w:val="single" w:sz="6" w:space="0" w:color="000000"/>
            </w:tcBorders>
          </w:tcPr>
          <w:p w14:paraId="7E292D45" w14:textId="77777777" w:rsidR="008034A9" w:rsidRPr="00C3529E" w:rsidRDefault="008034A9" w:rsidP="008034A9">
            <w:pPr>
              <w:rPr>
                <w:color w:val="000000"/>
              </w:rPr>
            </w:pPr>
          </w:p>
        </w:tc>
        <w:tc>
          <w:tcPr>
            <w:tcW w:w="1800" w:type="dxa"/>
            <w:tcBorders>
              <w:top w:val="single" w:sz="6" w:space="0" w:color="000000"/>
              <w:left w:val="single" w:sz="6" w:space="0" w:color="000000"/>
              <w:bottom w:val="single" w:sz="6" w:space="0" w:color="000000"/>
              <w:right w:val="single" w:sz="6" w:space="0" w:color="000000"/>
            </w:tcBorders>
          </w:tcPr>
          <w:p w14:paraId="7E292D46" w14:textId="77777777" w:rsidR="008034A9" w:rsidRPr="00C3529E" w:rsidRDefault="008034A9" w:rsidP="00FC68FF">
            <w:pPr>
              <w:rPr>
                <w:color w:val="000000"/>
              </w:rPr>
            </w:pPr>
            <w:r w:rsidRPr="00C3529E">
              <w:rPr>
                <w:color w:val="000000"/>
              </w:rPr>
              <w:t xml:space="preserve">Table </w:t>
            </w:r>
            <w:r w:rsidR="00FC68FF">
              <w:rPr>
                <w:color w:val="000000"/>
              </w:rPr>
              <w:t>6</w:t>
            </w:r>
            <w:r w:rsidRPr="00C3529E">
              <w:rPr>
                <w:color w:val="000000"/>
              </w:rPr>
              <w:t>.</w:t>
            </w:r>
            <w:r w:rsidR="00FC68FF">
              <w:rPr>
                <w:color w:val="000000"/>
              </w:rPr>
              <w:t>5</w:t>
            </w:r>
            <w:r w:rsidRPr="00C3529E">
              <w:rPr>
                <w:color w:val="000000"/>
              </w:rPr>
              <w:t>-</w:t>
            </w:r>
            <w:r w:rsidR="00FC68FF">
              <w:rPr>
                <w:color w:val="000000"/>
              </w:rPr>
              <w:t>4</w:t>
            </w:r>
          </w:p>
        </w:tc>
        <w:tc>
          <w:tcPr>
            <w:tcW w:w="900" w:type="dxa"/>
            <w:tcBorders>
              <w:top w:val="single" w:sz="6" w:space="0" w:color="000000"/>
              <w:left w:val="single" w:sz="6" w:space="0" w:color="000000"/>
              <w:bottom w:val="single" w:sz="6" w:space="0" w:color="000000"/>
              <w:right w:val="single" w:sz="6" w:space="0" w:color="000000"/>
            </w:tcBorders>
          </w:tcPr>
          <w:p w14:paraId="7E292D47" w14:textId="77777777" w:rsidR="008034A9" w:rsidRPr="00C3529E" w:rsidRDefault="008034A9" w:rsidP="008034A9">
            <w:pPr>
              <w:rPr>
                <w:color w:val="000000"/>
              </w:rPr>
            </w:pPr>
            <w:r w:rsidRPr="00C3529E">
              <w:rPr>
                <w:color w:val="000000"/>
              </w:rPr>
              <w:t>SMo</w:t>
            </w:r>
            <w:r w:rsidRPr="00C3529E">
              <w:rPr>
                <w:color w:val="000000"/>
              </w:rPr>
              <w:br/>
              <w:t>SMt</w:t>
            </w:r>
          </w:p>
        </w:tc>
        <w:tc>
          <w:tcPr>
            <w:tcW w:w="4500" w:type="dxa"/>
            <w:tcBorders>
              <w:top w:val="single" w:sz="6" w:space="0" w:color="000000"/>
              <w:left w:val="single" w:sz="6" w:space="0" w:color="000000"/>
              <w:bottom w:val="single" w:sz="6" w:space="0" w:color="000000"/>
              <w:right w:val="single" w:sz="6" w:space="0" w:color="000000"/>
            </w:tcBorders>
          </w:tcPr>
          <w:p w14:paraId="7E292D48" w14:textId="77777777" w:rsidR="008034A9" w:rsidRPr="00C3529E" w:rsidRDefault="008034A9" w:rsidP="008034A9">
            <w:pPr>
              <w:rPr>
                <w:color w:val="000000"/>
              </w:rPr>
            </w:pPr>
            <w:r w:rsidRPr="00C3529E">
              <w:rPr>
                <w:rFonts w:cs="Arial"/>
                <w:color w:val="000000"/>
                <w:szCs w:val="22"/>
              </w:rPr>
              <w:t>Service Minutes Outage (Time)</w:t>
            </w:r>
            <w:r w:rsidRPr="00C3529E">
              <w:rPr>
                <w:rFonts w:cs="Arial"/>
                <w:color w:val="000000"/>
                <w:szCs w:val="22"/>
              </w:rPr>
              <w:br/>
              <w:t>Service Minutes of Availability</w:t>
            </w:r>
          </w:p>
        </w:tc>
      </w:tr>
      <w:tr w:rsidR="00F65CE2" w:rsidRPr="00157FD1" w14:paraId="7E292D55"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50" w14:textId="77777777" w:rsidR="00F65CE2" w:rsidRDefault="00F65CE2" w:rsidP="00F65CE2">
            <w:r>
              <w:t>7.1</w:t>
            </w:r>
          </w:p>
        </w:tc>
        <w:tc>
          <w:tcPr>
            <w:tcW w:w="1530" w:type="dxa"/>
            <w:tcBorders>
              <w:top w:val="single" w:sz="6" w:space="0" w:color="000000"/>
              <w:left w:val="single" w:sz="6" w:space="0" w:color="000000"/>
              <w:bottom w:val="single" w:sz="6" w:space="0" w:color="000000"/>
              <w:right w:val="single" w:sz="6" w:space="0" w:color="000000"/>
            </w:tcBorders>
          </w:tcPr>
          <w:p w14:paraId="7E292D51" w14:textId="77777777" w:rsidR="00F65CE2" w:rsidRDefault="00F65CE2" w:rsidP="00F65CE2">
            <w:r>
              <w:t>Field Returns – FR</w:t>
            </w:r>
          </w:p>
        </w:tc>
        <w:tc>
          <w:tcPr>
            <w:tcW w:w="1800" w:type="dxa"/>
            <w:tcBorders>
              <w:top w:val="single" w:sz="6" w:space="0" w:color="000000"/>
              <w:left w:val="single" w:sz="6" w:space="0" w:color="000000"/>
              <w:bottom w:val="single" w:sz="6" w:space="0" w:color="000000"/>
              <w:right w:val="single" w:sz="6" w:space="0" w:color="000000"/>
            </w:tcBorders>
          </w:tcPr>
          <w:p w14:paraId="7E292D52" w14:textId="77777777" w:rsidR="00F65CE2" w:rsidRPr="00157FD1" w:rsidRDefault="00F65CE2" w:rsidP="00F65CE2"/>
        </w:tc>
        <w:tc>
          <w:tcPr>
            <w:tcW w:w="900" w:type="dxa"/>
            <w:tcBorders>
              <w:top w:val="single" w:sz="6" w:space="0" w:color="000000"/>
              <w:left w:val="single" w:sz="6" w:space="0" w:color="000000"/>
              <w:bottom w:val="single" w:sz="6" w:space="0" w:color="000000"/>
              <w:right w:val="single" w:sz="6" w:space="0" w:color="000000"/>
            </w:tcBorders>
          </w:tcPr>
          <w:p w14:paraId="7E292D53" w14:textId="77777777" w:rsidR="00F65CE2" w:rsidRDefault="00F65CE2" w:rsidP="00F65CE2"/>
        </w:tc>
        <w:tc>
          <w:tcPr>
            <w:tcW w:w="4500" w:type="dxa"/>
            <w:tcBorders>
              <w:top w:val="single" w:sz="6" w:space="0" w:color="000000"/>
              <w:left w:val="single" w:sz="6" w:space="0" w:color="000000"/>
              <w:bottom w:val="single" w:sz="6" w:space="0" w:color="000000"/>
              <w:right w:val="single" w:sz="6" w:space="0" w:color="000000"/>
            </w:tcBorders>
          </w:tcPr>
          <w:p w14:paraId="7E292D54" w14:textId="77777777" w:rsidR="00F65CE2" w:rsidRDefault="00F65CE2" w:rsidP="00F65CE2"/>
        </w:tc>
      </w:tr>
      <w:tr w:rsidR="00F65CE2" w:rsidRPr="00157FD1" w14:paraId="7E292D5B"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56"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57"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58" w14:textId="77777777" w:rsidR="00F65CE2" w:rsidRPr="00157FD1" w:rsidRDefault="00F65CE2" w:rsidP="00F65CE2">
            <w:r w:rsidRPr="00157FD1">
              <w:t>Table 7.1</w:t>
            </w:r>
            <w:r w:rsidRPr="00157FD1">
              <w:noBreakHyphen/>
              <w:t>3</w:t>
            </w:r>
          </w:p>
        </w:tc>
        <w:tc>
          <w:tcPr>
            <w:tcW w:w="900" w:type="dxa"/>
            <w:tcBorders>
              <w:top w:val="single" w:sz="6" w:space="0" w:color="000000"/>
              <w:left w:val="single" w:sz="6" w:space="0" w:color="000000"/>
              <w:bottom w:val="single" w:sz="6" w:space="0" w:color="000000"/>
              <w:right w:val="single" w:sz="6" w:space="0" w:color="000000"/>
            </w:tcBorders>
          </w:tcPr>
          <w:p w14:paraId="7E292D59" w14:textId="77777777" w:rsidR="00F65CE2" w:rsidRDefault="00F65CE2" w:rsidP="00F65CE2">
            <w:r>
              <w:t>FRa</w:t>
            </w:r>
            <w:r>
              <w:br/>
              <w:t>FRs</w:t>
            </w:r>
            <w:r>
              <w:br/>
              <w:t>FRri</w:t>
            </w:r>
            <w:r>
              <w:br/>
            </w:r>
            <w:r>
              <w:br/>
              <w:t>FRry</w:t>
            </w:r>
            <w:r>
              <w:br/>
            </w:r>
            <w:r>
              <w:br/>
              <w:t>FRrt</w:t>
            </w:r>
            <w:r>
              <w:br/>
            </w:r>
            <w:r>
              <w:br/>
              <w:t>FRsi</w:t>
            </w:r>
            <w:r>
              <w:br/>
            </w:r>
            <w:r>
              <w:br/>
              <w:t>FRsy</w:t>
            </w:r>
            <w:r>
              <w:br/>
            </w:r>
            <w:r>
              <w:br/>
              <w:t>FRst</w:t>
            </w:r>
          </w:p>
        </w:tc>
        <w:tc>
          <w:tcPr>
            <w:tcW w:w="4500" w:type="dxa"/>
            <w:tcBorders>
              <w:top w:val="single" w:sz="6" w:space="0" w:color="000000"/>
              <w:left w:val="single" w:sz="6" w:space="0" w:color="000000"/>
              <w:bottom w:val="single" w:sz="6" w:space="0" w:color="000000"/>
              <w:right w:val="single" w:sz="6" w:space="0" w:color="000000"/>
            </w:tcBorders>
          </w:tcPr>
          <w:p w14:paraId="7E292D5A" w14:textId="71ED8B6B" w:rsidR="00F65CE2" w:rsidRDefault="00F65CE2" w:rsidP="00F65CE2">
            <w:r>
              <w:t>Afactor</w:t>
            </w:r>
            <w:r>
              <w:br/>
            </w:r>
            <w:r w:rsidR="003653DC">
              <w:t>Normalization factor</w:t>
            </w:r>
            <w:r>
              <w:br/>
              <w:t>Number of returns from the ERI basis shipping period</w:t>
            </w:r>
            <w:r>
              <w:br/>
              <w:t>Number of returns from the YRR basis shipping period</w:t>
            </w:r>
            <w:r>
              <w:br/>
              <w:t>Number of returns from the LTR basis shipping period</w:t>
            </w:r>
            <w:r>
              <w:br/>
              <w:t>Number of FRUs shipped during the ERI basis shipping period</w:t>
            </w:r>
            <w:r>
              <w:br/>
              <w:t>Number of FRUs shipped during the YRR basis shipping period</w:t>
            </w:r>
            <w:r>
              <w:br/>
              <w:t>Number of FRUs shipped during the LTR basis shipping period</w:t>
            </w:r>
          </w:p>
        </w:tc>
      </w:tr>
      <w:tr w:rsidR="00F65CE2" w:rsidRPr="00157FD1" w14:paraId="7E292D61"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5C" w14:textId="77777777" w:rsidR="00F65CE2" w:rsidRDefault="00F65CE2" w:rsidP="00F65CE2">
            <w:r>
              <w:t>7.2</w:t>
            </w:r>
          </w:p>
        </w:tc>
        <w:tc>
          <w:tcPr>
            <w:tcW w:w="1530" w:type="dxa"/>
            <w:tcBorders>
              <w:top w:val="single" w:sz="6" w:space="0" w:color="000000"/>
              <w:left w:val="single" w:sz="6" w:space="0" w:color="000000"/>
              <w:bottom w:val="single" w:sz="6" w:space="0" w:color="000000"/>
              <w:right w:val="single" w:sz="6" w:space="0" w:color="000000"/>
            </w:tcBorders>
          </w:tcPr>
          <w:p w14:paraId="7E292D5D" w14:textId="77777777" w:rsidR="00F65CE2" w:rsidRDefault="00F65CE2" w:rsidP="00F65CE2">
            <w:r>
              <w:t>Basic Return Rate – BRR</w:t>
            </w:r>
          </w:p>
        </w:tc>
        <w:tc>
          <w:tcPr>
            <w:tcW w:w="1800" w:type="dxa"/>
            <w:tcBorders>
              <w:top w:val="single" w:sz="6" w:space="0" w:color="000000"/>
              <w:left w:val="single" w:sz="6" w:space="0" w:color="000000"/>
              <w:bottom w:val="single" w:sz="6" w:space="0" w:color="000000"/>
              <w:right w:val="single" w:sz="6" w:space="0" w:color="000000"/>
            </w:tcBorders>
          </w:tcPr>
          <w:p w14:paraId="7E292D5E" w14:textId="77777777" w:rsidR="00F65CE2" w:rsidRPr="00157FD1" w:rsidRDefault="00F65CE2" w:rsidP="00F65CE2"/>
        </w:tc>
        <w:tc>
          <w:tcPr>
            <w:tcW w:w="900" w:type="dxa"/>
            <w:tcBorders>
              <w:top w:val="single" w:sz="6" w:space="0" w:color="000000"/>
              <w:left w:val="single" w:sz="6" w:space="0" w:color="000000"/>
              <w:bottom w:val="single" w:sz="6" w:space="0" w:color="000000"/>
              <w:right w:val="single" w:sz="6" w:space="0" w:color="000000"/>
            </w:tcBorders>
          </w:tcPr>
          <w:p w14:paraId="7E292D5F" w14:textId="77777777" w:rsidR="00F65CE2" w:rsidRDefault="00F65CE2" w:rsidP="00F65CE2"/>
        </w:tc>
        <w:tc>
          <w:tcPr>
            <w:tcW w:w="4500" w:type="dxa"/>
            <w:tcBorders>
              <w:top w:val="single" w:sz="6" w:space="0" w:color="000000"/>
              <w:left w:val="single" w:sz="6" w:space="0" w:color="000000"/>
              <w:bottom w:val="single" w:sz="6" w:space="0" w:color="000000"/>
              <w:right w:val="single" w:sz="6" w:space="0" w:color="000000"/>
            </w:tcBorders>
          </w:tcPr>
          <w:p w14:paraId="7E292D60" w14:textId="77777777" w:rsidR="00F65CE2" w:rsidRDefault="00F65CE2" w:rsidP="00F65CE2"/>
        </w:tc>
      </w:tr>
      <w:tr w:rsidR="00F65CE2" w:rsidRPr="00EC5111" w14:paraId="7E292D67"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62" w14:textId="77777777" w:rsidR="00F65CE2" w:rsidRPr="00D5601C" w:rsidRDefault="00F65CE2" w:rsidP="00F65CE2">
            <w:pPr>
              <w:rPr>
                <w:color w:val="000000"/>
              </w:rPr>
            </w:pPr>
          </w:p>
        </w:tc>
        <w:tc>
          <w:tcPr>
            <w:tcW w:w="1530" w:type="dxa"/>
            <w:tcBorders>
              <w:top w:val="single" w:sz="6" w:space="0" w:color="000000"/>
              <w:left w:val="single" w:sz="6" w:space="0" w:color="000000"/>
              <w:bottom w:val="single" w:sz="6" w:space="0" w:color="000000"/>
              <w:right w:val="single" w:sz="6" w:space="0" w:color="000000"/>
            </w:tcBorders>
          </w:tcPr>
          <w:p w14:paraId="7E292D63" w14:textId="77777777" w:rsidR="00F65CE2" w:rsidRPr="00D5601C" w:rsidRDefault="00F65CE2" w:rsidP="00F65CE2">
            <w:pPr>
              <w:rPr>
                <w:color w:val="000000"/>
              </w:rPr>
            </w:pPr>
          </w:p>
        </w:tc>
        <w:tc>
          <w:tcPr>
            <w:tcW w:w="1800" w:type="dxa"/>
            <w:tcBorders>
              <w:top w:val="single" w:sz="6" w:space="0" w:color="000000"/>
              <w:left w:val="single" w:sz="6" w:space="0" w:color="000000"/>
              <w:bottom w:val="single" w:sz="6" w:space="0" w:color="000000"/>
              <w:right w:val="single" w:sz="6" w:space="0" w:color="000000"/>
            </w:tcBorders>
          </w:tcPr>
          <w:p w14:paraId="7E292D64" w14:textId="77777777" w:rsidR="00F65CE2" w:rsidRPr="00D5601C" w:rsidRDefault="00F65CE2" w:rsidP="00F65CE2">
            <w:pPr>
              <w:rPr>
                <w:color w:val="000000"/>
              </w:rPr>
            </w:pPr>
            <w:r w:rsidRPr="00D5601C">
              <w:rPr>
                <w:color w:val="000000"/>
              </w:rPr>
              <w:t>Table 7.2-3</w:t>
            </w:r>
          </w:p>
        </w:tc>
        <w:tc>
          <w:tcPr>
            <w:tcW w:w="900" w:type="dxa"/>
            <w:tcBorders>
              <w:top w:val="single" w:sz="6" w:space="0" w:color="000000"/>
              <w:left w:val="single" w:sz="6" w:space="0" w:color="000000"/>
              <w:bottom w:val="single" w:sz="6" w:space="0" w:color="000000"/>
              <w:right w:val="single" w:sz="6" w:space="0" w:color="000000"/>
            </w:tcBorders>
          </w:tcPr>
          <w:p w14:paraId="7E292D65" w14:textId="410A84DA" w:rsidR="00F65CE2" w:rsidRPr="008D685B" w:rsidRDefault="00F65CE2" w:rsidP="00D5601C">
            <w:pPr>
              <w:pStyle w:val="TableText"/>
            </w:pPr>
            <w:r w:rsidRPr="00D5601C">
              <w:t>FRab</w:t>
            </w:r>
            <w:r w:rsidRPr="00D5601C">
              <w:br/>
            </w:r>
            <w:r w:rsidRPr="008D685B">
              <w:t>FRrb</w:t>
            </w:r>
            <w:r w:rsidRPr="008D685B">
              <w:br/>
            </w:r>
            <w:r w:rsidRPr="008D685B">
              <w:br/>
            </w:r>
            <w:r w:rsidR="00FC68FF" w:rsidRPr="008D685B">
              <w:t>FR</w:t>
            </w:r>
            <w:r w:rsidR="00FC68FF">
              <w:t>s</w:t>
            </w:r>
            <w:r w:rsidR="00FC68FF" w:rsidRPr="008D685B">
              <w:t>b</w:t>
            </w:r>
          </w:p>
        </w:tc>
        <w:tc>
          <w:tcPr>
            <w:tcW w:w="4500" w:type="dxa"/>
            <w:tcBorders>
              <w:top w:val="single" w:sz="6" w:space="0" w:color="000000"/>
              <w:left w:val="single" w:sz="6" w:space="0" w:color="000000"/>
              <w:bottom w:val="single" w:sz="6" w:space="0" w:color="000000"/>
              <w:right w:val="single" w:sz="6" w:space="0" w:color="000000"/>
            </w:tcBorders>
          </w:tcPr>
          <w:p w14:paraId="7E292D66" w14:textId="77777777" w:rsidR="00F65CE2" w:rsidRPr="00D5601C" w:rsidRDefault="00F65CE2" w:rsidP="00F65CE2">
            <w:pPr>
              <w:rPr>
                <w:color w:val="000000"/>
              </w:rPr>
            </w:pPr>
            <w:r w:rsidRPr="00D5601C">
              <w:rPr>
                <w:color w:val="000000"/>
              </w:rPr>
              <w:t>Afactor</w:t>
            </w:r>
            <w:r w:rsidRPr="00D5601C">
              <w:rPr>
                <w:color w:val="000000"/>
              </w:rPr>
              <w:br/>
            </w:r>
            <w:r w:rsidRPr="00D5601C">
              <w:rPr>
                <w:color w:val="000000"/>
                <w:kern w:val="28"/>
              </w:rPr>
              <w:t>Number of unit returns from the BRR basis shipping period</w:t>
            </w:r>
            <w:r w:rsidRPr="00D5601C">
              <w:rPr>
                <w:color w:val="000000"/>
                <w:kern w:val="28"/>
              </w:rPr>
              <w:br/>
            </w:r>
            <w:r w:rsidRPr="00D5601C">
              <w:rPr>
                <w:color w:val="000000"/>
              </w:rPr>
              <w:t>Number of units shipped during BRR basis shipping period</w:t>
            </w:r>
          </w:p>
        </w:tc>
      </w:tr>
      <w:tr w:rsidR="00F65CE2" w:rsidRPr="00157FD1" w14:paraId="7E292D6D"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68" w14:textId="77777777" w:rsidR="00F65CE2" w:rsidRDefault="00F65CE2" w:rsidP="00F65CE2">
            <w:r>
              <w:t>8.1</w:t>
            </w:r>
          </w:p>
        </w:tc>
        <w:tc>
          <w:tcPr>
            <w:tcW w:w="1530" w:type="dxa"/>
            <w:tcBorders>
              <w:top w:val="single" w:sz="6" w:space="0" w:color="000000"/>
              <w:left w:val="single" w:sz="6" w:space="0" w:color="000000"/>
              <w:bottom w:val="single" w:sz="6" w:space="0" w:color="000000"/>
              <w:right w:val="single" w:sz="6" w:space="0" w:color="000000"/>
            </w:tcBorders>
          </w:tcPr>
          <w:p w14:paraId="7E292D69" w14:textId="77777777" w:rsidR="00F65CE2" w:rsidRDefault="00F65CE2" w:rsidP="00F65CE2">
            <w:r>
              <w:t>Software Fix Quality – SFQ</w:t>
            </w:r>
          </w:p>
        </w:tc>
        <w:tc>
          <w:tcPr>
            <w:tcW w:w="1800" w:type="dxa"/>
            <w:tcBorders>
              <w:top w:val="single" w:sz="6" w:space="0" w:color="000000"/>
              <w:left w:val="single" w:sz="6" w:space="0" w:color="000000"/>
              <w:bottom w:val="single" w:sz="6" w:space="0" w:color="000000"/>
              <w:right w:val="single" w:sz="6" w:space="0" w:color="000000"/>
            </w:tcBorders>
          </w:tcPr>
          <w:p w14:paraId="7E292D6A" w14:textId="77777777" w:rsidR="00F65CE2" w:rsidRPr="00157FD1" w:rsidRDefault="00F65CE2" w:rsidP="00F65CE2"/>
        </w:tc>
        <w:tc>
          <w:tcPr>
            <w:tcW w:w="900" w:type="dxa"/>
            <w:tcBorders>
              <w:top w:val="single" w:sz="6" w:space="0" w:color="000000"/>
              <w:left w:val="single" w:sz="6" w:space="0" w:color="000000"/>
              <w:bottom w:val="single" w:sz="6" w:space="0" w:color="000000"/>
              <w:right w:val="single" w:sz="6" w:space="0" w:color="000000"/>
            </w:tcBorders>
          </w:tcPr>
          <w:p w14:paraId="7E292D6B" w14:textId="77777777" w:rsidR="00F65CE2" w:rsidRDefault="00F65CE2" w:rsidP="00F65CE2"/>
        </w:tc>
        <w:tc>
          <w:tcPr>
            <w:tcW w:w="4500" w:type="dxa"/>
            <w:tcBorders>
              <w:top w:val="single" w:sz="6" w:space="0" w:color="000000"/>
              <w:left w:val="single" w:sz="6" w:space="0" w:color="000000"/>
              <w:bottom w:val="single" w:sz="6" w:space="0" w:color="000000"/>
              <w:right w:val="single" w:sz="6" w:space="0" w:color="000000"/>
            </w:tcBorders>
          </w:tcPr>
          <w:p w14:paraId="7E292D6C" w14:textId="77777777" w:rsidR="00F65CE2" w:rsidRDefault="00F65CE2" w:rsidP="00F65CE2"/>
        </w:tc>
      </w:tr>
      <w:tr w:rsidR="00F65CE2" w:rsidRPr="00157FD1" w14:paraId="7E292D73"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6E"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6F"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70" w14:textId="77777777" w:rsidR="00F65CE2" w:rsidRPr="00157FD1" w:rsidRDefault="00F65CE2" w:rsidP="00F65CE2">
            <w:r w:rsidRPr="00157FD1">
              <w:t>Table 8.1</w:t>
            </w:r>
            <w:r w:rsidRPr="00157FD1">
              <w:noBreakHyphen/>
              <w:t>3</w:t>
            </w:r>
          </w:p>
        </w:tc>
        <w:tc>
          <w:tcPr>
            <w:tcW w:w="900" w:type="dxa"/>
            <w:tcBorders>
              <w:top w:val="single" w:sz="6" w:space="0" w:color="000000"/>
              <w:left w:val="single" w:sz="6" w:space="0" w:color="000000"/>
              <w:bottom w:val="single" w:sz="6" w:space="0" w:color="000000"/>
              <w:right w:val="single" w:sz="6" w:space="0" w:color="000000"/>
            </w:tcBorders>
          </w:tcPr>
          <w:p w14:paraId="7E292D71" w14:textId="77777777" w:rsidR="00F65CE2" w:rsidRDefault="00F65CE2" w:rsidP="00F65CE2">
            <w:r>
              <w:t>DFc</w:t>
            </w:r>
            <w:r>
              <w:br/>
              <w:t>Fc</w:t>
            </w:r>
          </w:p>
        </w:tc>
        <w:tc>
          <w:tcPr>
            <w:tcW w:w="4500" w:type="dxa"/>
            <w:tcBorders>
              <w:top w:val="single" w:sz="6" w:space="0" w:color="000000"/>
              <w:left w:val="single" w:sz="6" w:space="0" w:color="000000"/>
              <w:bottom w:val="single" w:sz="6" w:space="0" w:color="000000"/>
              <w:right w:val="single" w:sz="6" w:space="0" w:color="000000"/>
            </w:tcBorders>
          </w:tcPr>
          <w:p w14:paraId="7E292D72" w14:textId="77777777" w:rsidR="00F65CE2" w:rsidRDefault="00F65CE2" w:rsidP="00F65CE2">
            <w:r>
              <w:t>Number of defective software fixes in the month</w:t>
            </w:r>
            <w:r>
              <w:br/>
              <w:t>Total number of software fixes that became available for general release in the month</w:t>
            </w:r>
          </w:p>
        </w:tc>
      </w:tr>
      <w:tr w:rsidR="00F65CE2" w:rsidRPr="00157FD1" w14:paraId="7E292D79"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74" w14:textId="77777777" w:rsidR="00F65CE2" w:rsidRDefault="00F65CE2" w:rsidP="00F65CE2">
            <w:r>
              <w:t>8.2</w:t>
            </w:r>
          </w:p>
        </w:tc>
        <w:tc>
          <w:tcPr>
            <w:tcW w:w="1530" w:type="dxa"/>
            <w:tcBorders>
              <w:top w:val="single" w:sz="6" w:space="0" w:color="000000"/>
              <w:left w:val="single" w:sz="6" w:space="0" w:color="000000"/>
              <w:bottom w:val="single" w:sz="6" w:space="0" w:color="000000"/>
              <w:right w:val="single" w:sz="6" w:space="0" w:color="000000"/>
            </w:tcBorders>
          </w:tcPr>
          <w:p w14:paraId="7E292D75" w14:textId="77777777" w:rsidR="00F65CE2" w:rsidRDefault="00F65CE2" w:rsidP="00F65CE2">
            <w:r>
              <w:t>Software Problem Report – SPR</w:t>
            </w:r>
          </w:p>
        </w:tc>
        <w:tc>
          <w:tcPr>
            <w:tcW w:w="1800" w:type="dxa"/>
            <w:tcBorders>
              <w:top w:val="single" w:sz="6" w:space="0" w:color="000000"/>
              <w:left w:val="single" w:sz="6" w:space="0" w:color="000000"/>
              <w:bottom w:val="single" w:sz="6" w:space="0" w:color="000000"/>
              <w:right w:val="single" w:sz="6" w:space="0" w:color="000000"/>
            </w:tcBorders>
          </w:tcPr>
          <w:p w14:paraId="7E292D76" w14:textId="77777777" w:rsidR="00F65CE2" w:rsidRPr="00157FD1" w:rsidRDefault="00F65CE2" w:rsidP="00F65CE2"/>
        </w:tc>
        <w:tc>
          <w:tcPr>
            <w:tcW w:w="900" w:type="dxa"/>
            <w:tcBorders>
              <w:top w:val="single" w:sz="6" w:space="0" w:color="000000"/>
              <w:left w:val="single" w:sz="6" w:space="0" w:color="000000"/>
              <w:bottom w:val="single" w:sz="6" w:space="0" w:color="000000"/>
              <w:right w:val="single" w:sz="6" w:space="0" w:color="000000"/>
            </w:tcBorders>
          </w:tcPr>
          <w:p w14:paraId="7E292D77" w14:textId="77777777" w:rsidR="00F65CE2" w:rsidRDefault="00F65CE2" w:rsidP="00F65CE2"/>
        </w:tc>
        <w:tc>
          <w:tcPr>
            <w:tcW w:w="4500" w:type="dxa"/>
            <w:tcBorders>
              <w:top w:val="single" w:sz="6" w:space="0" w:color="000000"/>
              <w:left w:val="single" w:sz="6" w:space="0" w:color="000000"/>
              <w:bottom w:val="single" w:sz="6" w:space="0" w:color="000000"/>
              <w:right w:val="single" w:sz="6" w:space="0" w:color="000000"/>
            </w:tcBorders>
          </w:tcPr>
          <w:p w14:paraId="7E292D78" w14:textId="77777777" w:rsidR="00F65CE2" w:rsidRDefault="00F65CE2" w:rsidP="00F65CE2"/>
        </w:tc>
      </w:tr>
      <w:tr w:rsidR="00F65CE2" w:rsidRPr="00157FD1" w14:paraId="7E292D7F"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7A"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7B"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7C" w14:textId="77777777" w:rsidR="00F65CE2" w:rsidRPr="00157FD1" w:rsidRDefault="00F65CE2" w:rsidP="00F65CE2">
            <w:r w:rsidRPr="00157FD1">
              <w:t>Table 8.2</w:t>
            </w:r>
            <w:r w:rsidRPr="00157FD1">
              <w:noBreakHyphen/>
              <w:t>3</w:t>
            </w:r>
          </w:p>
        </w:tc>
        <w:tc>
          <w:tcPr>
            <w:tcW w:w="900" w:type="dxa"/>
            <w:tcBorders>
              <w:top w:val="single" w:sz="6" w:space="0" w:color="000000"/>
              <w:left w:val="single" w:sz="6" w:space="0" w:color="000000"/>
              <w:bottom w:val="single" w:sz="6" w:space="0" w:color="000000"/>
              <w:right w:val="single" w:sz="6" w:space="0" w:color="000000"/>
            </w:tcBorders>
          </w:tcPr>
          <w:p w14:paraId="7E292D7D" w14:textId="4B977823" w:rsidR="00F65CE2" w:rsidRDefault="00F65CE2" w:rsidP="00FC68FF">
            <w:r>
              <w:t>SPRa</w:t>
            </w:r>
            <w:r>
              <w:br/>
            </w:r>
            <w:r w:rsidR="00FC68FF">
              <w:t>SPRs</w:t>
            </w:r>
            <w:r>
              <w:br/>
              <w:t>Sp1</w:t>
            </w:r>
            <w:r>
              <w:br/>
              <w:t>Sp2</w:t>
            </w:r>
            <w:r>
              <w:br/>
              <w:t>Sp3</w:t>
            </w:r>
          </w:p>
        </w:tc>
        <w:tc>
          <w:tcPr>
            <w:tcW w:w="4500" w:type="dxa"/>
            <w:tcBorders>
              <w:top w:val="single" w:sz="6" w:space="0" w:color="000000"/>
              <w:left w:val="single" w:sz="6" w:space="0" w:color="000000"/>
              <w:bottom w:val="single" w:sz="6" w:space="0" w:color="000000"/>
              <w:right w:val="single" w:sz="6" w:space="0" w:color="000000"/>
            </w:tcBorders>
          </w:tcPr>
          <w:p w14:paraId="7E292D7E" w14:textId="53884340" w:rsidR="00F65CE2" w:rsidRDefault="00F65CE2" w:rsidP="00F65CE2">
            <w:r>
              <w:t>Afactor</w:t>
            </w:r>
            <w:r>
              <w:br/>
            </w:r>
            <w:r w:rsidR="003653DC">
              <w:t>Normalization factor</w:t>
            </w:r>
            <w:r>
              <w:br/>
              <w:t>Number of critical software problem reports</w:t>
            </w:r>
            <w:r>
              <w:br/>
              <w:t>Number of major software problem reports</w:t>
            </w:r>
            <w:r>
              <w:br/>
              <w:t>Number of minor software problem reports</w:t>
            </w:r>
          </w:p>
        </w:tc>
      </w:tr>
      <w:tr w:rsidR="00F65CE2" w:rsidRPr="00157FD1" w14:paraId="7E292D85"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80" w14:textId="77777777" w:rsidR="00F65CE2" w:rsidRDefault="00F65CE2" w:rsidP="00F65CE2">
            <w:r>
              <w:t>9.1</w:t>
            </w:r>
          </w:p>
        </w:tc>
        <w:tc>
          <w:tcPr>
            <w:tcW w:w="1530" w:type="dxa"/>
            <w:tcBorders>
              <w:top w:val="single" w:sz="6" w:space="0" w:color="000000"/>
              <w:left w:val="single" w:sz="6" w:space="0" w:color="000000"/>
              <w:bottom w:val="single" w:sz="6" w:space="0" w:color="000000"/>
              <w:right w:val="single" w:sz="6" w:space="0" w:color="000000"/>
            </w:tcBorders>
          </w:tcPr>
          <w:p w14:paraId="7E292D81" w14:textId="77777777" w:rsidR="00F65CE2" w:rsidRDefault="00F65CE2" w:rsidP="00F65CE2">
            <w:r>
              <w:t>Service Quality – SQ</w:t>
            </w:r>
          </w:p>
        </w:tc>
        <w:tc>
          <w:tcPr>
            <w:tcW w:w="1800" w:type="dxa"/>
            <w:tcBorders>
              <w:top w:val="single" w:sz="6" w:space="0" w:color="000000"/>
              <w:left w:val="single" w:sz="6" w:space="0" w:color="000000"/>
              <w:bottom w:val="single" w:sz="6" w:space="0" w:color="000000"/>
              <w:right w:val="single" w:sz="6" w:space="0" w:color="000000"/>
            </w:tcBorders>
          </w:tcPr>
          <w:p w14:paraId="7E292D82" w14:textId="77777777" w:rsidR="00F65CE2" w:rsidRPr="00157FD1" w:rsidRDefault="00F65CE2" w:rsidP="00F65CE2"/>
        </w:tc>
        <w:tc>
          <w:tcPr>
            <w:tcW w:w="900" w:type="dxa"/>
            <w:tcBorders>
              <w:top w:val="single" w:sz="6" w:space="0" w:color="000000"/>
              <w:left w:val="single" w:sz="6" w:space="0" w:color="000000"/>
              <w:bottom w:val="single" w:sz="6" w:space="0" w:color="000000"/>
              <w:right w:val="single" w:sz="6" w:space="0" w:color="000000"/>
            </w:tcBorders>
          </w:tcPr>
          <w:p w14:paraId="7E292D83" w14:textId="77777777" w:rsidR="00F65CE2" w:rsidRDefault="00F65CE2" w:rsidP="00F65CE2"/>
        </w:tc>
        <w:tc>
          <w:tcPr>
            <w:tcW w:w="4500" w:type="dxa"/>
            <w:tcBorders>
              <w:top w:val="single" w:sz="6" w:space="0" w:color="000000"/>
              <w:left w:val="single" w:sz="6" w:space="0" w:color="000000"/>
              <w:bottom w:val="single" w:sz="6" w:space="0" w:color="000000"/>
              <w:right w:val="single" w:sz="6" w:space="0" w:color="000000"/>
            </w:tcBorders>
          </w:tcPr>
          <w:p w14:paraId="7E292D84" w14:textId="77777777" w:rsidR="00F65CE2" w:rsidRDefault="00F65CE2" w:rsidP="00F65CE2"/>
        </w:tc>
      </w:tr>
      <w:tr w:rsidR="00F65CE2" w:rsidRPr="00157FD1" w14:paraId="7E292D8B"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86" w14:textId="77777777" w:rsidR="00F65CE2" w:rsidRDefault="00F65CE2" w:rsidP="00F65CE2"/>
        </w:tc>
        <w:tc>
          <w:tcPr>
            <w:tcW w:w="1530" w:type="dxa"/>
            <w:tcBorders>
              <w:top w:val="single" w:sz="6" w:space="0" w:color="000000"/>
              <w:left w:val="single" w:sz="6" w:space="0" w:color="000000"/>
              <w:bottom w:val="single" w:sz="6" w:space="0" w:color="000000"/>
              <w:right w:val="single" w:sz="6" w:space="0" w:color="000000"/>
            </w:tcBorders>
          </w:tcPr>
          <w:p w14:paraId="7E292D87" w14:textId="77777777" w:rsidR="00F65CE2" w:rsidRDefault="00F65CE2" w:rsidP="00F65CE2"/>
        </w:tc>
        <w:tc>
          <w:tcPr>
            <w:tcW w:w="1800" w:type="dxa"/>
            <w:tcBorders>
              <w:top w:val="single" w:sz="6" w:space="0" w:color="000000"/>
              <w:left w:val="single" w:sz="6" w:space="0" w:color="000000"/>
              <w:bottom w:val="single" w:sz="6" w:space="0" w:color="000000"/>
              <w:right w:val="single" w:sz="6" w:space="0" w:color="000000"/>
            </w:tcBorders>
          </w:tcPr>
          <w:p w14:paraId="7E292D88" w14:textId="77777777" w:rsidR="00F65CE2" w:rsidRPr="00157FD1" w:rsidRDefault="00F65CE2" w:rsidP="00F65CE2">
            <w:r w:rsidRPr="00157FD1">
              <w:t>Table 9.1</w:t>
            </w:r>
            <w:r w:rsidRPr="00157FD1">
              <w:noBreakHyphen/>
              <w:t>3</w:t>
            </w:r>
          </w:p>
        </w:tc>
        <w:tc>
          <w:tcPr>
            <w:tcW w:w="900" w:type="dxa"/>
            <w:tcBorders>
              <w:top w:val="single" w:sz="6" w:space="0" w:color="000000"/>
              <w:left w:val="single" w:sz="6" w:space="0" w:color="000000"/>
              <w:bottom w:val="single" w:sz="6" w:space="0" w:color="000000"/>
              <w:right w:val="single" w:sz="6" w:space="0" w:color="000000"/>
            </w:tcBorders>
          </w:tcPr>
          <w:p w14:paraId="7E292D89" w14:textId="77777777" w:rsidR="00F65CE2" w:rsidRDefault="00F65CE2" w:rsidP="00F65CE2">
            <w:r>
              <w:t>SQd</w:t>
            </w:r>
            <w:r>
              <w:br/>
              <w:t>SQt</w:t>
            </w:r>
          </w:p>
        </w:tc>
        <w:tc>
          <w:tcPr>
            <w:tcW w:w="4500" w:type="dxa"/>
            <w:tcBorders>
              <w:top w:val="single" w:sz="6" w:space="0" w:color="000000"/>
              <w:left w:val="single" w:sz="6" w:space="0" w:color="000000"/>
              <w:bottom w:val="single" w:sz="6" w:space="0" w:color="000000"/>
              <w:right w:val="single" w:sz="6" w:space="0" w:color="000000"/>
            </w:tcBorders>
          </w:tcPr>
          <w:p w14:paraId="7E292D8A" w14:textId="76C6A59D" w:rsidR="00F65CE2" w:rsidRDefault="00F65CE2" w:rsidP="00F65CE2">
            <w:r>
              <w:t xml:space="preserve">Service quality numerator </w:t>
            </w:r>
            <w:r w:rsidR="008D1769">
              <w:t>as shown in the</w:t>
            </w:r>
            <w:r>
              <w:t xml:space="preserve"> in </w:t>
            </w:r>
            <w:r w:rsidRPr="00157FD1">
              <w:t>Measurement Applicability Table (</w:t>
            </w:r>
            <w:r>
              <w:t>Normalization Units</w:t>
            </w:r>
            <w:r w:rsidRPr="00157FD1">
              <w:t xml:space="preserve">), </w:t>
            </w:r>
            <w:r>
              <w:t>Table A-2</w:t>
            </w:r>
            <w:r>
              <w:br/>
              <w:t xml:space="preserve">Service quality denominator </w:t>
            </w:r>
            <w:r w:rsidR="008D1769">
              <w:t>as shown in the</w:t>
            </w:r>
            <w:r>
              <w:t xml:space="preserve"> in </w:t>
            </w:r>
            <w:r w:rsidRPr="00157FD1">
              <w:t>Measurement Applicability Table (</w:t>
            </w:r>
            <w:r>
              <w:t>Normalization Units</w:t>
            </w:r>
            <w:r w:rsidRPr="00157FD1">
              <w:t xml:space="preserve">), </w:t>
            </w:r>
            <w:r>
              <w:t>Table A</w:t>
            </w:r>
            <w:r>
              <w:noBreakHyphen/>
              <w:t>2</w:t>
            </w:r>
          </w:p>
        </w:tc>
      </w:tr>
      <w:tr w:rsidR="00F65CE2" w:rsidRPr="00EC5111" w14:paraId="7E292D91"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8C" w14:textId="77777777" w:rsidR="00F65CE2" w:rsidRPr="00D5601C" w:rsidRDefault="00F65CE2" w:rsidP="00F65CE2">
            <w:pPr>
              <w:rPr>
                <w:color w:val="000000"/>
              </w:rPr>
            </w:pPr>
            <w:r w:rsidRPr="00D5601C">
              <w:rPr>
                <w:color w:val="000000"/>
              </w:rPr>
              <w:t>9.2</w:t>
            </w:r>
          </w:p>
        </w:tc>
        <w:tc>
          <w:tcPr>
            <w:tcW w:w="1530" w:type="dxa"/>
            <w:tcBorders>
              <w:top w:val="single" w:sz="6" w:space="0" w:color="000000"/>
              <w:left w:val="single" w:sz="6" w:space="0" w:color="000000"/>
              <w:bottom w:val="single" w:sz="6" w:space="0" w:color="000000"/>
              <w:right w:val="single" w:sz="6" w:space="0" w:color="000000"/>
            </w:tcBorders>
          </w:tcPr>
          <w:p w14:paraId="7E292D8D" w14:textId="77777777" w:rsidR="00F65CE2" w:rsidRPr="00D5601C" w:rsidRDefault="00F65CE2" w:rsidP="00F65CE2">
            <w:pPr>
              <w:rPr>
                <w:color w:val="000000"/>
              </w:rPr>
            </w:pPr>
            <w:r w:rsidRPr="00D5601C">
              <w:rPr>
                <w:color w:val="000000"/>
              </w:rPr>
              <w:t>End-Customer Complaint Report Rate – CCRR</w:t>
            </w:r>
          </w:p>
        </w:tc>
        <w:tc>
          <w:tcPr>
            <w:tcW w:w="1800" w:type="dxa"/>
            <w:tcBorders>
              <w:top w:val="single" w:sz="6" w:space="0" w:color="000000"/>
              <w:left w:val="single" w:sz="6" w:space="0" w:color="000000"/>
              <w:bottom w:val="single" w:sz="6" w:space="0" w:color="000000"/>
              <w:right w:val="single" w:sz="6" w:space="0" w:color="000000"/>
            </w:tcBorders>
          </w:tcPr>
          <w:p w14:paraId="7E292D8E" w14:textId="77777777" w:rsidR="00F65CE2" w:rsidRPr="00D5601C" w:rsidRDefault="00F65CE2" w:rsidP="00F65CE2">
            <w:pPr>
              <w:rPr>
                <w:color w:val="000000"/>
              </w:rPr>
            </w:pPr>
          </w:p>
        </w:tc>
        <w:tc>
          <w:tcPr>
            <w:tcW w:w="900" w:type="dxa"/>
            <w:tcBorders>
              <w:top w:val="single" w:sz="6" w:space="0" w:color="000000"/>
              <w:left w:val="single" w:sz="6" w:space="0" w:color="000000"/>
              <w:bottom w:val="single" w:sz="6" w:space="0" w:color="000000"/>
              <w:right w:val="single" w:sz="6" w:space="0" w:color="000000"/>
            </w:tcBorders>
          </w:tcPr>
          <w:p w14:paraId="7E292D8F" w14:textId="77777777" w:rsidR="00F65CE2" w:rsidRPr="00D5601C" w:rsidRDefault="00F65CE2" w:rsidP="00F65CE2">
            <w:pPr>
              <w:rPr>
                <w:color w:val="000000"/>
              </w:rPr>
            </w:pPr>
          </w:p>
        </w:tc>
        <w:tc>
          <w:tcPr>
            <w:tcW w:w="4500" w:type="dxa"/>
            <w:tcBorders>
              <w:top w:val="single" w:sz="6" w:space="0" w:color="000000"/>
              <w:left w:val="single" w:sz="6" w:space="0" w:color="000000"/>
              <w:bottom w:val="single" w:sz="6" w:space="0" w:color="000000"/>
              <w:right w:val="single" w:sz="6" w:space="0" w:color="000000"/>
            </w:tcBorders>
          </w:tcPr>
          <w:p w14:paraId="7E292D90" w14:textId="77777777" w:rsidR="00F65CE2" w:rsidRPr="00D5601C" w:rsidRDefault="00F65CE2" w:rsidP="00F65CE2">
            <w:pPr>
              <w:rPr>
                <w:color w:val="000000"/>
              </w:rPr>
            </w:pPr>
          </w:p>
        </w:tc>
      </w:tr>
      <w:tr w:rsidR="00F65CE2" w:rsidRPr="00EC5111" w14:paraId="7E292D9C" w14:textId="77777777">
        <w:trPr>
          <w:gridAfter w:val="1"/>
          <w:wAfter w:w="20" w:type="dxa"/>
          <w:cantSplit/>
          <w:trHeight w:val="235"/>
        </w:trPr>
        <w:tc>
          <w:tcPr>
            <w:tcW w:w="840" w:type="dxa"/>
            <w:tcBorders>
              <w:top w:val="single" w:sz="6" w:space="0" w:color="000000"/>
              <w:left w:val="single" w:sz="6" w:space="0" w:color="000000"/>
              <w:bottom w:val="single" w:sz="6" w:space="0" w:color="000000"/>
              <w:right w:val="single" w:sz="6" w:space="0" w:color="000000"/>
            </w:tcBorders>
          </w:tcPr>
          <w:p w14:paraId="7E292D92" w14:textId="77777777" w:rsidR="00F65CE2" w:rsidRPr="00D5601C" w:rsidRDefault="00F65CE2" w:rsidP="00F65CE2">
            <w:pPr>
              <w:rPr>
                <w:color w:val="000000"/>
              </w:rPr>
            </w:pPr>
          </w:p>
        </w:tc>
        <w:tc>
          <w:tcPr>
            <w:tcW w:w="1530" w:type="dxa"/>
            <w:tcBorders>
              <w:top w:val="single" w:sz="6" w:space="0" w:color="000000"/>
              <w:left w:val="single" w:sz="6" w:space="0" w:color="000000"/>
              <w:bottom w:val="single" w:sz="6" w:space="0" w:color="000000"/>
              <w:right w:val="single" w:sz="6" w:space="0" w:color="000000"/>
            </w:tcBorders>
          </w:tcPr>
          <w:p w14:paraId="7E292D93" w14:textId="77777777" w:rsidR="00F65CE2" w:rsidRPr="00D5601C" w:rsidRDefault="00F65CE2" w:rsidP="00F65CE2">
            <w:pPr>
              <w:rPr>
                <w:color w:val="000000"/>
              </w:rPr>
            </w:pPr>
          </w:p>
        </w:tc>
        <w:tc>
          <w:tcPr>
            <w:tcW w:w="1800" w:type="dxa"/>
            <w:tcBorders>
              <w:top w:val="single" w:sz="6" w:space="0" w:color="000000"/>
              <w:left w:val="single" w:sz="6" w:space="0" w:color="000000"/>
              <w:bottom w:val="single" w:sz="6" w:space="0" w:color="000000"/>
              <w:right w:val="single" w:sz="6" w:space="0" w:color="000000"/>
            </w:tcBorders>
          </w:tcPr>
          <w:p w14:paraId="7E292D94" w14:textId="77777777" w:rsidR="00F65CE2" w:rsidRPr="00D5601C" w:rsidRDefault="00F65CE2" w:rsidP="00F65CE2">
            <w:pPr>
              <w:rPr>
                <w:color w:val="000000"/>
              </w:rPr>
            </w:pPr>
            <w:r w:rsidRPr="00D5601C">
              <w:rPr>
                <w:color w:val="000000"/>
              </w:rPr>
              <w:t>Table 9.2</w:t>
            </w:r>
            <w:r w:rsidRPr="00D5601C">
              <w:rPr>
                <w:color w:val="000000"/>
              </w:rPr>
              <w:noBreakHyphen/>
              <w:t>3</w:t>
            </w:r>
          </w:p>
        </w:tc>
        <w:tc>
          <w:tcPr>
            <w:tcW w:w="900" w:type="dxa"/>
            <w:tcBorders>
              <w:top w:val="single" w:sz="6" w:space="0" w:color="000000"/>
              <w:left w:val="single" w:sz="6" w:space="0" w:color="000000"/>
              <w:bottom w:val="single" w:sz="6" w:space="0" w:color="000000"/>
              <w:right w:val="single" w:sz="6" w:space="0" w:color="000000"/>
            </w:tcBorders>
          </w:tcPr>
          <w:p w14:paraId="7E292D95" w14:textId="77777777" w:rsidR="00F65CE2" w:rsidRPr="00D5601C" w:rsidRDefault="00F65CE2" w:rsidP="00F65CE2">
            <w:pPr>
              <w:rPr>
                <w:color w:val="000000"/>
              </w:rPr>
            </w:pPr>
            <w:r w:rsidRPr="00D5601C">
              <w:rPr>
                <w:color w:val="000000"/>
              </w:rPr>
              <w:t>CCRRa</w:t>
            </w:r>
          </w:p>
          <w:p w14:paraId="7E292D96" w14:textId="77777777" w:rsidR="00F65CE2" w:rsidRPr="00D5601C" w:rsidRDefault="00F65CE2" w:rsidP="00F65CE2">
            <w:pPr>
              <w:rPr>
                <w:color w:val="000000"/>
              </w:rPr>
            </w:pPr>
            <w:r w:rsidRPr="00D5601C">
              <w:rPr>
                <w:color w:val="000000"/>
              </w:rPr>
              <w:t>CCRRs</w:t>
            </w:r>
          </w:p>
          <w:p w14:paraId="7E292D97" w14:textId="77777777" w:rsidR="00F65CE2" w:rsidRPr="00D5601C" w:rsidRDefault="00F65CE2" w:rsidP="00F65CE2">
            <w:pPr>
              <w:rPr>
                <w:color w:val="000000"/>
              </w:rPr>
            </w:pPr>
            <w:r w:rsidRPr="00D5601C">
              <w:rPr>
                <w:color w:val="000000"/>
              </w:rPr>
              <w:t>CCRR1d</w:t>
            </w:r>
            <w:r w:rsidRPr="00D5601C">
              <w:rPr>
                <w:color w:val="000000"/>
              </w:rPr>
              <w:br/>
              <w:t>CCRR2d</w:t>
            </w:r>
          </w:p>
        </w:tc>
        <w:tc>
          <w:tcPr>
            <w:tcW w:w="4500" w:type="dxa"/>
            <w:tcBorders>
              <w:top w:val="single" w:sz="6" w:space="0" w:color="000000"/>
              <w:left w:val="single" w:sz="6" w:space="0" w:color="000000"/>
              <w:bottom w:val="single" w:sz="6" w:space="0" w:color="000000"/>
              <w:right w:val="single" w:sz="6" w:space="0" w:color="000000"/>
            </w:tcBorders>
          </w:tcPr>
          <w:p w14:paraId="7E292D98" w14:textId="77777777" w:rsidR="00F65CE2" w:rsidRPr="00D5601C" w:rsidRDefault="00F65CE2" w:rsidP="00F65CE2">
            <w:pPr>
              <w:rPr>
                <w:color w:val="000000"/>
              </w:rPr>
            </w:pPr>
            <w:r w:rsidRPr="00D5601C">
              <w:rPr>
                <w:color w:val="000000"/>
              </w:rPr>
              <w:t>Afactor</w:t>
            </w:r>
            <w:r w:rsidRPr="00D5601C">
              <w:rPr>
                <w:color w:val="000000"/>
              </w:rPr>
              <w:tab/>
            </w:r>
          </w:p>
          <w:p w14:paraId="7E292D99" w14:textId="3DCC7B76" w:rsidR="00F65CE2" w:rsidRPr="00D5601C" w:rsidRDefault="003653DC" w:rsidP="00F65CE2">
            <w:pPr>
              <w:rPr>
                <w:color w:val="000000"/>
              </w:rPr>
            </w:pPr>
            <w:r>
              <w:rPr>
                <w:color w:val="000000"/>
              </w:rPr>
              <w:t>Normalization factor</w:t>
            </w:r>
          </w:p>
          <w:p w14:paraId="7E292D9A" w14:textId="77777777" w:rsidR="00F65CE2" w:rsidRPr="00D5601C" w:rsidRDefault="00F65CE2" w:rsidP="00F65CE2">
            <w:pPr>
              <w:rPr>
                <w:color w:val="000000"/>
              </w:rPr>
            </w:pPr>
            <w:r w:rsidRPr="00D5601C">
              <w:rPr>
                <w:color w:val="000000"/>
              </w:rPr>
              <w:t xml:space="preserve">Number of Technical Complaints </w:t>
            </w:r>
          </w:p>
          <w:p w14:paraId="7E292D9B" w14:textId="77777777" w:rsidR="00F65CE2" w:rsidRPr="00D5601C" w:rsidRDefault="00F65CE2" w:rsidP="00F65CE2">
            <w:pPr>
              <w:rPr>
                <w:color w:val="000000"/>
              </w:rPr>
            </w:pPr>
            <w:r w:rsidRPr="00D5601C">
              <w:rPr>
                <w:color w:val="000000"/>
              </w:rPr>
              <w:t xml:space="preserve">Number of Non-technical Complaints </w:t>
            </w:r>
          </w:p>
        </w:tc>
      </w:tr>
    </w:tbl>
    <w:p w14:paraId="7E292DA9" w14:textId="77777777" w:rsidR="00F65CE2" w:rsidRDefault="00F65CE2" w:rsidP="00F65CE2">
      <w:pPr>
        <w:pStyle w:val="berschrift1"/>
        <w:ind w:right="-36"/>
      </w:pPr>
    </w:p>
    <w:p w14:paraId="7E292DAA" w14:textId="77777777" w:rsidR="00F65CE2" w:rsidRDefault="00F65CE2" w:rsidP="00F65CE2">
      <w:pPr>
        <w:jc w:val="center"/>
      </w:pPr>
      <w:r>
        <w:br w:type="page"/>
      </w:r>
      <w:r>
        <w:lastRenderedPageBreak/>
        <w:t>This page intentionally blank.</w:t>
      </w:r>
    </w:p>
    <w:p w14:paraId="7E292DAB" w14:textId="77777777" w:rsidR="00F65CE2" w:rsidRPr="00206BFA" w:rsidRDefault="00F65CE2" w:rsidP="00F65CE2">
      <w:pPr>
        <w:sectPr w:rsidR="00F65CE2" w:rsidRPr="00206BFA" w:rsidSect="00F65CE2">
          <w:headerReference w:type="even" r:id="rId120"/>
          <w:headerReference w:type="default" r:id="rId121"/>
          <w:footerReference w:type="even" r:id="rId122"/>
          <w:footerReference w:type="default" r:id="rId123"/>
          <w:pgSz w:w="12240" w:h="15840" w:code="1"/>
          <w:pgMar w:top="1440" w:right="1440" w:bottom="1440" w:left="1440" w:header="720" w:footer="720" w:gutter="0"/>
          <w:cols w:space="720"/>
          <w:docGrid w:linePitch="360"/>
        </w:sectPr>
      </w:pPr>
    </w:p>
    <w:p w14:paraId="7E292DAC" w14:textId="77777777" w:rsidR="00F65CE2" w:rsidRDefault="00F65CE2">
      <w:pPr>
        <w:pStyle w:val="berschrift1"/>
        <w:rPr>
          <w:noProof w:val="0"/>
        </w:rPr>
        <w:sectPr w:rsidR="00F65CE2">
          <w:headerReference w:type="even" r:id="rId124"/>
          <w:headerReference w:type="default" r:id="rId125"/>
          <w:footerReference w:type="even" r:id="rId126"/>
          <w:footerReference w:type="default" r:id="rId127"/>
          <w:type w:val="continuous"/>
          <w:pgSz w:w="12240" w:h="15840" w:code="1"/>
          <w:pgMar w:top="1440" w:right="1440" w:bottom="1440" w:left="1440" w:header="720" w:footer="720" w:gutter="0"/>
          <w:pgNumType w:start="1"/>
          <w:cols w:space="720"/>
          <w:docGrid w:linePitch="360"/>
        </w:sectPr>
      </w:pPr>
    </w:p>
    <w:p w14:paraId="7E292DAD" w14:textId="77777777" w:rsidR="00F65CE2" w:rsidRPr="00157FD1" w:rsidRDefault="00F65CE2">
      <w:pPr>
        <w:pStyle w:val="berschrift1"/>
        <w:rPr>
          <w:noProof w:val="0"/>
        </w:rPr>
      </w:pPr>
      <w:bookmarkStart w:id="538" w:name="_Toc137886258"/>
      <w:bookmarkStart w:id="539" w:name="_Toc200531009"/>
      <w:r w:rsidRPr="00157FD1">
        <w:rPr>
          <w:noProof w:val="0"/>
        </w:rPr>
        <w:lastRenderedPageBreak/>
        <w:t>Appendix B</w:t>
      </w:r>
      <w:r w:rsidRPr="00157FD1">
        <w:rPr>
          <w:noProof w:val="0"/>
        </w:rPr>
        <w:tab/>
      </w:r>
      <w:bookmarkStart w:id="540" w:name="AppendixB"/>
      <w:bookmarkStart w:id="541" w:name="_Toc505344099"/>
      <w:bookmarkEnd w:id="540"/>
      <w:r w:rsidRPr="00157FD1">
        <w:rPr>
          <w:noProof w:val="0"/>
        </w:rPr>
        <w:t>TL 9000 Customer Satisfaction</w:t>
      </w:r>
      <w:r w:rsidRPr="00157FD1">
        <w:rPr>
          <w:noProof w:val="0"/>
        </w:rPr>
        <w:br/>
        <w:t>Measurements Guidelines</w:t>
      </w:r>
      <w:bookmarkEnd w:id="471"/>
      <w:bookmarkEnd w:id="538"/>
      <w:bookmarkEnd w:id="539"/>
      <w:bookmarkEnd w:id="541"/>
    </w:p>
    <w:p w14:paraId="7E292DAE" w14:textId="77777777" w:rsidR="00F65CE2" w:rsidRPr="00157FD1" w:rsidRDefault="00F65CE2">
      <w:pPr>
        <w:pStyle w:val="ParSpacer"/>
        <w:rPr>
          <w:kern w:val="28"/>
        </w:rPr>
      </w:pPr>
    </w:p>
    <w:p w14:paraId="7E292DAF" w14:textId="3C8086CF" w:rsidR="00F65CE2" w:rsidRPr="00157FD1" w:rsidRDefault="00F65CE2">
      <w:pPr>
        <w:pStyle w:val="BodyText"/>
      </w:pPr>
      <w:r w:rsidRPr="00157FD1">
        <w:t xml:space="preserve">The </w:t>
      </w:r>
      <w:r w:rsidRPr="00157FD1">
        <w:rPr>
          <w:i/>
        </w:rPr>
        <w:t xml:space="preserve"> </w:t>
      </w:r>
      <w:r w:rsidRPr="00D5601C">
        <w:t>Requirements Handbook</w:t>
      </w:r>
      <w:r w:rsidRPr="00157FD1">
        <w:t xml:space="preserve"> contains requirements for measuring customer satisfaction. The design of the mechanism for collecting data from customers will necessarily be unique to each organization. This appendix offers guidelines to assist organizations in the design or review of their own customer feedback program.</w:t>
      </w:r>
    </w:p>
    <w:p w14:paraId="7E292DB0" w14:textId="77777777" w:rsidR="00F65CE2" w:rsidRPr="00157FD1" w:rsidRDefault="00F65CE2">
      <w:pPr>
        <w:pStyle w:val="ParSpacer"/>
        <w:rPr>
          <w:kern w:val="28"/>
        </w:rPr>
      </w:pPr>
    </w:p>
    <w:p w14:paraId="7E292DB1" w14:textId="77777777" w:rsidR="00F65CE2" w:rsidRPr="00157FD1" w:rsidRDefault="00C0437A">
      <w:pPr>
        <w:pStyle w:val="BodyText"/>
      </w:pPr>
      <w:r>
        <w:rPr>
          <w:noProof/>
          <w:lang w:val="de-DE" w:eastAsia="de-DE"/>
        </w:rPr>
        <mc:AlternateContent>
          <mc:Choice Requires="wps">
            <w:drawing>
              <wp:anchor distT="0" distB="0" distL="114300" distR="114300" simplePos="0" relativeHeight="251643392" behindDoc="0" locked="0" layoutInCell="0" allowOverlap="1" wp14:anchorId="7E2931A1" wp14:editId="7E2931A2">
                <wp:simplePos x="0" y="0"/>
                <wp:positionH relativeFrom="column">
                  <wp:posOffset>-36830</wp:posOffset>
                </wp:positionH>
                <wp:positionV relativeFrom="paragraph">
                  <wp:posOffset>15240</wp:posOffset>
                </wp:positionV>
                <wp:extent cx="1330325" cy="977900"/>
                <wp:effectExtent l="1270" t="0" r="1905" b="0"/>
                <wp:wrapNone/>
                <wp:docPr id="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97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Lst>
                      </wps:spPr>
                      <wps:txbx>
                        <w:txbxContent>
                          <w:p w14:paraId="7E2933C3" w14:textId="77777777" w:rsidR="00741BC6" w:rsidRDefault="00741BC6">
                            <w:pPr>
                              <w:pStyle w:val="Textkrper3"/>
                            </w:pPr>
                            <w:r>
                              <w:t>B. Measurements Profile for Customer Satisfaction Mechanism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131" style="position:absolute;left:0;text-align:left;margin-left:-2.9pt;margin-top:1.2pt;width:104.75pt;height:7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" o:allowincell="f" filled="f" stroked="f" strokeweight="4pt">
                <v:textbox inset="1pt,1pt,1pt,1pt">
                  <w:txbxContent>
                    <w:p w14:paraId="7E2933C3" w14:textId="77777777" w:rsidR="00741BC6" w:rsidRDefault="00741BC6">
                      <w:pPr>
                        <w:pStyle w:val="Textkrper3"/>
                      </w:pPr>
                      <w:r>
                        <w:t>B. Measurements Profile for Customer Satisfaction Mechanism</w:t>
                      </w:r>
                    </w:p>
                  </w:txbxContent>
                </v:textbox>
              </v:rect>
            </w:pict>
          </mc:Fallback>
        </mc:AlternateContent>
      </w:r>
      <w:r w:rsidR="00F65CE2" w:rsidRPr="00157FD1">
        <w:t>Profile for Customer Satisfaction Measurements</w:t>
      </w:r>
    </w:p>
    <w:p w14:paraId="7E292DB2" w14:textId="77777777" w:rsidR="00F65CE2" w:rsidRPr="00157FD1" w:rsidRDefault="00F65CE2">
      <w:pPr>
        <w:pStyle w:val="ParSpacer"/>
        <w:rPr>
          <w:kern w:val="28"/>
        </w:rPr>
      </w:pPr>
    </w:p>
    <w:p w14:paraId="7E292DB3" w14:textId="77777777" w:rsidR="00F65CE2" w:rsidRPr="00157FD1" w:rsidRDefault="00F65CE2">
      <w:pPr>
        <w:pStyle w:val="BodyText"/>
      </w:pPr>
      <w:r w:rsidRPr="00157FD1">
        <w:t>The following measurements profile provides basic guidelines for a customer feedback mechanism and references a detailed example of a customer satisfaction survey. Results may be provided to customer organizations that have direct experience with the supplier organization’s products or performance. These organizations may include Quality, Purchasing, Operations, Engineering, Planning, Logistics, and Technical Support.</w:t>
      </w:r>
    </w:p>
    <w:p w14:paraId="7E292DB4" w14:textId="77777777" w:rsidR="00F65CE2" w:rsidRPr="00157FD1" w:rsidRDefault="00F65CE2">
      <w:pPr>
        <w:pStyle w:val="ParSpacer"/>
        <w:rPr>
          <w:kern w:val="28"/>
        </w:rPr>
      </w:pPr>
    </w:p>
    <w:p w14:paraId="7E292DB5" w14:textId="77777777" w:rsidR="00F65CE2" w:rsidRPr="00157FD1" w:rsidRDefault="00F65CE2">
      <w:pPr>
        <w:pStyle w:val="BodyTextTab0"/>
      </w:pPr>
      <w:r w:rsidRPr="00157FD1">
        <w:t>1)</w:t>
      </w:r>
      <w:r w:rsidRPr="00157FD1">
        <w:tab/>
        <w:t>Purpose</w:t>
      </w:r>
    </w:p>
    <w:p w14:paraId="7E292DB6" w14:textId="77777777" w:rsidR="00F65CE2" w:rsidRPr="00157FD1" w:rsidRDefault="00F65CE2">
      <w:pPr>
        <w:pStyle w:val="BodyTextInd1"/>
      </w:pPr>
      <w:r w:rsidRPr="00157FD1">
        <w:t>These measurements are used to determine and improve the degree of customer satisfaction with an organization and its products from the customer’s point of view.</w:t>
      </w:r>
    </w:p>
    <w:p w14:paraId="7E292DB7" w14:textId="77777777" w:rsidR="00F65CE2" w:rsidRPr="00157FD1" w:rsidRDefault="00F65CE2">
      <w:pPr>
        <w:pStyle w:val="BodyTextTab0"/>
      </w:pPr>
      <w:r w:rsidRPr="00157FD1">
        <w:t>2)</w:t>
      </w:r>
      <w:r w:rsidRPr="00157FD1">
        <w:tab/>
        <w:t>Applicable Product Categories</w:t>
      </w:r>
    </w:p>
    <w:p w14:paraId="7E292DB8" w14:textId="77777777" w:rsidR="00F65CE2" w:rsidRPr="00157FD1" w:rsidRDefault="00F65CE2">
      <w:pPr>
        <w:pStyle w:val="BodyTextInd1"/>
      </w:pPr>
      <w:r w:rsidRPr="00157FD1">
        <w:t>All products delivered through a purchase order and fulfillment process are applicable. This includes stock items as well as items that are made-to-order.</w:t>
      </w:r>
    </w:p>
    <w:p w14:paraId="7E292DB9" w14:textId="77777777" w:rsidR="00F65CE2" w:rsidRPr="00157FD1" w:rsidRDefault="00F65CE2">
      <w:pPr>
        <w:pStyle w:val="BodyTextTab0"/>
      </w:pPr>
      <w:r w:rsidRPr="00157FD1">
        <w:t>3)</w:t>
      </w:r>
      <w:r w:rsidRPr="00157FD1">
        <w:tab/>
        <w:t>Detailed Description</w:t>
      </w:r>
    </w:p>
    <w:p w14:paraId="7E292DBA" w14:textId="77777777" w:rsidR="00F65CE2" w:rsidRPr="00157FD1" w:rsidRDefault="00F65CE2">
      <w:pPr>
        <w:pStyle w:val="BodyTextInd1"/>
      </w:pPr>
      <w:r w:rsidRPr="00157FD1">
        <w:t>Feedback is obtained through various mechanisms, such as satisfaction surveys and front line customer technical support input. The surveys should determine the importance of the items surveyed as well as how satisfied customers are. Analysis should include trends and rates of improvement.</w:t>
      </w:r>
    </w:p>
    <w:p w14:paraId="7E292DBB" w14:textId="77777777" w:rsidR="00F65CE2" w:rsidRPr="00157FD1" w:rsidRDefault="00F65CE2">
      <w:pPr>
        <w:pStyle w:val="BodyTextTab0"/>
      </w:pPr>
      <w:r w:rsidRPr="00157FD1">
        <w:t>4)</w:t>
      </w:r>
      <w:r w:rsidRPr="00157FD1">
        <w:tab/>
        <w:t>Sources of Data</w:t>
      </w:r>
    </w:p>
    <w:p w14:paraId="7E292DBC" w14:textId="77777777" w:rsidR="00F65CE2" w:rsidRPr="00157FD1" w:rsidRDefault="00F65CE2">
      <w:pPr>
        <w:pStyle w:val="BodyTextInd1"/>
      </w:pPr>
      <w:r w:rsidRPr="00157FD1">
        <w:t>Both customer and supplier organizations collect satisfaction data on an organization’s products.</w:t>
      </w:r>
    </w:p>
    <w:p w14:paraId="7E292DBD" w14:textId="77777777" w:rsidR="00F65CE2" w:rsidRPr="00157FD1" w:rsidRDefault="00F65CE2">
      <w:pPr>
        <w:pStyle w:val="BodyTextTab0"/>
      </w:pPr>
      <w:r w:rsidRPr="00157FD1">
        <w:t>5)</w:t>
      </w:r>
      <w:r w:rsidRPr="00157FD1">
        <w:tab/>
        <w:t>Method of Delivery or Reporting</w:t>
      </w:r>
    </w:p>
    <w:p w14:paraId="7E292DBE" w14:textId="77777777" w:rsidR="00F65CE2" w:rsidRPr="00157FD1" w:rsidRDefault="00F65CE2">
      <w:pPr>
        <w:pStyle w:val="BodyTextInd1"/>
      </w:pPr>
      <w:r w:rsidRPr="00157FD1">
        <w:rPr>
          <w:kern w:val="28"/>
        </w:rPr>
        <w:t>Both the customer and the organization should administer the mechanism</w:t>
      </w:r>
      <w:r w:rsidRPr="00157FD1">
        <w:t xml:space="preserve"> for determining customer satisfaction. Results should be obtained at least once per year and reported according to each customer or organization firm’s own formats and procedures.</w:t>
      </w:r>
    </w:p>
    <w:p w14:paraId="7E292DBF" w14:textId="77777777" w:rsidR="00F65CE2" w:rsidRPr="00157FD1" w:rsidRDefault="00F65CE2">
      <w:pPr>
        <w:pStyle w:val="BodyTextTab0"/>
      </w:pPr>
      <w:r w:rsidRPr="00157FD1">
        <w:br w:type="page"/>
      </w:r>
      <w:r w:rsidRPr="00157FD1">
        <w:lastRenderedPageBreak/>
        <w:t>6)</w:t>
      </w:r>
      <w:r w:rsidRPr="00157FD1">
        <w:tab/>
        <w:t>Example</w:t>
      </w:r>
    </w:p>
    <w:p w14:paraId="7E292DC0" w14:textId="29C0894B" w:rsidR="00F65CE2" w:rsidRPr="00157FD1" w:rsidRDefault="00F65CE2">
      <w:pPr>
        <w:pStyle w:val="BodyTextInd1"/>
      </w:pPr>
      <w:r>
        <w:t xml:space="preserve">A sample </w:t>
      </w:r>
      <w:r w:rsidRPr="00157FD1">
        <w:t>survey</w:t>
      </w:r>
      <w:r>
        <w:t xml:space="preserve"> is located on</w:t>
      </w:r>
      <w:r w:rsidRPr="00157FD1">
        <w:t xml:space="preserve"> the TL 9000 website (</w:t>
      </w:r>
      <w:hyperlink r:id="rId128" w:history="1">
        <w:r>
          <w:t>tl9000.org/links.html</w:t>
        </w:r>
      </w:hyperlink>
      <w:r w:rsidRPr="00157FD1">
        <w:t>). The following are typical survey topics:</w:t>
      </w:r>
    </w:p>
    <w:p w14:paraId="7E292DC1" w14:textId="77777777" w:rsidR="00F65CE2" w:rsidRPr="00157FD1" w:rsidRDefault="00F65CE2">
      <w:pPr>
        <w:pStyle w:val="BodyTextTab1"/>
      </w:pPr>
      <w:r w:rsidRPr="00157FD1">
        <w:t>a)</w:t>
      </w:r>
      <w:r w:rsidRPr="00157FD1">
        <w:tab/>
        <w:t>Quality of Delivery</w:t>
      </w:r>
    </w:p>
    <w:p w14:paraId="7E292DC2" w14:textId="77777777" w:rsidR="00F65CE2" w:rsidRPr="00157FD1" w:rsidRDefault="00F65CE2">
      <w:pPr>
        <w:pStyle w:val="BodyTextTab2"/>
      </w:pPr>
      <w:r w:rsidRPr="00157FD1">
        <w:t>–</w:t>
      </w:r>
      <w:r w:rsidRPr="00157FD1">
        <w:tab/>
        <w:t>Delivers on time</w:t>
      </w:r>
    </w:p>
    <w:p w14:paraId="7E292DC3" w14:textId="77777777" w:rsidR="00F65CE2" w:rsidRPr="00157FD1" w:rsidRDefault="00F65CE2">
      <w:pPr>
        <w:pStyle w:val="BodyTextTab2"/>
      </w:pPr>
      <w:r w:rsidRPr="00157FD1">
        <w:t>–</w:t>
      </w:r>
      <w:r w:rsidRPr="00157FD1">
        <w:tab/>
        <w:t>Meets due date without constant follow-up</w:t>
      </w:r>
    </w:p>
    <w:p w14:paraId="7E292DC4" w14:textId="77777777" w:rsidR="00F65CE2" w:rsidRPr="00157FD1" w:rsidRDefault="00F65CE2">
      <w:pPr>
        <w:pStyle w:val="BodyTextTab2"/>
      </w:pPr>
      <w:r w:rsidRPr="00157FD1">
        <w:t>–</w:t>
      </w:r>
      <w:r w:rsidRPr="00157FD1">
        <w:tab/>
        <w:t>Lead-time competitiveness</w:t>
      </w:r>
    </w:p>
    <w:p w14:paraId="7E292DC5" w14:textId="77777777" w:rsidR="00F65CE2" w:rsidRPr="00157FD1" w:rsidRDefault="00F65CE2">
      <w:pPr>
        <w:pStyle w:val="BodyTextTab2"/>
      </w:pPr>
      <w:r w:rsidRPr="00157FD1">
        <w:t>–</w:t>
      </w:r>
      <w:r w:rsidRPr="00157FD1">
        <w:tab/>
        <w:t>Delivers proper items</w:t>
      </w:r>
    </w:p>
    <w:p w14:paraId="7E292DC6" w14:textId="77777777" w:rsidR="00F65CE2" w:rsidRPr="00157FD1" w:rsidRDefault="00F65CE2">
      <w:pPr>
        <w:pStyle w:val="BodyTextTab2"/>
      </w:pPr>
      <w:r w:rsidRPr="00157FD1">
        <w:t>–</w:t>
      </w:r>
      <w:r w:rsidRPr="00157FD1">
        <w:tab/>
        <w:t>Delivers proper quantities</w:t>
      </w:r>
    </w:p>
    <w:p w14:paraId="7E292DC7" w14:textId="77777777" w:rsidR="00F65CE2" w:rsidRPr="00157FD1" w:rsidRDefault="00F65CE2">
      <w:pPr>
        <w:pStyle w:val="BodyTextTab2"/>
      </w:pPr>
      <w:r w:rsidRPr="00157FD1">
        <w:t>–</w:t>
      </w:r>
      <w:r w:rsidRPr="00157FD1">
        <w:tab/>
        <w:t>Accurate documentation and identification</w:t>
      </w:r>
    </w:p>
    <w:p w14:paraId="7E292DC8" w14:textId="77777777" w:rsidR="00F65CE2" w:rsidRPr="00157FD1" w:rsidRDefault="00F65CE2">
      <w:pPr>
        <w:pStyle w:val="BodyTextTab2"/>
      </w:pPr>
      <w:r w:rsidRPr="00157FD1">
        <w:t>–</w:t>
      </w:r>
      <w:r w:rsidRPr="00157FD1">
        <w:tab/>
        <w:t>Handles emergency deliveries</w:t>
      </w:r>
    </w:p>
    <w:p w14:paraId="7E292DC9" w14:textId="77777777" w:rsidR="00F65CE2" w:rsidRPr="00157FD1" w:rsidRDefault="00F65CE2">
      <w:pPr>
        <w:pStyle w:val="BodyTextTab1"/>
      </w:pPr>
      <w:r w:rsidRPr="00157FD1">
        <w:t>b)</w:t>
      </w:r>
      <w:r w:rsidRPr="00157FD1">
        <w:tab/>
        <w:t>Quality of Pricing</w:t>
      </w:r>
    </w:p>
    <w:p w14:paraId="7E292DCA" w14:textId="77777777" w:rsidR="00F65CE2" w:rsidRPr="00157FD1" w:rsidRDefault="00F65CE2">
      <w:pPr>
        <w:pStyle w:val="BodyTextTab2"/>
      </w:pPr>
      <w:r w:rsidRPr="00157FD1">
        <w:t>–</w:t>
      </w:r>
      <w:r w:rsidRPr="00157FD1">
        <w:tab/>
        <w:t>Competitive pricing</w:t>
      </w:r>
    </w:p>
    <w:p w14:paraId="7E292DCB" w14:textId="77777777" w:rsidR="00F65CE2" w:rsidRPr="00157FD1" w:rsidRDefault="00F65CE2">
      <w:pPr>
        <w:pStyle w:val="BodyTextTab2"/>
      </w:pPr>
      <w:r w:rsidRPr="00157FD1">
        <w:t>–</w:t>
      </w:r>
      <w:r w:rsidRPr="00157FD1">
        <w:tab/>
        <w:t>Price stability</w:t>
      </w:r>
    </w:p>
    <w:p w14:paraId="7E292DCC" w14:textId="77777777" w:rsidR="00F65CE2" w:rsidRPr="00157FD1" w:rsidRDefault="00F65CE2">
      <w:pPr>
        <w:pStyle w:val="BodyTextTab2"/>
      </w:pPr>
      <w:r w:rsidRPr="00157FD1">
        <w:t>–</w:t>
      </w:r>
      <w:r w:rsidRPr="00157FD1">
        <w:tab/>
        <w:t>Price accuracy</w:t>
      </w:r>
    </w:p>
    <w:p w14:paraId="7E292DCD" w14:textId="77777777" w:rsidR="00F65CE2" w:rsidRPr="00157FD1" w:rsidRDefault="00F65CE2">
      <w:pPr>
        <w:pStyle w:val="BodyTextTab2"/>
      </w:pPr>
      <w:r w:rsidRPr="00157FD1">
        <w:t>–</w:t>
      </w:r>
      <w:r w:rsidRPr="00157FD1">
        <w:tab/>
        <w:t>Advance notice on price changes</w:t>
      </w:r>
    </w:p>
    <w:p w14:paraId="7E292DCE" w14:textId="77777777" w:rsidR="00F65CE2" w:rsidRPr="00157FD1" w:rsidRDefault="00F65CE2">
      <w:pPr>
        <w:pStyle w:val="BodyTextTab1"/>
      </w:pPr>
      <w:r w:rsidRPr="00157FD1">
        <w:t>c)</w:t>
      </w:r>
      <w:r w:rsidRPr="00157FD1">
        <w:tab/>
        <w:t>Quality of Customer Service</w:t>
      </w:r>
    </w:p>
    <w:p w14:paraId="7E292DCF" w14:textId="77777777" w:rsidR="00F65CE2" w:rsidRPr="00157FD1" w:rsidRDefault="00F65CE2">
      <w:pPr>
        <w:pStyle w:val="BodyTextTab2"/>
      </w:pPr>
      <w:r w:rsidRPr="00157FD1">
        <w:t>–</w:t>
      </w:r>
      <w:r w:rsidRPr="00157FD1">
        <w:tab/>
        <w:t>Compliance to contract terms</w:t>
      </w:r>
    </w:p>
    <w:p w14:paraId="7E292DD0" w14:textId="77777777" w:rsidR="00F65CE2" w:rsidRPr="00157FD1" w:rsidRDefault="00F65CE2">
      <w:pPr>
        <w:pStyle w:val="BodyTextTab2"/>
      </w:pPr>
      <w:r w:rsidRPr="00157FD1">
        <w:t>–</w:t>
      </w:r>
      <w:r w:rsidRPr="00157FD1">
        <w:tab/>
        <w:t>Organization representatives have sincere desire to serve</w:t>
      </w:r>
    </w:p>
    <w:p w14:paraId="7E292DD1" w14:textId="77777777" w:rsidR="00F65CE2" w:rsidRPr="00157FD1" w:rsidRDefault="00F65CE2">
      <w:pPr>
        <w:pStyle w:val="BodyTextTab2"/>
      </w:pPr>
      <w:r w:rsidRPr="00157FD1">
        <w:t>–</w:t>
      </w:r>
      <w:r w:rsidRPr="00157FD1">
        <w:tab/>
        <w:t>Provides feedback from factory</w:t>
      </w:r>
    </w:p>
    <w:p w14:paraId="7E292DD2" w14:textId="77777777" w:rsidR="00F65CE2" w:rsidRPr="00157FD1" w:rsidRDefault="00F65CE2">
      <w:pPr>
        <w:pStyle w:val="BodyTextTab2"/>
      </w:pPr>
      <w:r w:rsidRPr="00157FD1">
        <w:t>–</w:t>
      </w:r>
      <w:r w:rsidRPr="00157FD1">
        <w:tab/>
        <w:t>Recognizes cost effectiveness</w:t>
      </w:r>
    </w:p>
    <w:p w14:paraId="7E292DD3" w14:textId="77777777" w:rsidR="00F65CE2" w:rsidRPr="00157FD1" w:rsidRDefault="00F65CE2">
      <w:pPr>
        <w:pStyle w:val="BodyTextTab2"/>
      </w:pPr>
      <w:r w:rsidRPr="00157FD1">
        <w:t>–</w:t>
      </w:r>
      <w:r w:rsidRPr="00157FD1">
        <w:tab/>
        <w:t>Market insight</w:t>
      </w:r>
    </w:p>
    <w:p w14:paraId="7E292DD4" w14:textId="77777777" w:rsidR="00F65CE2" w:rsidRPr="00157FD1" w:rsidRDefault="00F65CE2">
      <w:pPr>
        <w:pStyle w:val="BodyTextTab2"/>
      </w:pPr>
      <w:r w:rsidRPr="00157FD1">
        <w:t>–</w:t>
      </w:r>
      <w:r w:rsidRPr="00157FD1">
        <w:tab/>
        <w:t>Training provided on equipment/products</w:t>
      </w:r>
    </w:p>
    <w:p w14:paraId="7E292DD5" w14:textId="77777777" w:rsidR="00F65CE2" w:rsidRPr="00157FD1" w:rsidRDefault="00F65CE2">
      <w:pPr>
        <w:pStyle w:val="BodyTextTab2"/>
      </w:pPr>
      <w:r w:rsidRPr="00157FD1">
        <w:t>–</w:t>
      </w:r>
      <w:r w:rsidRPr="00157FD1">
        <w:tab/>
        <w:t>Support on professional and technical matters</w:t>
      </w:r>
    </w:p>
    <w:p w14:paraId="7E292DD6" w14:textId="77777777" w:rsidR="00F65CE2" w:rsidRPr="00157FD1" w:rsidRDefault="00F65CE2">
      <w:pPr>
        <w:pStyle w:val="BodyTextTab2"/>
      </w:pPr>
      <w:r w:rsidRPr="00157FD1">
        <w:t>–</w:t>
      </w:r>
      <w:r w:rsidRPr="00157FD1">
        <w:tab/>
        <w:t>Invoicing efficiency</w:t>
      </w:r>
    </w:p>
    <w:p w14:paraId="7E292DD7" w14:textId="77777777" w:rsidR="00F65CE2" w:rsidRPr="00157FD1" w:rsidRDefault="00F65CE2">
      <w:pPr>
        <w:pStyle w:val="BodyTextTab2"/>
      </w:pPr>
      <w:r w:rsidRPr="00157FD1">
        <w:t>–</w:t>
      </w:r>
      <w:r w:rsidRPr="00157FD1">
        <w:tab/>
        <w:t>Issuing credit notes</w:t>
      </w:r>
    </w:p>
    <w:p w14:paraId="7E292DD8" w14:textId="77777777" w:rsidR="00F65CE2" w:rsidRPr="00157FD1" w:rsidRDefault="00F65CE2">
      <w:pPr>
        <w:pStyle w:val="BodyTextTab2"/>
      </w:pPr>
      <w:r w:rsidRPr="00157FD1">
        <w:t>–</w:t>
      </w:r>
      <w:r w:rsidRPr="00157FD1">
        <w:tab/>
        <w:t>Order acknowledgement</w:t>
      </w:r>
    </w:p>
    <w:p w14:paraId="7E292DD9" w14:textId="77777777" w:rsidR="00F65CE2" w:rsidRPr="00157FD1" w:rsidRDefault="00F65CE2">
      <w:pPr>
        <w:pStyle w:val="BodyTextTab2"/>
      </w:pPr>
      <w:r w:rsidRPr="00157FD1">
        <w:t>–</w:t>
      </w:r>
      <w:r w:rsidRPr="00157FD1">
        <w:tab/>
        <w:t>Adherence to company policy</w:t>
      </w:r>
    </w:p>
    <w:p w14:paraId="7E292DDA" w14:textId="77777777" w:rsidR="00F65CE2" w:rsidRPr="00157FD1" w:rsidRDefault="00F65CE2">
      <w:pPr>
        <w:pStyle w:val="BodyTextTab1"/>
      </w:pPr>
      <w:r w:rsidRPr="00157FD1">
        <w:t>d)</w:t>
      </w:r>
      <w:r w:rsidRPr="00157FD1">
        <w:tab/>
        <w:t>Quality of Product</w:t>
      </w:r>
    </w:p>
    <w:p w14:paraId="7E292DDB" w14:textId="77777777" w:rsidR="00F65CE2" w:rsidRPr="00157FD1" w:rsidRDefault="00F65CE2">
      <w:pPr>
        <w:pStyle w:val="BodyTextTab2"/>
      </w:pPr>
      <w:r w:rsidRPr="00157FD1">
        <w:t>–</w:t>
      </w:r>
      <w:r w:rsidRPr="00157FD1">
        <w:tab/>
        <w:t>Product reliability/durability/meets specifications</w:t>
      </w:r>
    </w:p>
    <w:p w14:paraId="7E292DDC" w14:textId="77777777" w:rsidR="00F65CE2" w:rsidRPr="00157FD1" w:rsidRDefault="00F65CE2">
      <w:pPr>
        <w:pStyle w:val="BodyTextTab2"/>
      </w:pPr>
      <w:r w:rsidRPr="00157FD1">
        <w:t>–</w:t>
      </w:r>
      <w:r w:rsidRPr="00157FD1">
        <w:tab/>
        <w:t>Product documentation, instructions, technology</w:t>
      </w:r>
    </w:p>
    <w:p w14:paraId="7E292DDD" w14:textId="77777777" w:rsidR="00F65CE2" w:rsidRPr="00157FD1" w:rsidRDefault="00F65CE2">
      <w:pPr>
        <w:pStyle w:val="BodyTextTab2"/>
      </w:pPr>
      <w:r w:rsidRPr="00157FD1">
        <w:t>–</w:t>
      </w:r>
      <w:r w:rsidRPr="00157FD1">
        <w:tab/>
        <w:t>Product packaging, suitability, environmental aspects</w:t>
      </w:r>
    </w:p>
    <w:p w14:paraId="7E292DDE" w14:textId="77777777" w:rsidR="00F65CE2" w:rsidRPr="00157FD1" w:rsidRDefault="00F65CE2">
      <w:pPr>
        <w:pStyle w:val="BodyTextTab2"/>
      </w:pPr>
      <w:r w:rsidRPr="00157FD1">
        <w:t>–</w:t>
      </w:r>
      <w:r w:rsidRPr="00157FD1">
        <w:tab/>
        <w:t>Contract service quality</w:t>
      </w:r>
    </w:p>
    <w:p w14:paraId="7E292DDF" w14:textId="77777777" w:rsidR="00F65CE2" w:rsidRPr="00157FD1" w:rsidRDefault="00F65CE2">
      <w:pPr>
        <w:pStyle w:val="ParSpacer"/>
        <w:rPr>
          <w:kern w:val="28"/>
        </w:rPr>
      </w:pPr>
    </w:p>
    <w:p w14:paraId="7E292DE0" w14:textId="77777777" w:rsidR="00F65CE2" w:rsidRDefault="00F65CE2">
      <w:pPr>
        <w:pStyle w:val="berschrift1"/>
        <w:rPr>
          <w:noProof w:val="0"/>
        </w:rPr>
        <w:sectPr w:rsidR="00F65CE2" w:rsidSect="00F65CE2">
          <w:headerReference w:type="even" r:id="rId129"/>
          <w:headerReference w:type="default" r:id="rId130"/>
          <w:footerReference w:type="even" r:id="rId131"/>
          <w:footerReference w:type="default" r:id="rId132"/>
          <w:type w:val="oddPage"/>
          <w:pgSz w:w="12240" w:h="15840" w:code="1"/>
          <w:pgMar w:top="1440" w:right="1440" w:bottom="1440" w:left="1440" w:header="720" w:footer="720" w:gutter="0"/>
          <w:pgNumType w:start="1"/>
          <w:cols w:space="720"/>
          <w:docGrid w:linePitch="360"/>
        </w:sectPr>
      </w:pPr>
      <w:bookmarkStart w:id="542" w:name="_Toc504448544"/>
      <w:bookmarkStart w:id="543" w:name="_Toc505344100"/>
    </w:p>
    <w:p w14:paraId="7E292DE1" w14:textId="77777777" w:rsidR="00F65CE2" w:rsidRPr="00157FD1" w:rsidRDefault="00F65CE2">
      <w:pPr>
        <w:pStyle w:val="berschrift1"/>
        <w:rPr>
          <w:noProof w:val="0"/>
        </w:rPr>
      </w:pPr>
      <w:bookmarkStart w:id="544" w:name="_Toc137886259"/>
      <w:bookmarkStart w:id="545" w:name="_Toc200531010"/>
      <w:r w:rsidRPr="00157FD1">
        <w:rPr>
          <w:noProof w:val="0"/>
        </w:rPr>
        <w:lastRenderedPageBreak/>
        <w:t>Glossary</w:t>
      </w:r>
      <w:r w:rsidRPr="00157FD1">
        <w:rPr>
          <w:noProof w:val="0"/>
        </w:rPr>
        <w:tab/>
        <w:t>Abbreviations, Acronyms and Definitions</w:t>
      </w:r>
      <w:bookmarkEnd w:id="542"/>
      <w:bookmarkEnd w:id="543"/>
      <w:bookmarkEnd w:id="544"/>
      <w:bookmarkEnd w:id="545"/>
    </w:p>
    <w:p w14:paraId="7E292DE2" w14:textId="77777777" w:rsidR="00F65CE2" w:rsidRPr="00157FD1" w:rsidRDefault="00F65CE2">
      <w:pPr>
        <w:pStyle w:val="ParSpacer"/>
      </w:pPr>
    </w:p>
    <w:p w14:paraId="7E292DE3" w14:textId="28D8FD32" w:rsidR="00F65CE2" w:rsidRDefault="00F65CE2">
      <w:pPr>
        <w:pStyle w:val="BodyText"/>
      </w:pPr>
      <w:bookmarkStart w:id="546" w:name="Abbreviations"/>
      <w:bookmarkEnd w:id="546"/>
      <w:r w:rsidRPr="00157FD1">
        <w:t xml:space="preserve">This Glossary contains a list of abbreviations and acronyms followed by definitions of terms. </w:t>
      </w:r>
      <w:r>
        <w:t xml:space="preserve">For inclusion in the Glossary, a word must be used more than once in one section in this </w:t>
      </w:r>
      <w:r w:rsidR="00A6573F">
        <w:t>Measurements Handbook</w:t>
      </w:r>
      <w:r>
        <w:t>.</w:t>
      </w:r>
    </w:p>
    <w:p w14:paraId="7E292DE4" w14:textId="77777777" w:rsidR="00F65CE2" w:rsidRPr="00157FD1" w:rsidRDefault="00F65CE2">
      <w:pPr>
        <w:pStyle w:val="ParSpacer"/>
        <w:rPr>
          <w:kern w:val="28"/>
        </w:rPr>
      </w:pPr>
    </w:p>
    <w:tbl>
      <w:tblPr>
        <w:tblW w:w="6930" w:type="dxa"/>
        <w:tblInd w:w="2160" w:type="dxa"/>
        <w:tblLayout w:type="fixed"/>
        <w:tblCellMar>
          <w:left w:w="30" w:type="dxa"/>
          <w:right w:w="30" w:type="dxa"/>
        </w:tblCellMar>
        <w:tblLook w:val="0000" w:firstRow="0" w:lastRow="0" w:firstColumn="0" w:lastColumn="0" w:noHBand="0" w:noVBand="0"/>
      </w:tblPr>
      <w:tblGrid>
        <w:gridCol w:w="930"/>
        <w:gridCol w:w="6000"/>
      </w:tblGrid>
      <w:tr w:rsidR="00F65CE2" w:rsidRPr="00157FD1" w14:paraId="7E292DE6" w14:textId="77777777">
        <w:trPr>
          <w:trHeight w:val="245"/>
          <w:tblHeader/>
        </w:trPr>
        <w:tc>
          <w:tcPr>
            <w:tcW w:w="6930" w:type="dxa"/>
            <w:gridSpan w:val="2"/>
            <w:tcBorders>
              <w:top w:val="single" w:sz="4" w:space="0" w:color="auto"/>
              <w:left w:val="single" w:sz="4" w:space="0" w:color="auto"/>
              <w:bottom w:val="single" w:sz="4" w:space="0" w:color="auto"/>
              <w:right w:val="single" w:sz="4" w:space="0" w:color="auto"/>
            </w:tcBorders>
          </w:tcPr>
          <w:p w14:paraId="7E292DE5" w14:textId="77777777" w:rsidR="00F65CE2" w:rsidRPr="00157FD1" w:rsidRDefault="00F65CE2">
            <w:pPr>
              <w:rPr>
                <w:b/>
              </w:rPr>
            </w:pPr>
            <w:r w:rsidRPr="00157FD1">
              <w:rPr>
                <w:b/>
              </w:rPr>
              <w:t>ABBREVIATIONS and ACRONYMS</w:t>
            </w:r>
          </w:p>
        </w:tc>
      </w:tr>
      <w:tr w:rsidR="00F65CE2" w:rsidRPr="00157FD1" w14:paraId="7E292DE9" w14:textId="77777777">
        <w:trPr>
          <w:trHeight w:val="245"/>
        </w:trPr>
        <w:tc>
          <w:tcPr>
            <w:tcW w:w="930" w:type="dxa"/>
            <w:tcBorders>
              <w:top w:val="single" w:sz="4" w:space="0" w:color="auto"/>
              <w:left w:val="single" w:sz="6" w:space="0" w:color="000000"/>
              <w:bottom w:val="single" w:sz="6" w:space="0" w:color="000000"/>
              <w:right w:val="single" w:sz="6" w:space="0" w:color="000000"/>
            </w:tcBorders>
          </w:tcPr>
          <w:p w14:paraId="7E292DE7" w14:textId="77777777" w:rsidR="00F65CE2" w:rsidRPr="00157FD1" w:rsidRDefault="00F65CE2">
            <w:r w:rsidRPr="00157FD1">
              <w:t>ACD</w:t>
            </w:r>
          </w:p>
        </w:tc>
        <w:tc>
          <w:tcPr>
            <w:tcW w:w="6000" w:type="dxa"/>
            <w:tcBorders>
              <w:top w:val="single" w:sz="4" w:space="0" w:color="auto"/>
              <w:left w:val="single" w:sz="6" w:space="0" w:color="000000"/>
              <w:bottom w:val="single" w:sz="6" w:space="0" w:color="000000"/>
              <w:right w:val="single" w:sz="6" w:space="0" w:color="000000"/>
            </w:tcBorders>
          </w:tcPr>
          <w:p w14:paraId="7E292DE8" w14:textId="77777777" w:rsidR="00F65CE2" w:rsidRPr="00157FD1" w:rsidRDefault="00F65CE2">
            <w:r w:rsidRPr="00157FD1">
              <w:t>Automatic Call Distribution</w:t>
            </w:r>
          </w:p>
        </w:tc>
      </w:tr>
      <w:tr w:rsidR="00F65CE2" w:rsidRPr="00157FD1" w14:paraId="7E292DEC"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EA" w14:textId="77777777" w:rsidR="00F65CE2" w:rsidRPr="00157FD1" w:rsidRDefault="00F65CE2">
            <w:r w:rsidRPr="00157FD1">
              <w:t>ADSL</w:t>
            </w:r>
          </w:p>
        </w:tc>
        <w:tc>
          <w:tcPr>
            <w:tcW w:w="6000" w:type="dxa"/>
            <w:tcBorders>
              <w:top w:val="single" w:sz="6" w:space="0" w:color="000000"/>
              <w:left w:val="single" w:sz="6" w:space="0" w:color="000000"/>
              <w:bottom w:val="single" w:sz="6" w:space="0" w:color="000000"/>
              <w:right w:val="single" w:sz="6" w:space="0" w:color="000000"/>
            </w:tcBorders>
          </w:tcPr>
          <w:p w14:paraId="7E292DEB" w14:textId="77777777" w:rsidR="00F65CE2" w:rsidRPr="00157FD1" w:rsidRDefault="00F65CE2">
            <w:r w:rsidRPr="00157FD1">
              <w:t>Asynchronous Digital Subscriber Line</w:t>
            </w:r>
          </w:p>
        </w:tc>
      </w:tr>
      <w:tr w:rsidR="00F65CE2" w:rsidRPr="00157FD1" w14:paraId="7E292DEF"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ED" w14:textId="77777777" w:rsidR="00F65CE2" w:rsidRPr="00157FD1" w:rsidRDefault="00F65CE2">
            <w:r w:rsidRPr="00157FD1">
              <w:t>Afactor</w:t>
            </w:r>
          </w:p>
        </w:tc>
        <w:tc>
          <w:tcPr>
            <w:tcW w:w="6000" w:type="dxa"/>
            <w:tcBorders>
              <w:top w:val="single" w:sz="6" w:space="0" w:color="000000"/>
              <w:left w:val="single" w:sz="6" w:space="0" w:color="000000"/>
              <w:bottom w:val="single" w:sz="6" w:space="0" w:color="000000"/>
              <w:right w:val="single" w:sz="6" w:space="0" w:color="000000"/>
            </w:tcBorders>
          </w:tcPr>
          <w:p w14:paraId="7E292DEE" w14:textId="77777777" w:rsidR="00F65CE2" w:rsidRPr="00157FD1" w:rsidRDefault="00F65CE2">
            <w:r w:rsidRPr="00157FD1">
              <w:t>Annualization Factor</w:t>
            </w:r>
          </w:p>
        </w:tc>
      </w:tr>
      <w:tr w:rsidR="00F65CE2" w:rsidRPr="00157FD1" w14:paraId="7E292DF2"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F0" w14:textId="77777777" w:rsidR="00F65CE2" w:rsidRPr="00157FD1" w:rsidRDefault="00F65CE2">
            <w:r w:rsidRPr="00157FD1">
              <w:t>AIN</w:t>
            </w:r>
          </w:p>
        </w:tc>
        <w:tc>
          <w:tcPr>
            <w:tcW w:w="6000" w:type="dxa"/>
            <w:tcBorders>
              <w:top w:val="single" w:sz="6" w:space="0" w:color="000000"/>
              <w:left w:val="single" w:sz="6" w:space="0" w:color="000000"/>
              <w:bottom w:val="single" w:sz="6" w:space="0" w:color="000000"/>
              <w:right w:val="single" w:sz="6" w:space="0" w:color="000000"/>
            </w:tcBorders>
          </w:tcPr>
          <w:p w14:paraId="7E292DF1" w14:textId="77777777" w:rsidR="00F65CE2" w:rsidRPr="00157FD1" w:rsidRDefault="00F65CE2">
            <w:r w:rsidRPr="00157FD1">
              <w:t>Advanced Intelligent Network</w:t>
            </w:r>
          </w:p>
        </w:tc>
      </w:tr>
      <w:tr w:rsidR="00F65CE2" w:rsidRPr="00157FD1" w14:paraId="7E292DF5"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F3" w14:textId="77777777" w:rsidR="00F65CE2" w:rsidRPr="00157FD1" w:rsidRDefault="00F65CE2">
            <w:r w:rsidRPr="00157FD1">
              <w:t>ATM</w:t>
            </w:r>
          </w:p>
        </w:tc>
        <w:tc>
          <w:tcPr>
            <w:tcW w:w="6000" w:type="dxa"/>
            <w:tcBorders>
              <w:top w:val="single" w:sz="6" w:space="0" w:color="000000"/>
              <w:left w:val="single" w:sz="6" w:space="0" w:color="000000"/>
              <w:bottom w:val="single" w:sz="6" w:space="0" w:color="000000"/>
              <w:right w:val="single" w:sz="6" w:space="0" w:color="000000"/>
            </w:tcBorders>
          </w:tcPr>
          <w:p w14:paraId="7E292DF4" w14:textId="77777777" w:rsidR="00F65CE2" w:rsidRPr="00157FD1" w:rsidRDefault="00F65CE2">
            <w:r w:rsidRPr="00157FD1">
              <w:t>Asynchronous Transfer Mode</w:t>
            </w:r>
          </w:p>
        </w:tc>
      </w:tr>
      <w:tr w:rsidR="00F65CE2" w:rsidRPr="00157FD1" w14:paraId="7E292DF8"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F6" w14:textId="77777777" w:rsidR="00F65CE2" w:rsidRPr="00157FD1" w:rsidRDefault="00F65CE2">
            <w:r>
              <w:t>BRR</w:t>
            </w:r>
          </w:p>
        </w:tc>
        <w:tc>
          <w:tcPr>
            <w:tcW w:w="6000" w:type="dxa"/>
            <w:tcBorders>
              <w:top w:val="single" w:sz="6" w:space="0" w:color="000000"/>
              <w:left w:val="single" w:sz="6" w:space="0" w:color="000000"/>
              <w:bottom w:val="single" w:sz="6" w:space="0" w:color="000000"/>
              <w:right w:val="single" w:sz="6" w:space="0" w:color="000000"/>
            </w:tcBorders>
          </w:tcPr>
          <w:p w14:paraId="7E292DF7" w14:textId="77777777" w:rsidR="00F65CE2" w:rsidRPr="00157FD1" w:rsidRDefault="00F65CE2">
            <w:r>
              <w:t>Basic Return Rate</w:t>
            </w:r>
          </w:p>
        </w:tc>
      </w:tr>
      <w:tr w:rsidR="00F65CE2" w:rsidRPr="00157FD1" w14:paraId="7E292DFB"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F9" w14:textId="77777777" w:rsidR="00F65CE2" w:rsidRPr="00157FD1" w:rsidRDefault="00F65CE2">
            <w:r w:rsidRPr="00157FD1">
              <w:t>BSC</w:t>
            </w:r>
          </w:p>
        </w:tc>
        <w:tc>
          <w:tcPr>
            <w:tcW w:w="6000" w:type="dxa"/>
            <w:tcBorders>
              <w:top w:val="single" w:sz="6" w:space="0" w:color="000000"/>
              <w:left w:val="single" w:sz="6" w:space="0" w:color="000000"/>
              <w:bottom w:val="single" w:sz="6" w:space="0" w:color="000000"/>
              <w:right w:val="single" w:sz="6" w:space="0" w:color="000000"/>
            </w:tcBorders>
          </w:tcPr>
          <w:p w14:paraId="7E292DFA" w14:textId="77777777" w:rsidR="00F65CE2" w:rsidRPr="00157FD1" w:rsidRDefault="00F65CE2">
            <w:r w:rsidRPr="00157FD1">
              <w:t>Base Station Controller</w:t>
            </w:r>
          </w:p>
        </w:tc>
      </w:tr>
      <w:tr w:rsidR="00F65CE2" w:rsidRPr="00157FD1" w14:paraId="7E292DFE"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FC" w14:textId="77777777" w:rsidR="00F65CE2" w:rsidRPr="00157FD1" w:rsidRDefault="00F65CE2">
            <w:r w:rsidRPr="00157FD1">
              <w:t>BSS</w:t>
            </w:r>
          </w:p>
        </w:tc>
        <w:tc>
          <w:tcPr>
            <w:tcW w:w="6000" w:type="dxa"/>
            <w:tcBorders>
              <w:top w:val="single" w:sz="6" w:space="0" w:color="000000"/>
              <w:left w:val="single" w:sz="6" w:space="0" w:color="000000"/>
              <w:bottom w:val="single" w:sz="6" w:space="0" w:color="000000"/>
              <w:right w:val="single" w:sz="6" w:space="0" w:color="000000"/>
            </w:tcBorders>
          </w:tcPr>
          <w:p w14:paraId="7E292DFD" w14:textId="77777777" w:rsidR="00F65CE2" w:rsidRPr="00157FD1" w:rsidRDefault="00F65CE2">
            <w:r w:rsidRPr="00157FD1">
              <w:t>Base Station System</w:t>
            </w:r>
          </w:p>
        </w:tc>
      </w:tr>
      <w:tr w:rsidR="00F65CE2" w:rsidRPr="00157FD1" w14:paraId="7E292E01"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DFF" w14:textId="77777777" w:rsidR="00F65CE2" w:rsidRPr="00157FD1" w:rsidRDefault="00F65CE2">
            <w:r w:rsidRPr="00157FD1">
              <w:t>BTS</w:t>
            </w:r>
          </w:p>
        </w:tc>
        <w:tc>
          <w:tcPr>
            <w:tcW w:w="6000" w:type="dxa"/>
            <w:tcBorders>
              <w:top w:val="single" w:sz="6" w:space="0" w:color="000000"/>
              <w:left w:val="single" w:sz="6" w:space="0" w:color="000000"/>
              <w:bottom w:val="single" w:sz="6" w:space="0" w:color="000000"/>
              <w:right w:val="single" w:sz="6" w:space="0" w:color="000000"/>
            </w:tcBorders>
          </w:tcPr>
          <w:p w14:paraId="7E292E00" w14:textId="77777777" w:rsidR="00F65CE2" w:rsidRPr="00157FD1" w:rsidRDefault="00F65CE2">
            <w:r w:rsidRPr="00157FD1">
              <w:t>Base Transceiver System</w:t>
            </w:r>
          </w:p>
        </w:tc>
      </w:tr>
      <w:tr w:rsidR="00F65CE2" w:rsidRPr="00157FD1" w14:paraId="7E292E04"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02" w14:textId="77777777" w:rsidR="00F65CE2" w:rsidRPr="00157FD1" w:rsidRDefault="00F65CE2">
            <w:r w:rsidRPr="00157FD1">
              <w:t>CATV</w:t>
            </w:r>
          </w:p>
        </w:tc>
        <w:tc>
          <w:tcPr>
            <w:tcW w:w="6000" w:type="dxa"/>
            <w:tcBorders>
              <w:top w:val="single" w:sz="6" w:space="0" w:color="000000"/>
              <w:left w:val="single" w:sz="6" w:space="0" w:color="000000"/>
              <w:bottom w:val="single" w:sz="6" w:space="0" w:color="000000"/>
              <w:right w:val="single" w:sz="6" w:space="0" w:color="000000"/>
            </w:tcBorders>
          </w:tcPr>
          <w:p w14:paraId="7E292E03" w14:textId="77777777" w:rsidR="00F65CE2" w:rsidRPr="00157FD1" w:rsidRDefault="00F65CE2">
            <w:r w:rsidRPr="00157FD1">
              <w:t>Cable Television</w:t>
            </w:r>
          </w:p>
        </w:tc>
      </w:tr>
      <w:tr w:rsidR="00F65CE2" w:rsidRPr="00157FD1" w14:paraId="7E292E07"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05" w14:textId="77777777" w:rsidR="00F65CE2" w:rsidRPr="00157FD1" w:rsidRDefault="00F65CE2">
            <w:r w:rsidRPr="00157FD1">
              <w:t>CCA</w:t>
            </w:r>
          </w:p>
        </w:tc>
        <w:tc>
          <w:tcPr>
            <w:tcW w:w="6000" w:type="dxa"/>
            <w:tcBorders>
              <w:top w:val="single" w:sz="6" w:space="0" w:color="000000"/>
              <w:left w:val="single" w:sz="6" w:space="0" w:color="000000"/>
              <w:bottom w:val="single" w:sz="6" w:space="0" w:color="000000"/>
              <w:right w:val="single" w:sz="6" w:space="0" w:color="000000"/>
            </w:tcBorders>
          </w:tcPr>
          <w:p w14:paraId="7E292E06" w14:textId="77777777" w:rsidR="00F65CE2" w:rsidRPr="00157FD1" w:rsidRDefault="00F65CE2">
            <w:r w:rsidRPr="00157FD1">
              <w:t>Call Connection Agent</w:t>
            </w:r>
          </w:p>
        </w:tc>
      </w:tr>
      <w:tr w:rsidR="00F65CE2" w:rsidRPr="00157FD1" w14:paraId="7E292E0A"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08" w14:textId="77777777" w:rsidR="00F65CE2" w:rsidRPr="00157FD1" w:rsidRDefault="00F65CE2">
            <w:r>
              <w:t>CCRR</w:t>
            </w:r>
          </w:p>
        </w:tc>
        <w:tc>
          <w:tcPr>
            <w:tcW w:w="6000" w:type="dxa"/>
            <w:tcBorders>
              <w:top w:val="single" w:sz="6" w:space="0" w:color="000000"/>
              <w:left w:val="single" w:sz="6" w:space="0" w:color="000000"/>
              <w:bottom w:val="single" w:sz="6" w:space="0" w:color="000000"/>
              <w:right w:val="single" w:sz="6" w:space="0" w:color="000000"/>
            </w:tcBorders>
          </w:tcPr>
          <w:p w14:paraId="7E292E09" w14:textId="77777777" w:rsidR="00F65CE2" w:rsidRPr="00157FD1" w:rsidRDefault="00F65CE2">
            <w:r>
              <w:t>Customer Complaint Report Rate</w:t>
            </w:r>
          </w:p>
        </w:tc>
      </w:tr>
      <w:tr w:rsidR="00F65CE2" w:rsidRPr="00157FD1" w14:paraId="7E292E0D"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0B" w14:textId="77777777" w:rsidR="00F65CE2" w:rsidRPr="00157FD1" w:rsidRDefault="00F65CE2">
            <w:r w:rsidRPr="00157FD1">
              <w:t>CCS</w:t>
            </w:r>
          </w:p>
        </w:tc>
        <w:tc>
          <w:tcPr>
            <w:tcW w:w="6000" w:type="dxa"/>
            <w:tcBorders>
              <w:top w:val="single" w:sz="6" w:space="0" w:color="000000"/>
              <w:left w:val="single" w:sz="6" w:space="0" w:color="000000"/>
              <w:bottom w:val="single" w:sz="6" w:space="0" w:color="000000"/>
              <w:right w:val="single" w:sz="6" w:space="0" w:color="000000"/>
            </w:tcBorders>
          </w:tcPr>
          <w:p w14:paraId="7E292E0C" w14:textId="77777777" w:rsidR="00F65CE2" w:rsidRPr="00157FD1" w:rsidRDefault="00F65CE2">
            <w:r w:rsidRPr="00157FD1">
              <w:t>Common Channel Signaling</w:t>
            </w:r>
          </w:p>
        </w:tc>
      </w:tr>
      <w:tr w:rsidR="00F65CE2" w:rsidRPr="00157FD1" w14:paraId="7E292E10"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0E" w14:textId="77777777" w:rsidR="00F65CE2" w:rsidRPr="00157FD1" w:rsidRDefault="00F65CE2">
            <w:r w:rsidRPr="00157FD1">
              <w:t>CDMA</w:t>
            </w:r>
          </w:p>
        </w:tc>
        <w:tc>
          <w:tcPr>
            <w:tcW w:w="6000" w:type="dxa"/>
            <w:tcBorders>
              <w:top w:val="single" w:sz="6" w:space="0" w:color="000000"/>
              <w:left w:val="single" w:sz="6" w:space="0" w:color="000000"/>
              <w:bottom w:val="single" w:sz="6" w:space="0" w:color="000000"/>
              <w:right w:val="single" w:sz="6" w:space="0" w:color="000000"/>
            </w:tcBorders>
          </w:tcPr>
          <w:p w14:paraId="7E292E0F" w14:textId="77777777" w:rsidR="00F65CE2" w:rsidRPr="00157FD1" w:rsidRDefault="00F65CE2">
            <w:r w:rsidRPr="00157FD1">
              <w:t>Code Division Multiple Access</w:t>
            </w:r>
          </w:p>
        </w:tc>
      </w:tr>
      <w:tr w:rsidR="00F65CE2" w:rsidRPr="00157FD1" w14:paraId="7E292E13"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11" w14:textId="77777777" w:rsidR="00F65CE2" w:rsidRPr="00157FD1" w:rsidRDefault="00F65CE2">
            <w:r w:rsidRPr="00157FD1">
              <w:t>CO</w:t>
            </w:r>
          </w:p>
        </w:tc>
        <w:tc>
          <w:tcPr>
            <w:tcW w:w="6000" w:type="dxa"/>
            <w:tcBorders>
              <w:top w:val="single" w:sz="6" w:space="0" w:color="000000"/>
              <w:left w:val="single" w:sz="6" w:space="0" w:color="000000"/>
              <w:bottom w:val="single" w:sz="6" w:space="0" w:color="000000"/>
              <w:right w:val="single" w:sz="6" w:space="0" w:color="000000"/>
            </w:tcBorders>
          </w:tcPr>
          <w:p w14:paraId="7E292E12" w14:textId="77777777" w:rsidR="00F65CE2" w:rsidRPr="00157FD1" w:rsidRDefault="00F65CE2">
            <w:r w:rsidRPr="00157FD1">
              <w:t>Central Office</w:t>
            </w:r>
          </w:p>
        </w:tc>
      </w:tr>
      <w:tr w:rsidR="00F65CE2" w:rsidRPr="00157FD1" w14:paraId="7E292E16"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14" w14:textId="77777777" w:rsidR="00F65CE2" w:rsidRPr="00157FD1" w:rsidRDefault="00F65CE2">
            <w:r w:rsidRPr="00157FD1">
              <w:t>COT</w:t>
            </w:r>
          </w:p>
        </w:tc>
        <w:tc>
          <w:tcPr>
            <w:tcW w:w="6000" w:type="dxa"/>
            <w:tcBorders>
              <w:top w:val="single" w:sz="6" w:space="0" w:color="000000"/>
              <w:left w:val="single" w:sz="6" w:space="0" w:color="000000"/>
              <w:bottom w:val="single" w:sz="6" w:space="0" w:color="000000"/>
              <w:right w:val="single" w:sz="6" w:space="0" w:color="000000"/>
            </w:tcBorders>
          </w:tcPr>
          <w:p w14:paraId="7E292E15" w14:textId="77777777" w:rsidR="00F65CE2" w:rsidRPr="00157FD1" w:rsidRDefault="00F65CE2">
            <w:r w:rsidRPr="00157FD1">
              <w:t>Central Office Terminal</w:t>
            </w:r>
          </w:p>
        </w:tc>
      </w:tr>
      <w:tr w:rsidR="00F65CE2" w:rsidRPr="00157FD1" w14:paraId="7E292E19"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17" w14:textId="77777777" w:rsidR="00F65CE2" w:rsidRPr="00157FD1" w:rsidRDefault="00F65CE2">
            <w:r w:rsidRPr="00157FD1">
              <w:t>CRD</w:t>
            </w:r>
          </w:p>
        </w:tc>
        <w:tc>
          <w:tcPr>
            <w:tcW w:w="6000" w:type="dxa"/>
            <w:tcBorders>
              <w:top w:val="single" w:sz="6" w:space="0" w:color="000000"/>
              <w:left w:val="single" w:sz="6" w:space="0" w:color="000000"/>
              <w:bottom w:val="single" w:sz="6" w:space="0" w:color="000000"/>
              <w:right w:val="single" w:sz="6" w:space="0" w:color="000000"/>
            </w:tcBorders>
          </w:tcPr>
          <w:p w14:paraId="7E292E18" w14:textId="77777777" w:rsidR="00F65CE2" w:rsidRPr="00157FD1" w:rsidRDefault="00F65CE2">
            <w:r w:rsidRPr="00157FD1">
              <w:t>Customer Requested Date</w:t>
            </w:r>
          </w:p>
        </w:tc>
      </w:tr>
      <w:tr w:rsidR="00F65CE2" w:rsidRPr="00157FD1" w14:paraId="7E292E1C"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1A" w14:textId="77777777" w:rsidR="00F65CE2" w:rsidRPr="00157FD1" w:rsidRDefault="00F65CE2">
            <w:r w:rsidRPr="00157FD1">
              <w:t>CSU</w:t>
            </w:r>
          </w:p>
        </w:tc>
        <w:tc>
          <w:tcPr>
            <w:tcW w:w="6000" w:type="dxa"/>
            <w:tcBorders>
              <w:top w:val="single" w:sz="6" w:space="0" w:color="000000"/>
              <w:left w:val="single" w:sz="6" w:space="0" w:color="000000"/>
              <w:bottom w:val="single" w:sz="6" w:space="0" w:color="000000"/>
              <w:right w:val="single" w:sz="6" w:space="0" w:color="000000"/>
            </w:tcBorders>
          </w:tcPr>
          <w:p w14:paraId="7E292E1B" w14:textId="77777777" w:rsidR="00F65CE2" w:rsidRPr="00157FD1" w:rsidRDefault="00F65CE2">
            <w:r w:rsidRPr="00157FD1">
              <w:t>Customer Service Unit</w:t>
            </w:r>
          </w:p>
        </w:tc>
      </w:tr>
      <w:tr w:rsidR="00F65CE2" w:rsidRPr="00157FD1" w14:paraId="7E292E1F"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1D" w14:textId="77777777" w:rsidR="00F65CE2" w:rsidRPr="00157FD1" w:rsidRDefault="00F65CE2">
            <w:r w:rsidRPr="00157FD1">
              <w:t>DDS</w:t>
            </w:r>
          </w:p>
        </w:tc>
        <w:tc>
          <w:tcPr>
            <w:tcW w:w="6000" w:type="dxa"/>
            <w:tcBorders>
              <w:top w:val="single" w:sz="6" w:space="0" w:color="000000"/>
              <w:left w:val="single" w:sz="6" w:space="0" w:color="000000"/>
              <w:bottom w:val="single" w:sz="6" w:space="0" w:color="000000"/>
              <w:right w:val="single" w:sz="6" w:space="0" w:color="000000"/>
            </w:tcBorders>
          </w:tcPr>
          <w:p w14:paraId="7E292E1E" w14:textId="77777777" w:rsidR="00F65CE2" w:rsidRPr="00157FD1" w:rsidRDefault="00F65CE2">
            <w:r w:rsidRPr="00157FD1">
              <w:t>Digital Data Service</w:t>
            </w:r>
          </w:p>
        </w:tc>
      </w:tr>
      <w:tr w:rsidR="00F65CE2" w:rsidRPr="00157FD1" w14:paraId="7E292E22"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20" w14:textId="77777777" w:rsidR="00F65CE2" w:rsidRPr="00157FD1" w:rsidRDefault="00F65CE2">
            <w:r w:rsidRPr="00157FD1">
              <w:t>DLC</w:t>
            </w:r>
          </w:p>
        </w:tc>
        <w:tc>
          <w:tcPr>
            <w:tcW w:w="6000" w:type="dxa"/>
            <w:tcBorders>
              <w:top w:val="single" w:sz="6" w:space="0" w:color="000000"/>
              <w:left w:val="single" w:sz="6" w:space="0" w:color="000000"/>
              <w:bottom w:val="single" w:sz="6" w:space="0" w:color="000000"/>
              <w:right w:val="single" w:sz="6" w:space="0" w:color="000000"/>
            </w:tcBorders>
          </w:tcPr>
          <w:p w14:paraId="7E292E21" w14:textId="77777777" w:rsidR="00F65CE2" w:rsidRPr="00157FD1" w:rsidRDefault="00F65CE2">
            <w:r w:rsidRPr="00157FD1">
              <w:t>Digital Loop Carrier</w:t>
            </w:r>
          </w:p>
        </w:tc>
      </w:tr>
      <w:tr w:rsidR="00F65CE2" w:rsidRPr="00157FD1" w14:paraId="7E292E25"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23" w14:textId="77777777" w:rsidR="00F65CE2" w:rsidRPr="00157FD1" w:rsidDel="001A52A7" w:rsidRDefault="00F65CE2">
            <w:r w:rsidRPr="00157FD1">
              <w:t>DOA</w:t>
            </w:r>
          </w:p>
        </w:tc>
        <w:tc>
          <w:tcPr>
            <w:tcW w:w="6000" w:type="dxa"/>
            <w:tcBorders>
              <w:top w:val="single" w:sz="6" w:space="0" w:color="000000"/>
              <w:left w:val="single" w:sz="6" w:space="0" w:color="000000"/>
              <w:bottom w:val="single" w:sz="6" w:space="0" w:color="000000"/>
              <w:right w:val="single" w:sz="6" w:space="0" w:color="000000"/>
            </w:tcBorders>
          </w:tcPr>
          <w:p w14:paraId="7E292E24" w14:textId="77777777" w:rsidR="00F65CE2" w:rsidRPr="00157FD1" w:rsidDel="001A52A7" w:rsidRDefault="00F65CE2">
            <w:r w:rsidRPr="00157FD1">
              <w:t>Dead On Arrival</w:t>
            </w:r>
          </w:p>
        </w:tc>
      </w:tr>
      <w:tr w:rsidR="00F65CE2" w:rsidRPr="00157FD1" w14:paraId="7E292E28"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26" w14:textId="77777777" w:rsidR="00F65CE2" w:rsidRPr="00157FD1" w:rsidRDefault="00F65CE2">
            <w:r w:rsidRPr="00157FD1">
              <w:t>DS(x)</w:t>
            </w:r>
          </w:p>
        </w:tc>
        <w:tc>
          <w:tcPr>
            <w:tcW w:w="6000" w:type="dxa"/>
            <w:tcBorders>
              <w:top w:val="single" w:sz="6" w:space="0" w:color="000000"/>
              <w:left w:val="single" w:sz="6" w:space="0" w:color="000000"/>
              <w:bottom w:val="single" w:sz="6" w:space="0" w:color="000000"/>
              <w:right w:val="single" w:sz="6" w:space="0" w:color="000000"/>
            </w:tcBorders>
          </w:tcPr>
          <w:p w14:paraId="7E292E27" w14:textId="77777777" w:rsidR="00F65CE2" w:rsidRPr="00157FD1" w:rsidRDefault="00F65CE2">
            <w:r w:rsidRPr="00157FD1">
              <w:t>Digital Signal Level</w:t>
            </w:r>
          </w:p>
        </w:tc>
      </w:tr>
      <w:tr w:rsidR="00F65CE2" w:rsidRPr="00157FD1" w14:paraId="7E292E2B"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29" w14:textId="77777777" w:rsidR="00F65CE2" w:rsidRPr="00157FD1" w:rsidRDefault="00F65CE2">
            <w:r w:rsidRPr="00157FD1">
              <w:t>DSL</w:t>
            </w:r>
          </w:p>
        </w:tc>
        <w:tc>
          <w:tcPr>
            <w:tcW w:w="6000" w:type="dxa"/>
            <w:tcBorders>
              <w:top w:val="single" w:sz="6" w:space="0" w:color="000000"/>
              <w:left w:val="single" w:sz="6" w:space="0" w:color="000000"/>
              <w:bottom w:val="single" w:sz="6" w:space="0" w:color="000000"/>
              <w:right w:val="single" w:sz="6" w:space="0" w:color="000000"/>
            </w:tcBorders>
          </w:tcPr>
          <w:p w14:paraId="7E292E2A" w14:textId="77777777" w:rsidR="00F65CE2" w:rsidRPr="00157FD1" w:rsidRDefault="00F65CE2">
            <w:r w:rsidRPr="00157FD1">
              <w:t>Digital Subscriber Line</w:t>
            </w:r>
          </w:p>
        </w:tc>
      </w:tr>
      <w:tr w:rsidR="00F65CE2" w:rsidRPr="00157FD1" w14:paraId="7E292E2E"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2C" w14:textId="77777777" w:rsidR="00F65CE2" w:rsidRPr="00157FD1" w:rsidRDefault="00F65CE2">
            <w:r w:rsidRPr="00157FD1">
              <w:t>DSU</w:t>
            </w:r>
          </w:p>
        </w:tc>
        <w:tc>
          <w:tcPr>
            <w:tcW w:w="6000" w:type="dxa"/>
            <w:tcBorders>
              <w:top w:val="single" w:sz="6" w:space="0" w:color="000000"/>
              <w:left w:val="single" w:sz="6" w:space="0" w:color="000000"/>
              <w:bottom w:val="single" w:sz="6" w:space="0" w:color="000000"/>
              <w:right w:val="single" w:sz="6" w:space="0" w:color="000000"/>
            </w:tcBorders>
          </w:tcPr>
          <w:p w14:paraId="7E292E2D" w14:textId="77777777" w:rsidR="00F65CE2" w:rsidRPr="00157FD1" w:rsidRDefault="00F65CE2">
            <w:r w:rsidRPr="00157FD1">
              <w:t>Digital Service Unit</w:t>
            </w:r>
          </w:p>
        </w:tc>
      </w:tr>
      <w:tr w:rsidR="00F65CE2" w:rsidRPr="00157FD1" w14:paraId="7E292E31"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2F" w14:textId="77777777" w:rsidR="00F65CE2" w:rsidRPr="00157FD1" w:rsidRDefault="00F65CE2">
            <w:r w:rsidRPr="00157FD1">
              <w:t>DSX</w:t>
            </w:r>
          </w:p>
        </w:tc>
        <w:tc>
          <w:tcPr>
            <w:tcW w:w="6000" w:type="dxa"/>
            <w:tcBorders>
              <w:top w:val="single" w:sz="6" w:space="0" w:color="000000"/>
              <w:left w:val="single" w:sz="6" w:space="0" w:color="000000"/>
              <w:bottom w:val="single" w:sz="6" w:space="0" w:color="000000"/>
              <w:right w:val="single" w:sz="6" w:space="0" w:color="000000"/>
            </w:tcBorders>
          </w:tcPr>
          <w:p w14:paraId="7E292E30" w14:textId="77777777" w:rsidR="00F65CE2" w:rsidRPr="00157FD1" w:rsidRDefault="00F65CE2">
            <w:r w:rsidRPr="00157FD1">
              <w:t>Digital Signal Cross Connect</w:t>
            </w:r>
          </w:p>
        </w:tc>
      </w:tr>
      <w:tr w:rsidR="00F65CE2" w:rsidRPr="00157FD1" w14:paraId="7E292E34"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32" w14:textId="77777777" w:rsidR="00F65CE2" w:rsidRPr="00157FD1" w:rsidRDefault="00F65CE2">
            <w:r w:rsidRPr="00157FD1">
              <w:t>DWDM</w:t>
            </w:r>
          </w:p>
        </w:tc>
        <w:tc>
          <w:tcPr>
            <w:tcW w:w="6000" w:type="dxa"/>
            <w:tcBorders>
              <w:top w:val="single" w:sz="6" w:space="0" w:color="000000"/>
              <w:left w:val="single" w:sz="6" w:space="0" w:color="000000"/>
              <w:bottom w:val="single" w:sz="6" w:space="0" w:color="000000"/>
              <w:right w:val="single" w:sz="6" w:space="0" w:color="000000"/>
            </w:tcBorders>
          </w:tcPr>
          <w:p w14:paraId="7E292E33" w14:textId="77777777" w:rsidR="00F65CE2" w:rsidRPr="00157FD1" w:rsidRDefault="00F65CE2">
            <w:r w:rsidRPr="00157FD1">
              <w:t>Dense Wavelength Division Multiplexer</w:t>
            </w:r>
          </w:p>
        </w:tc>
      </w:tr>
      <w:tr w:rsidR="00F65CE2" w:rsidRPr="00157FD1" w14:paraId="7E292E37"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35" w14:textId="77777777" w:rsidR="00F65CE2" w:rsidRPr="00157FD1" w:rsidRDefault="00F65CE2">
            <w:r w:rsidRPr="00157FD1">
              <w:t>E(x)</w:t>
            </w:r>
          </w:p>
        </w:tc>
        <w:tc>
          <w:tcPr>
            <w:tcW w:w="6000" w:type="dxa"/>
            <w:tcBorders>
              <w:top w:val="single" w:sz="6" w:space="0" w:color="000000"/>
              <w:left w:val="single" w:sz="6" w:space="0" w:color="000000"/>
              <w:bottom w:val="single" w:sz="6" w:space="0" w:color="000000"/>
              <w:right w:val="single" w:sz="6" w:space="0" w:color="000000"/>
            </w:tcBorders>
          </w:tcPr>
          <w:p w14:paraId="7E292E36" w14:textId="77777777" w:rsidR="00F65CE2" w:rsidRPr="00157FD1" w:rsidRDefault="00F65CE2">
            <w:r w:rsidRPr="00157FD1">
              <w:t>International Digital Rate</w:t>
            </w:r>
          </w:p>
        </w:tc>
      </w:tr>
      <w:tr w:rsidR="00F65CE2" w:rsidRPr="00157FD1" w14:paraId="7E292E3A"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38" w14:textId="77777777" w:rsidR="00F65CE2" w:rsidRPr="00157FD1" w:rsidRDefault="00F65CE2">
            <w:r w:rsidRPr="00157FD1">
              <w:t>ERI</w:t>
            </w:r>
          </w:p>
        </w:tc>
        <w:tc>
          <w:tcPr>
            <w:tcW w:w="6000" w:type="dxa"/>
            <w:tcBorders>
              <w:top w:val="single" w:sz="6" w:space="0" w:color="000000"/>
              <w:left w:val="single" w:sz="6" w:space="0" w:color="000000"/>
              <w:bottom w:val="single" w:sz="6" w:space="0" w:color="000000"/>
              <w:right w:val="single" w:sz="6" w:space="0" w:color="000000"/>
            </w:tcBorders>
          </w:tcPr>
          <w:p w14:paraId="7E292E39" w14:textId="77777777" w:rsidR="00F65CE2" w:rsidRPr="00157FD1" w:rsidRDefault="00F65CE2">
            <w:r w:rsidRPr="00157FD1">
              <w:t>Early Return Index</w:t>
            </w:r>
          </w:p>
        </w:tc>
      </w:tr>
      <w:tr w:rsidR="00F65CE2" w:rsidRPr="00157FD1" w14:paraId="7E292E3D"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3B" w14:textId="77777777" w:rsidR="00F65CE2" w:rsidRPr="00157FD1" w:rsidRDefault="00F65CE2">
            <w:r w:rsidRPr="00157FD1">
              <w:t>FCAPS</w:t>
            </w:r>
          </w:p>
        </w:tc>
        <w:tc>
          <w:tcPr>
            <w:tcW w:w="6000" w:type="dxa"/>
            <w:tcBorders>
              <w:top w:val="single" w:sz="6" w:space="0" w:color="000000"/>
              <w:left w:val="single" w:sz="6" w:space="0" w:color="000000"/>
              <w:bottom w:val="single" w:sz="6" w:space="0" w:color="000000"/>
              <w:right w:val="single" w:sz="6" w:space="0" w:color="000000"/>
            </w:tcBorders>
          </w:tcPr>
          <w:p w14:paraId="7E292E3C" w14:textId="77777777" w:rsidR="00F65CE2" w:rsidRPr="00157FD1" w:rsidRDefault="00F65CE2">
            <w:r w:rsidRPr="00157FD1">
              <w:t>Fault Configuration Accounting Performance Security</w:t>
            </w:r>
          </w:p>
        </w:tc>
      </w:tr>
      <w:tr w:rsidR="00F65CE2" w:rsidRPr="00157FD1" w14:paraId="7E292E40"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3E" w14:textId="77777777" w:rsidR="00F65CE2" w:rsidRPr="00157FD1" w:rsidRDefault="00F65CE2">
            <w:r w:rsidRPr="00157FD1">
              <w:t>FDF</w:t>
            </w:r>
          </w:p>
        </w:tc>
        <w:tc>
          <w:tcPr>
            <w:tcW w:w="6000" w:type="dxa"/>
            <w:tcBorders>
              <w:top w:val="single" w:sz="6" w:space="0" w:color="000000"/>
              <w:left w:val="single" w:sz="6" w:space="0" w:color="000000"/>
              <w:bottom w:val="single" w:sz="6" w:space="0" w:color="000000"/>
              <w:right w:val="single" w:sz="6" w:space="0" w:color="000000"/>
            </w:tcBorders>
          </w:tcPr>
          <w:p w14:paraId="7E292E3F" w14:textId="77777777" w:rsidR="00F65CE2" w:rsidRPr="00157FD1" w:rsidRDefault="00F65CE2">
            <w:r w:rsidRPr="00157FD1">
              <w:t>Fiber Distribution Frame</w:t>
            </w:r>
          </w:p>
        </w:tc>
      </w:tr>
      <w:tr w:rsidR="00F65CE2" w:rsidRPr="00157FD1" w14:paraId="7E292E43"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41" w14:textId="77777777" w:rsidR="00F65CE2" w:rsidRPr="00157FD1" w:rsidRDefault="00F65CE2">
            <w:r w:rsidRPr="00157FD1">
              <w:t>FR</w:t>
            </w:r>
          </w:p>
        </w:tc>
        <w:tc>
          <w:tcPr>
            <w:tcW w:w="6000" w:type="dxa"/>
            <w:tcBorders>
              <w:top w:val="single" w:sz="6" w:space="0" w:color="000000"/>
              <w:left w:val="single" w:sz="6" w:space="0" w:color="000000"/>
              <w:bottom w:val="single" w:sz="6" w:space="0" w:color="000000"/>
              <w:right w:val="single" w:sz="6" w:space="0" w:color="000000"/>
            </w:tcBorders>
          </w:tcPr>
          <w:p w14:paraId="7E292E42" w14:textId="77777777" w:rsidR="00F65CE2" w:rsidRPr="00157FD1" w:rsidRDefault="00F65CE2">
            <w:r w:rsidRPr="00157FD1">
              <w:t>FRU (field replaceable unit) Returns</w:t>
            </w:r>
          </w:p>
        </w:tc>
      </w:tr>
      <w:tr w:rsidR="00F65CE2" w:rsidRPr="00157FD1" w14:paraId="7E292E46"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44" w14:textId="77777777" w:rsidR="00F65CE2" w:rsidRPr="00157FD1" w:rsidRDefault="00F65CE2">
            <w:r w:rsidRPr="00157FD1">
              <w:t>FRT</w:t>
            </w:r>
          </w:p>
        </w:tc>
        <w:tc>
          <w:tcPr>
            <w:tcW w:w="6000" w:type="dxa"/>
            <w:tcBorders>
              <w:top w:val="single" w:sz="6" w:space="0" w:color="000000"/>
              <w:left w:val="single" w:sz="6" w:space="0" w:color="000000"/>
              <w:bottom w:val="single" w:sz="6" w:space="0" w:color="000000"/>
              <w:right w:val="single" w:sz="6" w:space="0" w:color="000000"/>
            </w:tcBorders>
          </w:tcPr>
          <w:p w14:paraId="7E292E45" w14:textId="77777777" w:rsidR="00F65CE2" w:rsidRPr="00157FD1" w:rsidRDefault="00F65CE2">
            <w:r w:rsidRPr="00157FD1">
              <w:t>Fix Response Time</w:t>
            </w:r>
          </w:p>
        </w:tc>
      </w:tr>
      <w:tr w:rsidR="00F65CE2" w:rsidRPr="00157FD1" w14:paraId="7E292E49"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47" w14:textId="77777777" w:rsidR="00F65CE2" w:rsidRPr="00157FD1" w:rsidRDefault="00F65CE2">
            <w:r w:rsidRPr="00157FD1">
              <w:t>FRU</w:t>
            </w:r>
          </w:p>
        </w:tc>
        <w:tc>
          <w:tcPr>
            <w:tcW w:w="6000" w:type="dxa"/>
            <w:tcBorders>
              <w:top w:val="single" w:sz="6" w:space="0" w:color="000000"/>
              <w:left w:val="single" w:sz="6" w:space="0" w:color="000000"/>
              <w:bottom w:val="single" w:sz="6" w:space="0" w:color="000000"/>
              <w:right w:val="single" w:sz="6" w:space="0" w:color="000000"/>
            </w:tcBorders>
          </w:tcPr>
          <w:p w14:paraId="7E292E48" w14:textId="77777777" w:rsidR="00F65CE2" w:rsidRPr="00157FD1" w:rsidRDefault="00F65CE2">
            <w:r w:rsidRPr="00157FD1">
              <w:t>Field Replaceable Unit</w:t>
            </w:r>
          </w:p>
        </w:tc>
      </w:tr>
      <w:tr w:rsidR="00F65CE2" w:rsidRPr="00157FD1" w14:paraId="7E292E4C"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4A" w14:textId="77777777" w:rsidR="00F65CE2" w:rsidRPr="00157FD1" w:rsidRDefault="00F65CE2">
            <w:r w:rsidRPr="00157FD1">
              <w:t>FTTH</w:t>
            </w:r>
          </w:p>
        </w:tc>
        <w:tc>
          <w:tcPr>
            <w:tcW w:w="6000" w:type="dxa"/>
            <w:tcBorders>
              <w:top w:val="single" w:sz="6" w:space="0" w:color="000000"/>
              <w:left w:val="single" w:sz="6" w:space="0" w:color="000000"/>
              <w:bottom w:val="single" w:sz="6" w:space="0" w:color="000000"/>
              <w:right w:val="single" w:sz="6" w:space="0" w:color="000000"/>
            </w:tcBorders>
          </w:tcPr>
          <w:p w14:paraId="7E292E4B" w14:textId="77777777" w:rsidR="00F65CE2" w:rsidRPr="00157FD1" w:rsidRDefault="00F65CE2">
            <w:r w:rsidRPr="00157FD1">
              <w:t>Fiber To The Home</w:t>
            </w:r>
          </w:p>
        </w:tc>
      </w:tr>
      <w:tr w:rsidR="00F65CE2" w:rsidRPr="00157FD1" w14:paraId="7E292E4F"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4D" w14:textId="77777777" w:rsidR="00F65CE2" w:rsidRPr="00157FD1" w:rsidRDefault="00F65CE2">
            <w:r w:rsidRPr="00157FD1">
              <w:t>FTTU</w:t>
            </w:r>
          </w:p>
        </w:tc>
        <w:tc>
          <w:tcPr>
            <w:tcW w:w="6000" w:type="dxa"/>
            <w:tcBorders>
              <w:top w:val="single" w:sz="6" w:space="0" w:color="000000"/>
              <w:left w:val="single" w:sz="6" w:space="0" w:color="000000"/>
              <w:bottom w:val="single" w:sz="6" w:space="0" w:color="000000"/>
              <w:right w:val="single" w:sz="6" w:space="0" w:color="000000"/>
            </w:tcBorders>
          </w:tcPr>
          <w:p w14:paraId="7E292E4E" w14:textId="77777777" w:rsidR="00F65CE2" w:rsidRPr="00157FD1" w:rsidRDefault="00F65CE2">
            <w:r w:rsidRPr="00157FD1">
              <w:t>Fiber To The User</w:t>
            </w:r>
          </w:p>
        </w:tc>
      </w:tr>
      <w:tr w:rsidR="00F65CE2" w:rsidRPr="00157FD1" w14:paraId="7E292E52"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50" w14:textId="77777777" w:rsidR="00F65CE2" w:rsidRPr="00157FD1" w:rsidRDefault="00F65CE2">
            <w:r>
              <w:t>GSI</w:t>
            </w:r>
          </w:p>
        </w:tc>
        <w:tc>
          <w:tcPr>
            <w:tcW w:w="6000" w:type="dxa"/>
            <w:tcBorders>
              <w:top w:val="single" w:sz="6" w:space="0" w:color="000000"/>
              <w:left w:val="single" w:sz="6" w:space="0" w:color="000000"/>
              <w:bottom w:val="single" w:sz="6" w:space="0" w:color="000000"/>
              <w:right w:val="single" w:sz="6" w:space="0" w:color="000000"/>
            </w:tcBorders>
          </w:tcPr>
          <w:p w14:paraId="7E292E51" w14:textId="77777777" w:rsidR="00F65CE2" w:rsidRPr="00157FD1" w:rsidRDefault="00F65CE2">
            <w:r>
              <w:t>Global Service Impact</w:t>
            </w:r>
          </w:p>
        </w:tc>
      </w:tr>
      <w:tr w:rsidR="00F65CE2" w:rsidRPr="00157FD1" w14:paraId="7E292E55"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53" w14:textId="77777777" w:rsidR="00F65CE2" w:rsidRPr="00157FD1" w:rsidRDefault="00F65CE2">
            <w:r w:rsidRPr="00157FD1">
              <w:t>H</w:t>
            </w:r>
          </w:p>
        </w:tc>
        <w:tc>
          <w:tcPr>
            <w:tcW w:w="6000" w:type="dxa"/>
            <w:tcBorders>
              <w:top w:val="single" w:sz="6" w:space="0" w:color="000000"/>
              <w:left w:val="single" w:sz="6" w:space="0" w:color="000000"/>
              <w:bottom w:val="single" w:sz="6" w:space="0" w:color="000000"/>
              <w:right w:val="single" w:sz="6" w:space="0" w:color="000000"/>
            </w:tcBorders>
          </w:tcPr>
          <w:p w14:paraId="7E292E54" w14:textId="77777777" w:rsidR="00F65CE2" w:rsidRPr="00157FD1" w:rsidRDefault="00F65CE2">
            <w:r w:rsidRPr="00157FD1">
              <w:t>Hardware</w:t>
            </w:r>
          </w:p>
        </w:tc>
      </w:tr>
      <w:tr w:rsidR="00F65CE2" w:rsidRPr="00157FD1" w14:paraId="7E292E58"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56" w14:textId="77777777" w:rsidR="00F65CE2" w:rsidRPr="00157FD1" w:rsidRDefault="00F65CE2">
            <w:r w:rsidRPr="00157FD1">
              <w:t>HDSL</w:t>
            </w:r>
          </w:p>
        </w:tc>
        <w:tc>
          <w:tcPr>
            <w:tcW w:w="6000" w:type="dxa"/>
            <w:tcBorders>
              <w:top w:val="single" w:sz="6" w:space="0" w:color="000000"/>
              <w:left w:val="single" w:sz="6" w:space="0" w:color="000000"/>
              <w:bottom w:val="single" w:sz="6" w:space="0" w:color="000000"/>
              <w:right w:val="single" w:sz="6" w:space="0" w:color="000000"/>
            </w:tcBorders>
          </w:tcPr>
          <w:p w14:paraId="7E292E57" w14:textId="77777777" w:rsidR="00F65CE2" w:rsidRPr="00157FD1" w:rsidRDefault="00F65CE2">
            <w:r w:rsidRPr="00157FD1">
              <w:t>High bit rate Digital Subscriber Line</w:t>
            </w:r>
          </w:p>
        </w:tc>
      </w:tr>
      <w:tr w:rsidR="00F65CE2" w:rsidRPr="00157FD1" w14:paraId="7E292E5B"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59" w14:textId="77777777" w:rsidR="00F65CE2" w:rsidRPr="00157FD1" w:rsidRDefault="00F65CE2">
            <w:r w:rsidRPr="00157FD1">
              <w:t>HLR</w:t>
            </w:r>
          </w:p>
        </w:tc>
        <w:tc>
          <w:tcPr>
            <w:tcW w:w="6000" w:type="dxa"/>
            <w:tcBorders>
              <w:top w:val="single" w:sz="6" w:space="0" w:color="000000"/>
              <w:left w:val="single" w:sz="6" w:space="0" w:color="000000"/>
              <w:bottom w:val="single" w:sz="6" w:space="0" w:color="000000"/>
              <w:right w:val="single" w:sz="6" w:space="0" w:color="000000"/>
            </w:tcBorders>
          </w:tcPr>
          <w:p w14:paraId="7E292E5A" w14:textId="77777777" w:rsidR="00F65CE2" w:rsidRPr="00157FD1" w:rsidRDefault="00F65CE2">
            <w:r w:rsidRPr="00157FD1">
              <w:t>Home Location Register</w:t>
            </w:r>
          </w:p>
        </w:tc>
      </w:tr>
      <w:tr w:rsidR="00F65CE2" w:rsidRPr="00157FD1" w14:paraId="7E292E5E"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5C" w14:textId="77777777" w:rsidR="00F65CE2" w:rsidRPr="00157FD1" w:rsidRDefault="00F65CE2">
            <w:r w:rsidRPr="00157FD1">
              <w:t>IP</w:t>
            </w:r>
          </w:p>
        </w:tc>
        <w:tc>
          <w:tcPr>
            <w:tcW w:w="6000" w:type="dxa"/>
            <w:tcBorders>
              <w:top w:val="single" w:sz="6" w:space="0" w:color="000000"/>
              <w:left w:val="single" w:sz="6" w:space="0" w:color="000000"/>
              <w:bottom w:val="single" w:sz="6" w:space="0" w:color="000000"/>
              <w:right w:val="single" w:sz="6" w:space="0" w:color="000000"/>
            </w:tcBorders>
          </w:tcPr>
          <w:p w14:paraId="7E292E5D" w14:textId="77777777" w:rsidR="00F65CE2" w:rsidRPr="00157FD1" w:rsidRDefault="00F65CE2">
            <w:r w:rsidRPr="00157FD1">
              <w:t>Internet Protocol</w:t>
            </w:r>
          </w:p>
        </w:tc>
      </w:tr>
      <w:tr w:rsidR="00F65CE2" w:rsidRPr="00157FD1" w14:paraId="7E292E61"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5F" w14:textId="77777777" w:rsidR="00F65CE2" w:rsidRPr="00157FD1" w:rsidRDefault="00F65CE2">
            <w:r w:rsidRPr="00157FD1">
              <w:t>ISDN</w:t>
            </w:r>
          </w:p>
        </w:tc>
        <w:tc>
          <w:tcPr>
            <w:tcW w:w="6000" w:type="dxa"/>
            <w:tcBorders>
              <w:top w:val="single" w:sz="6" w:space="0" w:color="000000"/>
              <w:left w:val="single" w:sz="6" w:space="0" w:color="000000"/>
              <w:bottom w:val="single" w:sz="6" w:space="0" w:color="000000"/>
              <w:right w:val="single" w:sz="6" w:space="0" w:color="000000"/>
            </w:tcBorders>
          </w:tcPr>
          <w:p w14:paraId="7E292E60" w14:textId="77777777" w:rsidR="00F65CE2" w:rsidRPr="00157FD1" w:rsidRDefault="00F65CE2">
            <w:r w:rsidRPr="00157FD1">
              <w:t>Integrated Services Digital Network</w:t>
            </w:r>
          </w:p>
        </w:tc>
      </w:tr>
      <w:tr w:rsidR="00F65CE2" w:rsidRPr="00157FD1" w14:paraId="7E292E64"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62" w14:textId="77777777" w:rsidR="00F65CE2" w:rsidRPr="00157FD1" w:rsidRDefault="00F65CE2">
            <w:r w:rsidRPr="00157FD1">
              <w:t>IVR</w:t>
            </w:r>
          </w:p>
        </w:tc>
        <w:tc>
          <w:tcPr>
            <w:tcW w:w="6000" w:type="dxa"/>
            <w:tcBorders>
              <w:top w:val="single" w:sz="6" w:space="0" w:color="000000"/>
              <w:left w:val="single" w:sz="6" w:space="0" w:color="000000"/>
              <w:bottom w:val="single" w:sz="6" w:space="0" w:color="000000"/>
              <w:right w:val="single" w:sz="6" w:space="0" w:color="000000"/>
            </w:tcBorders>
          </w:tcPr>
          <w:p w14:paraId="7E292E63" w14:textId="77777777" w:rsidR="00F65CE2" w:rsidRPr="00157FD1" w:rsidRDefault="00F65CE2">
            <w:r w:rsidRPr="00157FD1">
              <w:t>Interactive Voice Response</w:t>
            </w:r>
          </w:p>
        </w:tc>
      </w:tr>
      <w:tr w:rsidR="00F65CE2" w:rsidRPr="00157FD1" w14:paraId="7E292E67"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65" w14:textId="77777777" w:rsidR="00F65CE2" w:rsidRPr="00157FD1" w:rsidRDefault="00F65CE2">
            <w:r w:rsidRPr="00157FD1">
              <w:lastRenderedPageBreak/>
              <w:t>LNA</w:t>
            </w:r>
          </w:p>
        </w:tc>
        <w:tc>
          <w:tcPr>
            <w:tcW w:w="6000" w:type="dxa"/>
            <w:tcBorders>
              <w:top w:val="single" w:sz="6" w:space="0" w:color="000000"/>
              <w:left w:val="single" w:sz="6" w:space="0" w:color="000000"/>
              <w:bottom w:val="single" w:sz="6" w:space="0" w:color="000000"/>
              <w:right w:val="single" w:sz="6" w:space="0" w:color="000000"/>
            </w:tcBorders>
          </w:tcPr>
          <w:p w14:paraId="7E292E66" w14:textId="77777777" w:rsidR="00F65CE2" w:rsidRPr="00157FD1" w:rsidRDefault="00F65CE2">
            <w:r w:rsidRPr="00157FD1">
              <w:t>Low Noise Amplifier</w:t>
            </w:r>
          </w:p>
        </w:tc>
      </w:tr>
      <w:tr w:rsidR="00F65CE2" w:rsidRPr="00157FD1" w14:paraId="7E292E6A"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68" w14:textId="77777777" w:rsidR="00F65CE2" w:rsidRPr="00157FD1" w:rsidRDefault="00F65CE2">
            <w:r w:rsidRPr="00157FD1">
              <w:t>LTR</w:t>
            </w:r>
          </w:p>
        </w:tc>
        <w:tc>
          <w:tcPr>
            <w:tcW w:w="6000" w:type="dxa"/>
            <w:tcBorders>
              <w:top w:val="single" w:sz="6" w:space="0" w:color="000000"/>
              <w:left w:val="single" w:sz="6" w:space="0" w:color="000000"/>
              <w:bottom w:val="single" w:sz="6" w:space="0" w:color="000000"/>
              <w:right w:val="single" w:sz="6" w:space="0" w:color="000000"/>
            </w:tcBorders>
          </w:tcPr>
          <w:p w14:paraId="7E292E69" w14:textId="77777777" w:rsidR="00F65CE2" w:rsidRPr="00157FD1" w:rsidRDefault="00F65CE2">
            <w:r w:rsidRPr="00157FD1">
              <w:t>Long-term Return Rate</w:t>
            </w:r>
          </w:p>
        </w:tc>
      </w:tr>
      <w:tr w:rsidR="00F65CE2" w:rsidRPr="00157FD1" w14:paraId="7E292E6D"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6B" w14:textId="77777777" w:rsidR="00F65CE2" w:rsidRPr="00157FD1" w:rsidRDefault="00F65CE2">
            <w:r w:rsidRPr="00157FD1">
              <w:t>MRS</w:t>
            </w:r>
          </w:p>
        </w:tc>
        <w:tc>
          <w:tcPr>
            <w:tcW w:w="6000" w:type="dxa"/>
            <w:tcBorders>
              <w:top w:val="single" w:sz="6" w:space="0" w:color="000000"/>
              <w:left w:val="single" w:sz="6" w:space="0" w:color="000000"/>
              <w:bottom w:val="single" w:sz="6" w:space="0" w:color="000000"/>
              <w:right w:val="single" w:sz="6" w:space="0" w:color="000000"/>
            </w:tcBorders>
          </w:tcPr>
          <w:p w14:paraId="7E292E6C" w14:textId="77777777" w:rsidR="00F65CE2" w:rsidRPr="00157FD1" w:rsidRDefault="00F65CE2">
            <w:r w:rsidRPr="00157FD1">
              <w:t>Measurements Repository System</w:t>
            </w:r>
          </w:p>
        </w:tc>
      </w:tr>
      <w:tr w:rsidR="00F65CE2" w:rsidRPr="00157FD1" w14:paraId="7E292E70"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6E" w14:textId="77777777" w:rsidR="00F65CE2" w:rsidRPr="00157FD1" w:rsidRDefault="00F65CE2">
            <w:r w:rsidRPr="00157FD1">
              <w:t>MSC</w:t>
            </w:r>
          </w:p>
        </w:tc>
        <w:tc>
          <w:tcPr>
            <w:tcW w:w="6000" w:type="dxa"/>
            <w:tcBorders>
              <w:top w:val="single" w:sz="6" w:space="0" w:color="000000"/>
              <w:left w:val="single" w:sz="6" w:space="0" w:color="000000"/>
              <w:bottom w:val="single" w:sz="6" w:space="0" w:color="000000"/>
              <w:right w:val="single" w:sz="6" w:space="0" w:color="000000"/>
            </w:tcBorders>
          </w:tcPr>
          <w:p w14:paraId="7E292E6F" w14:textId="77777777" w:rsidR="00F65CE2" w:rsidRPr="00157FD1" w:rsidRDefault="00F65CE2">
            <w:r w:rsidRPr="00157FD1">
              <w:t>Mobile Switching Center</w:t>
            </w:r>
          </w:p>
        </w:tc>
      </w:tr>
      <w:tr w:rsidR="00F65CE2" w:rsidRPr="00157FD1" w14:paraId="7E292E73"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71" w14:textId="77777777" w:rsidR="00F65CE2" w:rsidRPr="00157FD1" w:rsidRDefault="00F65CE2">
            <w:r w:rsidRPr="00157FD1">
              <w:t>MTP</w:t>
            </w:r>
          </w:p>
        </w:tc>
        <w:tc>
          <w:tcPr>
            <w:tcW w:w="6000" w:type="dxa"/>
            <w:tcBorders>
              <w:top w:val="single" w:sz="6" w:space="0" w:color="000000"/>
              <w:left w:val="single" w:sz="6" w:space="0" w:color="000000"/>
              <w:bottom w:val="single" w:sz="6" w:space="0" w:color="000000"/>
              <w:right w:val="single" w:sz="6" w:space="0" w:color="000000"/>
            </w:tcBorders>
          </w:tcPr>
          <w:p w14:paraId="7E292E72" w14:textId="77777777" w:rsidR="00F65CE2" w:rsidRPr="00157FD1" w:rsidRDefault="00F65CE2">
            <w:r w:rsidRPr="00157FD1">
              <w:t>Message Transfer Part</w:t>
            </w:r>
          </w:p>
        </w:tc>
      </w:tr>
      <w:tr w:rsidR="00F65CE2" w:rsidRPr="00157FD1" w14:paraId="7E292E76"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74" w14:textId="77777777" w:rsidR="00F65CE2" w:rsidRPr="00157FD1" w:rsidRDefault="00F65CE2">
            <w:pPr>
              <w:rPr>
                <w:color w:val="000000"/>
                <w:kern w:val="28"/>
              </w:rPr>
            </w:pPr>
            <w:r>
              <w:rPr>
                <w:color w:val="000000"/>
                <w:kern w:val="28"/>
              </w:rPr>
              <w:t>MTRS</w:t>
            </w:r>
          </w:p>
        </w:tc>
        <w:tc>
          <w:tcPr>
            <w:tcW w:w="6000" w:type="dxa"/>
            <w:tcBorders>
              <w:top w:val="single" w:sz="6" w:space="0" w:color="000000"/>
              <w:left w:val="single" w:sz="6" w:space="0" w:color="000000"/>
              <w:bottom w:val="single" w:sz="6" w:space="0" w:color="000000"/>
              <w:right w:val="single" w:sz="6" w:space="0" w:color="000000"/>
            </w:tcBorders>
          </w:tcPr>
          <w:p w14:paraId="7E292E75" w14:textId="77777777" w:rsidR="00F65CE2" w:rsidRPr="00157FD1" w:rsidRDefault="00F65CE2">
            <w:pPr>
              <w:rPr>
                <w:color w:val="000000"/>
              </w:rPr>
            </w:pPr>
            <w:r>
              <w:rPr>
                <w:color w:val="000000"/>
              </w:rPr>
              <w:t>Mean Time to Restore Service</w:t>
            </w:r>
          </w:p>
        </w:tc>
      </w:tr>
      <w:tr w:rsidR="00F65CE2" w:rsidRPr="00157FD1" w14:paraId="7E292E79"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77" w14:textId="77777777" w:rsidR="00F65CE2" w:rsidRPr="00157FD1" w:rsidRDefault="00F65CE2">
            <w:pPr>
              <w:rPr>
                <w:color w:val="000000"/>
                <w:kern w:val="28"/>
              </w:rPr>
            </w:pPr>
            <w:r w:rsidRPr="00157FD1">
              <w:rPr>
                <w:color w:val="000000"/>
                <w:kern w:val="28"/>
              </w:rPr>
              <w:t>N/A</w:t>
            </w:r>
          </w:p>
        </w:tc>
        <w:tc>
          <w:tcPr>
            <w:tcW w:w="6000" w:type="dxa"/>
            <w:tcBorders>
              <w:top w:val="single" w:sz="6" w:space="0" w:color="000000"/>
              <w:left w:val="single" w:sz="6" w:space="0" w:color="000000"/>
              <w:bottom w:val="single" w:sz="6" w:space="0" w:color="000000"/>
              <w:right w:val="single" w:sz="6" w:space="0" w:color="000000"/>
            </w:tcBorders>
          </w:tcPr>
          <w:p w14:paraId="7E292E78" w14:textId="77777777" w:rsidR="00F65CE2" w:rsidRPr="00157FD1" w:rsidRDefault="00F65CE2">
            <w:pPr>
              <w:rPr>
                <w:color w:val="000000"/>
              </w:rPr>
            </w:pPr>
            <w:r w:rsidRPr="00157FD1">
              <w:rPr>
                <w:color w:val="000000"/>
              </w:rPr>
              <w:t>Not Applicable</w:t>
            </w:r>
          </w:p>
        </w:tc>
      </w:tr>
      <w:tr w:rsidR="00F65CE2" w:rsidRPr="00157FD1" w14:paraId="7E292E7C"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7A" w14:textId="77777777" w:rsidR="00F65CE2" w:rsidRPr="00157FD1" w:rsidRDefault="00F65CE2">
            <w:pPr>
              <w:rPr>
                <w:kern w:val="28"/>
              </w:rPr>
            </w:pPr>
            <w:r w:rsidRPr="00157FD1">
              <w:rPr>
                <w:kern w:val="28"/>
              </w:rPr>
              <w:t>NA</w:t>
            </w:r>
          </w:p>
        </w:tc>
        <w:tc>
          <w:tcPr>
            <w:tcW w:w="6000" w:type="dxa"/>
            <w:tcBorders>
              <w:top w:val="single" w:sz="6" w:space="0" w:color="000000"/>
              <w:left w:val="single" w:sz="6" w:space="0" w:color="000000"/>
              <w:bottom w:val="single" w:sz="6" w:space="0" w:color="000000"/>
              <w:right w:val="single" w:sz="6" w:space="0" w:color="000000"/>
            </w:tcBorders>
          </w:tcPr>
          <w:p w14:paraId="7E292E7B" w14:textId="77777777" w:rsidR="00F65CE2" w:rsidRPr="00157FD1" w:rsidRDefault="00F65CE2">
            <w:r w:rsidRPr="00157FD1">
              <w:t>Not Applicable</w:t>
            </w:r>
          </w:p>
        </w:tc>
      </w:tr>
      <w:tr w:rsidR="00F65CE2" w:rsidRPr="00157FD1" w14:paraId="7E292E7F"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7D" w14:textId="77777777" w:rsidR="00F65CE2" w:rsidRPr="00157FD1" w:rsidRDefault="00F65CE2">
            <w:pPr>
              <w:rPr>
                <w:kern w:val="28"/>
              </w:rPr>
            </w:pPr>
            <w:r w:rsidRPr="00157FD1">
              <w:rPr>
                <w:kern w:val="28"/>
              </w:rPr>
              <w:t>NE</w:t>
            </w:r>
          </w:p>
        </w:tc>
        <w:tc>
          <w:tcPr>
            <w:tcW w:w="6000" w:type="dxa"/>
            <w:tcBorders>
              <w:top w:val="single" w:sz="6" w:space="0" w:color="000000"/>
              <w:left w:val="single" w:sz="6" w:space="0" w:color="000000"/>
              <w:bottom w:val="single" w:sz="6" w:space="0" w:color="000000"/>
              <w:right w:val="single" w:sz="6" w:space="0" w:color="000000"/>
            </w:tcBorders>
          </w:tcPr>
          <w:p w14:paraId="7E292E7E" w14:textId="77777777" w:rsidR="00F65CE2" w:rsidRPr="00157FD1" w:rsidRDefault="00F65CE2">
            <w:r w:rsidRPr="00157FD1">
              <w:t>Network Element</w:t>
            </w:r>
          </w:p>
        </w:tc>
      </w:tr>
      <w:tr w:rsidR="00F65CE2" w:rsidRPr="00157FD1" w14:paraId="7E292E82"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80" w14:textId="77777777" w:rsidR="00F65CE2" w:rsidRPr="00157FD1" w:rsidRDefault="00F65CE2">
            <w:pPr>
              <w:pStyle w:val="TableText"/>
              <w:tabs>
                <w:tab w:val="clear" w:pos="360"/>
                <w:tab w:val="clear" w:pos="720"/>
              </w:tabs>
              <w:spacing w:before="0"/>
              <w:rPr>
                <w:snapToGrid/>
                <w:szCs w:val="24"/>
              </w:rPr>
            </w:pPr>
            <w:r w:rsidRPr="00157FD1">
              <w:rPr>
                <w:snapToGrid/>
                <w:szCs w:val="24"/>
              </w:rPr>
              <w:t>NPR</w:t>
            </w:r>
          </w:p>
        </w:tc>
        <w:tc>
          <w:tcPr>
            <w:tcW w:w="6000" w:type="dxa"/>
            <w:tcBorders>
              <w:top w:val="single" w:sz="6" w:space="0" w:color="000000"/>
              <w:left w:val="single" w:sz="6" w:space="0" w:color="000000"/>
              <w:bottom w:val="single" w:sz="6" w:space="0" w:color="000000"/>
              <w:right w:val="single" w:sz="6" w:space="0" w:color="000000"/>
            </w:tcBorders>
          </w:tcPr>
          <w:p w14:paraId="7E292E81" w14:textId="77777777" w:rsidR="00F65CE2" w:rsidRPr="00157FD1" w:rsidRDefault="00F65CE2">
            <w:r w:rsidRPr="00157FD1">
              <w:t>Number of Problem Reports</w:t>
            </w:r>
          </w:p>
        </w:tc>
      </w:tr>
      <w:tr w:rsidR="00F65CE2" w:rsidRPr="00157FD1" w14:paraId="7E292E85"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83" w14:textId="77777777" w:rsidR="00F65CE2" w:rsidRPr="00157FD1" w:rsidRDefault="00F65CE2">
            <w:r w:rsidRPr="00157FD1">
              <w:t>NTF</w:t>
            </w:r>
          </w:p>
        </w:tc>
        <w:tc>
          <w:tcPr>
            <w:tcW w:w="6000" w:type="dxa"/>
            <w:tcBorders>
              <w:top w:val="single" w:sz="6" w:space="0" w:color="000000"/>
              <w:left w:val="single" w:sz="6" w:space="0" w:color="000000"/>
              <w:bottom w:val="single" w:sz="6" w:space="0" w:color="000000"/>
              <w:right w:val="single" w:sz="6" w:space="0" w:color="000000"/>
            </w:tcBorders>
          </w:tcPr>
          <w:p w14:paraId="7E292E84" w14:textId="77777777" w:rsidR="00F65CE2" w:rsidRPr="00157FD1" w:rsidRDefault="00F65CE2">
            <w:r w:rsidRPr="00157FD1">
              <w:t>No Trouble Found</w:t>
            </w:r>
          </w:p>
        </w:tc>
      </w:tr>
      <w:tr w:rsidR="00F65CE2" w:rsidRPr="00157FD1" w14:paraId="7E292E88"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86" w14:textId="77777777" w:rsidR="00F65CE2" w:rsidRPr="00157FD1" w:rsidRDefault="00F65CE2">
            <w:r w:rsidRPr="00157FD1">
              <w:t>NU</w:t>
            </w:r>
          </w:p>
        </w:tc>
        <w:tc>
          <w:tcPr>
            <w:tcW w:w="6000" w:type="dxa"/>
            <w:tcBorders>
              <w:top w:val="single" w:sz="6" w:space="0" w:color="000000"/>
              <w:left w:val="single" w:sz="6" w:space="0" w:color="000000"/>
              <w:bottom w:val="single" w:sz="6" w:space="0" w:color="000000"/>
              <w:right w:val="single" w:sz="6" w:space="0" w:color="000000"/>
            </w:tcBorders>
          </w:tcPr>
          <w:p w14:paraId="7E292E87" w14:textId="77777777" w:rsidR="00F65CE2" w:rsidRPr="00157FD1" w:rsidRDefault="00F65CE2">
            <w:r w:rsidRPr="00157FD1">
              <w:t>Normalization Unit</w:t>
            </w:r>
          </w:p>
        </w:tc>
      </w:tr>
      <w:tr w:rsidR="00F65CE2" w:rsidRPr="00157FD1" w14:paraId="7E292E8B"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89" w14:textId="77777777" w:rsidR="00F65CE2" w:rsidRPr="00157FD1" w:rsidRDefault="00F65CE2">
            <w:r w:rsidRPr="00157FD1">
              <w:t>NYR</w:t>
            </w:r>
          </w:p>
        </w:tc>
        <w:tc>
          <w:tcPr>
            <w:tcW w:w="6000" w:type="dxa"/>
            <w:tcBorders>
              <w:top w:val="single" w:sz="6" w:space="0" w:color="000000"/>
              <w:left w:val="single" w:sz="6" w:space="0" w:color="000000"/>
              <w:bottom w:val="single" w:sz="6" w:space="0" w:color="000000"/>
              <w:right w:val="single" w:sz="6" w:space="0" w:color="000000"/>
            </w:tcBorders>
          </w:tcPr>
          <w:p w14:paraId="7E292E8A" w14:textId="77777777" w:rsidR="00F65CE2" w:rsidRPr="00157FD1" w:rsidRDefault="00F65CE2">
            <w:r w:rsidRPr="00157FD1">
              <w:t>Normalized One-Year Return Rate</w:t>
            </w:r>
          </w:p>
        </w:tc>
      </w:tr>
      <w:tr w:rsidR="00F65CE2" w:rsidRPr="00157FD1" w14:paraId="7E292E8E"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8C" w14:textId="77777777" w:rsidR="00F65CE2" w:rsidRPr="00157FD1" w:rsidRDefault="00F65CE2">
            <w:pPr>
              <w:rPr>
                <w:color w:val="000000"/>
              </w:rPr>
            </w:pPr>
            <w:r w:rsidRPr="00157FD1">
              <w:rPr>
                <w:color w:val="000000"/>
              </w:rPr>
              <w:t>OA&amp;M</w:t>
            </w:r>
          </w:p>
        </w:tc>
        <w:tc>
          <w:tcPr>
            <w:tcW w:w="6000" w:type="dxa"/>
            <w:tcBorders>
              <w:top w:val="single" w:sz="6" w:space="0" w:color="000000"/>
              <w:left w:val="single" w:sz="6" w:space="0" w:color="000000"/>
              <w:bottom w:val="single" w:sz="6" w:space="0" w:color="000000"/>
              <w:right w:val="single" w:sz="6" w:space="0" w:color="000000"/>
            </w:tcBorders>
          </w:tcPr>
          <w:p w14:paraId="7E292E8D" w14:textId="77777777" w:rsidR="00F65CE2" w:rsidRPr="00157FD1" w:rsidRDefault="00F65CE2">
            <w:pPr>
              <w:rPr>
                <w:color w:val="000000"/>
              </w:rPr>
            </w:pPr>
            <w:r w:rsidRPr="00157FD1">
              <w:rPr>
                <w:color w:val="000000"/>
              </w:rPr>
              <w:t>Operation, Administration and Maintenance</w:t>
            </w:r>
          </w:p>
        </w:tc>
      </w:tr>
      <w:tr w:rsidR="00F65CE2" w:rsidRPr="00157FD1" w14:paraId="7E292E91"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8F" w14:textId="77777777" w:rsidR="00F65CE2" w:rsidRPr="00157FD1" w:rsidRDefault="00F65CE2">
            <w:r w:rsidRPr="00157FD1">
              <w:t>OC-(xxx)</w:t>
            </w:r>
          </w:p>
        </w:tc>
        <w:tc>
          <w:tcPr>
            <w:tcW w:w="6000" w:type="dxa"/>
            <w:tcBorders>
              <w:top w:val="single" w:sz="6" w:space="0" w:color="000000"/>
              <w:left w:val="single" w:sz="6" w:space="0" w:color="000000"/>
              <w:bottom w:val="single" w:sz="6" w:space="0" w:color="000000"/>
              <w:right w:val="single" w:sz="6" w:space="0" w:color="000000"/>
            </w:tcBorders>
          </w:tcPr>
          <w:p w14:paraId="7E292E90" w14:textId="77777777" w:rsidR="00F65CE2" w:rsidRPr="00157FD1" w:rsidRDefault="00F65CE2">
            <w:r w:rsidRPr="00157FD1">
              <w:t>North American Equivalent Optical Rate</w:t>
            </w:r>
          </w:p>
        </w:tc>
      </w:tr>
      <w:tr w:rsidR="00F65CE2" w:rsidRPr="00157FD1" w14:paraId="7E292E94"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92" w14:textId="77777777" w:rsidR="00F65CE2" w:rsidRPr="00157FD1" w:rsidRDefault="00F65CE2">
            <w:pPr>
              <w:pStyle w:val="TableText"/>
              <w:tabs>
                <w:tab w:val="clear" w:pos="360"/>
                <w:tab w:val="clear" w:pos="720"/>
              </w:tabs>
              <w:spacing w:before="0"/>
              <w:rPr>
                <w:snapToGrid/>
                <w:szCs w:val="24"/>
              </w:rPr>
            </w:pPr>
            <w:r w:rsidRPr="00157FD1">
              <w:rPr>
                <w:snapToGrid/>
                <w:szCs w:val="24"/>
              </w:rPr>
              <w:t>OFR</w:t>
            </w:r>
          </w:p>
        </w:tc>
        <w:tc>
          <w:tcPr>
            <w:tcW w:w="6000" w:type="dxa"/>
            <w:tcBorders>
              <w:top w:val="single" w:sz="6" w:space="0" w:color="000000"/>
              <w:left w:val="single" w:sz="6" w:space="0" w:color="000000"/>
              <w:bottom w:val="single" w:sz="6" w:space="0" w:color="000000"/>
              <w:right w:val="single" w:sz="6" w:space="0" w:color="000000"/>
            </w:tcBorders>
          </w:tcPr>
          <w:p w14:paraId="7E292E93" w14:textId="77777777" w:rsidR="00F65CE2" w:rsidRPr="00157FD1" w:rsidRDefault="00F65CE2">
            <w:r w:rsidRPr="00157FD1">
              <w:t>Overdue Fix Responsiveness</w:t>
            </w:r>
          </w:p>
        </w:tc>
      </w:tr>
      <w:tr w:rsidR="00F65CE2" w:rsidRPr="00157FD1" w14:paraId="7E292E97"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95" w14:textId="77777777" w:rsidR="00F65CE2" w:rsidRPr="00157FD1" w:rsidRDefault="00F65CE2">
            <w:r w:rsidRPr="00157FD1">
              <w:t>OSS</w:t>
            </w:r>
          </w:p>
        </w:tc>
        <w:tc>
          <w:tcPr>
            <w:tcW w:w="6000" w:type="dxa"/>
            <w:tcBorders>
              <w:top w:val="single" w:sz="6" w:space="0" w:color="000000"/>
              <w:left w:val="single" w:sz="6" w:space="0" w:color="000000"/>
              <w:bottom w:val="single" w:sz="6" w:space="0" w:color="000000"/>
              <w:right w:val="single" w:sz="6" w:space="0" w:color="000000"/>
            </w:tcBorders>
          </w:tcPr>
          <w:p w14:paraId="7E292E96" w14:textId="77777777" w:rsidR="00F65CE2" w:rsidRPr="00157FD1" w:rsidRDefault="00F65CE2">
            <w:r w:rsidRPr="00157FD1">
              <w:t>Operational Support System</w:t>
            </w:r>
          </w:p>
        </w:tc>
      </w:tr>
      <w:tr w:rsidR="00F65CE2" w:rsidRPr="00157FD1" w14:paraId="7E292E9A"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98" w14:textId="77777777" w:rsidR="00F65CE2" w:rsidRPr="00157FD1" w:rsidRDefault="00F65CE2">
            <w:r w:rsidRPr="00157FD1">
              <w:t>OTD</w:t>
            </w:r>
          </w:p>
        </w:tc>
        <w:tc>
          <w:tcPr>
            <w:tcW w:w="6000" w:type="dxa"/>
            <w:tcBorders>
              <w:top w:val="single" w:sz="6" w:space="0" w:color="000000"/>
              <w:left w:val="single" w:sz="6" w:space="0" w:color="000000"/>
              <w:bottom w:val="single" w:sz="6" w:space="0" w:color="000000"/>
              <w:right w:val="single" w:sz="6" w:space="0" w:color="000000"/>
            </w:tcBorders>
          </w:tcPr>
          <w:p w14:paraId="7E292E99" w14:textId="77777777" w:rsidR="00F65CE2" w:rsidRPr="00157FD1" w:rsidRDefault="00F65CE2">
            <w:r w:rsidRPr="00157FD1">
              <w:t>On-Time Delivery</w:t>
            </w:r>
          </w:p>
        </w:tc>
      </w:tr>
      <w:tr w:rsidR="00F65CE2" w:rsidRPr="00157FD1" w14:paraId="7E292E9D"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9B" w14:textId="77777777" w:rsidR="00F65CE2" w:rsidRPr="00157FD1" w:rsidRDefault="00F65CE2">
            <w:r w:rsidRPr="00157FD1">
              <w:t>OTI</w:t>
            </w:r>
          </w:p>
        </w:tc>
        <w:tc>
          <w:tcPr>
            <w:tcW w:w="6000" w:type="dxa"/>
            <w:tcBorders>
              <w:top w:val="single" w:sz="6" w:space="0" w:color="000000"/>
              <w:left w:val="single" w:sz="6" w:space="0" w:color="000000"/>
              <w:bottom w:val="single" w:sz="6" w:space="0" w:color="000000"/>
              <w:right w:val="single" w:sz="6" w:space="0" w:color="000000"/>
            </w:tcBorders>
          </w:tcPr>
          <w:p w14:paraId="7E292E9C" w14:textId="77777777" w:rsidR="00F65CE2" w:rsidRPr="00157FD1" w:rsidRDefault="00F65CE2">
            <w:r w:rsidRPr="00157FD1">
              <w:t>On-Time Item Delivery</w:t>
            </w:r>
          </w:p>
        </w:tc>
      </w:tr>
      <w:tr w:rsidR="00F65CE2" w:rsidRPr="00157FD1" w14:paraId="7E292EA0"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9E" w14:textId="77777777" w:rsidR="00F65CE2" w:rsidRPr="00157FD1" w:rsidRDefault="00F65CE2">
            <w:r>
              <w:t>OTIP</w:t>
            </w:r>
          </w:p>
        </w:tc>
        <w:tc>
          <w:tcPr>
            <w:tcW w:w="6000" w:type="dxa"/>
            <w:tcBorders>
              <w:top w:val="single" w:sz="6" w:space="0" w:color="000000"/>
              <w:left w:val="single" w:sz="6" w:space="0" w:color="000000"/>
              <w:bottom w:val="single" w:sz="6" w:space="0" w:color="000000"/>
              <w:right w:val="single" w:sz="6" w:space="0" w:color="000000"/>
            </w:tcBorders>
          </w:tcPr>
          <w:p w14:paraId="7E292E9F" w14:textId="77777777" w:rsidR="00F65CE2" w:rsidRPr="00157FD1" w:rsidRDefault="00F65CE2">
            <w:r>
              <w:t>On-Time Item Delivery to Promised Date</w:t>
            </w:r>
          </w:p>
        </w:tc>
      </w:tr>
      <w:tr w:rsidR="00F65CE2" w:rsidRPr="00157FD1" w14:paraId="7E292EA3"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A1" w14:textId="77777777" w:rsidR="00F65CE2" w:rsidRPr="00157FD1" w:rsidRDefault="00F65CE2">
            <w:r w:rsidRPr="00157FD1">
              <w:t>OTS</w:t>
            </w:r>
          </w:p>
        </w:tc>
        <w:tc>
          <w:tcPr>
            <w:tcW w:w="6000" w:type="dxa"/>
            <w:tcBorders>
              <w:top w:val="single" w:sz="6" w:space="0" w:color="000000"/>
              <w:left w:val="single" w:sz="6" w:space="0" w:color="000000"/>
              <w:bottom w:val="single" w:sz="6" w:space="0" w:color="000000"/>
              <w:right w:val="single" w:sz="6" w:space="0" w:color="000000"/>
            </w:tcBorders>
          </w:tcPr>
          <w:p w14:paraId="7E292EA2" w14:textId="77777777" w:rsidR="00F65CE2" w:rsidRPr="00157FD1" w:rsidRDefault="00F65CE2">
            <w:r w:rsidRPr="00157FD1">
              <w:t>On-Time Service Delivery</w:t>
            </w:r>
          </w:p>
        </w:tc>
      </w:tr>
      <w:tr w:rsidR="00F65CE2" w:rsidRPr="00157FD1" w14:paraId="7E292EA6"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A4" w14:textId="77777777" w:rsidR="00F65CE2" w:rsidRPr="00157FD1" w:rsidRDefault="00F65CE2">
            <w:r w:rsidRPr="00157FD1">
              <w:t>PAD</w:t>
            </w:r>
          </w:p>
        </w:tc>
        <w:tc>
          <w:tcPr>
            <w:tcW w:w="6000" w:type="dxa"/>
            <w:tcBorders>
              <w:top w:val="single" w:sz="6" w:space="0" w:color="000000"/>
              <w:left w:val="single" w:sz="6" w:space="0" w:color="000000"/>
              <w:bottom w:val="single" w:sz="6" w:space="0" w:color="000000"/>
              <w:right w:val="single" w:sz="6" w:space="0" w:color="000000"/>
            </w:tcBorders>
          </w:tcPr>
          <w:p w14:paraId="7E292EA5" w14:textId="77777777" w:rsidR="00F65CE2" w:rsidRPr="00157FD1" w:rsidRDefault="00F65CE2">
            <w:r w:rsidRPr="00157FD1">
              <w:t>Packet Assembler/Disassembler</w:t>
            </w:r>
          </w:p>
        </w:tc>
      </w:tr>
      <w:tr w:rsidR="00F65CE2" w:rsidRPr="00157FD1" w14:paraId="7E292EA9"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A7" w14:textId="77777777" w:rsidR="00F65CE2" w:rsidRPr="00157FD1" w:rsidRDefault="00F65CE2">
            <w:r w:rsidRPr="00157FD1">
              <w:t>PBU</w:t>
            </w:r>
          </w:p>
        </w:tc>
        <w:tc>
          <w:tcPr>
            <w:tcW w:w="6000" w:type="dxa"/>
            <w:tcBorders>
              <w:top w:val="single" w:sz="6" w:space="0" w:color="000000"/>
              <w:left w:val="single" w:sz="6" w:space="0" w:color="000000"/>
              <w:bottom w:val="single" w:sz="6" w:space="0" w:color="000000"/>
              <w:right w:val="single" w:sz="6" w:space="0" w:color="000000"/>
            </w:tcBorders>
          </w:tcPr>
          <w:p w14:paraId="7E292EA8" w14:textId="77777777" w:rsidR="00F65CE2" w:rsidRPr="00157FD1" w:rsidRDefault="00F65CE2">
            <w:r w:rsidRPr="00157FD1">
              <w:t>Pilot Beacon Unit</w:t>
            </w:r>
          </w:p>
        </w:tc>
      </w:tr>
      <w:tr w:rsidR="00F65CE2" w:rsidRPr="00157FD1" w14:paraId="7E292EAC"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AA" w14:textId="77777777" w:rsidR="00F65CE2" w:rsidRPr="00157FD1" w:rsidRDefault="00F65CE2">
            <w:r w:rsidRPr="00157FD1">
              <w:t>PBX</w:t>
            </w:r>
          </w:p>
        </w:tc>
        <w:tc>
          <w:tcPr>
            <w:tcW w:w="6000" w:type="dxa"/>
            <w:tcBorders>
              <w:top w:val="single" w:sz="6" w:space="0" w:color="000000"/>
              <w:left w:val="single" w:sz="6" w:space="0" w:color="000000"/>
              <w:bottom w:val="single" w:sz="6" w:space="0" w:color="000000"/>
              <w:right w:val="single" w:sz="6" w:space="0" w:color="000000"/>
            </w:tcBorders>
          </w:tcPr>
          <w:p w14:paraId="7E292EAB" w14:textId="77777777" w:rsidR="00F65CE2" w:rsidRPr="00157FD1" w:rsidRDefault="00F65CE2">
            <w:r w:rsidRPr="00157FD1">
              <w:t>Private Branch Exchange</w:t>
            </w:r>
          </w:p>
        </w:tc>
      </w:tr>
      <w:tr w:rsidR="00F65CE2" w:rsidRPr="00157FD1" w14:paraId="7E292EAF"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AD" w14:textId="77777777" w:rsidR="00F65CE2" w:rsidRPr="00157FD1" w:rsidRDefault="00F65CE2">
            <w:r w:rsidRPr="00157FD1">
              <w:t>PCS</w:t>
            </w:r>
          </w:p>
        </w:tc>
        <w:tc>
          <w:tcPr>
            <w:tcW w:w="6000" w:type="dxa"/>
            <w:tcBorders>
              <w:top w:val="single" w:sz="6" w:space="0" w:color="000000"/>
              <w:left w:val="single" w:sz="6" w:space="0" w:color="000000"/>
              <w:bottom w:val="single" w:sz="6" w:space="0" w:color="000000"/>
              <w:right w:val="single" w:sz="6" w:space="0" w:color="000000"/>
            </w:tcBorders>
          </w:tcPr>
          <w:p w14:paraId="7E292EAE" w14:textId="77777777" w:rsidR="00F65CE2" w:rsidRPr="00157FD1" w:rsidRDefault="00F65CE2">
            <w:r w:rsidRPr="00157FD1">
              <w:t>Personal Communications Service</w:t>
            </w:r>
          </w:p>
        </w:tc>
      </w:tr>
      <w:tr w:rsidR="00F65CE2" w:rsidRPr="00157FD1" w14:paraId="7E292EB2"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B0" w14:textId="77777777" w:rsidR="00F65CE2" w:rsidRPr="00157FD1" w:rsidRDefault="00F65CE2">
            <w:r w:rsidRPr="00157FD1">
              <w:t>PDH</w:t>
            </w:r>
          </w:p>
        </w:tc>
        <w:tc>
          <w:tcPr>
            <w:tcW w:w="6000" w:type="dxa"/>
            <w:tcBorders>
              <w:top w:val="single" w:sz="6" w:space="0" w:color="000000"/>
              <w:left w:val="single" w:sz="6" w:space="0" w:color="000000"/>
              <w:bottom w:val="single" w:sz="6" w:space="0" w:color="000000"/>
              <w:right w:val="single" w:sz="6" w:space="0" w:color="000000"/>
            </w:tcBorders>
          </w:tcPr>
          <w:p w14:paraId="7E292EB1" w14:textId="77777777" w:rsidR="00F65CE2" w:rsidRPr="00157FD1" w:rsidRDefault="00F65CE2">
            <w:r w:rsidRPr="00157FD1">
              <w:t>Plesiochronous Digital Hierarchy</w:t>
            </w:r>
          </w:p>
        </w:tc>
      </w:tr>
      <w:tr w:rsidR="00F65CE2" w:rsidRPr="00157FD1" w14:paraId="7E292EB5"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B3" w14:textId="77777777" w:rsidR="00F65CE2" w:rsidRPr="00157FD1" w:rsidRDefault="00F65CE2">
            <w:r w:rsidRPr="00157FD1">
              <w:t>PO</w:t>
            </w:r>
          </w:p>
        </w:tc>
        <w:tc>
          <w:tcPr>
            <w:tcW w:w="6000" w:type="dxa"/>
            <w:tcBorders>
              <w:top w:val="single" w:sz="6" w:space="0" w:color="000000"/>
              <w:left w:val="single" w:sz="6" w:space="0" w:color="000000"/>
              <w:bottom w:val="single" w:sz="6" w:space="0" w:color="000000"/>
              <w:right w:val="single" w:sz="6" w:space="0" w:color="000000"/>
            </w:tcBorders>
          </w:tcPr>
          <w:p w14:paraId="7E292EB4" w14:textId="77777777" w:rsidR="00F65CE2" w:rsidRPr="00157FD1" w:rsidRDefault="00F65CE2">
            <w:r w:rsidRPr="00157FD1">
              <w:t>Purchase Order</w:t>
            </w:r>
          </w:p>
        </w:tc>
      </w:tr>
      <w:tr w:rsidR="00F65CE2" w:rsidRPr="00157FD1" w14:paraId="7E292EB8"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B6" w14:textId="77777777" w:rsidR="00F65CE2" w:rsidRPr="00157FD1" w:rsidRDefault="00F65CE2">
            <w:r w:rsidRPr="00157FD1">
              <w:t>POTS</w:t>
            </w:r>
          </w:p>
        </w:tc>
        <w:tc>
          <w:tcPr>
            <w:tcW w:w="6000" w:type="dxa"/>
            <w:tcBorders>
              <w:top w:val="single" w:sz="6" w:space="0" w:color="000000"/>
              <w:left w:val="single" w:sz="6" w:space="0" w:color="000000"/>
              <w:bottom w:val="single" w:sz="6" w:space="0" w:color="000000"/>
              <w:right w:val="single" w:sz="6" w:space="0" w:color="000000"/>
            </w:tcBorders>
          </w:tcPr>
          <w:p w14:paraId="7E292EB7" w14:textId="77777777" w:rsidR="00F65CE2" w:rsidRPr="00157FD1" w:rsidRDefault="00F65CE2">
            <w:r w:rsidRPr="00157FD1">
              <w:t>Plain Old Telephone Service</w:t>
            </w:r>
          </w:p>
        </w:tc>
      </w:tr>
      <w:tr w:rsidR="00F65CE2" w:rsidRPr="00157FD1" w14:paraId="7E292EBB"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B9" w14:textId="77777777" w:rsidR="00F65CE2" w:rsidRPr="00157FD1" w:rsidRDefault="00F65CE2">
            <w:r w:rsidRPr="00157FD1">
              <w:t>PSTN</w:t>
            </w:r>
          </w:p>
        </w:tc>
        <w:tc>
          <w:tcPr>
            <w:tcW w:w="6000" w:type="dxa"/>
            <w:tcBorders>
              <w:top w:val="single" w:sz="6" w:space="0" w:color="000000"/>
              <w:left w:val="single" w:sz="6" w:space="0" w:color="000000"/>
              <w:bottom w:val="single" w:sz="6" w:space="0" w:color="000000"/>
              <w:right w:val="single" w:sz="6" w:space="0" w:color="000000"/>
            </w:tcBorders>
          </w:tcPr>
          <w:p w14:paraId="7E292EBA" w14:textId="77777777" w:rsidR="00F65CE2" w:rsidRPr="00157FD1" w:rsidRDefault="00F65CE2">
            <w:r w:rsidRPr="00157FD1">
              <w:t>Public Switched Telephone Network</w:t>
            </w:r>
          </w:p>
        </w:tc>
      </w:tr>
      <w:tr w:rsidR="00F65CE2" w:rsidRPr="00157FD1" w14:paraId="7E292EBE"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BC" w14:textId="77777777" w:rsidR="00F65CE2" w:rsidRPr="00157FD1" w:rsidRDefault="00F65CE2">
            <w:r w:rsidRPr="00157FD1">
              <w:t>RMA</w:t>
            </w:r>
          </w:p>
        </w:tc>
        <w:tc>
          <w:tcPr>
            <w:tcW w:w="6000" w:type="dxa"/>
            <w:tcBorders>
              <w:top w:val="single" w:sz="6" w:space="0" w:color="000000"/>
              <w:left w:val="single" w:sz="6" w:space="0" w:color="000000"/>
              <w:bottom w:val="single" w:sz="6" w:space="0" w:color="000000"/>
              <w:right w:val="single" w:sz="6" w:space="0" w:color="000000"/>
            </w:tcBorders>
          </w:tcPr>
          <w:p w14:paraId="7E292EBD" w14:textId="77777777" w:rsidR="00F65CE2" w:rsidRPr="00157FD1" w:rsidRDefault="00F65CE2">
            <w:r w:rsidRPr="00157FD1">
              <w:t>Returned Material Authorization</w:t>
            </w:r>
          </w:p>
        </w:tc>
      </w:tr>
      <w:tr w:rsidR="00F65CE2" w:rsidRPr="00157FD1" w14:paraId="7E292EC1"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BF" w14:textId="77777777" w:rsidR="00F65CE2" w:rsidRPr="00157FD1" w:rsidRDefault="00F65CE2">
            <w:r w:rsidRPr="00157FD1">
              <w:t>RT</w:t>
            </w:r>
          </w:p>
        </w:tc>
        <w:tc>
          <w:tcPr>
            <w:tcW w:w="6000" w:type="dxa"/>
            <w:tcBorders>
              <w:top w:val="single" w:sz="6" w:space="0" w:color="000000"/>
              <w:left w:val="single" w:sz="6" w:space="0" w:color="000000"/>
              <w:bottom w:val="single" w:sz="6" w:space="0" w:color="000000"/>
              <w:right w:val="single" w:sz="6" w:space="0" w:color="000000"/>
            </w:tcBorders>
          </w:tcPr>
          <w:p w14:paraId="7E292EC0" w14:textId="77777777" w:rsidR="00F65CE2" w:rsidRPr="00157FD1" w:rsidRDefault="00F65CE2">
            <w:r w:rsidRPr="00157FD1">
              <w:t>Remote Terminal</w:t>
            </w:r>
          </w:p>
        </w:tc>
      </w:tr>
      <w:tr w:rsidR="00F65CE2" w:rsidRPr="00157FD1" w14:paraId="7E292EC4"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C2" w14:textId="77777777" w:rsidR="00F65CE2" w:rsidRPr="00157FD1" w:rsidRDefault="00F65CE2">
            <w:r w:rsidRPr="00157FD1">
              <w:t>S</w:t>
            </w:r>
          </w:p>
        </w:tc>
        <w:tc>
          <w:tcPr>
            <w:tcW w:w="6000" w:type="dxa"/>
            <w:tcBorders>
              <w:top w:val="single" w:sz="6" w:space="0" w:color="000000"/>
              <w:left w:val="single" w:sz="6" w:space="0" w:color="000000"/>
              <w:bottom w:val="single" w:sz="6" w:space="0" w:color="000000"/>
              <w:right w:val="single" w:sz="6" w:space="0" w:color="000000"/>
            </w:tcBorders>
          </w:tcPr>
          <w:p w14:paraId="7E292EC3" w14:textId="77777777" w:rsidR="00F65CE2" w:rsidRPr="00157FD1" w:rsidRDefault="00F65CE2">
            <w:r w:rsidRPr="00157FD1">
              <w:t>Software</w:t>
            </w:r>
          </w:p>
        </w:tc>
      </w:tr>
      <w:tr w:rsidR="00F65CE2" w:rsidRPr="00157FD1" w14:paraId="7E292EC7"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C5" w14:textId="77777777" w:rsidR="00F65CE2" w:rsidRPr="00157FD1" w:rsidRDefault="00F65CE2">
            <w:r w:rsidRPr="00157FD1">
              <w:t>SCP</w:t>
            </w:r>
          </w:p>
        </w:tc>
        <w:tc>
          <w:tcPr>
            <w:tcW w:w="6000" w:type="dxa"/>
            <w:tcBorders>
              <w:top w:val="single" w:sz="6" w:space="0" w:color="000000"/>
              <w:left w:val="single" w:sz="6" w:space="0" w:color="000000"/>
              <w:bottom w:val="single" w:sz="6" w:space="0" w:color="000000"/>
              <w:right w:val="single" w:sz="6" w:space="0" w:color="000000"/>
            </w:tcBorders>
          </w:tcPr>
          <w:p w14:paraId="7E292EC6" w14:textId="77777777" w:rsidR="00F65CE2" w:rsidRPr="00157FD1" w:rsidRDefault="00F65CE2">
            <w:r w:rsidRPr="00157FD1">
              <w:t>Service Control Point</w:t>
            </w:r>
          </w:p>
        </w:tc>
      </w:tr>
      <w:tr w:rsidR="00F65CE2" w:rsidRPr="00157FD1" w14:paraId="7E292ECA"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C8" w14:textId="77777777" w:rsidR="00F65CE2" w:rsidRPr="00157FD1" w:rsidRDefault="00F65CE2">
            <w:r w:rsidRPr="00157FD1">
              <w:t>SDH</w:t>
            </w:r>
          </w:p>
        </w:tc>
        <w:tc>
          <w:tcPr>
            <w:tcW w:w="6000" w:type="dxa"/>
            <w:tcBorders>
              <w:top w:val="single" w:sz="6" w:space="0" w:color="000000"/>
              <w:left w:val="single" w:sz="6" w:space="0" w:color="000000"/>
              <w:bottom w:val="single" w:sz="6" w:space="0" w:color="000000"/>
              <w:right w:val="single" w:sz="6" w:space="0" w:color="000000"/>
            </w:tcBorders>
          </w:tcPr>
          <w:p w14:paraId="7E292EC9" w14:textId="77777777" w:rsidR="00F65CE2" w:rsidRPr="00157FD1" w:rsidRDefault="00F65CE2">
            <w:r w:rsidRPr="00157FD1">
              <w:t>Synchronous Digital Hierarchy</w:t>
            </w:r>
          </w:p>
        </w:tc>
      </w:tr>
      <w:tr w:rsidR="00F65CE2" w:rsidRPr="00157FD1" w14:paraId="7E292ECD"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CB" w14:textId="77777777" w:rsidR="00F65CE2" w:rsidRPr="00157FD1" w:rsidRDefault="00F65CE2" w:rsidP="00F65CE2">
            <w:r w:rsidRPr="00157FD1">
              <w:t>SFQ</w:t>
            </w:r>
          </w:p>
        </w:tc>
        <w:tc>
          <w:tcPr>
            <w:tcW w:w="6000" w:type="dxa"/>
            <w:tcBorders>
              <w:top w:val="single" w:sz="6" w:space="0" w:color="000000"/>
              <w:left w:val="single" w:sz="6" w:space="0" w:color="000000"/>
              <w:bottom w:val="single" w:sz="6" w:space="0" w:color="000000"/>
              <w:right w:val="single" w:sz="6" w:space="0" w:color="000000"/>
            </w:tcBorders>
          </w:tcPr>
          <w:p w14:paraId="7E292ECC" w14:textId="77777777" w:rsidR="00F65CE2" w:rsidRPr="00157FD1" w:rsidRDefault="00F65CE2" w:rsidP="00F65CE2">
            <w:r w:rsidRPr="00157FD1">
              <w:t>Software Fix Quality</w:t>
            </w:r>
          </w:p>
        </w:tc>
      </w:tr>
      <w:tr w:rsidR="00F65CE2" w:rsidRPr="00157FD1" w14:paraId="7E292ED0"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CE" w14:textId="77777777" w:rsidR="00F65CE2" w:rsidRPr="00157FD1" w:rsidRDefault="00F65CE2">
            <w:r w:rsidRPr="00157FD1">
              <w:t>SL</w:t>
            </w:r>
          </w:p>
        </w:tc>
        <w:tc>
          <w:tcPr>
            <w:tcW w:w="6000" w:type="dxa"/>
            <w:tcBorders>
              <w:top w:val="single" w:sz="6" w:space="0" w:color="000000"/>
              <w:left w:val="single" w:sz="6" w:space="0" w:color="000000"/>
              <w:bottom w:val="single" w:sz="6" w:space="0" w:color="000000"/>
              <w:right w:val="single" w:sz="6" w:space="0" w:color="000000"/>
            </w:tcBorders>
          </w:tcPr>
          <w:p w14:paraId="7E292ECF" w14:textId="77777777" w:rsidR="00F65CE2" w:rsidRPr="00157FD1" w:rsidRDefault="00F65CE2">
            <w:r w:rsidRPr="00157FD1">
              <w:t>Service Logic</w:t>
            </w:r>
          </w:p>
        </w:tc>
      </w:tr>
      <w:tr w:rsidR="00F65CE2" w:rsidRPr="00157FD1" w14:paraId="7E292ED3"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D1" w14:textId="77777777" w:rsidR="00F65CE2" w:rsidRPr="00157FD1" w:rsidRDefault="00F65CE2">
            <w:r w:rsidRPr="00157FD1">
              <w:t>SLA</w:t>
            </w:r>
          </w:p>
        </w:tc>
        <w:tc>
          <w:tcPr>
            <w:tcW w:w="6000" w:type="dxa"/>
            <w:tcBorders>
              <w:top w:val="single" w:sz="6" w:space="0" w:color="000000"/>
              <w:left w:val="single" w:sz="6" w:space="0" w:color="000000"/>
              <w:bottom w:val="single" w:sz="6" w:space="0" w:color="000000"/>
              <w:right w:val="single" w:sz="6" w:space="0" w:color="000000"/>
            </w:tcBorders>
          </w:tcPr>
          <w:p w14:paraId="7E292ED2" w14:textId="77777777" w:rsidR="00F65CE2" w:rsidRPr="00157FD1" w:rsidRDefault="00F65CE2">
            <w:r w:rsidRPr="00157FD1">
              <w:t>Service Level Agreement</w:t>
            </w:r>
          </w:p>
        </w:tc>
      </w:tr>
      <w:tr w:rsidR="003236BA" w:rsidRPr="00157FD1" w14:paraId="7E292ED6"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D4" w14:textId="77777777" w:rsidR="003236BA" w:rsidRPr="00157FD1" w:rsidRDefault="003236BA">
            <w:r>
              <w:t>SMA</w:t>
            </w:r>
          </w:p>
        </w:tc>
        <w:tc>
          <w:tcPr>
            <w:tcW w:w="6000" w:type="dxa"/>
            <w:tcBorders>
              <w:top w:val="single" w:sz="6" w:space="0" w:color="000000"/>
              <w:left w:val="single" w:sz="6" w:space="0" w:color="000000"/>
              <w:bottom w:val="single" w:sz="6" w:space="0" w:color="000000"/>
              <w:right w:val="single" w:sz="6" w:space="0" w:color="000000"/>
            </w:tcBorders>
          </w:tcPr>
          <w:p w14:paraId="7E292ED5" w14:textId="77777777" w:rsidR="003236BA" w:rsidRPr="00157FD1" w:rsidRDefault="003236BA">
            <w:r w:rsidRPr="005D3B25">
              <w:rPr>
                <w:rFonts w:cs="Arial"/>
                <w:szCs w:val="22"/>
              </w:rPr>
              <w:t>Service Minutes of Availability</w:t>
            </w:r>
          </w:p>
        </w:tc>
      </w:tr>
      <w:tr w:rsidR="003236BA" w:rsidRPr="00157FD1" w14:paraId="7E292ED9"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D7" w14:textId="77777777" w:rsidR="003236BA" w:rsidRPr="00157FD1" w:rsidRDefault="003236BA">
            <w:r>
              <w:t>SMO</w:t>
            </w:r>
          </w:p>
        </w:tc>
        <w:tc>
          <w:tcPr>
            <w:tcW w:w="6000" w:type="dxa"/>
            <w:tcBorders>
              <w:top w:val="single" w:sz="6" w:space="0" w:color="000000"/>
              <w:left w:val="single" w:sz="6" w:space="0" w:color="000000"/>
              <w:bottom w:val="single" w:sz="6" w:space="0" w:color="000000"/>
              <w:right w:val="single" w:sz="6" w:space="0" w:color="000000"/>
            </w:tcBorders>
          </w:tcPr>
          <w:p w14:paraId="7E292ED8" w14:textId="77777777" w:rsidR="003236BA" w:rsidRPr="00157FD1" w:rsidRDefault="003236BA">
            <w:r w:rsidRPr="005D3B25">
              <w:rPr>
                <w:rFonts w:cs="Arial"/>
                <w:szCs w:val="22"/>
              </w:rPr>
              <w:t>Service Minutes of Outage (time)</w:t>
            </w:r>
          </w:p>
        </w:tc>
      </w:tr>
      <w:tr w:rsidR="00F65CE2" w:rsidRPr="00157FD1" w14:paraId="7E292EDC"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DA" w14:textId="77777777" w:rsidR="00F65CE2" w:rsidRPr="00157FD1" w:rsidRDefault="00F65CE2">
            <w:r w:rsidRPr="00157FD1">
              <w:t>SNC</w:t>
            </w:r>
          </w:p>
        </w:tc>
        <w:tc>
          <w:tcPr>
            <w:tcW w:w="6000" w:type="dxa"/>
            <w:tcBorders>
              <w:top w:val="single" w:sz="6" w:space="0" w:color="000000"/>
              <w:left w:val="single" w:sz="6" w:space="0" w:color="000000"/>
              <w:bottom w:val="single" w:sz="6" w:space="0" w:color="000000"/>
              <w:right w:val="single" w:sz="6" w:space="0" w:color="000000"/>
            </w:tcBorders>
          </w:tcPr>
          <w:p w14:paraId="7E292EDB" w14:textId="77777777" w:rsidR="00F65CE2" w:rsidRPr="00157FD1" w:rsidRDefault="00F65CE2">
            <w:r w:rsidRPr="00157FD1">
              <w:t>Service and Network Controller</w:t>
            </w:r>
          </w:p>
        </w:tc>
      </w:tr>
      <w:tr w:rsidR="00F65CE2" w:rsidRPr="00157FD1" w14:paraId="7E292EDF"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DD" w14:textId="77777777" w:rsidR="00F65CE2" w:rsidRPr="00157FD1" w:rsidRDefault="00F65CE2">
            <w:r w:rsidRPr="00157FD1">
              <w:t>SO</w:t>
            </w:r>
          </w:p>
        </w:tc>
        <w:tc>
          <w:tcPr>
            <w:tcW w:w="6000" w:type="dxa"/>
            <w:tcBorders>
              <w:top w:val="single" w:sz="6" w:space="0" w:color="000000"/>
              <w:left w:val="single" w:sz="6" w:space="0" w:color="000000"/>
              <w:bottom w:val="single" w:sz="6" w:space="0" w:color="000000"/>
              <w:right w:val="single" w:sz="6" w:space="0" w:color="000000"/>
            </w:tcBorders>
          </w:tcPr>
          <w:p w14:paraId="7E292EDE" w14:textId="77777777" w:rsidR="00F65CE2" w:rsidRPr="00157FD1" w:rsidRDefault="00F65CE2">
            <w:r w:rsidRPr="00157FD1">
              <w:t>System Outage</w:t>
            </w:r>
          </w:p>
        </w:tc>
      </w:tr>
      <w:tr w:rsidR="00F65CE2" w:rsidRPr="00157FD1" w14:paraId="7E292EE2"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E0" w14:textId="77777777" w:rsidR="00F65CE2" w:rsidRPr="00157FD1" w:rsidRDefault="00F65CE2">
            <w:r w:rsidRPr="00157FD1">
              <w:t>SONET</w:t>
            </w:r>
          </w:p>
        </w:tc>
        <w:tc>
          <w:tcPr>
            <w:tcW w:w="6000" w:type="dxa"/>
            <w:tcBorders>
              <w:top w:val="single" w:sz="6" w:space="0" w:color="000000"/>
              <w:left w:val="single" w:sz="6" w:space="0" w:color="000000"/>
              <w:bottom w:val="single" w:sz="6" w:space="0" w:color="000000"/>
              <w:right w:val="single" w:sz="6" w:space="0" w:color="000000"/>
            </w:tcBorders>
          </w:tcPr>
          <w:p w14:paraId="7E292EE1" w14:textId="77777777" w:rsidR="00F65CE2" w:rsidRPr="00157FD1" w:rsidRDefault="00F65CE2">
            <w:r w:rsidRPr="00157FD1">
              <w:t>Synchronous Optical Network Element</w:t>
            </w:r>
          </w:p>
        </w:tc>
      </w:tr>
      <w:tr w:rsidR="00F65CE2" w:rsidRPr="00157FD1" w14:paraId="7E292EE5"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E3" w14:textId="77777777" w:rsidR="00F65CE2" w:rsidRPr="00157FD1" w:rsidRDefault="00F65CE2">
            <w:r w:rsidRPr="00157FD1">
              <w:t>SOTS</w:t>
            </w:r>
          </w:p>
        </w:tc>
        <w:tc>
          <w:tcPr>
            <w:tcW w:w="6000" w:type="dxa"/>
            <w:tcBorders>
              <w:top w:val="single" w:sz="6" w:space="0" w:color="000000"/>
              <w:left w:val="single" w:sz="6" w:space="0" w:color="000000"/>
              <w:bottom w:val="single" w:sz="6" w:space="0" w:color="000000"/>
              <w:right w:val="single" w:sz="6" w:space="0" w:color="000000"/>
            </w:tcBorders>
          </w:tcPr>
          <w:p w14:paraId="7E292EE4" w14:textId="77777777" w:rsidR="00F65CE2" w:rsidRPr="00157FD1" w:rsidRDefault="00F65CE2">
            <w:r w:rsidRPr="00157FD1">
              <w:t>Standard Outage Template System</w:t>
            </w:r>
          </w:p>
        </w:tc>
      </w:tr>
      <w:tr w:rsidR="00F65CE2" w:rsidRPr="00157FD1" w14:paraId="7E292EE8"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E6" w14:textId="77777777" w:rsidR="00F65CE2" w:rsidRPr="00157FD1" w:rsidRDefault="00F65CE2">
            <w:r>
              <w:t>SPD</w:t>
            </w:r>
          </w:p>
        </w:tc>
        <w:tc>
          <w:tcPr>
            <w:tcW w:w="6000" w:type="dxa"/>
            <w:tcBorders>
              <w:top w:val="single" w:sz="6" w:space="0" w:color="000000"/>
              <w:left w:val="single" w:sz="6" w:space="0" w:color="000000"/>
              <w:bottom w:val="single" w:sz="6" w:space="0" w:color="000000"/>
              <w:right w:val="single" w:sz="6" w:space="0" w:color="000000"/>
            </w:tcBorders>
          </w:tcPr>
          <w:p w14:paraId="7E292EE7" w14:textId="77777777" w:rsidR="00F65CE2" w:rsidRPr="00157FD1" w:rsidRDefault="00F65CE2">
            <w:r>
              <w:t>Supplier Promise Date</w:t>
            </w:r>
          </w:p>
        </w:tc>
      </w:tr>
      <w:tr w:rsidR="00F65CE2" w:rsidRPr="00157FD1" w14:paraId="7E292EEB"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E9" w14:textId="77777777" w:rsidR="00F65CE2" w:rsidRPr="00157FD1" w:rsidRDefault="00F65CE2">
            <w:r w:rsidRPr="00157FD1">
              <w:t>SPR</w:t>
            </w:r>
          </w:p>
        </w:tc>
        <w:tc>
          <w:tcPr>
            <w:tcW w:w="6000" w:type="dxa"/>
            <w:tcBorders>
              <w:top w:val="single" w:sz="6" w:space="0" w:color="000000"/>
              <w:left w:val="single" w:sz="6" w:space="0" w:color="000000"/>
              <w:bottom w:val="single" w:sz="6" w:space="0" w:color="000000"/>
              <w:right w:val="single" w:sz="6" w:space="0" w:color="000000"/>
            </w:tcBorders>
          </w:tcPr>
          <w:p w14:paraId="7E292EEA" w14:textId="77777777" w:rsidR="00F65CE2" w:rsidRPr="00157FD1" w:rsidRDefault="00F65CE2">
            <w:r w:rsidRPr="00157FD1">
              <w:t>Software Problem Report</w:t>
            </w:r>
          </w:p>
        </w:tc>
      </w:tr>
      <w:tr w:rsidR="00F65CE2" w:rsidRPr="00157FD1" w14:paraId="7E292EEE"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EC" w14:textId="77777777" w:rsidR="00F65CE2" w:rsidRPr="00157FD1" w:rsidRDefault="00F65CE2">
            <w:r w:rsidRPr="00157FD1">
              <w:t>SQ</w:t>
            </w:r>
          </w:p>
        </w:tc>
        <w:tc>
          <w:tcPr>
            <w:tcW w:w="6000" w:type="dxa"/>
            <w:tcBorders>
              <w:top w:val="single" w:sz="6" w:space="0" w:color="000000"/>
              <w:left w:val="single" w:sz="6" w:space="0" w:color="000000"/>
              <w:bottom w:val="single" w:sz="6" w:space="0" w:color="000000"/>
              <w:right w:val="single" w:sz="6" w:space="0" w:color="000000"/>
            </w:tcBorders>
          </w:tcPr>
          <w:p w14:paraId="7E292EED" w14:textId="77777777" w:rsidR="00F65CE2" w:rsidRPr="00157FD1" w:rsidRDefault="00F65CE2">
            <w:r w:rsidRPr="00157FD1">
              <w:t>Service Quality</w:t>
            </w:r>
          </w:p>
        </w:tc>
      </w:tr>
      <w:tr w:rsidR="00F65CE2" w:rsidRPr="00157FD1" w14:paraId="7E292EF1"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EF" w14:textId="77777777" w:rsidR="00F65CE2" w:rsidRPr="00157FD1" w:rsidRDefault="00F65CE2">
            <w:r w:rsidRPr="00157FD1">
              <w:t>SS7</w:t>
            </w:r>
          </w:p>
        </w:tc>
        <w:tc>
          <w:tcPr>
            <w:tcW w:w="6000" w:type="dxa"/>
            <w:tcBorders>
              <w:top w:val="single" w:sz="6" w:space="0" w:color="000000"/>
              <w:left w:val="single" w:sz="6" w:space="0" w:color="000000"/>
              <w:bottom w:val="single" w:sz="6" w:space="0" w:color="000000"/>
              <w:right w:val="single" w:sz="6" w:space="0" w:color="000000"/>
            </w:tcBorders>
          </w:tcPr>
          <w:p w14:paraId="7E292EF0" w14:textId="77777777" w:rsidR="00F65CE2" w:rsidRPr="00157FD1" w:rsidRDefault="00F65CE2">
            <w:r w:rsidRPr="00157FD1">
              <w:t>Signaling System 7</w:t>
            </w:r>
          </w:p>
        </w:tc>
      </w:tr>
      <w:tr w:rsidR="00F65CE2" w:rsidRPr="00157FD1" w14:paraId="7E292EF4"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F2" w14:textId="77777777" w:rsidR="00F65CE2" w:rsidRPr="00157FD1" w:rsidRDefault="00F65CE2">
            <w:r>
              <w:t>SSO</w:t>
            </w:r>
          </w:p>
        </w:tc>
        <w:tc>
          <w:tcPr>
            <w:tcW w:w="6000" w:type="dxa"/>
            <w:tcBorders>
              <w:top w:val="single" w:sz="6" w:space="0" w:color="000000"/>
              <w:left w:val="single" w:sz="6" w:space="0" w:color="000000"/>
              <w:bottom w:val="single" w:sz="6" w:space="0" w:color="000000"/>
              <w:right w:val="single" w:sz="6" w:space="0" w:color="000000"/>
            </w:tcBorders>
          </w:tcPr>
          <w:p w14:paraId="7E292EF3" w14:textId="77777777" w:rsidR="00F65CE2" w:rsidRPr="00157FD1" w:rsidRDefault="00F65CE2">
            <w:r>
              <w:t>Support Service Caused Outages</w:t>
            </w:r>
          </w:p>
        </w:tc>
      </w:tr>
      <w:tr w:rsidR="00F65CE2" w:rsidRPr="00157FD1" w14:paraId="7E292EF7"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F5" w14:textId="77777777" w:rsidR="00F65CE2" w:rsidRPr="00157FD1" w:rsidRDefault="00F65CE2">
            <w:r w:rsidRPr="00157FD1">
              <w:t>SSP</w:t>
            </w:r>
          </w:p>
        </w:tc>
        <w:tc>
          <w:tcPr>
            <w:tcW w:w="6000" w:type="dxa"/>
            <w:tcBorders>
              <w:top w:val="single" w:sz="6" w:space="0" w:color="000000"/>
              <w:left w:val="single" w:sz="6" w:space="0" w:color="000000"/>
              <w:bottom w:val="single" w:sz="6" w:space="0" w:color="000000"/>
              <w:right w:val="single" w:sz="6" w:space="0" w:color="000000"/>
            </w:tcBorders>
          </w:tcPr>
          <w:p w14:paraId="7E292EF6" w14:textId="77777777" w:rsidR="00F65CE2" w:rsidRPr="00157FD1" w:rsidRDefault="00F65CE2">
            <w:r w:rsidRPr="00157FD1">
              <w:t>Service Switching Point</w:t>
            </w:r>
          </w:p>
        </w:tc>
      </w:tr>
      <w:tr w:rsidR="00F65CE2" w:rsidRPr="00157FD1" w14:paraId="7E292EFA"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EF8" w14:textId="77777777" w:rsidR="00F65CE2" w:rsidRPr="00157FD1" w:rsidRDefault="00F65CE2">
            <w:r w:rsidRPr="00157FD1">
              <w:t>STM-(x)e</w:t>
            </w:r>
          </w:p>
        </w:tc>
        <w:tc>
          <w:tcPr>
            <w:tcW w:w="6000" w:type="dxa"/>
            <w:tcBorders>
              <w:top w:val="single" w:sz="6" w:space="0" w:color="000000"/>
              <w:left w:val="single" w:sz="6" w:space="0" w:color="000000"/>
              <w:bottom w:val="single" w:sz="6" w:space="0" w:color="000000"/>
              <w:right w:val="single" w:sz="6" w:space="0" w:color="000000"/>
            </w:tcBorders>
          </w:tcPr>
          <w:p w14:paraId="7E292EF9" w14:textId="77777777" w:rsidR="00F65CE2" w:rsidRPr="00157FD1" w:rsidRDefault="00F65CE2">
            <w:r w:rsidRPr="00157FD1">
              <w:t>Synchronous Transport Module, Electrical</w:t>
            </w:r>
          </w:p>
        </w:tc>
      </w:tr>
      <w:tr w:rsidR="00F65CE2" w:rsidRPr="00157FD1" w14:paraId="7E292EFD" w14:textId="77777777">
        <w:trPr>
          <w:trHeight w:val="245"/>
        </w:trPr>
        <w:tc>
          <w:tcPr>
            <w:tcW w:w="930" w:type="dxa"/>
            <w:tcBorders>
              <w:top w:val="single" w:sz="6" w:space="0" w:color="000000"/>
              <w:left w:val="single" w:sz="6" w:space="0" w:color="000000"/>
              <w:bottom w:val="single" w:sz="6" w:space="0" w:color="000000"/>
              <w:right w:val="single" w:sz="6" w:space="0" w:color="000000"/>
            </w:tcBorders>
          </w:tcPr>
          <w:p w14:paraId="7E292EFB" w14:textId="77777777" w:rsidR="00F65CE2" w:rsidRPr="00157FD1" w:rsidRDefault="00F65CE2">
            <w:r w:rsidRPr="00157FD1">
              <w:lastRenderedPageBreak/>
              <w:t>STM-(x)o</w:t>
            </w:r>
          </w:p>
        </w:tc>
        <w:tc>
          <w:tcPr>
            <w:tcW w:w="6000" w:type="dxa"/>
            <w:tcBorders>
              <w:top w:val="single" w:sz="6" w:space="0" w:color="000000"/>
              <w:left w:val="single" w:sz="6" w:space="0" w:color="000000"/>
              <w:bottom w:val="single" w:sz="6" w:space="0" w:color="000000"/>
              <w:right w:val="single" w:sz="6" w:space="0" w:color="000000"/>
            </w:tcBorders>
          </w:tcPr>
          <w:p w14:paraId="7E292EFC" w14:textId="77777777" w:rsidR="00F65CE2" w:rsidRPr="00157FD1" w:rsidRDefault="00F65CE2">
            <w:r w:rsidRPr="00157FD1">
              <w:t>Synchronous Transport Module, Optical</w:t>
            </w:r>
          </w:p>
        </w:tc>
      </w:tr>
      <w:tr w:rsidR="00F65CE2" w:rsidRPr="00157FD1" w14:paraId="7E292F00" w14:textId="77777777">
        <w:trPr>
          <w:trHeight w:val="245"/>
        </w:trPr>
        <w:tc>
          <w:tcPr>
            <w:tcW w:w="930" w:type="dxa"/>
            <w:tcBorders>
              <w:top w:val="single" w:sz="6" w:space="0" w:color="000000"/>
              <w:left w:val="single" w:sz="6" w:space="0" w:color="000000"/>
              <w:bottom w:val="single" w:sz="6" w:space="0" w:color="000000"/>
              <w:right w:val="single" w:sz="6" w:space="0" w:color="000000"/>
            </w:tcBorders>
          </w:tcPr>
          <w:p w14:paraId="7E292EFE" w14:textId="77777777" w:rsidR="00F65CE2" w:rsidRPr="00157FD1" w:rsidRDefault="00F65CE2">
            <w:r w:rsidRPr="00157FD1">
              <w:t>STP</w:t>
            </w:r>
          </w:p>
        </w:tc>
        <w:tc>
          <w:tcPr>
            <w:tcW w:w="6000" w:type="dxa"/>
            <w:tcBorders>
              <w:top w:val="single" w:sz="6" w:space="0" w:color="000000"/>
              <w:left w:val="single" w:sz="6" w:space="0" w:color="000000"/>
              <w:bottom w:val="single" w:sz="6" w:space="0" w:color="000000"/>
              <w:right w:val="single" w:sz="6" w:space="0" w:color="000000"/>
            </w:tcBorders>
          </w:tcPr>
          <w:p w14:paraId="7E292EFF" w14:textId="77777777" w:rsidR="00F65CE2" w:rsidRPr="00157FD1" w:rsidRDefault="00F65CE2">
            <w:r w:rsidRPr="00157FD1">
              <w:t>Signaling Transfer Point</w:t>
            </w:r>
          </w:p>
        </w:tc>
      </w:tr>
      <w:tr w:rsidR="00F65CE2" w:rsidRPr="00157FD1" w14:paraId="7E292F03" w14:textId="77777777">
        <w:trPr>
          <w:trHeight w:val="245"/>
        </w:trPr>
        <w:tc>
          <w:tcPr>
            <w:tcW w:w="930" w:type="dxa"/>
            <w:tcBorders>
              <w:top w:val="single" w:sz="6" w:space="0" w:color="000000"/>
              <w:left w:val="single" w:sz="6" w:space="0" w:color="000000"/>
              <w:bottom w:val="single" w:sz="6" w:space="0" w:color="000000"/>
              <w:right w:val="single" w:sz="6" w:space="0" w:color="000000"/>
            </w:tcBorders>
          </w:tcPr>
          <w:p w14:paraId="7E292F01" w14:textId="77777777" w:rsidR="00F65CE2" w:rsidRPr="00157FD1" w:rsidRDefault="00F65CE2">
            <w:r w:rsidRPr="00157FD1">
              <w:t>STS</w:t>
            </w:r>
          </w:p>
        </w:tc>
        <w:tc>
          <w:tcPr>
            <w:tcW w:w="6000" w:type="dxa"/>
            <w:tcBorders>
              <w:top w:val="single" w:sz="6" w:space="0" w:color="000000"/>
              <w:left w:val="single" w:sz="6" w:space="0" w:color="000000"/>
              <w:bottom w:val="single" w:sz="6" w:space="0" w:color="000000"/>
              <w:right w:val="single" w:sz="6" w:space="0" w:color="000000"/>
            </w:tcBorders>
          </w:tcPr>
          <w:p w14:paraId="7E292F02" w14:textId="77777777" w:rsidR="00F65CE2" w:rsidRPr="00157FD1" w:rsidRDefault="00F65CE2">
            <w:r w:rsidRPr="00157FD1">
              <w:t>Synchronous Transport Signal</w:t>
            </w:r>
          </w:p>
        </w:tc>
      </w:tr>
      <w:tr w:rsidR="003236BA" w:rsidRPr="00157FD1" w14:paraId="7E292F06"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04" w14:textId="77777777" w:rsidR="003236BA" w:rsidRPr="00157FD1" w:rsidRDefault="003236BA">
            <w:r>
              <w:t>SU</w:t>
            </w:r>
          </w:p>
        </w:tc>
        <w:tc>
          <w:tcPr>
            <w:tcW w:w="6000" w:type="dxa"/>
            <w:tcBorders>
              <w:top w:val="single" w:sz="6" w:space="0" w:color="000000"/>
              <w:left w:val="single" w:sz="6" w:space="0" w:color="000000"/>
              <w:bottom w:val="single" w:sz="6" w:space="0" w:color="000000"/>
              <w:right w:val="single" w:sz="6" w:space="0" w:color="000000"/>
            </w:tcBorders>
          </w:tcPr>
          <w:p w14:paraId="7E292F05" w14:textId="77777777" w:rsidR="003236BA" w:rsidRPr="00157FD1" w:rsidRDefault="003236BA">
            <w:r>
              <w:t>Service Unit</w:t>
            </w:r>
          </w:p>
        </w:tc>
      </w:tr>
      <w:tr w:rsidR="00F65CE2" w:rsidRPr="00157FD1" w14:paraId="7E292F09"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07" w14:textId="77777777" w:rsidR="00F65CE2" w:rsidRPr="00157FD1" w:rsidRDefault="00F65CE2">
            <w:r w:rsidRPr="00157FD1">
              <w:t>T(x)</w:t>
            </w:r>
          </w:p>
        </w:tc>
        <w:tc>
          <w:tcPr>
            <w:tcW w:w="6000" w:type="dxa"/>
            <w:tcBorders>
              <w:top w:val="single" w:sz="6" w:space="0" w:color="000000"/>
              <w:left w:val="single" w:sz="6" w:space="0" w:color="000000"/>
              <w:bottom w:val="single" w:sz="6" w:space="0" w:color="000000"/>
              <w:right w:val="single" w:sz="6" w:space="0" w:color="000000"/>
            </w:tcBorders>
          </w:tcPr>
          <w:p w14:paraId="7E292F08" w14:textId="77777777" w:rsidR="00F65CE2" w:rsidRPr="00157FD1" w:rsidRDefault="00F65CE2">
            <w:r w:rsidRPr="00157FD1">
              <w:t>North American Standard Signal Rates</w:t>
            </w:r>
          </w:p>
        </w:tc>
      </w:tr>
      <w:tr w:rsidR="00F65CE2" w:rsidRPr="00157FD1" w14:paraId="7E292F0C"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0A" w14:textId="77777777" w:rsidR="00F65CE2" w:rsidRPr="00157FD1" w:rsidRDefault="00F65CE2">
            <w:r w:rsidRPr="00157FD1">
              <w:t>TCAP</w:t>
            </w:r>
          </w:p>
        </w:tc>
        <w:tc>
          <w:tcPr>
            <w:tcW w:w="6000" w:type="dxa"/>
            <w:tcBorders>
              <w:top w:val="single" w:sz="6" w:space="0" w:color="000000"/>
              <w:left w:val="single" w:sz="6" w:space="0" w:color="000000"/>
              <w:bottom w:val="single" w:sz="6" w:space="0" w:color="000000"/>
              <w:right w:val="single" w:sz="6" w:space="0" w:color="000000"/>
            </w:tcBorders>
          </w:tcPr>
          <w:p w14:paraId="7E292F0B" w14:textId="77777777" w:rsidR="00F65CE2" w:rsidRPr="00157FD1" w:rsidRDefault="00F65CE2">
            <w:r w:rsidRPr="00157FD1">
              <w:t>Transactional Capabilities Application Part</w:t>
            </w:r>
          </w:p>
        </w:tc>
      </w:tr>
      <w:tr w:rsidR="00F65CE2" w:rsidRPr="00157FD1" w14:paraId="7E292F0F"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0D" w14:textId="77777777" w:rsidR="00F65CE2" w:rsidRPr="00157FD1" w:rsidRDefault="00F65CE2">
            <w:r w:rsidRPr="00157FD1">
              <w:t>V</w:t>
            </w:r>
          </w:p>
        </w:tc>
        <w:tc>
          <w:tcPr>
            <w:tcW w:w="6000" w:type="dxa"/>
            <w:tcBorders>
              <w:top w:val="single" w:sz="6" w:space="0" w:color="000000"/>
              <w:left w:val="single" w:sz="6" w:space="0" w:color="000000"/>
              <w:bottom w:val="single" w:sz="6" w:space="0" w:color="000000"/>
              <w:right w:val="single" w:sz="6" w:space="0" w:color="000000"/>
            </w:tcBorders>
          </w:tcPr>
          <w:p w14:paraId="7E292F0E" w14:textId="77777777" w:rsidR="00F65CE2" w:rsidRPr="00157FD1" w:rsidRDefault="00F65CE2">
            <w:r w:rsidRPr="00157FD1">
              <w:t>Service</w:t>
            </w:r>
          </w:p>
        </w:tc>
      </w:tr>
      <w:tr w:rsidR="00F65CE2" w:rsidRPr="00157FD1" w14:paraId="7E292F12"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10" w14:textId="77777777" w:rsidR="00F65CE2" w:rsidRPr="00157FD1" w:rsidRDefault="00F65CE2">
            <w:r w:rsidRPr="00157FD1">
              <w:t>VC</w:t>
            </w:r>
          </w:p>
        </w:tc>
        <w:tc>
          <w:tcPr>
            <w:tcW w:w="6000" w:type="dxa"/>
            <w:tcBorders>
              <w:top w:val="single" w:sz="6" w:space="0" w:color="000000"/>
              <w:left w:val="single" w:sz="6" w:space="0" w:color="000000"/>
              <w:bottom w:val="single" w:sz="6" w:space="0" w:color="000000"/>
              <w:right w:val="single" w:sz="6" w:space="0" w:color="000000"/>
            </w:tcBorders>
          </w:tcPr>
          <w:p w14:paraId="7E292F11" w14:textId="77777777" w:rsidR="00F65CE2" w:rsidRPr="00157FD1" w:rsidRDefault="00F65CE2">
            <w:r w:rsidRPr="00157FD1">
              <w:t>Virtual Container</w:t>
            </w:r>
          </w:p>
        </w:tc>
      </w:tr>
      <w:tr w:rsidR="00F65CE2" w:rsidRPr="00157FD1" w14:paraId="7E292F15"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13" w14:textId="77777777" w:rsidR="00F65CE2" w:rsidRPr="00157FD1" w:rsidRDefault="00F65CE2">
            <w:r w:rsidRPr="00157FD1">
              <w:t>VT</w:t>
            </w:r>
          </w:p>
        </w:tc>
        <w:tc>
          <w:tcPr>
            <w:tcW w:w="6000" w:type="dxa"/>
            <w:tcBorders>
              <w:top w:val="single" w:sz="6" w:space="0" w:color="000000"/>
              <w:left w:val="single" w:sz="6" w:space="0" w:color="000000"/>
              <w:bottom w:val="single" w:sz="6" w:space="0" w:color="000000"/>
              <w:right w:val="single" w:sz="6" w:space="0" w:color="000000"/>
            </w:tcBorders>
          </w:tcPr>
          <w:p w14:paraId="7E292F14" w14:textId="77777777" w:rsidR="00F65CE2" w:rsidRPr="00157FD1" w:rsidRDefault="00F65CE2">
            <w:r w:rsidRPr="00157FD1">
              <w:t>Virtual Tributary</w:t>
            </w:r>
          </w:p>
        </w:tc>
      </w:tr>
      <w:tr w:rsidR="00F65CE2" w:rsidRPr="00157FD1" w14:paraId="7E292F18"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16" w14:textId="77777777" w:rsidR="00F65CE2" w:rsidRPr="00157FD1" w:rsidRDefault="00F65CE2">
            <w:r w:rsidRPr="00157FD1">
              <w:t>WDM</w:t>
            </w:r>
          </w:p>
        </w:tc>
        <w:tc>
          <w:tcPr>
            <w:tcW w:w="6000" w:type="dxa"/>
            <w:tcBorders>
              <w:top w:val="single" w:sz="6" w:space="0" w:color="000000"/>
              <w:left w:val="single" w:sz="6" w:space="0" w:color="000000"/>
              <w:bottom w:val="single" w:sz="6" w:space="0" w:color="000000"/>
              <w:right w:val="single" w:sz="6" w:space="0" w:color="000000"/>
            </w:tcBorders>
          </w:tcPr>
          <w:p w14:paraId="7E292F17" w14:textId="77777777" w:rsidR="00F65CE2" w:rsidRPr="00157FD1" w:rsidRDefault="00F65CE2">
            <w:r w:rsidRPr="00157FD1">
              <w:t>Wave Division Multiplexers</w:t>
            </w:r>
          </w:p>
        </w:tc>
      </w:tr>
      <w:tr w:rsidR="00F65CE2" w:rsidRPr="00157FD1" w14:paraId="7E292F1B" w14:textId="77777777">
        <w:trPr>
          <w:trHeight w:val="233"/>
        </w:trPr>
        <w:tc>
          <w:tcPr>
            <w:tcW w:w="930" w:type="dxa"/>
            <w:tcBorders>
              <w:top w:val="single" w:sz="6" w:space="0" w:color="000000"/>
              <w:left w:val="single" w:sz="6" w:space="0" w:color="000000"/>
              <w:bottom w:val="single" w:sz="6" w:space="0" w:color="000000"/>
              <w:right w:val="single" w:sz="6" w:space="0" w:color="000000"/>
            </w:tcBorders>
          </w:tcPr>
          <w:p w14:paraId="7E292F19" w14:textId="77777777" w:rsidR="00F65CE2" w:rsidRPr="00157FD1" w:rsidRDefault="00F65CE2">
            <w:r w:rsidRPr="00157FD1">
              <w:t>YRR</w:t>
            </w:r>
          </w:p>
        </w:tc>
        <w:tc>
          <w:tcPr>
            <w:tcW w:w="6000" w:type="dxa"/>
            <w:tcBorders>
              <w:top w:val="single" w:sz="6" w:space="0" w:color="000000"/>
              <w:left w:val="single" w:sz="6" w:space="0" w:color="000000"/>
              <w:bottom w:val="single" w:sz="6" w:space="0" w:color="000000"/>
              <w:right w:val="single" w:sz="6" w:space="0" w:color="000000"/>
            </w:tcBorders>
          </w:tcPr>
          <w:p w14:paraId="7E292F1A" w14:textId="77777777" w:rsidR="00F65CE2" w:rsidRPr="00157FD1" w:rsidRDefault="00F65CE2">
            <w:r w:rsidRPr="00157FD1">
              <w:t>One-Year Return Rate</w:t>
            </w:r>
          </w:p>
        </w:tc>
      </w:tr>
    </w:tbl>
    <w:p w14:paraId="7E292F1C" w14:textId="77777777" w:rsidR="00F65CE2" w:rsidRPr="00157FD1" w:rsidRDefault="00F65CE2">
      <w:pPr>
        <w:pStyle w:val="ParSpacer"/>
        <w:rPr>
          <w:kern w:val="28"/>
        </w:rPr>
      </w:pPr>
    </w:p>
    <w:p w14:paraId="7E292F1D" w14:textId="2F04CDF1" w:rsidR="00F65CE2" w:rsidRPr="00157FD1" w:rsidRDefault="00232025">
      <w:pPr>
        <w:pStyle w:val="BodyText"/>
      </w:pPr>
      <w:bookmarkStart w:id="547" w:name="Glossary"/>
      <w:bookmarkStart w:id="548" w:name="_Toc416518355"/>
      <w:bookmarkEnd w:id="547"/>
      <w:r>
        <w:t>NOTE</w:t>
      </w:r>
      <w:r w:rsidR="00F65CE2" w:rsidRPr="00157FD1">
        <w:t xml:space="preserve">: The following terms are used in this handbook or in the companion </w:t>
      </w:r>
      <w:r w:rsidR="00F65CE2" w:rsidRPr="00157FD1">
        <w:rPr>
          <w:i/>
          <w:iCs/>
        </w:rPr>
        <w:t xml:space="preserve"> </w:t>
      </w:r>
      <w:r w:rsidR="00F65CE2" w:rsidRPr="00D5601C">
        <w:rPr>
          <w:iCs/>
        </w:rPr>
        <w:t>Requirements Handbook</w:t>
      </w:r>
      <w:r w:rsidR="00F65CE2" w:rsidRPr="00157FD1">
        <w:rPr>
          <w:i/>
          <w:iCs/>
        </w:rPr>
        <w:t>.</w:t>
      </w:r>
    </w:p>
    <w:p w14:paraId="7E292F1E" w14:textId="77777777" w:rsidR="00F65CE2" w:rsidRPr="00157FD1" w:rsidRDefault="00F65CE2">
      <w:pPr>
        <w:pStyle w:val="ParSpacer"/>
        <w:rPr>
          <w:kern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2380"/>
        <w:gridCol w:w="6980"/>
      </w:tblGrid>
      <w:tr w:rsidR="00F65CE2" w:rsidRPr="00157FD1" w14:paraId="7E292F31" w14:textId="77777777">
        <w:trPr>
          <w:cantSplit/>
        </w:trPr>
        <w:tc>
          <w:tcPr>
            <w:tcW w:w="2380" w:type="dxa"/>
            <w:tcBorders>
              <w:top w:val="nil"/>
              <w:left w:val="nil"/>
              <w:bottom w:val="nil"/>
              <w:right w:val="nil"/>
            </w:tcBorders>
          </w:tcPr>
          <w:p w14:paraId="7E292F25" w14:textId="77777777" w:rsidR="00F65CE2" w:rsidRPr="00157FD1" w:rsidRDefault="00F65CE2" w:rsidP="00F65CE2">
            <w:pPr>
              <w:pStyle w:val="TableText"/>
            </w:pPr>
            <w:r>
              <w:t>Afactor (</w:t>
            </w:r>
            <w:r w:rsidRPr="00157FD1">
              <w:t>Annualization Factor)</w:t>
            </w:r>
          </w:p>
        </w:tc>
        <w:tc>
          <w:tcPr>
            <w:tcW w:w="6980" w:type="dxa"/>
            <w:tcBorders>
              <w:top w:val="nil"/>
              <w:left w:val="nil"/>
              <w:bottom w:val="nil"/>
              <w:right w:val="nil"/>
            </w:tcBorders>
          </w:tcPr>
          <w:p w14:paraId="7E292F26" w14:textId="77777777" w:rsidR="00F65CE2" w:rsidRPr="00157FD1" w:rsidRDefault="00F65CE2">
            <w:pPr>
              <w:pStyle w:val="TableText"/>
              <w:rPr>
                <w:kern w:val="28"/>
              </w:rPr>
            </w:pPr>
            <w:r w:rsidRPr="00157FD1">
              <w:rPr>
                <w:kern w:val="28"/>
              </w:rPr>
              <w:t>Factor applied to annualize various measurements (return rate, number of problem reports, etc.). It is the number of calculation periods in one year.</w:t>
            </w:r>
          </w:p>
          <w:p w14:paraId="7E292F27" w14:textId="77777777" w:rsidR="00F65CE2" w:rsidRPr="00157FD1" w:rsidRDefault="00F65CE2">
            <w:pPr>
              <w:rPr>
                <w:kern w:val="28"/>
              </w:rPr>
            </w:pPr>
          </w:p>
          <w:p w14:paraId="7E292F28" w14:textId="77777777" w:rsidR="00F65CE2" w:rsidRPr="00157FD1" w:rsidRDefault="00F65CE2">
            <w:pPr>
              <w:rPr>
                <w:b/>
                <w:bCs/>
                <w:kern w:val="28"/>
              </w:rPr>
            </w:pPr>
            <w:r w:rsidRPr="00157FD1">
              <w:rPr>
                <w:kern w:val="28"/>
              </w:rPr>
              <w:tab/>
            </w:r>
            <w:r w:rsidRPr="00157FD1">
              <w:rPr>
                <w:b/>
                <w:bCs/>
                <w:kern w:val="28"/>
              </w:rPr>
              <w:t>Report Period Type</w:t>
            </w:r>
            <w:r w:rsidRPr="00157FD1">
              <w:rPr>
                <w:b/>
                <w:bCs/>
                <w:kern w:val="28"/>
              </w:rPr>
              <w:tab/>
            </w:r>
            <w:r w:rsidRPr="00157FD1">
              <w:rPr>
                <w:b/>
                <w:bCs/>
                <w:kern w:val="28"/>
              </w:rPr>
              <w:tab/>
              <w:t>Afactor</w:t>
            </w:r>
          </w:p>
          <w:p w14:paraId="7E292F29" w14:textId="77777777" w:rsidR="00F65CE2" w:rsidRPr="00157FD1" w:rsidRDefault="00F65CE2">
            <w:pPr>
              <w:rPr>
                <w:kern w:val="28"/>
              </w:rPr>
            </w:pPr>
            <w:r w:rsidRPr="00157FD1">
              <w:rPr>
                <w:b/>
                <w:bCs/>
                <w:kern w:val="28"/>
              </w:rPr>
              <w:tab/>
            </w:r>
            <w:r w:rsidRPr="00157FD1">
              <w:rPr>
                <w:kern w:val="28"/>
              </w:rPr>
              <w:t>Calendar Month</w:t>
            </w:r>
            <w:r w:rsidRPr="00157FD1">
              <w:rPr>
                <w:kern w:val="28"/>
              </w:rPr>
              <w:tab/>
            </w:r>
            <w:r w:rsidRPr="00157FD1">
              <w:rPr>
                <w:kern w:val="28"/>
              </w:rPr>
              <w:tab/>
            </w:r>
            <w:r w:rsidRPr="00157FD1">
              <w:rPr>
                <w:kern w:val="28"/>
              </w:rPr>
              <w:tab/>
              <w:t>12</w:t>
            </w:r>
          </w:p>
          <w:p w14:paraId="7E292F2A" w14:textId="77777777" w:rsidR="00F65CE2" w:rsidRPr="00157FD1" w:rsidRDefault="00F65CE2">
            <w:pPr>
              <w:rPr>
                <w:kern w:val="28"/>
              </w:rPr>
            </w:pPr>
            <w:r w:rsidRPr="00157FD1">
              <w:rPr>
                <w:kern w:val="28"/>
              </w:rPr>
              <w:tab/>
              <w:t>4 Week Fiscal Month</w:t>
            </w:r>
            <w:r w:rsidRPr="00157FD1">
              <w:rPr>
                <w:kern w:val="28"/>
              </w:rPr>
              <w:tab/>
            </w:r>
            <w:r w:rsidRPr="00157FD1">
              <w:rPr>
                <w:kern w:val="28"/>
              </w:rPr>
              <w:tab/>
              <w:t>13</w:t>
            </w:r>
          </w:p>
          <w:p w14:paraId="7E292F2B" w14:textId="77777777" w:rsidR="00F65CE2" w:rsidRPr="00157FD1" w:rsidRDefault="00F65CE2">
            <w:pPr>
              <w:rPr>
                <w:kern w:val="28"/>
              </w:rPr>
            </w:pPr>
            <w:r w:rsidRPr="00157FD1">
              <w:rPr>
                <w:kern w:val="28"/>
              </w:rPr>
              <w:tab/>
              <w:t>5 Week Fiscal Month</w:t>
            </w:r>
            <w:r w:rsidRPr="00157FD1">
              <w:rPr>
                <w:kern w:val="28"/>
              </w:rPr>
              <w:tab/>
            </w:r>
            <w:r w:rsidRPr="00157FD1">
              <w:rPr>
                <w:kern w:val="28"/>
              </w:rPr>
              <w:tab/>
              <w:t>10.4</w:t>
            </w:r>
          </w:p>
          <w:p w14:paraId="7E292F2C" w14:textId="77777777" w:rsidR="00F65CE2" w:rsidRPr="00157FD1" w:rsidRDefault="00F65CE2">
            <w:pPr>
              <w:rPr>
                <w:kern w:val="28"/>
              </w:rPr>
            </w:pPr>
            <w:r w:rsidRPr="00157FD1">
              <w:rPr>
                <w:kern w:val="28"/>
              </w:rPr>
              <w:tab/>
              <w:t>6 Week Fiscal Month</w:t>
            </w:r>
            <w:r w:rsidRPr="00157FD1">
              <w:rPr>
                <w:kern w:val="28"/>
              </w:rPr>
              <w:tab/>
            </w:r>
            <w:r w:rsidRPr="00157FD1">
              <w:rPr>
                <w:kern w:val="28"/>
              </w:rPr>
              <w:tab/>
              <w:t>8.7</w:t>
            </w:r>
          </w:p>
          <w:p w14:paraId="7E292F2D" w14:textId="77777777" w:rsidR="00F65CE2" w:rsidRPr="00157FD1" w:rsidRDefault="00F65CE2">
            <w:pPr>
              <w:rPr>
                <w:kern w:val="28"/>
              </w:rPr>
            </w:pPr>
            <w:r w:rsidRPr="00157FD1">
              <w:rPr>
                <w:kern w:val="28"/>
              </w:rPr>
              <w:tab/>
              <w:t>28 Day Month</w:t>
            </w:r>
            <w:r w:rsidRPr="00157FD1">
              <w:rPr>
                <w:kern w:val="28"/>
              </w:rPr>
              <w:tab/>
            </w:r>
            <w:r w:rsidRPr="00157FD1">
              <w:rPr>
                <w:kern w:val="28"/>
              </w:rPr>
              <w:tab/>
            </w:r>
            <w:r w:rsidRPr="00157FD1">
              <w:rPr>
                <w:kern w:val="28"/>
              </w:rPr>
              <w:tab/>
              <w:t>13.04</w:t>
            </w:r>
          </w:p>
          <w:p w14:paraId="7E292F2E" w14:textId="77777777" w:rsidR="00F65CE2" w:rsidRPr="00157FD1" w:rsidRDefault="00F65CE2">
            <w:pPr>
              <w:rPr>
                <w:kern w:val="28"/>
              </w:rPr>
            </w:pPr>
            <w:r w:rsidRPr="00157FD1">
              <w:rPr>
                <w:kern w:val="28"/>
              </w:rPr>
              <w:tab/>
              <w:t>29 Day Month</w:t>
            </w:r>
            <w:r w:rsidRPr="00157FD1">
              <w:rPr>
                <w:kern w:val="28"/>
              </w:rPr>
              <w:tab/>
            </w:r>
            <w:r w:rsidRPr="00157FD1">
              <w:rPr>
                <w:kern w:val="28"/>
              </w:rPr>
              <w:tab/>
            </w:r>
            <w:r w:rsidRPr="00157FD1">
              <w:rPr>
                <w:kern w:val="28"/>
              </w:rPr>
              <w:tab/>
              <w:t>12.59</w:t>
            </w:r>
          </w:p>
          <w:p w14:paraId="7E292F2F" w14:textId="77777777" w:rsidR="00F65CE2" w:rsidRPr="00157FD1" w:rsidRDefault="00F65CE2">
            <w:pPr>
              <w:rPr>
                <w:kern w:val="28"/>
              </w:rPr>
            </w:pPr>
            <w:r w:rsidRPr="00157FD1">
              <w:rPr>
                <w:kern w:val="28"/>
              </w:rPr>
              <w:tab/>
              <w:t>30 Day Month</w:t>
            </w:r>
            <w:r w:rsidRPr="00157FD1">
              <w:rPr>
                <w:kern w:val="28"/>
              </w:rPr>
              <w:tab/>
            </w:r>
            <w:r w:rsidRPr="00157FD1">
              <w:rPr>
                <w:kern w:val="28"/>
              </w:rPr>
              <w:tab/>
            </w:r>
            <w:r w:rsidRPr="00157FD1">
              <w:rPr>
                <w:kern w:val="28"/>
              </w:rPr>
              <w:tab/>
              <w:t>12.17</w:t>
            </w:r>
          </w:p>
          <w:p w14:paraId="7E292F30" w14:textId="77777777" w:rsidR="00F65CE2" w:rsidRPr="00157FD1" w:rsidRDefault="00F65CE2">
            <w:r w:rsidRPr="00157FD1">
              <w:rPr>
                <w:kern w:val="28"/>
              </w:rPr>
              <w:tab/>
              <w:t>31 Day Month</w:t>
            </w:r>
            <w:r w:rsidRPr="00157FD1">
              <w:rPr>
                <w:kern w:val="28"/>
              </w:rPr>
              <w:tab/>
            </w:r>
            <w:r w:rsidRPr="00157FD1">
              <w:rPr>
                <w:kern w:val="28"/>
              </w:rPr>
              <w:tab/>
            </w:r>
            <w:r w:rsidRPr="00157FD1">
              <w:rPr>
                <w:kern w:val="28"/>
              </w:rPr>
              <w:tab/>
              <w:t>11.77</w:t>
            </w:r>
          </w:p>
        </w:tc>
      </w:tr>
      <w:tr w:rsidR="00F65CE2" w:rsidRPr="00157FD1" w14:paraId="7E292F34" w14:textId="77777777">
        <w:trPr>
          <w:cantSplit/>
        </w:trPr>
        <w:tc>
          <w:tcPr>
            <w:tcW w:w="2380" w:type="dxa"/>
            <w:tcBorders>
              <w:top w:val="nil"/>
              <w:left w:val="nil"/>
              <w:bottom w:val="nil"/>
              <w:right w:val="nil"/>
            </w:tcBorders>
          </w:tcPr>
          <w:p w14:paraId="7E292F32" w14:textId="77777777" w:rsidR="00F65CE2" w:rsidRPr="00157FD1" w:rsidRDefault="00F65CE2">
            <w:pPr>
              <w:pStyle w:val="TableText"/>
            </w:pPr>
            <w:r w:rsidRPr="00157FD1">
              <w:t>Availability</w:t>
            </w:r>
          </w:p>
        </w:tc>
        <w:tc>
          <w:tcPr>
            <w:tcW w:w="6980" w:type="dxa"/>
            <w:tcBorders>
              <w:top w:val="nil"/>
              <w:left w:val="nil"/>
              <w:bottom w:val="nil"/>
              <w:right w:val="nil"/>
            </w:tcBorders>
          </w:tcPr>
          <w:p w14:paraId="7E292F33" w14:textId="77777777" w:rsidR="00F65CE2" w:rsidRPr="00157FD1" w:rsidRDefault="00F65CE2">
            <w:r w:rsidRPr="00157FD1">
              <w:t>The ability of a unit to be in a state ready to perform a required function at a given instant in time or for any period within a given time interval, assuming that the external resources, if required, are provided.</w:t>
            </w:r>
          </w:p>
        </w:tc>
      </w:tr>
      <w:tr w:rsidR="00F65CE2" w:rsidRPr="00157FD1" w14:paraId="7E292F37" w14:textId="77777777">
        <w:trPr>
          <w:cantSplit/>
        </w:trPr>
        <w:tc>
          <w:tcPr>
            <w:tcW w:w="2380" w:type="dxa"/>
            <w:tcBorders>
              <w:top w:val="nil"/>
              <w:left w:val="nil"/>
              <w:bottom w:val="nil"/>
              <w:right w:val="nil"/>
            </w:tcBorders>
          </w:tcPr>
          <w:p w14:paraId="7E292F35" w14:textId="77777777" w:rsidR="00F65CE2" w:rsidRPr="00157FD1" w:rsidRDefault="00F65CE2">
            <w:pPr>
              <w:pStyle w:val="TableText"/>
            </w:pPr>
            <w:r w:rsidRPr="00157FD1">
              <w:t>Average</w:t>
            </w:r>
          </w:p>
        </w:tc>
        <w:tc>
          <w:tcPr>
            <w:tcW w:w="6980" w:type="dxa"/>
            <w:tcBorders>
              <w:top w:val="nil"/>
              <w:left w:val="nil"/>
              <w:bottom w:val="nil"/>
              <w:right w:val="nil"/>
            </w:tcBorders>
          </w:tcPr>
          <w:p w14:paraId="7E292F36" w14:textId="77777777" w:rsidR="00F65CE2" w:rsidRPr="00157FD1" w:rsidRDefault="00F65CE2">
            <w:r w:rsidRPr="00157FD1">
              <w:t>Ordinarily the average or arithmetic mean is a quotient obtained by dividing the sum of a series of numbers by the number of numbers in the series. As applied to TL 9000 measurements, average has a special meaning that is different from the arithmetic mean as shown in the following example. Suppose NPR2 is measured for three different products: a, b, and c. NPR2 for product a is Np2 for a divided by NPRs for a. Likewise for b and c. The arithmetic mean of NPR2 for the three products is (NPR2a + NPR2b +NPR2c)/3. That is ((Np2a/NPRsa) + (Np2b/NPRsb) + (Np2c/NPRsc))/3. The average for TL 9000 measurements is not the arithmetic mean but is the sum of the numerators divided by the sum of the denominators. That is, the TL 9000 average for NPR2 in this case is (Np2a + Np2b + Np2c)/(NPRsa + NPRsb + NPRsc).</w:t>
            </w:r>
          </w:p>
        </w:tc>
      </w:tr>
      <w:tr w:rsidR="00F65CE2" w:rsidRPr="00157FD1" w14:paraId="7E292F3A" w14:textId="77777777">
        <w:trPr>
          <w:cantSplit/>
        </w:trPr>
        <w:tc>
          <w:tcPr>
            <w:tcW w:w="2380" w:type="dxa"/>
            <w:tcBorders>
              <w:top w:val="nil"/>
              <w:left w:val="nil"/>
              <w:bottom w:val="nil"/>
              <w:right w:val="nil"/>
            </w:tcBorders>
          </w:tcPr>
          <w:p w14:paraId="7E292F38" w14:textId="77777777" w:rsidR="00F65CE2" w:rsidRPr="00157FD1" w:rsidRDefault="00F65CE2">
            <w:pPr>
              <w:pStyle w:val="TableText"/>
            </w:pPr>
            <w:r w:rsidRPr="00157FD1">
              <w:t>Basis Shipping Period</w:t>
            </w:r>
          </w:p>
        </w:tc>
        <w:tc>
          <w:tcPr>
            <w:tcW w:w="6980" w:type="dxa"/>
            <w:tcBorders>
              <w:top w:val="nil"/>
              <w:left w:val="nil"/>
              <w:bottom w:val="nil"/>
              <w:right w:val="nil"/>
            </w:tcBorders>
          </w:tcPr>
          <w:p w14:paraId="7E292F39" w14:textId="77777777" w:rsidR="00F65CE2" w:rsidRPr="00157FD1" w:rsidRDefault="00F65CE2">
            <w:r w:rsidRPr="00157FD1">
              <w:t>A length of time during which Field Replaceable Units (FRUs) are shipped to the customer. Specifically it is the period during which the FRUs were shipped that comprise</w:t>
            </w:r>
            <w:r>
              <w:t>s</w:t>
            </w:r>
            <w:r w:rsidRPr="00157FD1">
              <w:t xml:space="preserve"> the population for determining the return rate.</w:t>
            </w:r>
          </w:p>
        </w:tc>
      </w:tr>
      <w:tr w:rsidR="00F65CE2" w:rsidRPr="00157FD1" w14:paraId="7E292F3D" w14:textId="77777777">
        <w:trPr>
          <w:cantSplit/>
        </w:trPr>
        <w:tc>
          <w:tcPr>
            <w:tcW w:w="2380" w:type="dxa"/>
            <w:tcBorders>
              <w:top w:val="nil"/>
              <w:left w:val="nil"/>
              <w:bottom w:val="nil"/>
              <w:right w:val="nil"/>
            </w:tcBorders>
          </w:tcPr>
          <w:p w14:paraId="7E292F3B" w14:textId="77777777" w:rsidR="00F65CE2" w:rsidRPr="00157FD1" w:rsidRDefault="00F65CE2">
            <w:pPr>
              <w:pStyle w:val="TableText"/>
            </w:pPr>
            <w:r w:rsidRPr="00157FD1">
              <w:t>Certification</w:t>
            </w:r>
          </w:p>
        </w:tc>
        <w:tc>
          <w:tcPr>
            <w:tcW w:w="6980" w:type="dxa"/>
            <w:tcBorders>
              <w:top w:val="nil"/>
              <w:left w:val="nil"/>
              <w:bottom w:val="nil"/>
              <w:right w:val="nil"/>
            </w:tcBorders>
          </w:tcPr>
          <w:p w14:paraId="7E292F3C" w14:textId="77777777" w:rsidR="00F65CE2" w:rsidRPr="00157FD1" w:rsidRDefault="00F65CE2">
            <w:pPr>
              <w:pStyle w:val="TableText"/>
            </w:pPr>
            <w:r w:rsidRPr="00157FD1">
              <w:t>Procedure(s) by which a third party gives written assurance that a product, process or quality management system conforms to specified requirements.</w:t>
            </w:r>
          </w:p>
        </w:tc>
      </w:tr>
      <w:tr w:rsidR="00F65CE2" w:rsidRPr="00157FD1" w14:paraId="7E292F40" w14:textId="77777777">
        <w:trPr>
          <w:cantSplit/>
        </w:trPr>
        <w:tc>
          <w:tcPr>
            <w:tcW w:w="2380" w:type="dxa"/>
            <w:tcBorders>
              <w:top w:val="nil"/>
              <w:left w:val="nil"/>
              <w:bottom w:val="nil"/>
              <w:right w:val="nil"/>
            </w:tcBorders>
          </w:tcPr>
          <w:p w14:paraId="7E292F3E" w14:textId="77777777" w:rsidR="00F65CE2" w:rsidRPr="00157FD1" w:rsidRDefault="00F65CE2">
            <w:pPr>
              <w:pStyle w:val="TableText"/>
            </w:pPr>
            <w:r w:rsidRPr="00157FD1">
              <w:t>Closure Criteria</w:t>
            </w:r>
          </w:p>
        </w:tc>
        <w:tc>
          <w:tcPr>
            <w:tcW w:w="6980" w:type="dxa"/>
            <w:tcBorders>
              <w:top w:val="nil"/>
              <w:left w:val="nil"/>
              <w:bottom w:val="nil"/>
              <w:right w:val="nil"/>
            </w:tcBorders>
          </w:tcPr>
          <w:p w14:paraId="7E292F3F" w14:textId="77777777" w:rsidR="00F65CE2" w:rsidRPr="00157FD1" w:rsidRDefault="00F65CE2">
            <w:pPr>
              <w:pStyle w:val="TableText"/>
            </w:pPr>
            <w:r w:rsidRPr="00157FD1">
              <w:t>Specific results of actions that the customer agrees are sufficient to close the customer’s problem report.</w:t>
            </w:r>
          </w:p>
        </w:tc>
      </w:tr>
      <w:tr w:rsidR="00F65CE2" w:rsidRPr="00157FD1" w14:paraId="7E292F43" w14:textId="77777777">
        <w:trPr>
          <w:cantSplit/>
        </w:trPr>
        <w:tc>
          <w:tcPr>
            <w:tcW w:w="2380" w:type="dxa"/>
            <w:tcBorders>
              <w:top w:val="nil"/>
              <w:left w:val="nil"/>
              <w:bottom w:val="nil"/>
              <w:right w:val="nil"/>
            </w:tcBorders>
          </w:tcPr>
          <w:p w14:paraId="7E292F41" w14:textId="77777777" w:rsidR="00F65CE2" w:rsidRPr="00157FD1" w:rsidRDefault="00F65CE2">
            <w:pPr>
              <w:pStyle w:val="TableText"/>
            </w:pPr>
            <w:r w:rsidRPr="00157FD1">
              <w:lastRenderedPageBreak/>
              <w:t>Closure Date</w:t>
            </w:r>
          </w:p>
        </w:tc>
        <w:tc>
          <w:tcPr>
            <w:tcW w:w="6980" w:type="dxa"/>
            <w:tcBorders>
              <w:top w:val="nil"/>
              <w:left w:val="nil"/>
              <w:bottom w:val="nil"/>
              <w:right w:val="nil"/>
            </w:tcBorders>
          </w:tcPr>
          <w:p w14:paraId="7E292F42" w14:textId="77777777" w:rsidR="00F65CE2" w:rsidRPr="00157FD1" w:rsidRDefault="00F65CE2">
            <w:pPr>
              <w:pStyle w:val="TableText"/>
            </w:pPr>
            <w:r w:rsidRPr="00157FD1">
              <w:t>The date on which a problem report is closed, as acknowledged by the customer.</w:t>
            </w:r>
          </w:p>
        </w:tc>
      </w:tr>
      <w:tr w:rsidR="00F65CE2" w:rsidRPr="00157FD1" w14:paraId="7E292F46" w14:textId="77777777">
        <w:trPr>
          <w:cantSplit/>
        </w:trPr>
        <w:tc>
          <w:tcPr>
            <w:tcW w:w="2380" w:type="dxa"/>
            <w:tcBorders>
              <w:top w:val="nil"/>
              <w:left w:val="nil"/>
              <w:bottom w:val="nil"/>
              <w:right w:val="nil"/>
            </w:tcBorders>
          </w:tcPr>
          <w:p w14:paraId="7E292F44" w14:textId="77777777" w:rsidR="00F65CE2" w:rsidRPr="00157FD1" w:rsidRDefault="00F65CE2">
            <w:pPr>
              <w:pStyle w:val="TableText"/>
            </w:pPr>
            <w:r w:rsidRPr="00157FD1">
              <w:t>Closure Interval</w:t>
            </w:r>
          </w:p>
        </w:tc>
        <w:tc>
          <w:tcPr>
            <w:tcW w:w="6980" w:type="dxa"/>
            <w:tcBorders>
              <w:top w:val="nil"/>
              <w:left w:val="nil"/>
              <w:bottom w:val="nil"/>
              <w:right w:val="nil"/>
            </w:tcBorders>
          </w:tcPr>
          <w:p w14:paraId="7E292F45" w14:textId="77777777" w:rsidR="00F65CE2" w:rsidRPr="00157FD1" w:rsidRDefault="00F65CE2">
            <w:pPr>
              <w:pStyle w:val="TableText"/>
            </w:pPr>
            <w:r w:rsidRPr="00157FD1">
              <w:t>The reference point is the length of time from origination of a problem report to the agreed closure date.</w:t>
            </w:r>
          </w:p>
        </w:tc>
      </w:tr>
      <w:tr w:rsidR="00F65CE2" w:rsidRPr="00157FD1" w14:paraId="7E292F4C" w14:textId="77777777">
        <w:trPr>
          <w:cantSplit/>
        </w:trPr>
        <w:tc>
          <w:tcPr>
            <w:tcW w:w="2380" w:type="dxa"/>
            <w:tcBorders>
              <w:top w:val="nil"/>
              <w:left w:val="nil"/>
              <w:bottom w:val="nil"/>
              <w:right w:val="nil"/>
            </w:tcBorders>
          </w:tcPr>
          <w:p w14:paraId="7E292F4A" w14:textId="77777777" w:rsidR="00F65CE2" w:rsidRPr="00157FD1" w:rsidRDefault="00F65CE2">
            <w:pPr>
              <w:pStyle w:val="TableText"/>
            </w:pPr>
            <w:r w:rsidRPr="00157FD1">
              <w:t>Compared Data</w:t>
            </w:r>
          </w:p>
        </w:tc>
        <w:tc>
          <w:tcPr>
            <w:tcW w:w="6980" w:type="dxa"/>
            <w:tcBorders>
              <w:top w:val="nil"/>
              <w:left w:val="nil"/>
              <w:bottom w:val="nil"/>
              <w:right w:val="nil"/>
            </w:tcBorders>
          </w:tcPr>
          <w:p w14:paraId="7E292F4B" w14:textId="77777777" w:rsidR="00F65CE2" w:rsidRPr="00157FD1" w:rsidRDefault="00F65CE2">
            <w:pPr>
              <w:pStyle w:val="TableText"/>
            </w:pPr>
            <w:r w:rsidRPr="00157FD1">
              <w:t>Measurements that are adequately consistent across organizations and appropriately normalized so that comparisons to aggregate industry performance data reports are valid. Only industry performance data reports based on “compared data,” as designated within each measurement profile, are provided by the TL 9000 Administrator. See also Research Data.</w:t>
            </w:r>
          </w:p>
        </w:tc>
      </w:tr>
      <w:tr w:rsidR="00F65CE2" w:rsidRPr="00157FD1" w14:paraId="7E292F57" w14:textId="77777777">
        <w:trPr>
          <w:cantSplit/>
        </w:trPr>
        <w:tc>
          <w:tcPr>
            <w:tcW w:w="2380" w:type="dxa"/>
            <w:tcBorders>
              <w:top w:val="nil"/>
              <w:left w:val="nil"/>
              <w:bottom w:val="nil"/>
              <w:right w:val="nil"/>
            </w:tcBorders>
          </w:tcPr>
          <w:p w14:paraId="7E292F55" w14:textId="77777777" w:rsidR="00F65CE2" w:rsidRPr="00157FD1" w:rsidRDefault="00F65CE2">
            <w:pPr>
              <w:pStyle w:val="TableText"/>
            </w:pPr>
            <w:r w:rsidRPr="00157FD1">
              <w:t>Contract Manufacturer</w:t>
            </w:r>
          </w:p>
        </w:tc>
        <w:tc>
          <w:tcPr>
            <w:tcW w:w="6980" w:type="dxa"/>
            <w:tcBorders>
              <w:top w:val="nil"/>
              <w:left w:val="nil"/>
              <w:bottom w:val="nil"/>
              <w:right w:val="nil"/>
            </w:tcBorders>
          </w:tcPr>
          <w:p w14:paraId="7E292F56" w14:textId="77777777" w:rsidR="00F65CE2" w:rsidRPr="00157FD1" w:rsidRDefault="00F65CE2">
            <w:pPr>
              <w:pStyle w:val="TableText"/>
            </w:pPr>
            <w:r w:rsidRPr="00157FD1">
              <w:t>An organization whose product is the building and/or testing of equipment for other companies.</w:t>
            </w:r>
          </w:p>
        </w:tc>
      </w:tr>
      <w:tr w:rsidR="00F65CE2" w:rsidRPr="00157FD1" w14:paraId="7E292F5A" w14:textId="77777777">
        <w:trPr>
          <w:cantSplit/>
        </w:trPr>
        <w:tc>
          <w:tcPr>
            <w:tcW w:w="2380" w:type="dxa"/>
            <w:tcBorders>
              <w:top w:val="nil"/>
              <w:left w:val="nil"/>
              <w:bottom w:val="nil"/>
              <w:right w:val="nil"/>
            </w:tcBorders>
          </w:tcPr>
          <w:p w14:paraId="7E292F58" w14:textId="77777777" w:rsidR="00F65CE2" w:rsidRPr="00157FD1" w:rsidRDefault="00F65CE2">
            <w:pPr>
              <w:pStyle w:val="TableText"/>
            </w:pPr>
            <w:r w:rsidRPr="00157FD1">
              <w:t>Customer Base</w:t>
            </w:r>
          </w:p>
        </w:tc>
        <w:tc>
          <w:tcPr>
            <w:tcW w:w="6980" w:type="dxa"/>
            <w:tcBorders>
              <w:top w:val="nil"/>
              <w:left w:val="nil"/>
              <w:bottom w:val="nil"/>
              <w:right w:val="nil"/>
            </w:tcBorders>
          </w:tcPr>
          <w:p w14:paraId="7E292F59" w14:textId="77777777" w:rsidR="00F65CE2" w:rsidRPr="00157FD1" w:rsidRDefault="00F65CE2">
            <w:pPr>
              <w:pStyle w:val="TableText"/>
            </w:pPr>
            <w:r w:rsidRPr="00157FD1">
              <w:t>The defined group of customers that the organization’s measurement data encompasses.</w:t>
            </w:r>
          </w:p>
        </w:tc>
      </w:tr>
      <w:tr w:rsidR="00F65CE2" w:rsidRPr="00157FD1" w14:paraId="7E292F61" w14:textId="77777777">
        <w:trPr>
          <w:cantSplit/>
        </w:trPr>
        <w:tc>
          <w:tcPr>
            <w:tcW w:w="2380" w:type="dxa"/>
            <w:tcBorders>
              <w:top w:val="nil"/>
              <w:left w:val="nil"/>
              <w:bottom w:val="nil"/>
              <w:right w:val="nil"/>
            </w:tcBorders>
          </w:tcPr>
          <w:p w14:paraId="7E292F5B" w14:textId="77777777" w:rsidR="00F65CE2" w:rsidRPr="00157FD1" w:rsidRDefault="00F65CE2" w:rsidP="00F65CE2">
            <w:pPr>
              <w:pStyle w:val="TableText"/>
            </w:pPr>
            <w:r w:rsidRPr="00157FD1">
              <w:t>Customer</w:t>
            </w:r>
            <w:r>
              <w:t>-</w:t>
            </w:r>
            <w:r w:rsidRPr="00157FD1">
              <w:t>Attributable Outage</w:t>
            </w:r>
          </w:p>
        </w:tc>
        <w:tc>
          <w:tcPr>
            <w:tcW w:w="6980" w:type="dxa"/>
            <w:tcBorders>
              <w:top w:val="nil"/>
              <w:left w:val="nil"/>
              <w:bottom w:val="nil"/>
              <w:right w:val="nil"/>
            </w:tcBorders>
          </w:tcPr>
          <w:p w14:paraId="7E292F5C" w14:textId="77777777" w:rsidR="00F65CE2" w:rsidRPr="00157FD1" w:rsidRDefault="00F65CE2">
            <w:pPr>
              <w:pStyle w:val="TableText"/>
            </w:pPr>
            <w:r w:rsidRPr="00157FD1">
              <w:t>An outage that is primarily attributable to the customer’s equipment or support activities triggered by</w:t>
            </w:r>
          </w:p>
          <w:p w14:paraId="7E292F5D" w14:textId="77777777" w:rsidR="00F65CE2" w:rsidRPr="00157FD1" w:rsidRDefault="00F65CE2" w:rsidP="00F65CE2">
            <w:pPr>
              <w:pStyle w:val="TableTextLet"/>
            </w:pPr>
            <w:r w:rsidRPr="00157FD1">
              <w:t>a)</w:t>
            </w:r>
            <w:r w:rsidRPr="00157FD1">
              <w:tab/>
              <w:t>customer procedural errors,</w:t>
            </w:r>
          </w:p>
          <w:p w14:paraId="7E292F5E" w14:textId="77777777" w:rsidR="00F65CE2" w:rsidRPr="00157FD1" w:rsidRDefault="00F65CE2" w:rsidP="00F65CE2">
            <w:pPr>
              <w:pStyle w:val="TableTextLet"/>
            </w:pPr>
            <w:r w:rsidRPr="00157FD1">
              <w:t>b)</w:t>
            </w:r>
            <w:r w:rsidRPr="00157FD1">
              <w:tab/>
              <w:t>office environment, for example power, grounding, temperature, humidity, or security problems, or</w:t>
            </w:r>
          </w:p>
          <w:p w14:paraId="7E292F5F" w14:textId="77777777" w:rsidR="00F65CE2" w:rsidRPr="00157FD1" w:rsidRDefault="00F65CE2" w:rsidP="00F65CE2">
            <w:pPr>
              <w:pStyle w:val="TableTextLet"/>
            </w:pPr>
            <w:r w:rsidRPr="00157FD1">
              <w:t>c)</w:t>
            </w:r>
            <w:r w:rsidRPr="00157FD1">
              <w:tab/>
              <w:t>one or more of the above.</w:t>
            </w:r>
          </w:p>
          <w:p w14:paraId="7E292F60" w14:textId="77777777" w:rsidR="00F65CE2" w:rsidRPr="00157FD1" w:rsidRDefault="00F65CE2" w:rsidP="00F65CE2">
            <w:pPr>
              <w:pStyle w:val="TableText"/>
            </w:pPr>
            <w:r w:rsidRPr="00157FD1">
              <w:rPr>
                <w:snapToGrid/>
              </w:rPr>
              <w:t>Outages are also considered customer attributable if the customer refuses or neglects to provide access to the necessary information for the organization to conduct root cause determination.</w:t>
            </w:r>
          </w:p>
        </w:tc>
      </w:tr>
      <w:tr w:rsidR="00F65CE2" w:rsidRPr="00157FD1" w14:paraId="7E292F64" w14:textId="77777777">
        <w:trPr>
          <w:cantSplit/>
        </w:trPr>
        <w:tc>
          <w:tcPr>
            <w:tcW w:w="2380" w:type="dxa"/>
            <w:tcBorders>
              <w:top w:val="nil"/>
              <w:left w:val="nil"/>
              <w:bottom w:val="nil"/>
              <w:right w:val="nil"/>
            </w:tcBorders>
          </w:tcPr>
          <w:p w14:paraId="7E292F62" w14:textId="77777777" w:rsidR="00F65CE2" w:rsidRPr="00157FD1" w:rsidRDefault="00F65CE2">
            <w:pPr>
              <w:pStyle w:val="TableText"/>
            </w:pPr>
            <w:r w:rsidRPr="00157FD1">
              <w:t>Dead On Arrival</w:t>
            </w:r>
          </w:p>
        </w:tc>
        <w:tc>
          <w:tcPr>
            <w:tcW w:w="6980" w:type="dxa"/>
            <w:tcBorders>
              <w:top w:val="nil"/>
              <w:left w:val="nil"/>
              <w:bottom w:val="nil"/>
              <w:right w:val="nil"/>
            </w:tcBorders>
          </w:tcPr>
          <w:p w14:paraId="7E292F63" w14:textId="77777777" w:rsidR="00F65CE2" w:rsidRPr="00157FD1" w:rsidRDefault="00F65CE2">
            <w:pPr>
              <w:pStyle w:val="TableText"/>
            </w:pPr>
            <w:r w:rsidRPr="00157FD1">
              <w:t>A newly produced hardware product that is found to be defective at delivery or installation (usage time = 0). The detection of a DOA typically results in a return that is included in the ERI measure</w:t>
            </w:r>
            <w:r>
              <w:t>ment</w:t>
            </w:r>
            <w:r w:rsidRPr="00157FD1">
              <w:t>. In the event the time between the date of detection of the defect at installation and the shipping date exceeds six months (eighteen) prior to the reporting month, the DOA will be included in YRR (LTR).</w:t>
            </w:r>
          </w:p>
        </w:tc>
      </w:tr>
      <w:tr w:rsidR="00F65CE2" w:rsidRPr="00157FD1" w14:paraId="7E292F7E" w14:textId="77777777">
        <w:trPr>
          <w:cantSplit/>
        </w:trPr>
        <w:tc>
          <w:tcPr>
            <w:tcW w:w="2380" w:type="dxa"/>
            <w:tcBorders>
              <w:top w:val="nil"/>
              <w:left w:val="nil"/>
              <w:bottom w:val="nil"/>
              <w:right w:val="nil"/>
            </w:tcBorders>
          </w:tcPr>
          <w:p w14:paraId="7E292F7C" w14:textId="77777777" w:rsidR="00F65CE2" w:rsidRPr="00157FD1" w:rsidRDefault="00F65CE2">
            <w:pPr>
              <w:pStyle w:val="TableText"/>
            </w:pPr>
            <w:r w:rsidRPr="00157FD1">
              <w:t>Disaster Recovery</w:t>
            </w:r>
          </w:p>
        </w:tc>
        <w:tc>
          <w:tcPr>
            <w:tcW w:w="6980" w:type="dxa"/>
            <w:tcBorders>
              <w:top w:val="nil"/>
              <w:left w:val="nil"/>
              <w:bottom w:val="nil"/>
              <w:right w:val="nil"/>
            </w:tcBorders>
          </w:tcPr>
          <w:p w14:paraId="7E292F7D" w14:textId="77777777" w:rsidR="00F65CE2" w:rsidRPr="00157FD1" w:rsidRDefault="00F65CE2">
            <w:pPr>
              <w:pStyle w:val="TableText"/>
            </w:pPr>
            <w:r w:rsidRPr="00157FD1">
              <w:t>The response to an interruption in the ability to recreate and service the product and service throughout its life cycle by implementing a plan to recover an organization’s critical functions.</w:t>
            </w:r>
          </w:p>
        </w:tc>
      </w:tr>
      <w:tr w:rsidR="00F65CE2" w:rsidRPr="00157FD1" w14:paraId="7E292F81" w14:textId="77777777">
        <w:trPr>
          <w:cantSplit/>
        </w:trPr>
        <w:tc>
          <w:tcPr>
            <w:tcW w:w="2380" w:type="dxa"/>
            <w:tcBorders>
              <w:top w:val="nil"/>
              <w:left w:val="nil"/>
              <w:bottom w:val="nil"/>
              <w:right w:val="nil"/>
            </w:tcBorders>
          </w:tcPr>
          <w:p w14:paraId="7E292F7F" w14:textId="77777777" w:rsidR="00F65CE2" w:rsidRPr="00157FD1" w:rsidRDefault="00F65CE2">
            <w:pPr>
              <w:pStyle w:val="TableText"/>
              <w:rPr>
                <w:color w:val="000000"/>
              </w:rPr>
            </w:pPr>
          </w:p>
        </w:tc>
        <w:tc>
          <w:tcPr>
            <w:tcW w:w="6980" w:type="dxa"/>
            <w:tcBorders>
              <w:top w:val="nil"/>
              <w:left w:val="nil"/>
              <w:bottom w:val="nil"/>
              <w:right w:val="nil"/>
            </w:tcBorders>
          </w:tcPr>
          <w:p w14:paraId="7E292F80" w14:textId="77777777" w:rsidR="00F65CE2" w:rsidRPr="00157FD1" w:rsidRDefault="00F65CE2">
            <w:pPr>
              <w:pStyle w:val="TableText"/>
              <w:rPr>
                <w:color w:val="000000"/>
              </w:rPr>
            </w:pPr>
          </w:p>
        </w:tc>
      </w:tr>
      <w:tr w:rsidR="00F65CE2" w:rsidRPr="00157FD1" w14:paraId="7E292F87" w14:textId="77777777">
        <w:trPr>
          <w:cantSplit/>
        </w:trPr>
        <w:tc>
          <w:tcPr>
            <w:tcW w:w="2380" w:type="dxa"/>
            <w:tcBorders>
              <w:top w:val="nil"/>
              <w:left w:val="nil"/>
              <w:bottom w:val="nil"/>
              <w:right w:val="nil"/>
            </w:tcBorders>
          </w:tcPr>
          <w:p w14:paraId="7E292F85" w14:textId="77777777" w:rsidR="00F65CE2" w:rsidRPr="00157FD1" w:rsidRDefault="00F65CE2">
            <w:pPr>
              <w:pStyle w:val="TableText"/>
              <w:rPr>
                <w:color w:val="000000"/>
              </w:rPr>
            </w:pPr>
            <w:r w:rsidRPr="00157FD1">
              <w:rPr>
                <w:color w:val="000000"/>
              </w:rPr>
              <w:t>Emergency Services</w:t>
            </w:r>
          </w:p>
        </w:tc>
        <w:tc>
          <w:tcPr>
            <w:tcW w:w="6980" w:type="dxa"/>
            <w:tcBorders>
              <w:top w:val="nil"/>
              <w:left w:val="nil"/>
              <w:bottom w:val="nil"/>
              <w:right w:val="nil"/>
            </w:tcBorders>
          </w:tcPr>
          <w:p w14:paraId="7E292F86" w14:textId="77777777" w:rsidR="00F65CE2" w:rsidRPr="00157FD1" w:rsidRDefault="00F65CE2">
            <w:pPr>
              <w:pStyle w:val="TableText"/>
              <w:rPr>
                <w:color w:val="000000"/>
              </w:rPr>
            </w:pPr>
            <w:r w:rsidRPr="00157FD1">
              <w:rPr>
                <w:color w:val="000000"/>
              </w:rPr>
              <w:t>A single number access to police, fire, and other emergency dispatch service, such as 911 in North America.</w:t>
            </w:r>
          </w:p>
        </w:tc>
      </w:tr>
      <w:tr w:rsidR="00F65CE2" w:rsidRPr="00157FD1" w14:paraId="7E292F8A" w14:textId="77777777">
        <w:trPr>
          <w:cantSplit/>
        </w:trPr>
        <w:tc>
          <w:tcPr>
            <w:tcW w:w="2380" w:type="dxa"/>
            <w:tcBorders>
              <w:top w:val="nil"/>
              <w:left w:val="nil"/>
              <w:bottom w:val="nil"/>
              <w:right w:val="nil"/>
            </w:tcBorders>
          </w:tcPr>
          <w:p w14:paraId="7E292F88" w14:textId="77777777" w:rsidR="00F65CE2" w:rsidRPr="0066537C" w:rsidRDefault="00F65CE2" w:rsidP="00F65CE2">
            <w:pPr>
              <w:pStyle w:val="TableText"/>
            </w:pPr>
            <w:r w:rsidRPr="004256BD">
              <w:t>End-Customer</w:t>
            </w:r>
          </w:p>
        </w:tc>
        <w:tc>
          <w:tcPr>
            <w:tcW w:w="6980" w:type="dxa"/>
            <w:tcBorders>
              <w:top w:val="nil"/>
              <w:left w:val="nil"/>
              <w:bottom w:val="nil"/>
              <w:right w:val="nil"/>
            </w:tcBorders>
          </w:tcPr>
          <w:p w14:paraId="7E292F89" w14:textId="77777777" w:rsidR="00F65CE2" w:rsidRPr="0066537C" w:rsidRDefault="00F65CE2" w:rsidP="00F65CE2">
            <w:pPr>
              <w:pStyle w:val="TableText"/>
            </w:pPr>
            <w:r w:rsidRPr="004256BD">
              <w:t xml:space="preserve">The </w:t>
            </w:r>
            <w:r>
              <w:t xml:space="preserve">final </w:t>
            </w:r>
            <w:r w:rsidRPr="004256BD">
              <w:t>customer of a Service Provider.</w:t>
            </w:r>
          </w:p>
        </w:tc>
      </w:tr>
      <w:tr w:rsidR="00F65CE2" w:rsidRPr="00157FD1" w14:paraId="7E292F98" w14:textId="77777777">
        <w:trPr>
          <w:cantSplit/>
        </w:trPr>
        <w:tc>
          <w:tcPr>
            <w:tcW w:w="2380" w:type="dxa"/>
            <w:tcBorders>
              <w:top w:val="nil"/>
              <w:left w:val="nil"/>
              <w:bottom w:val="nil"/>
              <w:right w:val="nil"/>
            </w:tcBorders>
          </w:tcPr>
          <w:p w14:paraId="7E292F96" w14:textId="77777777" w:rsidR="00F65CE2" w:rsidRPr="00157FD1" w:rsidRDefault="00F65CE2">
            <w:pPr>
              <w:pStyle w:val="TableText"/>
            </w:pPr>
            <w:r w:rsidRPr="00157FD1">
              <w:t>Engineering Complaint</w:t>
            </w:r>
          </w:p>
        </w:tc>
        <w:tc>
          <w:tcPr>
            <w:tcW w:w="6980" w:type="dxa"/>
            <w:tcBorders>
              <w:top w:val="nil"/>
              <w:left w:val="nil"/>
              <w:bottom w:val="nil"/>
              <w:right w:val="nil"/>
            </w:tcBorders>
          </w:tcPr>
          <w:p w14:paraId="7E292F97" w14:textId="77777777" w:rsidR="00F65CE2" w:rsidRPr="00157FD1" w:rsidRDefault="00F65CE2">
            <w:pPr>
              <w:pStyle w:val="TableText"/>
            </w:pPr>
            <w:r w:rsidRPr="00157FD1">
              <w:t>A mechanism used to document a problem to the supplier for resolution. Problems reported may include unsatisfactory conditions or performance of a supplier’s products or services, as defined in GR-230-CORE</w:t>
            </w:r>
            <w:r>
              <w:t xml:space="preserve"> </w:t>
            </w:r>
            <w:r w:rsidRPr="00157FD1">
              <w:rPr>
                <w:vertAlign w:val="superscript"/>
              </w:rPr>
              <w:t>[2]</w:t>
            </w:r>
            <w:r w:rsidRPr="00157FD1">
              <w:t>.</w:t>
            </w:r>
          </w:p>
        </w:tc>
      </w:tr>
      <w:tr w:rsidR="00F65CE2" w:rsidRPr="00157FD1" w14:paraId="7E292F9B" w14:textId="77777777">
        <w:trPr>
          <w:cantSplit/>
        </w:trPr>
        <w:tc>
          <w:tcPr>
            <w:tcW w:w="2380" w:type="dxa"/>
            <w:tcBorders>
              <w:top w:val="nil"/>
              <w:left w:val="nil"/>
              <w:bottom w:val="nil"/>
              <w:right w:val="nil"/>
            </w:tcBorders>
          </w:tcPr>
          <w:p w14:paraId="7E292F99" w14:textId="77777777" w:rsidR="00F65CE2" w:rsidRPr="00157FD1" w:rsidRDefault="00F65CE2">
            <w:pPr>
              <w:pStyle w:val="TableText"/>
            </w:pPr>
            <w:r w:rsidRPr="00157FD1">
              <w:t>Engineering/Installation Audit</w:t>
            </w:r>
          </w:p>
        </w:tc>
        <w:tc>
          <w:tcPr>
            <w:tcW w:w="6980" w:type="dxa"/>
            <w:tcBorders>
              <w:top w:val="nil"/>
              <w:left w:val="nil"/>
              <w:bottom w:val="nil"/>
              <w:right w:val="nil"/>
            </w:tcBorders>
          </w:tcPr>
          <w:p w14:paraId="7E292F9A" w14:textId="77777777" w:rsidR="00F65CE2" w:rsidRPr="00157FD1" w:rsidRDefault="00F65CE2">
            <w:pPr>
              <w:pStyle w:val="TableText"/>
            </w:pPr>
            <w:r w:rsidRPr="00157FD1">
              <w:t>Same as Installation/Engineering Audit.</w:t>
            </w:r>
          </w:p>
        </w:tc>
      </w:tr>
      <w:tr w:rsidR="00F65CE2" w:rsidRPr="00157FD1" w14:paraId="7E292F9E" w14:textId="77777777">
        <w:trPr>
          <w:cantSplit/>
        </w:trPr>
        <w:tc>
          <w:tcPr>
            <w:tcW w:w="2380" w:type="dxa"/>
            <w:tcBorders>
              <w:top w:val="nil"/>
              <w:left w:val="nil"/>
              <w:bottom w:val="nil"/>
              <w:right w:val="nil"/>
            </w:tcBorders>
          </w:tcPr>
          <w:p w14:paraId="7E292F9C" w14:textId="77777777" w:rsidR="00F65CE2" w:rsidRPr="00157FD1" w:rsidRDefault="00F65CE2" w:rsidP="00F65CE2">
            <w:pPr>
              <w:pStyle w:val="TableText"/>
            </w:pPr>
            <w:r w:rsidRPr="00157FD1">
              <w:t>External</w:t>
            </w:r>
            <w:r>
              <w:t>-</w:t>
            </w:r>
            <w:r w:rsidRPr="00157FD1">
              <w:t>Attributable Outage</w:t>
            </w:r>
          </w:p>
        </w:tc>
        <w:tc>
          <w:tcPr>
            <w:tcW w:w="6980" w:type="dxa"/>
            <w:tcBorders>
              <w:top w:val="nil"/>
              <w:left w:val="nil"/>
              <w:bottom w:val="nil"/>
              <w:right w:val="nil"/>
            </w:tcBorders>
          </w:tcPr>
          <w:p w14:paraId="7E292F9D" w14:textId="77777777" w:rsidR="00F65CE2" w:rsidRPr="00157FD1" w:rsidRDefault="00F65CE2" w:rsidP="00F65CE2">
            <w:pPr>
              <w:pStyle w:val="TableText"/>
            </w:pPr>
            <w:r w:rsidRPr="00157FD1">
              <w:t xml:space="preserve">Outages caused by natural disasters such as tornadoes or floods, and outages caused by third parties not associated with the customer or the organization such as commercial power failures, </w:t>
            </w:r>
            <w:r>
              <w:t>third-</w:t>
            </w:r>
            <w:r w:rsidRPr="00157FD1">
              <w:t>party contractors not working on behalf of the organization or customer.</w:t>
            </w:r>
          </w:p>
        </w:tc>
      </w:tr>
      <w:tr w:rsidR="00F65CE2" w:rsidRPr="00157FD1" w14:paraId="7E292FA1" w14:textId="77777777">
        <w:trPr>
          <w:cantSplit/>
        </w:trPr>
        <w:tc>
          <w:tcPr>
            <w:tcW w:w="2380" w:type="dxa"/>
            <w:tcBorders>
              <w:top w:val="nil"/>
              <w:left w:val="nil"/>
              <w:bottom w:val="nil"/>
              <w:right w:val="nil"/>
            </w:tcBorders>
          </w:tcPr>
          <w:p w14:paraId="7E292F9F" w14:textId="77777777" w:rsidR="00F65CE2" w:rsidRPr="00157FD1" w:rsidRDefault="00F65CE2">
            <w:pPr>
              <w:pStyle w:val="TableText"/>
            </w:pPr>
            <w:r w:rsidRPr="00157FD1">
              <w:t xml:space="preserve">Field Replaceable Unit </w:t>
            </w:r>
          </w:p>
        </w:tc>
        <w:tc>
          <w:tcPr>
            <w:tcW w:w="6980" w:type="dxa"/>
            <w:tcBorders>
              <w:top w:val="nil"/>
              <w:left w:val="nil"/>
              <w:bottom w:val="nil"/>
              <w:right w:val="nil"/>
            </w:tcBorders>
          </w:tcPr>
          <w:p w14:paraId="7E292FA0" w14:textId="77777777" w:rsidR="00F65CE2" w:rsidRPr="00157FD1" w:rsidRDefault="00F65CE2">
            <w:pPr>
              <w:pStyle w:val="TableText"/>
            </w:pPr>
            <w:r w:rsidRPr="00157FD1">
              <w:t>A distinctly separate part that has been designed so that it may be exchanged at its site of use for the purposes of maintenance or service adjustment.</w:t>
            </w:r>
          </w:p>
        </w:tc>
      </w:tr>
      <w:tr w:rsidR="00F65CE2" w:rsidRPr="00157FD1" w14:paraId="7E292FA4" w14:textId="77777777">
        <w:trPr>
          <w:cantSplit/>
        </w:trPr>
        <w:tc>
          <w:tcPr>
            <w:tcW w:w="2380" w:type="dxa"/>
            <w:tcBorders>
              <w:top w:val="nil"/>
              <w:left w:val="nil"/>
              <w:bottom w:val="nil"/>
              <w:right w:val="nil"/>
            </w:tcBorders>
          </w:tcPr>
          <w:p w14:paraId="7E292FA2" w14:textId="77777777" w:rsidR="00F65CE2" w:rsidRPr="00157FD1" w:rsidDel="0072717D" w:rsidRDefault="00F65CE2">
            <w:pPr>
              <w:pStyle w:val="TableText"/>
            </w:pPr>
            <w:r w:rsidRPr="00157FD1">
              <w:lastRenderedPageBreak/>
              <w:t>Fix</w:t>
            </w:r>
          </w:p>
        </w:tc>
        <w:tc>
          <w:tcPr>
            <w:tcW w:w="6980" w:type="dxa"/>
            <w:tcBorders>
              <w:top w:val="nil"/>
              <w:left w:val="nil"/>
              <w:bottom w:val="nil"/>
              <w:right w:val="nil"/>
            </w:tcBorders>
          </w:tcPr>
          <w:p w14:paraId="7E292FA3" w14:textId="77777777" w:rsidR="00F65CE2" w:rsidRPr="00157FD1" w:rsidDel="0072717D" w:rsidRDefault="00F65CE2">
            <w:pPr>
              <w:pStyle w:val="TableText"/>
            </w:pPr>
            <w:r w:rsidRPr="00157FD1">
              <w:t>A correction to a problem that either temporarily or permanently corrects a defect.</w:t>
            </w:r>
          </w:p>
        </w:tc>
      </w:tr>
      <w:tr w:rsidR="00F65CE2" w:rsidRPr="00157FD1" w14:paraId="7E292FA7" w14:textId="77777777">
        <w:trPr>
          <w:cantSplit/>
        </w:trPr>
        <w:tc>
          <w:tcPr>
            <w:tcW w:w="2380" w:type="dxa"/>
            <w:tcBorders>
              <w:top w:val="nil"/>
              <w:left w:val="nil"/>
              <w:bottom w:val="nil"/>
              <w:right w:val="nil"/>
            </w:tcBorders>
          </w:tcPr>
          <w:p w14:paraId="7E292FA5" w14:textId="77777777" w:rsidR="00F65CE2" w:rsidRPr="00157FD1" w:rsidRDefault="00F65CE2">
            <w:pPr>
              <w:pStyle w:val="TableText"/>
            </w:pPr>
            <w:r w:rsidRPr="00157FD1">
              <w:t>Fix Response Time</w:t>
            </w:r>
          </w:p>
        </w:tc>
        <w:tc>
          <w:tcPr>
            <w:tcW w:w="6980" w:type="dxa"/>
            <w:tcBorders>
              <w:top w:val="nil"/>
              <w:left w:val="nil"/>
              <w:bottom w:val="nil"/>
              <w:right w:val="nil"/>
            </w:tcBorders>
          </w:tcPr>
          <w:p w14:paraId="7E292FA6" w14:textId="77777777" w:rsidR="00F65CE2" w:rsidRPr="00157FD1" w:rsidRDefault="00F65CE2">
            <w:pPr>
              <w:pStyle w:val="TableText"/>
            </w:pPr>
            <w:r w:rsidRPr="00157FD1">
              <w:t>The interval from the receipt of the original problem report to the organization’s first delivery of the official fix.</w:t>
            </w:r>
          </w:p>
        </w:tc>
      </w:tr>
      <w:tr w:rsidR="00F65CE2" w:rsidRPr="00157FD1" w14:paraId="7E292FAA" w14:textId="77777777">
        <w:trPr>
          <w:cantSplit/>
        </w:trPr>
        <w:tc>
          <w:tcPr>
            <w:tcW w:w="2380" w:type="dxa"/>
            <w:tcBorders>
              <w:top w:val="nil"/>
              <w:left w:val="nil"/>
              <w:bottom w:val="nil"/>
              <w:right w:val="nil"/>
            </w:tcBorders>
          </w:tcPr>
          <w:p w14:paraId="7E292FA8" w14:textId="77777777" w:rsidR="00F65CE2" w:rsidRPr="00157FD1" w:rsidRDefault="00F65CE2">
            <w:pPr>
              <w:pStyle w:val="TableText"/>
            </w:pPr>
            <w:r w:rsidRPr="00157FD1">
              <w:t>General Availability Phase</w:t>
            </w:r>
          </w:p>
        </w:tc>
        <w:tc>
          <w:tcPr>
            <w:tcW w:w="6980" w:type="dxa"/>
            <w:tcBorders>
              <w:top w:val="nil"/>
              <w:left w:val="nil"/>
              <w:bottom w:val="nil"/>
              <w:right w:val="nil"/>
            </w:tcBorders>
          </w:tcPr>
          <w:p w14:paraId="7E292FA9" w14:textId="77777777" w:rsidR="00F65CE2" w:rsidRPr="00157FD1" w:rsidRDefault="00F65CE2">
            <w:pPr>
              <w:pStyle w:val="TableText"/>
              <w:rPr>
                <w:color w:val="000000"/>
              </w:rPr>
            </w:pPr>
            <w:r w:rsidRPr="00157FD1">
              <w:rPr>
                <w:color w:val="000000"/>
              </w:rPr>
              <w:t>The period of time that starts when a product is commercially available to one or more of the organization’s customers and ends when the product is Manufacturing or New Service Supply Discontinued. This applies to both the system product level as well as a specific release of the product.</w:t>
            </w:r>
          </w:p>
        </w:tc>
      </w:tr>
      <w:tr w:rsidR="00F65CE2" w14:paraId="7E292FB0" w14:textId="77777777">
        <w:trPr>
          <w:cantSplit/>
        </w:trPr>
        <w:tc>
          <w:tcPr>
            <w:tcW w:w="2380" w:type="dxa"/>
            <w:tcBorders>
              <w:top w:val="nil"/>
              <w:left w:val="nil"/>
              <w:bottom w:val="nil"/>
              <w:right w:val="nil"/>
            </w:tcBorders>
          </w:tcPr>
          <w:p w14:paraId="7E292FAE" w14:textId="77777777" w:rsidR="00F65CE2" w:rsidRDefault="00F65CE2">
            <w:pPr>
              <w:pStyle w:val="TableText"/>
              <w:rPr>
                <w:color w:val="000000"/>
              </w:rPr>
            </w:pPr>
            <w:r>
              <w:rPr>
                <w:color w:val="000000"/>
              </w:rPr>
              <w:t>Incident</w:t>
            </w:r>
          </w:p>
        </w:tc>
        <w:tc>
          <w:tcPr>
            <w:tcW w:w="6980" w:type="dxa"/>
            <w:tcBorders>
              <w:top w:val="nil"/>
              <w:left w:val="nil"/>
              <w:bottom w:val="nil"/>
              <w:right w:val="nil"/>
            </w:tcBorders>
          </w:tcPr>
          <w:p w14:paraId="7E292FAF" w14:textId="77777777" w:rsidR="00F65CE2" w:rsidRDefault="00F65CE2" w:rsidP="00F65CE2">
            <w:pPr>
              <w:pStyle w:val="TableText"/>
            </w:pPr>
            <w:r>
              <w:t>An unplanned interruption to a communication service or reduction in the quality of a service, or an event or condition that has not yet impacted service or functionality of the network element. Every customer request for service is counted as an incident. Incident reports related to a product or process defect may also qualify as a TL 9000 problem report. An incident may lead to a loss of service that qualifies as a TL 9000 reported outage.</w:t>
            </w:r>
          </w:p>
        </w:tc>
      </w:tr>
      <w:tr w:rsidR="00F65CE2" w14:paraId="7E292FB3" w14:textId="77777777">
        <w:trPr>
          <w:cantSplit/>
        </w:trPr>
        <w:tc>
          <w:tcPr>
            <w:tcW w:w="2380" w:type="dxa"/>
            <w:tcBorders>
              <w:top w:val="nil"/>
              <w:left w:val="nil"/>
              <w:bottom w:val="nil"/>
              <w:right w:val="nil"/>
            </w:tcBorders>
          </w:tcPr>
          <w:p w14:paraId="7E292FB1" w14:textId="77777777" w:rsidR="00F65CE2" w:rsidRDefault="00F65CE2" w:rsidP="00F65CE2">
            <w:pPr>
              <w:pStyle w:val="TableText"/>
              <w:rPr>
                <w:color w:val="000000"/>
              </w:rPr>
            </w:pPr>
            <w:r>
              <w:rPr>
                <w:color w:val="000000"/>
              </w:rPr>
              <w:t xml:space="preserve">Incident </w:t>
            </w:r>
            <w:r>
              <w:rPr>
                <w:rStyle w:val="Kommentarzeichen"/>
                <w:snapToGrid/>
                <w:vanish/>
              </w:rPr>
              <w:commentReference w:id="549"/>
            </w:r>
            <w:r>
              <w:rPr>
                <w:color w:val="000000"/>
              </w:rPr>
              <w:t>Restoration</w:t>
            </w:r>
          </w:p>
        </w:tc>
        <w:tc>
          <w:tcPr>
            <w:tcW w:w="6980" w:type="dxa"/>
            <w:tcBorders>
              <w:top w:val="nil"/>
              <w:left w:val="nil"/>
              <w:bottom w:val="nil"/>
              <w:right w:val="nil"/>
            </w:tcBorders>
          </w:tcPr>
          <w:p w14:paraId="7E292FB2" w14:textId="77777777" w:rsidR="00F65CE2" w:rsidRDefault="00F65CE2" w:rsidP="00F65CE2">
            <w:pPr>
              <w:pStyle w:val="TableText"/>
            </w:pPr>
            <w:r>
              <w:t>Action to return service or functionality to standard quality operation after being impacted by an incident. Restoration does not necessarily include resolution of the underlying problem.</w:t>
            </w:r>
          </w:p>
        </w:tc>
      </w:tr>
      <w:tr w:rsidR="00F65CE2" w:rsidRPr="00157FD1" w14:paraId="7E292FB6" w14:textId="77777777">
        <w:trPr>
          <w:cantSplit/>
        </w:trPr>
        <w:tc>
          <w:tcPr>
            <w:tcW w:w="2380" w:type="dxa"/>
            <w:tcBorders>
              <w:top w:val="nil"/>
              <w:left w:val="nil"/>
              <w:bottom w:val="nil"/>
              <w:right w:val="nil"/>
            </w:tcBorders>
          </w:tcPr>
          <w:p w14:paraId="7E292FB4" w14:textId="77777777" w:rsidR="00F65CE2" w:rsidRPr="00157FD1" w:rsidRDefault="00F65CE2">
            <w:pPr>
              <w:pStyle w:val="TableText"/>
            </w:pPr>
            <w:r w:rsidRPr="00157FD1">
              <w:t>Indirect Customer</w:t>
            </w:r>
          </w:p>
        </w:tc>
        <w:tc>
          <w:tcPr>
            <w:tcW w:w="6980" w:type="dxa"/>
            <w:tcBorders>
              <w:top w:val="nil"/>
              <w:left w:val="nil"/>
              <w:bottom w:val="nil"/>
              <w:right w:val="nil"/>
            </w:tcBorders>
          </w:tcPr>
          <w:p w14:paraId="7E292FB5" w14:textId="77777777" w:rsidR="00F65CE2" w:rsidRPr="00157FD1" w:rsidRDefault="00F65CE2">
            <w:pPr>
              <w:pStyle w:val="TableText"/>
            </w:pPr>
            <w:r w:rsidRPr="00157FD1">
              <w:t>A user of the product who purchased it from someone other than the organization, its distributors, subsidiaries, parent or joint partner(s).</w:t>
            </w:r>
          </w:p>
        </w:tc>
      </w:tr>
      <w:tr w:rsidR="00F65CE2" w:rsidRPr="00157FD1" w14:paraId="7E292FBD" w14:textId="77777777">
        <w:trPr>
          <w:cantSplit/>
        </w:trPr>
        <w:tc>
          <w:tcPr>
            <w:tcW w:w="2380" w:type="dxa"/>
            <w:tcBorders>
              <w:top w:val="nil"/>
              <w:left w:val="nil"/>
              <w:bottom w:val="nil"/>
              <w:right w:val="nil"/>
            </w:tcBorders>
          </w:tcPr>
          <w:p w14:paraId="7E292FB7" w14:textId="77777777" w:rsidR="00F65CE2" w:rsidRPr="00157FD1" w:rsidRDefault="00F65CE2">
            <w:pPr>
              <w:pStyle w:val="TableText"/>
            </w:pPr>
            <w:r w:rsidRPr="00157FD1">
              <w:t>Information Request</w:t>
            </w:r>
          </w:p>
        </w:tc>
        <w:tc>
          <w:tcPr>
            <w:tcW w:w="6980" w:type="dxa"/>
            <w:tcBorders>
              <w:top w:val="nil"/>
              <w:left w:val="nil"/>
              <w:bottom w:val="nil"/>
              <w:right w:val="nil"/>
            </w:tcBorders>
          </w:tcPr>
          <w:p w14:paraId="7E292FB8" w14:textId="77777777" w:rsidR="00F65CE2" w:rsidRPr="00157FD1" w:rsidRDefault="00F65CE2">
            <w:pPr>
              <w:pStyle w:val="TableText"/>
            </w:pPr>
            <w:r w:rsidRPr="00157FD1">
              <w:t>An inquiry for which a customer with appropriate technical expertise and acquaintance with the product could have answered on their own. A request for information may have one or more of the following characteristics:</w:t>
            </w:r>
          </w:p>
          <w:p w14:paraId="7E292FB9" w14:textId="77777777" w:rsidR="00F65CE2" w:rsidRPr="00157FD1" w:rsidRDefault="00F65CE2">
            <w:pPr>
              <w:pStyle w:val="TableTextLet"/>
            </w:pPr>
            <w:r w:rsidRPr="00157FD1">
              <w:t>a)</w:t>
            </w:r>
            <w:r w:rsidRPr="00157FD1">
              <w:tab/>
              <w:t>It documents an issue that the customer could have resolved independently of the organization but asked for assistance in troubleshooting.</w:t>
            </w:r>
          </w:p>
          <w:p w14:paraId="7E292FBA" w14:textId="77777777" w:rsidR="00F65CE2" w:rsidRPr="00157FD1" w:rsidRDefault="00F65CE2">
            <w:pPr>
              <w:pStyle w:val="TableTextLet"/>
            </w:pPr>
            <w:r w:rsidRPr="00157FD1">
              <w:t>b)</w:t>
            </w:r>
            <w:r w:rsidRPr="00157FD1">
              <w:tab/>
              <w:t>The customer asks a question on procedures that are covered in the documentation shipped with or contained in the product.</w:t>
            </w:r>
          </w:p>
          <w:p w14:paraId="7E292FBB" w14:textId="77777777" w:rsidR="00F65CE2" w:rsidRPr="00157FD1" w:rsidRDefault="00F65CE2">
            <w:pPr>
              <w:pStyle w:val="TableTextLet"/>
            </w:pPr>
            <w:r w:rsidRPr="00157FD1">
              <w:t>c)</w:t>
            </w:r>
            <w:r w:rsidRPr="00157FD1">
              <w:tab/>
              <w:t>The customer asks for information on the product that will be used to help interface the product with a competitor's product.</w:t>
            </w:r>
          </w:p>
          <w:p w14:paraId="7E292FBC" w14:textId="77777777" w:rsidR="00F65CE2" w:rsidRPr="00157FD1" w:rsidRDefault="00F65CE2">
            <w:pPr>
              <w:pStyle w:val="TableTextLet"/>
            </w:pPr>
            <w:r w:rsidRPr="00157FD1">
              <w:t>d)</w:t>
            </w:r>
            <w:r w:rsidRPr="00157FD1">
              <w:tab/>
              <w:t>The customer asks for help on a problem that turns out not to be a problem, bug or failure, but is due to a lack of understanding of the product.</w:t>
            </w:r>
          </w:p>
        </w:tc>
      </w:tr>
      <w:tr w:rsidR="00F65CE2" w:rsidRPr="00157FD1" w14:paraId="7E292FC0" w14:textId="77777777">
        <w:trPr>
          <w:cantSplit/>
        </w:trPr>
        <w:tc>
          <w:tcPr>
            <w:tcW w:w="2380" w:type="dxa"/>
            <w:tcBorders>
              <w:top w:val="nil"/>
              <w:left w:val="nil"/>
              <w:bottom w:val="nil"/>
              <w:right w:val="nil"/>
            </w:tcBorders>
          </w:tcPr>
          <w:p w14:paraId="7E292FBE" w14:textId="77777777" w:rsidR="00F65CE2" w:rsidRPr="00157FD1" w:rsidRDefault="00F65CE2">
            <w:pPr>
              <w:pStyle w:val="TableText"/>
              <w:rPr>
                <w:color w:val="000000"/>
              </w:rPr>
            </w:pPr>
            <w:r w:rsidRPr="00157FD1">
              <w:rPr>
                <w:color w:val="000000"/>
              </w:rPr>
              <w:t>Initial Shipment</w:t>
            </w:r>
          </w:p>
        </w:tc>
        <w:tc>
          <w:tcPr>
            <w:tcW w:w="6980" w:type="dxa"/>
            <w:tcBorders>
              <w:top w:val="nil"/>
              <w:left w:val="nil"/>
              <w:bottom w:val="nil"/>
              <w:right w:val="nil"/>
            </w:tcBorders>
          </w:tcPr>
          <w:p w14:paraId="7E292FBF" w14:textId="77777777" w:rsidR="00F65CE2" w:rsidRPr="00157FD1" w:rsidRDefault="00F65CE2">
            <w:pPr>
              <w:pStyle w:val="TableText"/>
            </w:pPr>
            <w:r w:rsidRPr="00157FD1">
              <w:t>First time a unit is shipped to the purchasing customer.</w:t>
            </w:r>
          </w:p>
        </w:tc>
      </w:tr>
      <w:tr w:rsidR="00F65CE2" w:rsidRPr="00157FD1" w14:paraId="7E292FC6" w14:textId="77777777">
        <w:trPr>
          <w:cantSplit/>
        </w:trPr>
        <w:tc>
          <w:tcPr>
            <w:tcW w:w="2380" w:type="dxa"/>
            <w:tcBorders>
              <w:top w:val="nil"/>
              <w:left w:val="nil"/>
              <w:bottom w:val="nil"/>
              <w:right w:val="nil"/>
            </w:tcBorders>
          </w:tcPr>
          <w:p w14:paraId="7E292FC4" w14:textId="77777777" w:rsidR="00F65CE2" w:rsidRPr="00157FD1" w:rsidRDefault="00F65CE2">
            <w:pPr>
              <w:pStyle w:val="TableText"/>
            </w:pPr>
            <w:r w:rsidRPr="00157FD1">
              <w:t>Installed Base</w:t>
            </w:r>
          </w:p>
        </w:tc>
        <w:tc>
          <w:tcPr>
            <w:tcW w:w="6980" w:type="dxa"/>
            <w:tcBorders>
              <w:top w:val="nil"/>
              <w:left w:val="nil"/>
              <w:bottom w:val="nil"/>
              <w:right w:val="nil"/>
            </w:tcBorders>
          </w:tcPr>
          <w:p w14:paraId="7E292FC5" w14:textId="28320F13" w:rsidR="00F65CE2" w:rsidRPr="00157FD1" w:rsidRDefault="00F65CE2" w:rsidP="00656BA5">
            <w:pPr>
              <w:pStyle w:val="TableText"/>
            </w:pPr>
            <w:r w:rsidRPr="00157FD1">
              <w:t xml:space="preserve">Population data representing the chargeable installed base of the product for the customer(s). This is not the number of normalization units shipped, but rather the number of normalization units that are installed and providing </w:t>
            </w:r>
            <w:r w:rsidR="001B4F38">
              <w:t>end-customer</w:t>
            </w:r>
            <w:r w:rsidRPr="00157FD1">
              <w:t xml:space="preserve"> service. Normalization units that are installed solely for redundancy should not be counted in the installed base.</w:t>
            </w:r>
          </w:p>
        </w:tc>
      </w:tr>
      <w:tr w:rsidR="00F65CE2" w:rsidRPr="00157FD1" w14:paraId="7E292FCA" w14:textId="77777777">
        <w:trPr>
          <w:cantSplit/>
        </w:trPr>
        <w:tc>
          <w:tcPr>
            <w:tcW w:w="2380" w:type="dxa"/>
            <w:tcBorders>
              <w:top w:val="nil"/>
              <w:left w:val="nil"/>
              <w:bottom w:val="nil"/>
              <w:right w:val="nil"/>
            </w:tcBorders>
          </w:tcPr>
          <w:p w14:paraId="7E292FC7" w14:textId="77777777" w:rsidR="00F65CE2" w:rsidRPr="00157FD1" w:rsidRDefault="00F65CE2">
            <w:pPr>
              <w:pStyle w:val="TableText"/>
            </w:pPr>
            <w:r>
              <w:t>Job</w:t>
            </w:r>
          </w:p>
        </w:tc>
        <w:tc>
          <w:tcPr>
            <w:tcW w:w="6980" w:type="dxa"/>
            <w:tcBorders>
              <w:top w:val="nil"/>
              <w:left w:val="nil"/>
              <w:bottom w:val="nil"/>
              <w:right w:val="nil"/>
            </w:tcBorders>
          </w:tcPr>
          <w:p w14:paraId="7E292FC8" w14:textId="77777777" w:rsidR="00F65CE2" w:rsidRDefault="00F65CE2" w:rsidP="00F65CE2">
            <w:pPr>
              <w:pStyle w:val="TableText"/>
              <w:rPr>
                <w:rFonts w:ascii="Consolas" w:hAnsi="Consolas" w:cs="Consolas"/>
                <w:sz w:val="28"/>
                <w:szCs w:val="28"/>
              </w:rPr>
            </w:pPr>
            <w:r>
              <w:t>A job is a set of tasks, performed over one or more days, which must be carried out to achieve a defined change of operational state of some subset of the network. The completion of any single task of a job does not achieve the defined change. The job is complete only when all associated tasks have been completed.</w:t>
            </w:r>
          </w:p>
          <w:p w14:paraId="7E292FC9" w14:textId="77777777" w:rsidR="00F65CE2" w:rsidRPr="00D63F3D" w:rsidRDefault="00F65CE2" w:rsidP="00F65CE2">
            <w:pPr>
              <w:pStyle w:val="TableText"/>
              <w:rPr>
                <w:rFonts w:ascii="Consolas" w:hAnsi="Consolas" w:cs="Consolas"/>
                <w:sz w:val="28"/>
                <w:szCs w:val="28"/>
              </w:rPr>
            </w:pPr>
            <w:r>
              <w:t>Where a particular organization feels this will not clearly define the total number of Jobs for a particular program of work, then the actual number of Jobs will be discussed and agreed by both parties in advance of the start of work.</w:t>
            </w:r>
          </w:p>
        </w:tc>
      </w:tr>
      <w:tr w:rsidR="00F65CE2" w:rsidRPr="00157FD1" w14:paraId="7E292FD0" w14:textId="77777777">
        <w:trPr>
          <w:cantSplit/>
        </w:trPr>
        <w:tc>
          <w:tcPr>
            <w:tcW w:w="2380" w:type="dxa"/>
            <w:tcBorders>
              <w:top w:val="nil"/>
              <w:left w:val="nil"/>
              <w:bottom w:val="nil"/>
              <w:right w:val="nil"/>
            </w:tcBorders>
          </w:tcPr>
          <w:p w14:paraId="7E292FCE" w14:textId="77777777" w:rsidR="00F65CE2" w:rsidRPr="00157FD1" w:rsidRDefault="00F65CE2">
            <w:pPr>
              <w:pStyle w:val="TableText"/>
            </w:pPr>
            <w:r w:rsidRPr="00157FD1">
              <w:t>Maintenance</w:t>
            </w:r>
          </w:p>
        </w:tc>
        <w:tc>
          <w:tcPr>
            <w:tcW w:w="6980" w:type="dxa"/>
            <w:tcBorders>
              <w:top w:val="nil"/>
              <w:left w:val="nil"/>
              <w:bottom w:val="nil"/>
              <w:right w:val="nil"/>
            </w:tcBorders>
          </w:tcPr>
          <w:p w14:paraId="7E292FCF" w14:textId="77777777" w:rsidR="00F65CE2" w:rsidRPr="00157FD1" w:rsidRDefault="00F65CE2">
            <w:pPr>
              <w:pStyle w:val="TableText"/>
            </w:pPr>
            <w:r w:rsidRPr="00157FD1">
              <w:t>Any activity intended to keep a functional hardware or software unit in satisfactory working condition. The term includes tests, measurements, replacements, adjustments, changes and repairs.</w:t>
            </w:r>
          </w:p>
        </w:tc>
      </w:tr>
      <w:tr w:rsidR="00F65CE2" w:rsidRPr="00157FD1" w14:paraId="7E292FD3" w14:textId="77777777">
        <w:trPr>
          <w:cantSplit/>
        </w:trPr>
        <w:tc>
          <w:tcPr>
            <w:tcW w:w="2380" w:type="dxa"/>
            <w:tcBorders>
              <w:top w:val="nil"/>
              <w:left w:val="nil"/>
              <w:bottom w:val="nil"/>
              <w:right w:val="nil"/>
            </w:tcBorders>
          </w:tcPr>
          <w:p w14:paraId="7E292FD1" w14:textId="77777777" w:rsidR="00F65CE2" w:rsidRPr="00157FD1" w:rsidRDefault="00F65CE2">
            <w:pPr>
              <w:pStyle w:val="TableText"/>
            </w:pPr>
            <w:r w:rsidRPr="00157FD1">
              <w:lastRenderedPageBreak/>
              <w:t>Manufacturing Discontinued</w:t>
            </w:r>
          </w:p>
        </w:tc>
        <w:tc>
          <w:tcPr>
            <w:tcW w:w="6980" w:type="dxa"/>
            <w:tcBorders>
              <w:top w:val="nil"/>
              <w:left w:val="nil"/>
              <w:bottom w:val="nil"/>
              <w:right w:val="nil"/>
            </w:tcBorders>
          </w:tcPr>
          <w:p w14:paraId="7E292FD2" w14:textId="77777777" w:rsidR="00F65CE2" w:rsidRPr="00157FD1" w:rsidRDefault="00F65CE2">
            <w:pPr>
              <w:pStyle w:val="TableText"/>
            </w:pPr>
            <w:r w:rsidRPr="00157FD1">
              <w:t>A product that is no longer being manufactured, marketed, sold or delivered; Product support continues until Product Discontinued is declared and appropriate notification provided to the customer by the organization.</w:t>
            </w:r>
          </w:p>
        </w:tc>
      </w:tr>
      <w:tr w:rsidR="00F65CE2" w:rsidRPr="00157FD1" w14:paraId="7E292FD6" w14:textId="77777777">
        <w:trPr>
          <w:cantSplit/>
        </w:trPr>
        <w:tc>
          <w:tcPr>
            <w:tcW w:w="2380" w:type="dxa"/>
            <w:tcBorders>
              <w:top w:val="nil"/>
              <w:left w:val="nil"/>
              <w:bottom w:val="nil"/>
              <w:right w:val="nil"/>
            </w:tcBorders>
          </w:tcPr>
          <w:p w14:paraId="7E292FD4" w14:textId="77777777" w:rsidR="00F65CE2" w:rsidRPr="00157FD1" w:rsidRDefault="00F65CE2">
            <w:pPr>
              <w:pStyle w:val="TableText"/>
            </w:pPr>
            <w:r w:rsidRPr="00157FD1">
              <w:t>Maximum Configured Call</w:t>
            </w:r>
            <w:r w:rsidR="008034A9">
              <w:t xml:space="preserve"> Capacity</w:t>
            </w:r>
          </w:p>
        </w:tc>
        <w:tc>
          <w:tcPr>
            <w:tcW w:w="6980" w:type="dxa"/>
            <w:tcBorders>
              <w:top w:val="nil"/>
              <w:left w:val="nil"/>
              <w:bottom w:val="nil"/>
              <w:right w:val="nil"/>
            </w:tcBorders>
          </w:tcPr>
          <w:p w14:paraId="7E292FD5" w14:textId="77777777" w:rsidR="00F65CE2" w:rsidRPr="00157FD1" w:rsidRDefault="00F65CE2">
            <w:pPr>
              <w:pStyle w:val="TableText"/>
            </w:pPr>
            <w:r w:rsidRPr="00157FD1">
              <w:t>The maximum number of simultaneous calls that can be handled by the installed equipment based on the configured capacity of the equipment for the reporting period.</w:t>
            </w:r>
          </w:p>
        </w:tc>
      </w:tr>
      <w:tr w:rsidR="00F65CE2" w:rsidRPr="00157FD1" w14:paraId="7E292FDF" w14:textId="77777777">
        <w:trPr>
          <w:cantSplit/>
        </w:trPr>
        <w:tc>
          <w:tcPr>
            <w:tcW w:w="2380" w:type="dxa"/>
            <w:tcBorders>
              <w:top w:val="nil"/>
              <w:left w:val="nil"/>
              <w:bottom w:val="nil"/>
              <w:right w:val="nil"/>
            </w:tcBorders>
          </w:tcPr>
          <w:p w14:paraId="7E292FDD" w14:textId="77777777" w:rsidR="00F65CE2" w:rsidRPr="00157FD1" w:rsidRDefault="00F65CE2">
            <w:pPr>
              <w:pStyle w:val="TableText"/>
            </w:pPr>
            <w:r w:rsidRPr="00157FD1">
              <w:t>Method</w:t>
            </w:r>
          </w:p>
        </w:tc>
        <w:tc>
          <w:tcPr>
            <w:tcW w:w="6980" w:type="dxa"/>
            <w:tcBorders>
              <w:top w:val="nil"/>
              <w:left w:val="nil"/>
              <w:bottom w:val="nil"/>
              <w:right w:val="nil"/>
            </w:tcBorders>
          </w:tcPr>
          <w:p w14:paraId="7E292FDE" w14:textId="77777777" w:rsidR="00F65CE2" w:rsidRPr="00157FD1" w:rsidRDefault="00F65CE2">
            <w:pPr>
              <w:pStyle w:val="TableText"/>
            </w:pPr>
            <w:r w:rsidRPr="00157FD1">
              <w:t>A means by which an activity is accomplished which is not necessarily documented but which is demonstrated to be consistent and effective throughout the organization.</w:t>
            </w:r>
          </w:p>
        </w:tc>
      </w:tr>
      <w:tr w:rsidR="00F65CE2" w:rsidRPr="00157FD1" w14:paraId="7E292FE5" w14:textId="77777777">
        <w:trPr>
          <w:cantSplit/>
        </w:trPr>
        <w:tc>
          <w:tcPr>
            <w:tcW w:w="2380" w:type="dxa"/>
            <w:tcBorders>
              <w:top w:val="nil"/>
              <w:left w:val="nil"/>
              <w:bottom w:val="nil"/>
              <w:right w:val="nil"/>
            </w:tcBorders>
          </w:tcPr>
          <w:p w14:paraId="7E292FE3" w14:textId="77777777" w:rsidR="00F65CE2" w:rsidRPr="00157FD1" w:rsidRDefault="00F65CE2">
            <w:pPr>
              <w:pStyle w:val="TableText"/>
              <w:rPr>
                <w:color w:val="000000"/>
              </w:rPr>
            </w:pPr>
            <w:r w:rsidRPr="00157FD1">
              <w:rPr>
                <w:color w:val="000000"/>
              </w:rPr>
              <w:t>Network Element</w:t>
            </w:r>
          </w:p>
        </w:tc>
        <w:tc>
          <w:tcPr>
            <w:tcW w:w="6980" w:type="dxa"/>
            <w:tcBorders>
              <w:top w:val="nil"/>
              <w:left w:val="nil"/>
              <w:bottom w:val="nil"/>
              <w:right w:val="nil"/>
            </w:tcBorders>
          </w:tcPr>
          <w:p w14:paraId="7E292FE4" w14:textId="77777777" w:rsidR="00F65CE2" w:rsidRPr="00157FD1" w:rsidRDefault="00F65CE2">
            <w:pPr>
              <w:pStyle w:val="TableText"/>
              <w:rPr>
                <w:color w:val="000000"/>
              </w:rPr>
            </w:pPr>
            <w:r w:rsidRPr="00157FD1">
              <w:rPr>
                <w:color w:val="000000"/>
              </w:rPr>
              <w:t xml:space="preserve">A system device, entity or node including all relevant hardware and/or software components located at one location. The Network Element (NE) must include all components required to perform the primary function of its applicable product category. If multiple FRUs, devices, and/or software components are needed for the NE to provide its product category’s primary function, then none of these individual components can be considered an NE by themselves. The total collection of all these components is considered a single NE. </w:t>
            </w:r>
            <w:r>
              <w:rPr>
                <w:color w:val="000000"/>
              </w:rPr>
              <w:br/>
            </w:r>
            <w:r w:rsidR="00232025">
              <w:rPr>
                <w:color w:val="000000"/>
              </w:rPr>
              <w:t>NOTE</w:t>
            </w:r>
            <w:r w:rsidRPr="00157FD1">
              <w:rPr>
                <w:color w:val="000000"/>
              </w:rPr>
              <w:t>: While an NE may be comprised of power supplies, CPU, peripheral cards, operating system and application software to perform a primary function, no individual item can be considered an NE is its own right.</w:t>
            </w:r>
          </w:p>
        </w:tc>
      </w:tr>
      <w:tr w:rsidR="00F65CE2" w:rsidRPr="00157FD1" w14:paraId="7E292FE8" w14:textId="77777777">
        <w:trPr>
          <w:cantSplit/>
        </w:trPr>
        <w:tc>
          <w:tcPr>
            <w:tcW w:w="2380" w:type="dxa"/>
            <w:tcBorders>
              <w:top w:val="nil"/>
              <w:left w:val="nil"/>
              <w:bottom w:val="nil"/>
              <w:right w:val="nil"/>
            </w:tcBorders>
          </w:tcPr>
          <w:p w14:paraId="7E292FE6" w14:textId="77777777" w:rsidR="00F65CE2" w:rsidRPr="00157FD1" w:rsidRDefault="00F65CE2">
            <w:pPr>
              <w:pStyle w:val="TableText"/>
            </w:pPr>
            <w:r w:rsidRPr="00157FD1">
              <w:t>Network Element Impact Outage</w:t>
            </w:r>
          </w:p>
        </w:tc>
        <w:tc>
          <w:tcPr>
            <w:tcW w:w="6980" w:type="dxa"/>
            <w:tcBorders>
              <w:top w:val="nil"/>
              <w:left w:val="nil"/>
              <w:bottom w:val="nil"/>
              <w:right w:val="nil"/>
            </w:tcBorders>
          </w:tcPr>
          <w:p w14:paraId="7E292FE7" w14:textId="77777777" w:rsidR="00F65CE2" w:rsidRPr="00157FD1" w:rsidRDefault="00F65CE2">
            <w:pPr>
              <w:pStyle w:val="TableText"/>
            </w:pPr>
            <w:r w:rsidRPr="00157FD1">
              <w:t xml:space="preserve">A failure where a certain portion of a network element functionality/capability is lost/down/out of service for a specified period of time. Complete outage definitions are in </w:t>
            </w:r>
            <w:r>
              <w:t xml:space="preserve">Network Element Impact Outage Definitions, </w:t>
            </w:r>
            <w:r w:rsidRPr="00157FD1">
              <w:t xml:space="preserve">Appendix A, </w:t>
            </w:r>
            <w:r>
              <w:t>Table A-3</w:t>
            </w:r>
            <w:r w:rsidRPr="00157FD1">
              <w:t>.</w:t>
            </w:r>
          </w:p>
        </w:tc>
      </w:tr>
      <w:tr w:rsidR="00F65CE2" w:rsidRPr="00157FD1" w14:paraId="7E292FEB" w14:textId="77777777">
        <w:trPr>
          <w:cantSplit/>
        </w:trPr>
        <w:tc>
          <w:tcPr>
            <w:tcW w:w="2380" w:type="dxa"/>
            <w:tcBorders>
              <w:top w:val="nil"/>
              <w:left w:val="nil"/>
              <w:bottom w:val="nil"/>
              <w:right w:val="nil"/>
            </w:tcBorders>
          </w:tcPr>
          <w:p w14:paraId="7E292FE9" w14:textId="77777777" w:rsidR="00F65CE2" w:rsidRPr="00157FD1" w:rsidRDefault="00F65CE2">
            <w:pPr>
              <w:pStyle w:val="TableText"/>
            </w:pPr>
            <w:r>
              <w:t>Network Support Service</w:t>
            </w:r>
          </w:p>
        </w:tc>
        <w:tc>
          <w:tcPr>
            <w:tcW w:w="6980" w:type="dxa"/>
            <w:tcBorders>
              <w:top w:val="nil"/>
              <w:left w:val="nil"/>
              <w:bottom w:val="nil"/>
              <w:right w:val="nil"/>
            </w:tcBorders>
          </w:tcPr>
          <w:p w14:paraId="7E292FEA" w14:textId="77777777" w:rsidR="00F65CE2" w:rsidRPr="00157FD1" w:rsidRDefault="00F65CE2" w:rsidP="00F65CE2">
            <w:pPr>
              <w:pStyle w:val="TableText"/>
            </w:pPr>
            <w:r>
              <w:t>Any service product involved with the creation, installation, operation, or maintenance of a communications network.</w:t>
            </w:r>
          </w:p>
        </w:tc>
      </w:tr>
      <w:tr w:rsidR="00F65CE2" w:rsidRPr="00157FD1" w14:paraId="7E292FEE" w14:textId="77777777">
        <w:trPr>
          <w:cantSplit/>
        </w:trPr>
        <w:tc>
          <w:tcPr>
            <w:tcW w:w="2380" w:type="dxa"/>
            <w:tcBorders>
              <w:top w:val="nil"/>
              <w:left w:val="nil"/>
              <w:bottom w:val="nil"/>
              <w:right w:val="nil"/>
            </w:tcBorders>
          </w:tcPr>
          <w:p w14:paraId="7E292FEC" w14:textId="77777777" w:rsidR="00F65CE2" w:rsidRPr="00157FD1" w:rsidRDefault="00F65CE2">
            <w:pPr>
              <w:pStyle w:val="TableText"/>
              <w:rPr>
                <w:color w:val="000000"/>
              </w:rPr>
            </w:pPr>
            <w:r w:rsidRPr="00157FD1">
              <w:rPr>
                <w:color w:val="000000"/>
              </w:rPr>
              <w:t>New Service Supply Discontinued</w:t>
            </w:r>
          </w:p>
        </w:tc>
        <w:tc>
          <w:tcPr>
            <w:tcW w:w="6980" w:type="dxa"/>
            <w:tcBorders>
              <w:top w:val="nil"/>
              <w:left w:val="nil"/>
              <w:bottom w:val="nil"/>
              <w:right w:val="nil"/>
            </w:tcBorders>
          </w:tcPr>
          <w:p w14:paraId="7E292FED" w14:textId="77777777" w:rsidR="00F65CE2" w:rsidRPr="00157FD1" w:rsidRDefault="00F65CE2">
            <w:pPr>
              <w:pStyle w:val="TableText"/>
              <w:rPr>
                <w:color w:val="000000"/>
              </w:rPr>
            </w:pPr>
            <w:r w:rsidRPr="00157FD1">
              <w:rPr>
                <w:color w:val="000000"/>
              </w:rPr>
              <w:t>A service that is no longer being marketed, newly sold</w:t>
            </w:r>
            <w:r w:rsidR="008034A9">
              <w:rPr>
                <w:color w:val="000000"/>
              </w:rPr>
              <w:t>,</w:t>
            </w:r>
            <w:r w:rsidRPr="00157FD1">
              <w:rPr>
                <w:color w:val="000000"/>
              </w:rPr>
              <w:t xml:space="preserve"> or delivered. Support continues until it is formally withdrawn at Product Discontinued and appropriate notification provided to the customer by the organization.</w:t>
            </w:r>
          </w:p>
        </w:tc>
      </w:tr>
      <w:tr w:rsidR="00F65CE2" w:rsidRPr="00157FD1" w14:paraId="7E292FF1" w14:textId="77777777">
        <w:trPr>
          <w:cantSplit/>
        </w:trPr>
        <w:tc>
          <w:tcPr>
            <w:tcW w:w="2380" w:type="dxa"/>
            <w:tcBorders>
              <w:top w:val="nil"/>
              <w:left w:val="nil"/>
              <w:bottom w:val="nil"/>
              <w:right w:val="nil"/>
            </w:tcBorders>
          </w:tcPr>
          <w:p w14:paraId="7E292FEF" w14:textId="77777777" w:rsidR="00F65CE2" w:rsidRPr="00157FD1" w:rsidRDefault="00F65CE2">
            <w:pPr>
              <w:pStyle w:val="TableText"/>
            </w:pPr>
            <w:r w:rsidRPr="00157FD1">
              <w:t>No Trouble Found</w:t>
            </w:r>
          </w:p>
        </w:tc>
        <w:tc>
          <w:tcPr>
            <w:tcW w:w="6980" w:type="dxa"/>
            <w:tcBorders>
              <w:top w:val="nil"/>
              <w:left w:val="nil"/>
              <w:bottom w:val="nil"/>
              <w:right w:val="nil"/>
            </w:tcBorders>
          </w:tcPr>
          <w:p w14:paraId="7E292FF0" w14:textId="77777777" w:rsidR="00F65CE2" w:rsidRPr="00157FD1" w:rsidRDefault="00F65CE2">
            <w:pPr>
              <w:pStyle w:val="TableText"/>
            </w:pPr>
            <w:r w:rsidRPr="00157FD1">
              <w:t>Organization tested returned item where no trouble is found.</w:t>
            </w:r>
          </w:p>
        </w:tc>
      </w:tr>
      <w:tr w:rsidR="00F65CE2" w:rsidRPr="00157FD1" w14:paraId="7E292FF4" w14:textId="77777777">
        <w:trPr>
          <w:cantSplit/>
        </w:trPr>
        <w:tc>
          <w:tcPr>
            <w:tcW w:w="2380" w:type="dxa"/>
            <w:tcBorders>
              <w:top w:val="nil"/>
              <w:left w:val="nil"/>
              <w:bottom w:val="nil"/>
              <w:right w:val="nil"/>
            </w:tcBorders>
          </w:tcPr>
          <w:p w14:paraId="7E292FF2" w14:textId="77777777" w:rsidR="00F65CE2" w:rsidRPr="00157FD1" w:rsidRDefault="00F65CE2">
            <w:pPr>
              <w:pStyle w:val="TableText"/>
            </w:pPr>
            <w:r w:rsidRPr="00157FD1">
              <w:t>Normalization Factor</w:t>
            </w:r>
          </w:p>
        </w:tc>
        <w:tc>
          <w:tcPr>
            <w:tcW w:w="6980" w:type="dxa"/>
            <w:tcBorders>
              <w:top w:val="nil"/>
              <w:left w:val="nil"/>
              <w:bottom w:val="nil"/>
              <w:right w:val="nil"/>
            </w:tcBorders>
          </w:tcPr>
          <w:p w14:paraId="7E292FF3" w14:textId="77777777" w:rsidR="00F65CE2" w:rsidRPr="00157FD1" w:rsidRDefault="00F65CE2">
            <w:pPr>
              <w:pStyle w:val="TableText"/>
            </w:pPr>
            <w:r w:rsidRPr="00157FD1">
              <w:t>The total number of normalization units in the product or product population to which a measurement is applied. The measurement denominator reduces measurements on different populations to comparable per unit values.</w:t>
            </w:r>
          </w:p>
        </w:tc>
      </w:tr>
      <w:tr w:rsidR="00F65CE2" w:rsidRPr="00157FD1" w14:paraId="7E292FF7" w14:textId="77777777">
        <w:trPr>
          <w:cantSplit/>
        </w:trPr>
        <w:tc>
          <w:tcPr>
            <w:tcW w:w="2380" w:type="dxa"/>
            <w:tcBorders>
              <w:top w:val="nil"/>
              <w:left w:val="nil"/>
              <w:bottom w:val="nil"/>
              <w:right w:val="nil"/>
            </w:tcBorders>
          </w:tcPr>
          <w:p w14:paraId="7E292FF5" w14:textId="77777777" w:rsidR="00F65CE2" w:rsidRPr="00157FD1" w:rsidRDefault="00F65CE2">
            <w:pPr>
              <w:pStyle w:val="TableText"/>
            </w:pPr>
            <w:r>
              <w:t>Normalization Unit</w:t>
            </w:r>
          </w:p>
        </w:tc>
        <w:tc>
          <w:tcPr>
            <w:tcW w:w="6980" w:type="dxa"/>
            <w:tcBorders>
              <w:top w:val="nil"/>
              <w:left w:val="nil"/>
              <w:bottom w:val="nil"/>
              <w:right w:val="nil"/>
            </w:tcBorders>
          </w:tcPr>
          <w:p w14:paraId="7E292FF6" w14:textId="77777777" w:rsidR="00F65CE2" w:rsidRPr="00157FD1" w:rsidRDefault="00F65CE2">
            <w:pPr>
              <w:pStyle w:val="TableText"/>
            </w:pPr>
            <w:r w:rsidRPr="005C414B">
              <w:t>The unit of measure used to make measurements comparable based on the product category population or capacity.</w:t>
            </w:r>
          </w:p>
        </w:tc>
      </w:tr>
      <w:tr w:rsidR="00F65CE2" w:rsidRPr="00157FD1" w14:paraId="7E292FFA" w14:textId="77777777">
        <w:trPr>
          <w:cantSplit/>
        </w:trPr>
        <w:tc>
          <w:tcPr>
            <w:tcW w:w="2380" w:type="dxa"/>
            <w:tcBorders>
              <w:top w:val="nil"/>
              <w:left w:val="nil"/>
              <w:bottom w:val="nil"/>
              <w:right w:val="nil"/>
            </w:tcBorders>
          </w:tcPr>
          <w:p w14:paraId="7E292FF8" w14:textId="77777777" w:rsidR="00F65CE2" w:rsidRPr="00157FD1" w:rsidRDefault="00F65CE2">
            <w:pPr>
              <w:pStyle w:val="TableText"/>
            </w:pPr>
            <w:r w:rsidRPr="00157FD1">
              <w:t xml:space="preserve">Official Fix </w:t>
            </w:r>
          </w:p>
        </w:tc>
        <w:tc>
          <w:tcPr>
            <w:tcW w:w="6980" w:type="dxa"/>
            <w:tcBorders>
              <w:top w:val="nil"/>
              <w:left w:val="nil"/>
              <w:bottom w:val="nil"/>
              <w:right w:val="nil"/>
            </w:tcBorders>
          </w:tcPr>
          <w:p w14:paraId="7E292FF9" w14:textId="77777777" w:rsidR="00F65CE2" w:rsidRPr="00157FD1" w:rsidRDefault="00F65CE2" w:rsidP="00F65CE2">
            <w:pPr>
              <w:pStyle w:val="TableText"/>
            </w:pPr>
            <w:r w:rsidRPr="00157FD1">
              <w:t xml:space="preserve">A fix </w:t>
            </w:r>
            <w:r>
              <w:t>made available for general distribution</w:t>
            </w:r>
            <w:r w:rsidRPr="00157FD1" w:rsidDel="00237320">
              <w:t xml:space="preserve"> </w:t>
            </w:r>
            <w:r w:rsidRPr="00157FD1">
              <w:t xml:space="preserve">by the organization </w:t>
            </w:r>
            <w:r>
              <w:t>as the resolution of a problem</w:t>
            </w:r>
            <w:r w:rsidRPr="00157FD1">
              <w:t>.</w:t>
            </w:r>
          </w:p>
        </w:tc>
      </w:tr>
      <w:tr w:rsidR="00F65CE2" w14:paraId="7E293003" w14:textId="77777777">
        <w:trPr>
          <w:cantSplit/>
        </w:trPr>
        <w:tc>
          <w:tcPr>
            <w:tcW w:w="2380" w:type="dxa"/>
            <w:tcBorders>
              <w:top w:val="nil"/>
              <w:left w:val="nil"/>
              <w:bottom w:val="nil"/>
              <w:right w:val="nil"/>
            </w:tcBorders>
          </w:tcPr>
          <w:p w14:paraId="7E293001" w14:textId="77777777" w:rsidR="00F65CE2" w:rsidRDefault="00F65CE2">
            <w:pPr>
              <w:pStyle w:val="TableText"/>
            </w:pPr>
            <w:r>
              <w:t>Outage</w:t>
            </w:r>
          </w:p>
        </w:tc>
        <w:tc>
          <w:tcPr>
            <w:tcW w:w="6980" w:type="dxa"/>
            <w:tcBorders>
              <w:top w:val="nil"/>
              <w:left w:val="nil"/>
              <w:bottom w:val="nil"/>
              <w:right w:val="nil"/>
            </w:tcBorders>
          </w:tcPr>
          <w:p w14:paraId="7E293002" w14:textId="77777777" w:rsidR="00F65CE2" w:rsidRDefault="00F65CE2" w:rsidP="00F65CE2">
            <w:pPr>
              <w:pStyle w:val="TableText"/>
            </w:pPr>
            <w:r>
              <w:t>Incident that causes the unavailability of service or functionality.</w:t>
            </w:r>
          </w:p>
        </w:tc>
      </w:tr>
      <w:tr w:rsidR="00F65CE2" w:rsidRPr="00157FD1" w14:paraId="7E293006" w14:textId="77777777">
        <w:trPr>
          <w:cantSplit/>
        </w:trPr>
        <w:tc>
          <w:tcPr>
            <w:tcW w:w="2380" w:type="dxa"/>
            <w:tcBorders>
              <w:top w:val="nil"/>
              <w:left w:val="nil"/>
              <w:bottom w:val="nil"/>
              <w:right w:val="nil"/>
            </w:tcBorders>
          </w:tcPr>
          <w:p w14:paraId="7E293004" w14:textId="77777777" w:rsidR="00F65CE2" w:rsidRPr="00157FD1" w:rsidRDefault="00F65CE2">
            <w:pPr>
              <w:pStyle w:val="TableText"/>
              <w:rPr>
                <w:color w:val="000000"/>
              </w:rPr>
            </w:pPr>
            <w:r w:rsidRPr="00157FD1">
              <w:t>Outage Downtime</w:t>
            </w:r>
          </w:p>
        </w:tc>
        <w:tc>
          <w:tcPr>
            <w:tcW w:w="6980" w:type="dxa"/>
            <w:tcBorders>
              <w:top w:val="nil"/>
              <w:left w:val="nil"/>
              <w:bottom w:val="nil"/>
              <w:right w:val="nil"/>
            </w:tcBorders>
          </w:tcPr>
          <w:p w14:paraId="7E293005" w14:textId="77777777" w:rsidR="00F65CE2" w:rsidRPr="00157FD1" w:rsidRDefault="00F65CE2">
            <w:pPr>
              <w:pStyle w:val="TableText"/>
              <w:rPr>
                <w:color w:val="000000"/>
              </w:rPr>
            </w:pPr>
            <w:r w:rsidRPr="00157FD1">
              <w:t>The sum, over a given period, of the weighted minutes, a given population of a systems, network elements or service entities was unavailable divided by the average in-service population of systems, networks element or service entities.</w:t>
            </w:r>
          </w:p>
        </w:tc>
      </w:tr>
      <w:tr w:rsidR="00F65CE2" w:rsidRPr="00157FD1" w14:paraId="7E293009" w14:textId="77777777">
        <w:trPr>
          <w:cantSplit/>
        </w:trPr>
        <w:tc>
          <w:tcPr>
            <w:tcW w:w="2380" w:type="dxa"/>
            <w:tcBorders>
              <w:top w:val="nil"/>
              <w:left w:val="nil"/>
              <w:bottom w:val="nil"/>
              <w:right w:val="nil"/>
            </w:tcBorders>
          </w:tcPr>
          <w:p w14:paraId="7E293007" w14:textId="77777777" w:rsidR="00F65CE2" w:rsidRPr="00157FD1" w:rsidRDefault="00F65CE2">
            <w:pPr>
              <w:pStyle w:val="TableText"/>
              <w:rPr>
                <w:color w:val="000000"/>
              </w:rPr>
            </w:pPr>
            <w:r w:rsidRPr="00157FD1">
              <w:t>Outage Frequency</w:t>
            </w:r>
          </w:p>
        </w:tc>
        <w:tc>
          <w:tcPr>
            <w:tcW w:w="6980" w:type="dxa"/>
            <w:tcBorders>
              <w:top w:val="nil"/>
              <w:left w:val="nil"/>
              <w:bottom w:val="nil"/>
              <w:right w:val="nil"/>
            </w:tcBorders>
          </w:tcPr>
          <w:p w14:paraId="7E293008" w14:textId="77777777" w:rsidR="00F65CE2" w:rsidRPr="00157FD1" w:rsidRDefault="00F65CE2">
            <w:pPr>
              <w:pStyle w:val="TableText"/>
              <w:rPr>
                <w:color w:val="000000"/>
              </w:rPr>
            </w:pPr>
            <w:r w:rsidRPr="00157FD1">
              <w:t>The sum, over a given period, of the number outages, a given population of a systems, network elements or service entities experiences divided by the average in-service population of systems, networks element or service entities.</w:t>
            </w:r>
          </w:p>
        </w:tc>
      </w:tr>
      <w:tr w:rsidR="00F65CE2" w:rsidRPr="00157FD1" w14:paraId="7E29300F" w14:textId="77777777">
        <w:trPr>
          <w:cantSplit/>
        </w:trPr>
        <w:tc>
          <w:tcPr>
            <w:tcW w:w="2380" w:type="dxa"/>
            <w:tcBorders>
              <w:top w:val="nil"/>
              <w:left w:val="nil"/>
              <w:bottom w:val="nil"/>
              <w:right w:val="nil"/>
            </w:tcBorders>
          </w:tcPr>
          <w:p w14:paraId="7E29300D" w14:textId="77777777" w:rsidR="00F65CE2" w:rsidRPr="00157FD1" w:rsidRDefault="00F65CE2">
            <w:pPr>
              <w:pStyle w:val="TableText"/>
            </w:pPr>
            <w:r w:rsidRPr="00157FD1">
              <w:t>Overdue Problem Report</w:t>
            </w:r>
          </w:p>
        </w:tc>
        <w:tc>
          <w:tcPr>
            <w:tcW w:w="6980" w:type="dxa"/>
            <w:tcBorders>
              <w:top w:val="nil"/>
              <w:left w:val="nil"/>
              <w:bottom w:val="nil"/>
              <w:right w:val="nil"/>
            </w:tcBorders>
          </w:tcPr>
          <w:p w14:paraId="7E29300E" w14:textId="77777777" w:rsidR="00F65CE2" w:rsidRPr="00157FD1" w:rsidRDefault="00F65CE2">
            <w:pPr>
              <w:pStyle w:val="TableText"/>
            </w:pPr>
            <w:r w:rsidRPr="00157FD1">
              <w:t>A problem report that has not been closed on or before its due date.</w:t>
            </w:r>
          </w:p>
        </w:tc>
      </w:tr>
      <w:tr w:rsidR="00F65CE2" w:rsidRPr="00157FD1" w14:paraId="7E293012" w14:textId="77777777">
        <w:trPr>
          <w:cantSplit/>
        </w:trPr>
        <w:tc>
          <w:tcPr>
            <w:tcW w:w="2380" w:type="dxa"/>
            <w:tcBorders>
              <w:top w:val="nil"/>
              <w:left w:val="nil"/>
              <w:bottom w:val="nil"/>
              <w:right w:val="nil"/>
            </w:tcBorders>
          </w:tcPr>
          <w:p w14:paraId="7E293010" w14:textId="77777777" w:rsidR="00F65CE2" w:rsidRPr="00157FD1" w:rsidRDefault="00F65CE2">
            <w:pPr>
              <w:pStyle w:val="TableText"/>
            </w:pPr>
            <w:r w:rsidRPr="00157FD1">
              <w:lastRenderedPageBreak/>
              <w:t>Patch</w:t>
            </w:r>
          </w:p>
        </w:tc>
        <w:tc>
          <w:tcPr>
            <w:tcW w:w="6980" w:type="dxa"/>
            <w:tcBorders>
              <w:top w:val="nil"/>
              <w:left w:val="nil"/>
              <w:bottom w:val="nil"/>
              <w:right w:val="nil"/>
            </w:tcBorders>
          </w:tcPr>
          <w:p w14:paraId="7E293011" w14:textId="77777777" w:rsidR="00F65CE2" w:rsidRPr="00157FD1" w:rsidRDefault="00F65CE2">
            <w:pPr>
              <w:pStyle w:val="TableText"/>
              <w:rPr>
                <w:color w:val="000000"/>
              </w:rPr>
            </w:pPr>
            <w:r w:rsidRPr="00157FD1">
              <w:t>An interim software change between releases delivered or made available for delivery to the field. It consists of one or more changes to affected parts of the program.</w:t>
            </w:r>
          </w:p>
        </w:tc>
      </w:tr>
      <w:tr w:rsidR="00F65CE2" w:rsidRPr="00157FD1" w14:paraId="7E293015" w14:textId="77777777">
        <w:trPr>
          <w:cantSplit/>
        </w:trPr>
        <w:tc>
          <w:tcPr>
            <w:tcW w:w="2380" w:type="dxa"/>
            <w:tcBorders>
              <w:top w:val="nil"/>
              <w:left w:val="nil"/>
              <w:bottom w:val="nil"/>
              <w:right w:val="nil"/>
            </w:tcBorders>
          </w:tcPr>
          <w:p w14:paraId="7E293013" w14:textId="77777777" w:rsidR="00F65CE2" w:rsidRPr="00157FD1" w:rsidRDefault="00F65CE2">
            <w:pPr>
              <w:pStyle w:val="TableText"/>
            </w:pPr>
            <w:r w:rsidRPr="00157FD1">
              <w:t>Plan</w:t>
            </w:r>
          </w:p>
        </w:tc>
        <w:tc>
          <w:tcPr>
            <w:tcW w:w="6980" w:type="dxa"/>
            <w:tcBorders>
              <w:top w:val="nil"/>
              <w:left w:val="nil"/>
              <w:bottom w:val="nil"/>
              <w:right w:val="nil"/>
            </w:tcBorders>
          </w:tcPr>
          <w:p w14:paraId="7E293014" w14:textId="77777777" w:rsidR="00F65CE2" w:rsidRPr="00157FD1" w:rsidRDefault="00F65CE2">
            <w:pPr>
              <w:pStyle w:val="TableText"/>
              <w:rPr>
                <w:kern w:val="28"/>
              </w:rPr>
            </w:pPr>
            <w:r w:rsidRPr="00157FD1">
              <w:rPr>
                <w:kern w:val="28"/>
              </w:rPr>
              <w:t>A scheme or method of acting, proceeding, etc., developed in advance.</w:t>
            </w:r>
          </w:p>
        </w:tc>
      </w:tr>
      <w:tr w:rsidR="00F65CE2" w:rsidRPr="00157FD1" w14:paraId="7E293018" w14:textId="77777777">
        <w:trPr>
          <w:cantSplit/>
        </w:trPr>
        <w:tc>
          <w:tcPr>
            <w:tcW w:w="2380" w:type="dxa"/>
            <w:tcBorders>
              <w:top w:val="nil"/>
              <w:left w:val="nil"/>
              <w:bottom w:val="nil"/>
              <w:right w:val="nil"/>
            </w:tcBorders>
          </w:tcPr>
          <w:p w14:paraId="7E293016" w14:textId="77777777" w:rsidR="00F65CE2" w:rsidRPr="00157FD1" w:rsidRDefault="00F65CE2">
            <w:pPr>
              <w:pStyle w:val="TableText"/>
              <w:rPr>
                <w:snapToGrid/>
                <w:szCs w:val="24"/>
              </w:rPr>
            </w:pPr>
            <w:r w:rsidRPr="00157FD1">
              <w:t>Problem Report</w:t>
            </w:r>
          </w:p>
        </w:tc>
        <w:tc>
          <w:tcPr>
            <w:tcW w:w="6980" w:type="dxa"/>
            <w:tcBorders>
              <w:top w:val="nil"/>
              <w:left w:val="nil"/>
              <w:bottom w:val="nil"/>
              <w:right w:val="nil"/>
            </w:tcBorders>
          </w:tcPr>
          <w:p w14:paraId="7E293017" w14:textId="77777777" w:rsidR="00F65CE2" w:rsidRPr="00157FD1" w:rsidRDefault="00F65CE2">
            <w:pPr>
              <w:pStyle w:val="TableText"/>
              <w:rPr>
                <w:color w:val="000000"/>
                <w:kern w:val="28"/>
              </w:rPr>
            </w:pPr>
            <w:bookmarkStart w:id="550" w:name="OLE_LINK17"/>
            <w:r w:rsidRPr="00124424">
              <w:rPr>
                <w:color w:val="000000"/>
                <w:kern w:val="28"/>
              </w:rPr>
              <w:t xml:space="preserve">A report from a customer or on behalf of the customer </w:t>
            </w:r>
            <w:r>
              <w:rPr>
                <w:color w:val="000000"/>
                <w:kern w:val="28"/>
              </w:rPr>
              <w:t>concerning</w:t>
            </w:r>
            <w:r w:rsidRPr="00124424">
              <w:rPr>
                <w:color w:val="000000"/>
                <w:kern w:val="28"/>
              </w:rPr>
              <w:t xml:space="preserve"> a product or process defect</w:t>
            </w:r>
            <w:r>
              <w:rPr>
                <w:color w:val="000000"/>
                <w:kern w:val="28"/>
              </w:rPr>
              <w:t xml:space="preserve"> </w:t>
            </w:r>
            <w:r w:rsidRPr="00124424">
              <w:rPr>
                <w:color w:val="000000"/>
                <w:kern w:val="28"/>
              </w:rPr>
              <w:t>request</w:t>
            </w:r>
            <w:r>
              <w:rPr>
                <w:color w:val="000000"/>
                <w:kern w:val="28"/>
              </w:rPr>
              <w:t>ing</w:t>
            </w:r>
            <w:r w:rsidRPr="00124424">
              <w:rPr>
                <w:color w:val="000000"/>
                <w:kern w:val="28"/>
              </w:rPr>
              <w:t xml:space="preserve"> an investigation of the issue and a </w:t>
            </w:r>
            <w:r>
              <w:rPr>
                <w:color w:val="000000"/>
                <w:kern w:val="28"/>
              </w:rPr>
              <w:t>re</w:t>
            </w:r>
            <w:r w:rsidRPr="00124424">
              <w:rPr>
                <w:color w:val="000000"/>
                <w:kern w:val="28"/>
              </w:rPr>
              <w:t>solution to remove the cause. The report may be issued via any medium. Problem reports</w:t>
            </w:r>
            <w:r>
              <w:rPr>
                <w:color w:val="000000"/>
                <w:kern w:val="28"/>
              </w:rPr>
              <w:t xml:space="preserve"> are </w:t>
            </w:r>
            <w:r w:rsidRPr="00124424">
              <w:rPr>
                <w:color w:val="000000"/>
                <w:kern w:val="28"/>
              </w:rPr>
              <w:t>system</w:t>
            </w:r>
            <w:r>
              <w:rPr>
                <w:color w:val="000000"/>
                <w:kern w:val="28"/>
              </w:rPr>
              <w:t>ic</w:t>
            </w:r>
            <w:r w:rsidRPr="00124424">
              <w:rPr>
                <w:color w:val="000000"/>
                <w:kern w:val="28"/>
              </w:rPr>
              <w:t xml:space="preserve"> deficiencies with hardware, software, documentation, delivery, billing, invoicing, servicing or any other process involved with the acquisition, operation, or performance of a product. An incident reported </w:t>
            </w:r>
            <w:r>
              <w:rPr>
                <w:color w:val="000000"/>
                <w:kern w:val="28"/>
              </w:rPr>
              <w:t>simply to</w:t>
            </w:r>
            <w:r w:rsidRPr="00124424">
              <w:rPr>
                <w:color w:val="000000"/>
                <w:kern w:val="28"/>
              </w:rPr>
              <w:t xml:space="preserve"> request help to bring back the service or functionality</w:t>
            </w:r>
            <w:r>
              <w:rPr>
                <w:color w:val="000000"/>
                <w:kern w:val="28"/>
              </w:rPr>
              <w:t xml:space="preserve"> </w:t>
            </w:r>
            <w:r w:rsidRPr="00124424">
              <w:rPr>
                <w:color w:val="000000"/>
                <w:kern w:val="28"/>
              </w:rPr>
              <w:t xml:space="preserve">to normal without the intent to investigate </w:t>
            </w:r>
            <w:r>
              <w:rPr>
                <w:color w:val="000000"/>
                <w:kern w:val="28"/>
              </w:rPr>
              <w:t xml:space="preserve">and provide a resolution to </w:t>
            </w:r>
            <w:r w:rsidRPr="00124424">
              <w:rPr>
                <w:color w:val="000000"/>
                <w:kern w:val="28"/>
              </w:rPr>
              <w:t>the cause of the incident is not a problem report.</w:t>
            </w:r>
            <w:bookmarkEnd w:id="550"/>
          </w:p>
        </w:tc>
      </w:tr>
      <w:tr w:rsidR="00F65CE2" w:rsidRPr="00157FD1" w14:paraId="7E29301F" w14:textId="77777777">
        <w:trPr>
          <w:cantSplit/>
        </w:trPr>
        <w:tc>
          <w:tcPr>
            <w:tcW w:w="2380" w:type="dxa"/>
            <w:tcBorders>
              <w:top w:val="nil"/>
              <w:left w:val="nil"/>
              <w:bottom w:val="nil"/>
              <w:right w:val="nil"/>
            </w:tcBorders>
          </w:tcPr>
          <w:p w14:paraId="7E293019" w14:textId="77777777" w:rsidR="00F65CE2" w:rsidRPr="00157FD1" w:rsidRDefault="00F65CE2">
            <w:pPr>
              <w:pStyle w:val="TableText"/>
              <w:rPr>
                <w:snapToGrid/>
                <w:szCs w:val="24"/>
              </w:rPr>
            </w:pPr>
            <w:r w:rsidRPr="00157FD1">
              <w:rPr>
                <w:snapToGrid/>
                <w:szCs w:val="24"/>
              </w:rPr>
              <w:t>Problem Report - Critical</w:t>
            </w:r>
          </w:p>
        </w:tc>
        <w:tc>
          <w:tcPr>
            <w:tcW w:w="6980" w:type="dxa"/>
            <w:tcBorders>
              <w:top w:val="nil"/>
              <w:left w:val="nil"/>
              <w:bottom w:val="nil"/>
              <w:right w:val="nil"/>
            </w:tcBorders>
          </w:tcPr>
          <w:p w14:paraId="7E29301A" w14:textId="77777777" w:rsidR="00F65CE2" w:rsidRPr="00157FD1" w:rsidRDefault="00F65CE2">
            <w:pPr>
              <w:pStyle w:val="TableText"/>
              <w:rPr>
                <w:kern w:val="28"/>
              </w:rPr>
            </w:pPr>
            <w:r w:rsidRPr="00157FD1">
              <w:rPr>
                <w:color w:val="000000"/>
                <w:kern w:val="28"/>
              </w:rPr>
              <w:t xml:space="preserve">Conditions that severely affect the primary functionality of the product and because of the business impact to the customer requires non-stop </w:t>
            </w:r>
            <w:r w:rsidRPr="00157FD1">
              <w:rPr>
                <w:kern w:val="28"/>
              </w:rPr>
              <w:t>immediate corrective action, regardless of time of day or day of the week as viewed by a customer on discussion with the organization such as</w:t>
            </w:r>
          </w:p>
          <w:p w14:paraId="7E29301B" w14:textId="77777777" w:rsidR="00F65CE2" w:rsidRPr="00157FD1" w:rsidRDefault="00F65CE2">
            <w:pPr>
              <w:pStyle w:val="TableTextLet"/>
              <w:rPr>
                <w:kern w:val="28"/>
              </w:rPr>
            </w:pPr>
            <w:r w:rsidRPr="00157FD1">
              <w:rPr>
                <w:kern w:val="28"/>
              </w:rPr>
              <w:t>a)</w:t>
            </w:r>
            <w:r w:rsidRPr="00157FD1">
              <w:rPr>
                <w:kern w:val="28"/>
              </w:rPr>
              <w:tab/>
              <w:t>product inoperability (total or partial outage),</w:t>
            </w:r>
          </w:p>
          <w:p w14:paraId="7E29301C" w14:textId="77777777" w:rsidR="00F65CE2" w:rsidRPr="00157FD1" w:rsidRDefault="00F65CE2">
            <w:pPr>
              <w:pStyle w:val="TableTextLet"/>
              <w:rPr>
                <w:kern w:val="28"/>
              </w:rPr>
            </w:pPr>
            <w:r w:rsidRPr="00157FD1">
              <w:rPr>
                <w:kern w:val="28"/>
              </w:rPr>
              <w:t>b)</w:t>
            </w:r>
            <w:r w:rsidRPr="00157FD1">
              <w:rPr>
                <w:kern w:val="28"/>
              </w:rPr>
              <w:tab/>
              <w:t>a reduction in the capacity capability, that is, traffic/data handling capability, such that expected loads cannot be handled,</w:t>
            </w:r>
          </w:p>
          <w:p w14:paraId="7E29301D" w14:textId="77777777" w:rsidR="00F65CE2" w:rsidRPr="00157FD1" w:rsidRDefault="00F65CE2" w:rsidP="00F65CE2">
            <w:pPr>
              <w:pStyle w:val="TableTextLet"/>
              <w:rPr>
                <w:kern w:val="28"/>
              </w:rPr>
            </w:pPr>
            <w:r w:rsidRPr="00157FD1">
              <w:rPr>
                <w:kern w:val="28"/>
              </w:rPr>
              <w:t>c)</w:t>
            </w:r>
            <w:r w:rsidRPr="00157FD1">
              <w:rPr>
                <w:kern w:val="28"/>
              </w:rPr>
              <w:tab/>
              <w:t>any loss of emergency capability (for example, emergency 911 calls), or</w:t>
            </w:r>
          </w:p>
          <w:p w14:paraId="7E29301E" w14:textId="77777777" w:rsidR="00F65CE2" w:rsidRPr="00157FD1" w:rsidRDefault="00F65CE2" w:rsidP="00F65CE2">
            <w:pPr>
              <w:pStyle w:val="TableTextLet"/>
              <w:rPr>
                <w:kern w:val="28"/>
              </w:rPr>
            </w:pPr>
            <w:r w:rsidRPr="00157FD1">
              <w:rPr>
                <w:kern w:val="28"/>
              </w:rPr>
              <w:t>d)</w:t>
            </w:r>
            <w:r w:rsidRPr="00157FD1">
              <w:rPr>
                <w:kern w:val="28"/>
              </w:rPr>
              <w:tab/>
            </w:r>
            <w:r w:rsidRPr="00157FD1">
              <w:rPr>
                <w:kern w:val="28"/>
                <w:szCs w:val="20"/>
              </w:rPr>
              <w:t>safety hazard or risk of security breach.</w:t>
            </w:r>
          </w:p>
        </w:tc>
      </w:tr>
      <w:tr w:rsidR="00F65CE2" w:rsidRPr="00157FD1" w14:paraId="7E293026" w14:textId="77777777">
        <w:trPr>
          <w:cantSplit/>
        </w:trPr>
        <w:tc>
          <w:tcPr>
            <w:tcW w:w="2380" w:type="dxa"/>
            <w:tcBorders>
              <w:top w:val="nil"/>
              <w:left w:val="nil"/>
              <w:bottom w:val="nil"/>
              <w:right w:val="nil"/>
            </w:tcBorders>
          </w:tcPr>
          <w:p w14:paraId="7E293020" w14:textId="77777777" w:rsidR="00F65CE2" w:rsidRPr="00157FD1" w:rsidRDefault="00F65CE2">
            <w:pPr>
              <w:pStyle w:val="TableText"/>
            </w:pPr>
            <w:r w:rsidRPr="00157FD1">
              <w:t>Problem Report - Major</w:t>
            </w:r>
          </w:p>
        </w:tc>
        <w:tc>
          <w:tcPr>
            <w:tcW w:w="6980" w:type="dxa"/>
            <w:tcBorders>
              <w:top w:val="nil"/>
              <w:left w:val="nil"/>
              <w:bottom w:val="nil"/>
              <w:right w:val="nil"/>
            </w:tcBorders>
          </w:tcPr>
          <w:p w14:paraId="7E293021" w14:textId="77777777" w:rsidR="00F65CE2" w:rsidRPr="00157FD1" w:rsidRDefault="00F65CE2">
            <w:pPr>
              <w:pStyle w:val="TableText"/>
              <w:rPr>
                <w:kern w:val="28"/>
              </w:rPr>
            </w:pPr>
            <w:r w:rsidRPr="00157FD1">
              <w:rPr>
                <w:color w:val="000000"/>
                <w:kern w:val="28"/>
              </w:rPr>
              <w:t>Product is usable, but a c</w:t>
            </w:r>
            <w:r w:rsidRPr="00157FD1">
              <w:rPr>
                <w:kern w:val="28"/>
              </w:rPr>
              <w:t>ondition exists that seriously degrades the product operation, maintenance or administration, etc., and requires attention during pre-defined standard hours to resolve the situation. The urgency is less than in critical situations because of a lesser immediate or impending effect on pro</w:t>
            </w:r>
            <w:r>
              <w:rPr>
                <w:kern w:val="28"/>
              </w:rPr>
              <w:t>duct</w:t>
            </w:r>
            <w:r w:rsidRPr="00157FD1">
              <w:rPr>
                <w:kern w:val="28"/>
              </w:rPr>
              <w:t xml:space="preserve"> performance, customers and the customer’s operation and revenue such as</w:t>
            </w:r>
          </w:p>
          <w:p w14:paraId="7E293022" w14:textId="77777777" w:rsidR="00F65CE2" w:rsidRPr="00157FD1" w:rsidRDefault="00F65CE2">
            <w:pPr>
              <w:pStyle w:val="TableTextLet"/>
              <w:rPr>
                <w:kern w:val="28"/>
              </w:rPr>
            </w:pPr>
            <w:r w:rsidRPr="00157FD1">
              <w:rPr>
                <w:kern w:val="28"/>
              </w:rPr>
              <w:t>a)</w:t>
            </w:r>
            <w:r w:rsidRPr="00157FD1">
              <w:rPr>
                <w:kern w:val="28"/>
              </w:rPr>
              <w:tab/>
              <w:t>reduction in product’s capacity (but still able to handle the expected load),</w:t>
            </w:r>
          </w:p>
          <w:p w14:paraId="7E293023" w14:textId="77777777" w:rsidR="00F65CE2" w:rsidRPr="00157FD1" w:rsidRDefault="00F65CE2">
            <w:pPr>
              <w:pStyle w:val="TableTextLet"/>
              <w:rPr>
                <w:kern w:val="28"/>
              </w:rPr>
            </w:pPr>
            <w:r w:rsidRPr="00157FD1">
              <w:rPr>
                <w:kern w:val="28"/>
              </w:rPr>
              <w:t>b)</w:t>
            </w:r>
            <w:r w:rsidRPr="00157FD1">
              <w:rPr>
                <w:kern w:val="28"/>
              </w:rPr>
              <w:tab/>
              <w:t>any loss of administrative or maintenance visibility of the product and/or diagnostic capability,</w:t>
            </w:r>
          </w:p>
          <w:p w14:paraId="7E293024" w14:textId="77777777" w:rsidR="00F65CE2" w:rsidRPr="00157FD1" w:rsidRDefault="00F65CE2">
            <w:pPr>
              <w:pStyle w:val="TableTextLet"/>
              <w:rPr>
                <w:kern w:val="28"/>
              </w:rPr>
            </w:pPr>
            <w:r w:rsidRPr="00157FD1">
              <w:rPr>
                <w:kern w:val="28"/>
              </w:rPr>
              <w:t>c)</w:t>
            </w:r>
            <w:r w:rsidRPr="00157FD1">
              <w:rPr>
                <w:kern w:val="28"/>
              </w:rPr>
              <w:tab/>
              <w:t>repeated degradation of an essential component or function, or</w:t>
            </w:r>
          </w:p>
          <w:p w14:paraId="7E293025" w14:textId="77777777" w:rsidR="00F65CE2" w:rsidRPr="00157FD1" w:rsidRDefault="00F65CE2" w:rsidP="00F65CE2">
            <w:pPr>
              <w:pStyle w:val="TableTextLet"/>
            </w:pPr>
            <w:r w:rsidRPr="00157FD1">
              <w:rPr>
                <w:kern w:val="28"/>
              </w:rPr>
              <w:t>d)</w:t>
            </w:r>
            <w:r w:rsidRPr="00157FD1">
              <w:rPr>
                <w:kern w:val="28"/>
              </w:rPr>
              <w:tab/>
              <w:t>degradation of the product’s ability to provide any required notification of malfunction.</w:t>
            </w:r>
          </w:p>
        </w:tc>
      </w:tr>
      <w:tr w:rsidR="00F65CE2" w:rsidRPr="00157FD1" w14:paraId="7E293029" w14:textId="77777777">
        <w:trPr>
          <w:cantSplit/>
        </w:trPr>
        <w:tc>
          <w:tcPr>
            <w:tcW w:w="2380" w:type="dxa"/>
            <w:tcBorders>
              <w:top w:val="nil"/>
              <w:left w:val="nil"/>
              <w:bottom w:val="nil"/>
              <w:right w:val="nil"/>
            </w:tcBorders>
          </w:tcPr>
          <w:p w14:paraId="7E293027" w14:textId="77777777" w:rsidR="00F65CE2" w:rsidRPr="00157FD1" w:rsidRDefault="00F65CE2">
            <w:pPr>
              <w:pStyle w:val="TableText"/>
            </w:pPr>
            <w:r w:rsidRPr="00157FD1">
              <w:t>Problem Report - Minor</w:t>
            </w:r>
          </w:p>
        </w:tc>
        <w:tc>
          <w:tcPr>
            <w:tcW w:w="6980" w:type="dxa"/>
            <w:tcBorders>
              <w:top w:val="nil"/>
              <w:left w:val="nil"/>
              <w:bottom w:val="nil"/>
              <w:right w:val="nil"/>
            </w:tcBorders>
          </w:tcPr>
          <w:p w14:paraId="7E293028" w14:textId="74E132C9" w:rsidR="00F65CE2" w:rsidRPr="00157FD1" w:rsidRDefault="00F65CE2">
            <w:pPr>
              <w:pStyle w:val="TableText"/>
              <w:rPr>
                <w:color w:val="000000"/>
                <w:kern w:val="28"/>
              </w:rPr>
            </w:pPr>
            <w:r w:rsidRPr="00157FD1">
              <w:rPr>
                <w:color w:val="000000"/>
              </w:rPr>
              <w:t xml:space="preserve">Other problems of a lesser severity than </w:t>
            </w:r>
            <w:r>
              <w:rPr>
                <w:color w:val="000000"/>
              </w:rPr>
              <w:t>“</w:t>
            </w:r>
            <w:r w:rsidRPr="00157FD1">
              <w:rPr>
                <w:color w:val="000000"/>
              </w:rPr>
              <w:t>critical” or “major</w:t>
            </w:r>
            <w:r>
              <w:rPr>
                <w:color w:val="000000"/>
              </w:rPr>
              <w:t>”</w:t>
            </w:r>
            <w:r w:rsidRPr="00157FD1">
              <w:rPr>
                <w:color w:val="000000"/>
              </w:rPr>
              <w:t xml:space="preserve"> such as c</w:t>
            </w:r>
            <w:r w:rsidRPr="00157FD1">
              <w:rPr>
                <w:color w:val="000000"/>
                <w:kern w:val="28"/>
              </w:rPr>
              <w:t>onditions that have little or no impairment on the function of the system.</w:t>
            </w:r>
          </w:p>
        </w:tc>
      </w:tr>
      <w:tr w:rsidR="00F65CE2" w14:paraId="7E29302C" w14:textId="77777777">
        <w:trPr>
          <w:cantSplit/>
        </w:trPr>
        <w:tc>
          <w:tcPr>
            <w:tcW w:w="2380" w:type="dxa"/>
            <w:tcBorders>
              <w:top w:val="nil"/>
              <w:left w:val="nil"/>
              <w:bottom w:val="nil"/>
              <w:right w:val="nil"/>
            </w:tcBorders>
          </w:tcPr>
          <w:p w14:paraId="7E29302A" w14:textId="7E663FA1" w:rsidR="00F65CE2" w:rsidRDefault="00F65CE2" w:rsidP="00F65CE2">
            <w:pPr>
              <w:pStyle w:val="TableText"/>
            </w:pPr>
          </w:p>
        </w:tc>
        <w:tc>
          <w:tcPr>
            <w:tcW w:w="6980" w:type="dxa"/>
            <w:tcBorders>
              <w:top w:val="nil"/>
              <w:left w:val="nil"/>
              <w:bottom w:val="nil"/>
              <w:right w:val="nil"/>
            </w:tcBorders>
          </w:tcPr>
          <w:p w14:paraId="7E29302B" w14:textId="33A3F202" w:rsidR="00F65CE2" w:rsidRDefault="00F65CE2" w:rsidP="00F65CE2">
            <w:pPr>
              <w:pStyle w:val="TableText"/>
              <w:rPr>
                <w:color w:val="000000"/>
                <w:kern w:val="28"/>
              </w:rPr>
            </w:pPr>
          </w:p>
        </w:tc>
      </w:tr>
      <w:tr w:rsidR="00F65CE2" w:rsidRPr="00157FD1" w14:paraId="7E293047" w14:textId="77777777">
        <w:trPr>
          <w:cantSplit/>
        </w:trPr>
        <w:tc>
          <w:tcPr>
            <w:tcW w:w="2380" w:type="dxa"/>
            <w:tcBorders>
              <w:top w:val="nil"/>
              <w:left w:val="nil"/>
              <w:bottom w:val="nil"/>
              <w:right w:val="nil"/>
            </w:tcBorders>
          </w:tcPr>
          <w:p w14:paraId="7E29302D" w14:textId="77777777" w:rsidR="00F65CE2" w:rsidRPr="00157FD1" w:rsidRDefault="00F65CE2">
            <w:pPr>
              <w:pStyle w:val="TableText"/>
            </w:pPr>
            <w:r w:rsidRPr="00157FD1">
              <w:lastRenderedPageBreak/>
              <w:t>Procedural Error</w:t>
            </w:r>
          </w:p>
        </w:tc>
        <w:tc>
          <w:tcPr>
            <w:tcW w:w="6980" w:type="dxa"/>
            <w:tcBorders>
              <w:top w:val="nil"/>
              <w:left w:val="nil"/>
              <w:bottom w:val="nil"/>
              <w:right w:val="nil"/>
            </w:tcBorders>
          </w:tcPr>
          <w:p w14:paraId="7E29302E" w14:textId="77777777" w:rsidR="00F65CE2" w:rsidRPr="00157FD1" w:rsidRDefault="00F65CE2">
            <w:pPr>
              <w:pStyle w:val="TableText"/>
            </w:pPr>
            <w:r w:rsidRPr="00157FD1">
              <w:t>An error that is the direct result of human intervention or error. Contributing factors can include but are not limited to</w:t>
            </w:r>
          </w:p>
          <w:p w14:paraId="7E29302F" w14:textId="77777777" w:rsidR="00F65CE2" w:rsidRPr="00157FD1" w:rsidRDefault="00F65CE2" w:rsidP="00F65CE2">
            <w:pPr>
              <w:pStyle w:val="TableTextLet"/>
              <w:rPr>
                <w:kern w:val="28"/>
              </w:rPr>
            </w:pPr>
            <w:r w:rsidRPr="00157FD1">
              <w:rPr>
                <w:kern w:val="28"/>
              </w:rPr>
              <w:t>a)</w:t>
            </w:r>
            <w:r w:rsidRPr="00157FD1">
              <w:rPr>
                <w:kern w:val="28"/>
              </w:rPr>
              <w:tab/>
              <w:t>deviations from accepted practices or documentation,</w:t>
            </w:r>
          </w:p>
          <w:p w14:paraId="7E293030" w14:textId="77777777" w:rsidR="00F65CE2" w:rsidRPr="00157FD1" w:rsidRDefault="00F65CE2" w:rsidP="00F65CE2">
            <w:pPr>
              <w:pStyle w:val="TableTextLet"/>
              <w:rPr>
                <w:kern w:val="28"/>
              </w:rPr>
            </w:pPr>
            <w:r w:rsidRPr="00157FD1">
              <w:rPr>
                <w:kern w:val="28"/>
              </w:rPr>
              <w:t>b)</w:t>
            </w:r>
            <w:r w:rsidRPr="00157FD1">
              <w:rPr>
                <w:kern w:val="28"/>
              </w:rPr>
              <w:tab/>
              <w:t>inadequate training,</w:t>
            </w:r>
          </w:p>
          <w:p w14:paraId="7E293031" w14:textId="77777777" w:rsidR="00F65CE2" w:rsidRPr="00157FD1" w:rsidRDefault="00F65CE2" w:rsidP="00F65CE2">
            <w:pPr>
              <w:pStyle w:val="TableTextLet"/>
              <w:rPr>
                <w:kern w:val="28"/>
              </w:rPr>
            </w:pPr>
            <w:r w:rsidRPr="00157FD1">
              <w:rPr>
                <w:kern w:val="28"/>
              </w:rPr>
              <w:t>c)</w:t>
            </w:r>
            <w:r w:rsidRPr="00157FD1">
              <w:rPr>
                <w:kern w:val="28"/>
              </w:rPr>
              <w:tab/>
              <w:t>unclear, incorrect, or out-of-date documentation,</w:t>
            </w:r>
          </w:p>
          <w:p w14:paraId="7E293032" w14:textId="77777777" w:rsidR="00F65CE2" w:rsidRPr="00157FD1" w:rsidRDefault="00F65CE2" w:rsidP="00F65CE2">
            <w:pPr>
              <w:pStyle w:val="TableTextLet"/>
              <w:rPr>
                <w:kern w:val="28"/>
              </w:rPr>
            </w:pPr>
            <w:r w:rsidRPr="00157FD1">
              <w:rPr>
                <w:kern w:val="28"/>
              </w:rPr>
              <w:t>d)</w:t>
            </w:r>
            <w:r w:rsidRPr="00157FD1">
              <w:rPr>
                <w:kern w:val="28"/>
              </w:rPr>
              <w:tab/>
              <w:t>inadequate or unclear displays, messages, or signals,</w:t>
            </w:r>
          </w:p>
          <w:p w14:paraId="7E293033" w14:textId="77777777" w:rsidR="00F65CE2" w:rsidRPr="00157FD1" w:rsidRDefault="00F65CE2" w:rsidP="00F65CE2">
            <w:pPr>
              <w:pStyle w:val="TableTextLet"/>
              <w:rPr>
                <w:kern w:val="28"/>
              </w:rPr>
            </w:pPr>
            <w:r w:rsidRPr="00157FD1">
              <w:rPr>
                <w:kern w:val="28"/>
              </w:rPr>
              <w:t>e)</w:t>
            </w:r>
            <w:r w:rsidRPr="00157FD1">
              <w:rPr>
                <w:kern w:val="28"/>
              </w:rPr>
              <w:tab/>
              <w:t>inadequate or unclear hardware labeling,</w:t>
            </w:r>
          </w:p>
          <w:p w14:paraId="7E293034" w14:textId="77777777" w:rsidR="00F65CE2" w:rsidRPr="00157FD1" w:rsidRDefault="00F65CE2" w:rsidP="00F65CE2">
            <w:pPr>
              <w:pStyle w:val="TableTextLet"/>
              <w:rPr>
                <w:kern w:val="28"/>
              </w:rPr>
            </w:pPr>
            <w:r w:rsidRPr="00157FD1">
              <w:rPr>
                <w:kern w:val="28"/>
              </w:rPr>
              <w:t>f)</w:t>
            </w:r>
            <w:r w:rsidRPr="00157FD1">
              <w:rPr>
                <w:kern w:val="28"/>
              </w:rPr>
              <w:tab/>
              <w:t>miscommunication,</w:t>
            </w:r>
          </w:p>
          <w:p w14:paraId="7E293035" w14:textId="77777777" w:rsidR="00F65CE2" w:rsidRPr="00157FD1" w:rsidRDefault="00F65CE2" w:rsidP="00F65CE2">
            <w:pPr>
              <w:pStyle w:val="TableTextLet"/>
              <w:rPr>
                <w:kern w:val="28"/>
              </w:rPr>
            </w:pPr>
            <w:r w:rsidRPr="00157FD1">
              <w:rPr>
                <w:kern w:val="28"/>
              </w:rPr>
              <w:t>g)</w:t>
            </w:r>
            <w:r w:rsidRPr="00157FD1">
              <w:rPr>
                <w:kern w:val="28"/>
              </w:rPr>
              <w:tab/>
              <w:t>non-standard configurations,</w:t>
            </w:r>
          </w:p>
          <w:p w14:paraId="7E293036" w14:textId="77777777" w:rsidR="00F65CE2" w:rsidRPr="00157FD1" w:rsidRDefault="00F65CE2" w:rsidP="00F65CE2">
            <w:pPr>
              <w:pStyle w:val="TableTextLet"/>
              <w:rPr>
                <w:kern w:val="28"/>
              </w:rPr>
            </w:pPr>
            <w:r w:rsidRPr="00157FD1">
              <w:rPr>
                <w:kern w:val="28"/>
              </w:rPr>
              <w:t>h)</w:t>
            </w:r>
            <w:r w:rsidRPr="00157FD1">
              <w:rPr>
                <w:kern w:val="28"/>
              </w:rPr>
              <w:tab/>
              <w:t>insufficient supervision or control, or</w:t>
            </w:r>
          </w:p>
          <w:p w14:paraId="7E293037" w14:textId="77777777" w:rsidR="00F65CE2" w:rsidRPr="00157FD1" w:rsidRDefault="00F65CE2" w:rsidP="00F65CE2">
            <w:pPr>
              <w:pStyle w:val="TableTextLet"/>
              <w:rPr>
                <w:kern w:val="28"/>
              </w:rPr>
            </w:pPr>
            <w:r w:rsidRPr="00157FD1">
              <w:rPr>
                <w:kern w:val="28"/>
              </w:rPr>
              <w:t>i)</w:t>
            </w:r>
            <w:r w:rsidRPr="00157FD1">
              <w:rPr>
                <w:kern w:val="28"/>
              </w:rPr>
              <w:tab/>
              <w:t>user characteristics such as mental attention, physical health, physical fatigue, mental health, and substance abuse.</w:t>
            </w:r>
          </w:p>
          <w:p w14:paraId="7E293038" w14:textId="77777777" w:rsidR="00F65CE2" w:rsidRPr="00157FD1" w:rsidRDefault="00F65CE2">
            <w:pPr>
              <w:pStyle w:val="TableText"/>
            </w:pPr>
          </w:p>
          <w:p w14:paraId="7E293039" w14:textId="77777777" w:rsidR="00F65CE2" w:rsidRPr="00157FD1" w:rsidRDefault="00F65CE2">
            <w:pPr>
              <w:pStyle w:val="TableText"/>
            </w:pPr>
            <w:r w:rsidRPr="00157FD1">
              <w:t>Examples of a Procedural Error include but are not limited to</w:t>
            </w:r>
          </w:p>
          <w:p w14:paraId="7E29303A" w14:textId="77777777" w:rsidR="00F65CE2" w:rsidRPr="00157FD1" w:rsidRDefault="00F65CE2" w:rsidP="00F65CE2">
            <w:pPr>
              <w:pStyle w:val="TableTextLet"/>
              <w:rPr>
                <w:kern w:val="28"/>
              </w:rPr>
            </w:pPr>
            <w:r w:rsidRPr="00157FD1">
              <w:rPr>
                <w:kern w:val="28"/>
              </w:rPr>
              <w:t>a)</w:t>
            </w:r>
            <w:r w:rsidRPr="00157FD1">
              <w:rPr>
                <w:kern w:val="28"/>
              </w:rPr>
              <w:tab/>
              <w:t>removing the wrong fuse or circuit pack,</w:t>
            </w:r>
          </w:p>
          <w:p w14:paraId="7E29303B" w14:textId="77777777" w:rsidR="00F65CE2" w:rsidRPr="00157FD1" w:rsidRDefault="00F65CE2" w:rsidP="00F65CE2">
            <w:pPr>
              <w:pStyle w:val="TableTextLet"/>
              <w:rPr>
                <w:kern w:val="28"/>
              </w:rPr>
            </w:pPr>
            <w:r w:rsidRPr="00157FD1">
              <w:rPr>
                <w:kern w:val="28"/>
              </w:rPr>
              <w:t>b)</w:t>
            </w:r>
            <w:r w:rsidRPr="00157FD1">
              <w:rPr>
                <w:kern w:val="28"/>
              </w:rPr>
              <w:tab/>
              <w:t>not taking proper precautions to protect equipment, such as shorting out power, not wearing ESD strap, etc.,</w:t>
            </w:r>
          </w:p>
          <w:p w14:paraId="7E29303C" w14:textId="77777777" w:rsidR="00F65CE2" w:rsidRPr="00157FD1" w:rsidRDefault="00F65CE2" w:rsidP="00F65CE2">
            <w:pPr>
              <w:pStyle w:val="TableTextLet"/>
              <w:rPr>
                <w:kern w:val="28"/>
              </w:rPr>
            </w:pPr>
            <w:r w:rsidRPr="00157FD1">
              <w:rPr>
                <w:kern w:val="28"/>
              </w:rPr>
              <w:t>c)</w:t>
            </w:r>
            <w:r w:rsidRPr="00157FD1">
              <w:rPr>
                <w:kern w:val="28"/>
              </w:rPr>
              <w:tab/>
              <w:t>unauthorized work,</w:t>
            </w:r>
          </w:p>
          <w:p w14:paraId="7E29303D" w14:textId="77777777" w:rsidR="00F65CE2" w:rsidRPr="00157FD1" w:rsidRDefault="00F65CE2" w:rsidP="00F65CE2">
            <w:pPr>
              <w:pStyle w:val="TableTextLet"/>
              <w:rPr>
                <w:kern w:val="28"/>
              </w:rPr>
            </w:pPr>
            <w:r w:rsidRPr="00157FD1">
              <w:rPr>
                <w:kern w:val="28"/>
              </w:rPr>
              <w:t>d)</w:t>
            </w:r>
            <w:r w:rsidRPr="00157FD1">
              <w:rPr>
                <w:kern w:val="28"/>
              </w:rPr>
              <w:tab/>
              <w:t>not following Methods of Procedures (MOPs)</w:t>
            </w:r>
          </w:p>
          <w:p w14:paraId="7E29303E" w14:textId="77777777" w:rsidR="00F65CE2" w:rsidRPr="00157FD1" w:rsidRDefault="00F65CE2" w:rsidP="00F65CE2">
            <w:pPr>
              <w:pStyle w:val="TableTextLet"/>
              <w:rPr>
                <w:kern w:val="28"/>
              </w:rPr>
            </w:pPr>
            <w:r w:rsidRPr="00157FD1">
              <w:rPr>
                <w:kern w:val="28"/>
              </w:rPr>
              <w:t>e)</w:t>
            </w:r>
            <w:r w:rsidRPr="00157FD1">
              <w:rPr>
                <w:kern w:val="28"/>
              </w:rPr>
              <w:tab/>
              <w:t>not following the steps of the documentation,</w:t>
            </w:r>
          </w:p>
          <w:p w14:paraId="7E29303F" w14:textId="77777777" w:rsidR="00F65CE2" w:rsidRPr="00157FD1" w:rsidRDefault="00F65CE2" w:rsidP="00F65CE2">
            <w:pPr>
              <w:pStyle w:val="TableTextLet"/>
              <w:rPr>
                <w:kern w:val="28"/>
              </w:rPr>
            </w:pPr>
            <w:r w:rsidRPr="00157FD1">
              <w:rPr>
                <w:kern w:val="28"/>
              </w:rPr>
              <w:t>f)</w:t>
            </w:r>
            <w:r w:rsidRPr="00157FD1">
              <w:rPr>
                <w:kern w:val="28"/>
              </w:rPr>
              <w:tab/>
              <w:t>using the wrong documentation,</w:t>
            </w:r>
          </w:p>
          <w:p w14:paraId="7E293040" w14:textId="77777777" w:rsidR="00F65CE2" w:rsidRPr="00157FD1" w:rsidRDefault="00F65CE2" w:rsidP="00F65CE2">
            <w:pPr>
              <w:pStyle w:val="TableTextLet"/>
              <w:rPr>
                <w:kern w:val="28"/>
              </w:rPr>
            </w:pPr>
            <w:r w:rsidRPr="00157FD1">
              <w:rPr>
                <w:kern w:val="28"/>
              </w:rPr>
              <w:t>g)</w:t>
            </w:r>
            <w:r w:rsidRPr="00157FD1">
              <w:rPr>
                <w:kern w:val="28"/>
              </w:rPr>
              <w:tab/>
              <w:t>using incorrect or outdated documentation,</w:t>
            </w:r>
          </w:p>
          <w:p w14:paraId="7E293041" w14:textId="77777777" w:rsidR="00F65CE2" w:rsidRPr="00157FD1" w:rsidRDefault="00F65CE2" w:rsidP="00F65CE2">
            <w:pPr>
              <w:pStyle w:val="TableTextLet"/>
              <w:rPr>
                <w:kern w:val="28"/>
              </w:rPr>
            </w:pPr>
            <w:r w:rsidRPr="00157FD1">
              <w:rPr>
                <w:kern w:val="28"/>
              </w:rPr>
              <w:t>h)</w:t>
            </w:r>
            <w:r w:rsidRPr="00157FD1">
              <w:rPr>
                <w:kern w:val="28"/>
              </w:rPr>
              <w:tab/>
              <w:t>insufficient documentation,</w:t>
            </w:r>
          </w:p>
          <w:p w14:paraId="7E293042" w14:textId="77777777" w:rsidR="00F65CE2" w:rsidRPr="00157FD1" w:rsidRDefault="00F65CE2" w:rsidP="00F65CE2">
            <w:pPr>
              <w:pStyle w:val="TableTextLet"/>
              <w:rPr>
                <w:kern w:val="28"/>
              </w:rPr>
            </w:pPr>
            <w:r w:rsidRPr="00157FD1">
              <w:rPr>
                <w:kern w:val="28"/>
              </w:rPr>
              <w:t>i)</w:t>
            </w:r>
            <w:r w:rsidRPr="00157FD1">
              <w:rPr>
                <w:kern w:val="28"/>
              </w:rPr>
              <w:tab/>
              <w:t>translation errors,</w:t>
            </w:r>
          </w:p>
          <w:p w14:paraId="7E293043" w14:textId="77777777" w:rsidR="00F65CE2" w:rsidRPr="00157FD1" w:rsidRDefault="00F65CE2" w:rsidP="00F65CE2">
            <w:pPr>
              <w:pStyle w:val="TableTextLet"/>
              <w:rPr>
                <w:kern w:val="28"/>
              </w:rPr>
            </w:pPr>
            <w:r w:rsidRPr="00157FD1">
              <w:rPr>
                <w:kern w:val="28"/>
              </w:rPr>
              <w:t>j)</w:t>
            </w:r>
            <w:r w:rsidRPr="00157FD1">
              <w:rPr>
                <w:kern w:val="28"/>
              </w:rPr>
              <w:tab/>
              <w:t>user panic response to problems,</w:t>
            </w:r>
          </w:p>
          <w:p w14:paraId="7E293044" w14:textId="77777777" w:rsidR="00F65CE2" w:rsidRPr="00157FD1" w:rsidRDefault="00F65CE2" w:rsidP="00F65CE2">
            <w:pPr>
              <w:pStyle w:val="TableTextLet"/>
              <w:rPr>
                <w:kern w:val="28"/>
              </w:rPr>
            </w:pPr>
            <w:r w:rsidRPr="00157FD1">
              <w:rPr>
                <w:kern w:val="28"/>
              </w:rPr>
              <w:t>k)</w:t>
            </w:r>
            <w:r w:rsidRPr="00157FD1">
              <w:rPr>
                <w:kern w:val="28"/>
              </w:rPr>
              <w:tab/>
              <w:t>entering incorrect commands,</w:t>
            </w:r>
          </w:p>
          <w:p w14:paraId="7E293045" w14:textId="77777777" w:rsidR="00F65CE2" w:rsidRPr="00157FD1" w:rsidRDefault="00F65CE2" w:rsidP="00F65CE2">
            <w:pPr>
              <w:pStyle w:val="TableTextLet"/>
              <w:rPr>
                <w:kern w:val="28"/>
              </w:rPr>
            </w:pPr>
            <w:r w:rsidRPr="00157FD1">
              <w:rPr>
                <w:kern w:val="28"/>
              </w:rPr>
              <w:t>l)</w:t>
            </w:r>
            <w:r w:rsidRPr="00157FD1">
              <w:rPr>
                <w:kern w:val="28"/>
              </w:rPr>
              <w:tab/>
              <w:t xml:space="preserve">entering a command without understanding the impact, or </w:t>
            </w:r>
          </w:p>
          <w:p w14:paraId="7E293046" w14:textId="77777777" w:rsidR="00F65CE2" w:rsidRPr="00157FD1" w:rsidRDefault="00F65CE2" w:rsidP="00F65CE2">
            <w:pPr>
              <w:pStyle w:val="TableTextLet"/>
            </w:pPr>
            <w:r w:rsidRPr="00157FD1">
              <w:rPr>
                <w:kern w:val="28"/>
              </w:rPr>
              <w:t>m)</w:t>
            </w:r>
            <w:r w:rsidRPr="00157FD1">
              <w:rPr>
                <w:kern w:val="28"/>
              </w:rPr>
              <w:tab/>
              <w:t>inappropriate response to a Network Element alarm.</w:t>
            </w:r>
          </w:p>
        </w:tc>
      </w:tr>
      <w:tr w:rsidR="00F65CE2" w:rsidRPr="00157FD1" w14:paraId="7E29304A" w14:textId="77777777">
        <w:trPr>
          <w:cantSplit/>
        </w:trPr>
        <w:tc>
          <w:tcPr>
            <w:tcW w:w="2380" w:type="dxa"/>
            <w:tcBorders>
              <w:top w:val="nil"/>
              <w:left w:val="nil"/>
              <w:bottom w:val="nil"/>
              <w:right w:val="nil"/>
            </w:tcBorders>
          </w:tcPr>
          <w:p w14:paraId="7E293048" w14:textId="77777777" w:rsidR="00F65CE2" w:rsidRPr="00157FD1" w:rsidRDefault="00F65CE2">
            <w:pPr>
              <w:pStyle w:val="TableText"/>
            </w:pPr>
            <w:r w:rsidRPr="00157FD1">
              <w:t>Product Category</w:t>
            </w:r>
          </w:p>
        </w:tc>
        <w:tc>
          <w:tcPr>
            <w:tcW w:w="6980" w:type="dxa"/>
            <w:tcBorders>
              <w:top w:val="nil"/>
              <w:left w:val="nil"/>
              <w:bottom w:val="nil"/>
              <w:right w:val="nil"/>
            </w:tcBorders>
          </w:tcPr>
          <w:p w14:paraId="7E293049" w14:textId="77777777" w:rsidR="00F65CE2" w:rsidRPr="00157FD1" w:rsidRDefault="00F65CE2">
            <w:pPr>
              <w:pStyle w:val="TableText"/>
            </w:pPr>
            <w:r w:rsidRPr="00157FD1">
              <w:t>The recognized grouping of products for calculating TL 9000 measurements.</w:t>
            </w:r>
          </w:p>
        </w:tc>
      </w:tr>
      <w:tr w:rsidR="00F65CE2" w:rsidRPr="00157FD1" w14:paraId="7E29304D" w14:textId="77777777">
        <w:trPr>
          <w:cantSplit/>
        </w:trPr>
        <w:tc>
          <w:tcPr>
            <w:tcW w:w="2380" w:type="dxa"/>
            <w:tcBorders>
              <w:top w:val="nil"/>
              <w:left w:val="nil"/>
              <w:bottom w:val="nil"/>
              <w:right w:val="nil"/>
            </w:tcBorders>
          </w:tcPr>
          <w:p w14:paraId="7E29304B" w14:textId="77777777" w:rsidR="00F65CE2" w:rsidRPr="00157FD1" w:rsidRDefault="00F65CE2" w:rsidP="00F65CE2">
            <w:pPr>
              <w:pStyle w:val="TableText"/>
            </w:pPr>
            <w:r w:rsidRPr="00157FD1">
              <w:t>Product Commercially Available</w:t>
            </w:r>
          </w:p>
        </w:tc>
        <w:tc>
          <w:tcPr>
            <w:tcW w:w="6980" w:type="dxa"/>
            <w:tcBorders>
              <w:top w:val="nil"/>
              <w:left w:val="nil"/>
              <w:bottom w:val="nil"/>
              <w:right w:val="nil"/>
            </w:tcBorders>
          </w:tcPr>
          <w:p w14:paraId="7E29304C" w14:textId="77777777" w:rsidR="00F65CE2" w:rsidRPr="00157FD1" w:rsidRDefault="00F65CE2" w:rsidP="00F65CE2">
            <w:pPr>
              <w:pStyle w:val="TableText"/>
              <w:rPr>
                <w:color w:val="000000"/>
              </w:rPr>
            </w:pPr>
            <w:r w:rsidRPr="00157FD1">
              <w:rPr>
                <w:color w:val="000000"/>
              </w:rPr>
              <w:t>Product that is available for purchase and deployment.</w:t>
            </w:r>
          </w:p>
        </w:tc>
      </w:tr>
      <w:tr w:rsidR="00F65CE2" w:rsidRPr="00157FD1" w14:paraId="7E293050" w14:textId="77777777">
        <w:trPr>
          <w:cantSplit/>
        </w:trPr>
        <w:tc>
          <w:tcPr>
            <w:tcW w:w="2380" w:type="dxa"/>
            <w:tcBorders>
              <w:top w:val="nil"/>
              <w:left w:val="nil"/>
              <w:bottom w:val="nil"/>
              <w:right w:val="nil"/>
            </w:tcBorders>
          </w:tcPr>
          <w:p w14:paraId="7E29304E" w14:textId="77777777" w:rsidR="00F65CE2" w:rsidRPr="00157FD1" w:rsidRDefault="00F65CE2" w:rsidP="00F65CE2">
            <w:pPr>
              <w:pStyle w:val="TableText"/>
            </w:pPr>
            <w:r w:rsidRPr="00157FD1">
              <w:t>Product Discontinued (End of Life)</w:t>
            </w:r>
          </w:p>
        </w:tc>
        <w:tc>
          <w:tcPr>
            <w:tcW w:w="6980" w:type="dxa"/>
            <w:tcBorders>
              <w:top w:val="nil"/>
              <w:left w:val="nil"/>
              <w:bottom w:val="nil"/>
              <w:right w:val="nil"/>
            </w:tcBorders>
          </w:tcPr>
          <w:p w14:paraId="7E29304F" w14:textId="77777777" w:rsidR="00F65CE2" w:rsidRPr="00157FD1" w:rsidRDefault="00F65CE2" w:rsidP="00F65CE2">
            <w:pPr>
              <w:pStyle w:val="TableText"/>
              <w:rPr>
                <w:color w:val="000000"/>
              </w:rPr>
            </w:pPr>
            <w:r w:rsidRPr="00157FD1">
              <w:rPr>
                <w:color w:val="000000"/>
              </w:rPr>
              <w:t>A product or specific release of that product that is no longer supported and appropriate notification provided to the customer by the organization.</w:t>
            </w:r>
          </w:p>
        </w:tc>
      </w:tr>
      <w:tr w:rsidR="00F65CE2" w:rsidRPr="00157FD1" w14:paraId="7E293059" w14:textId="77777777">
        <w:trPr>
          <w:cantSplit/>
        </w:trPr>
        <w:tc>
          <w:tcPr>
            <w:tcW w:w="2380" w:type="dxa"/>
            <w:tcBorders>
              <w:top w:val="nil"/>
              <w:left w:val="nil"/>
              <w:bottom w:val="nil"/>
              <w:right w:val="nil"/>
            </w:tcBorders>
          </w:tcPr>
          <w:p w14:paraId="7E293051" w14:textId="77777777" w:rsidR="00F65CE2" w:rsidRPr="00157FD1" w:rsidRDefault="00F65CE2" w:rsidP="00F65CE2">
            <w:pPr>
              <w:pStyle w:val="TableText"/>
            </w:pPr>
            <w:r w:rsidRPr="00157FD1">
              <w:t>Product</w:t>
            </w:r>
            <w:r>
              <w:t>-</w:t>
            </w:r>
            <w:r w:rsidRPr="00157FD1">
              <w:t>Attributable Outage</w:t>
            </w:r>
          </w:p>
        </w:tc>
        <w:tc>
          <w:tcPr>
            <w:tcW w:w="6980" w:type="dxa"/>
            <w:tcBorders>
              <w:top w:val="nil"/>
              <w:left w:val="nil"/>
              <w:bottom w:val="nil"/>
              <w:right w:val="nil"/>
            </w:tcBorders>
          </w:tcPr>
          <w:p w14:paraId="7E293052" w14:textId="77777777" w:rsidR="00F65CE2" w:rsidRPr="00157FD1" w:rsidRDefault="00F65CE2">
            <w:pPr>
              <w:pStyle w:val="TableText"/>
            </w:pPr>
            <w:r w:rsidRPr="00157FD1">
              <w:t>An outage primarily triggered by</w:t>
            </w:r>
          </w:p>
          <w:p w14:paraId="7E293053" w14:textId="77777777" w:rsidR="00F65CE2" w:rsidRPr="00157FD1" w:rsidRDefault="00F65CE2" w:rsidP="00F65CE2">
            <w:pPr>
              <w:pStyle w:val="TableTextLet"/>
              <w:rPr>
                <w:kern w:val="28"/>
              </w:rPr>
            </w:pPr>
            <w:r w:rsidRPr="00157FD1">
              <w:rPr>
                <w:kern w:val="28"/>
              </w:rPr>
              <w:t>a)</w:t>
            </w:r>
            <w:r w:rsidRPr="00157FD1">
              <w:rPr>
                <w:kern w:val="28"/>
              </w:rPr>
              <w:tab/>
              <w:t>the system design, hardware, software, components or other parts of the system,</w:t>
            </w:r>
          </w:p>
          <w:p w14:paraId="7E293054" w14:textId="77777777" w:rsidR="00F65CE2" w:rsidRPr="00157FD1" w:rsidRDefault="00F65CE2" w:rsidP="00F65CE2">
            <w:pPr>
              <w:pStyle w:val="TableTextLet"/>
              <w:rPr>
                <w:kern w:val="28"/>
              </w:rPr>
            </w:pPr>
            <w:r w:rsidRPr="00157FD1">
              <w:rPr>
                <w:kern w:val="28"/>
              </w:rPr>
              <w:t>b)</w:t>
            </w:r>
            <w:r w:rsidRPr="00157FD1">
              <w:rPr>
                <w:kern w:val="28"/>
              </w:rPr>
              <w:tab/>
              <w:t>scheduled outage necessitated by the design of the system,</w:t>
            </w:r>
          </w:p>
          <w:p w14:paraId="7E293055" w14:textId="77777777" w:rsidR="00F65CE2" w:rsidRPr="00157FD1" w:rsidRDefault="00F65CE2" w:rsidP="00F65CE2">
            <w:pPr>
              <w:pStyle w:val="TableTextLet"/>
              <w:rPr>
                <w:kern w:val="28"/>
              </w:rPr>
            </w:pPr>
            <w:r w:rsidRPr="00157FD1">
              <w:rPr>
                <w:kern w:val="28"/>
              </w:rPr>
              <w:t>c)</w:t>
            </w:r>
            <w:r w:rsidRPr="00157FD1">
              <w:rPr>
                <w:kern w:val="28"/>
              </w:rPr>
              <w:tab/>
              <w:t>support activities performed or prescribed by an organization including documentation, training, engineering, ordering, installation, maintenance, technical assistance, software or hardware change actions, etc.,</w:t>
            </w:r>
          </w:p>
          <w:p w14:paraId="7E293056" w14:textId="77777777" w:rsidR="00F65CE2" w:rsidRPr="00157FD1" w:rsidRDefault="00F65CE2" w:rsidP="00F65CE2">
            <w:pPr>
              <w:pStyle w:val="TableTextLet"/>
              <w:rPr>
                <w:kern w:val="28"/>
              </w:rPr>
            </w:pPr>
            <w:r w:rsidRPr="00157FD1">
              <w:rPr>
                <w:kern w:val="28"/>
              </w:rPr>
              <w:t>d)</w:t>
            </w:r>
            <w:r w:rsidRPr="00157FD1">
              <w:rPr>
                <w:kern w:val="28"/>
              </w:rPr>
              <w:tab/>
              <w:t>procedural error caused by the organization,</w:t>
            </w:r>
          </w:p>
          <w:p w14:paraId="7E293057" w14:textId="77777777" w:rsidR="00F65CE2" w:rsidRPr="00157FD1" w:rsidRDefault="00F65CE2" w:rsidP="00F65CE2">
            <w:pPr>
              <w:pStyle w:val="TableTextLet"/>
              <w:rPr>
                <w:kern w:val="28"/>
              </w:rPr>
            </w:pPr>
            <w:r w:rsidRPr="00157FD1">
              <w:rPr>
                <w:kern w:val="28"/>
              </w:rPr>
              <w:t>e)</w:t>
            </w:r>
            <w:r w:rsidRPr="00157FD1">
              <w:rPr>
                <w:kern w:val="28"/>
              </w:rPr>
              <w:tab/>
              <w:t>the system failing to provide the necessary information the to conduct a conclusive root cause determination, or</w:t>
            </w:r>
          </w:p>
          <w:p w14:paraId="7E293058" w14:textId="77777777" w:rsidR="00F65CE2" w:rsidRPr="00157FD1" w:rsidRDefault="00F65CE2" w:rsidP="00F65CE2">
            <w:pPr>
              <w:pStyle w:val="TableTextLet"/>
            </w:pPr>
            <w:r w:rsidRPr="00157FD1">
              <w:rPr>
                <w:kern w:val="28"/>
              </w:rPr>
              <w:t>f)</w:t>
            </w:r>
            <w:r w:rsidRPr="00157FD1">
              <w:rPr>
                <w:kern w:val="28"/>
              </w:rPr>
              <w:tab/>
              <w:t>one or more of the above.</w:t>
            </w:r>
          </w:p>
        </w:tc>
      </w:tr>
      <w:tr w:rsidR="00F65CE2" w:rsidRPr="00157FD1" w14:paraId="7E29305C" w14:textId="77777777">
        <w:trPr>
          <w:cantSplit/>
        </w:trPr>
        <w:tc>
          <w:tcPr>
            <w:tcW w:w="2380" w:type="dxa"/>
            <w:tcBorders>
              <w:top w:val="nil"/>
              <w:left w:val="nil"/>
              <w:bottom w:val="nil"/>
              <w:right w:val="nil"/>
            </w:tcBorders>
          </w:tcPr>
          <w:p w14:paraId="7E29305A" w14:textId="77777777" w:rsidR="00F65CE2" w:rsidRPr="00157FD1" w:rsidRDefault="00F65CE2">
            <w:pPr>
              <w:pStyle w:val="TableText"/>
            </w:pPr>
            <w:r w:rsidRPr="00157FD1">
              <w:t>Program</w:t>
            </w:r>
          </w:p>
        </w:tc>
        <w:tc>
          <w:tcPr>
            <w:tcW w:w="6980" w:type="dxa"/>
            <w:tcBorders>
              <w:top w:val="nil"/>
              <w:left w:val="nil"/>
              <w:bottom w:val="nil"/>
              <w:right w:val="nil"/>
            </w:tcBorders>
          </w:tcPr>
          <w:p w14:paraId="7E29305B" w14:textId="77777777" w:rsidR="00F65CE2" w:rsidRPr="00157FD1" w:rsidRDefault="00F65CE2">
            <w:pPr>
              <w:pStyle w:val="TableText"/>
            </w:pPr>
            <w:r w:rsidRPr="00157FD1">
              <w:t>A planned, coordinated group of activities, procedure(s), etc., often for a specific purpose.</w:t>
            </w:r>
          </w:p>
        </w:tc>
      </w:tr>
      <w:tr w:rsidR="00F65CE2" w:rsidRPr="00157FD1" w14:paraId="7E29305F" w14:textId="77777777">
        <w:trPr>
          <w:cantSplit/>
        </w:trPr>
        <w:tc>
          <w:tcPr>
            <w:tcW w:w="2380" w:type="dxa"/>
            <w:tcBorders>
              <w:top w:val="nil"/>
              <w:left w:val="nil"/>
              <w:bottom w:val="nil"/>
              <w:right w:val="nil"/>
            </w:tcBorders>
          </w:tcPr>
          <w:p w14:paraId="7E29305D" w14:textId="77777777" w:rsidR="00F65CE2" w:rsidRPr="00157FD1" w:rsidRDefault="00F65CE2">
            <w:pPr>
              <w:pStyle w:val="TableText"/>
            </w:pPr>
            <w:r w:rsidRPr="00157FD1">
              <w:t>QuEST Forum</w:t>
            </w:r>
          </w:p>
        </w:tc>
        <w:tc>
          <w:tcPr>
            <w:tcW w:w="6980" w:type="dxa"/>
            <w:tcBorders>
              <w:top w:val="nil"/>
              <w:left w:val="nil"/>
              <w:bottom w:val="nil"/>
              <w:right w:val="nil"/>
            </w:tcBorders>
          </w:tcPr>
          <w:p w14:paraId="7E29305E" w14:textId="33880D92" w:rsidR="00F65CE2" w:rsidRPr="00157FD1" w:rsidRDefault="00F65CE2">
            <w:pPr>
              <w:pStyle w:val="TableText"/>
            </w:pPr>
            <w:r w:rsidRPr="00157FD1">
              <w:t xml:space="preserve">Quality Excellence for Suppliers of Telecommunications Forum </w:t>
            </w:r>
            <w:r>
              <w:t>(questforum.org)</w:t>
            </w:r>
          </w:p>
        </w:tc>
      </w:tr>
      <w:tr w:rsidR="00F65CE2" w:rsidRPr="00157FD1" w14:paraId="7E293065" w14:textId="77777777">
        <w:trPr>
          <w:cantSplit/>
        </w:trPr>
        <w:tc>
          <w:tcPr>
            <w:tcW w:w="2380" w:type="dxa"/>
            <w:tcBorders>
              <w:top w:val="nil"/>
              <w:left w:val="nil"/>
              <w:bottom w:val="nil"/>
              <w:right w:val="nil"/>
            </w:tcBorders>
          </w:tcPr>
          <w:p w14:paraId="7E293063" w14:textId="77777777" w:rsidR="00F65CE2" w:rsidRPr="00157FD1" w:rsidRDefault="00F65CE2">
            <w:pPr>
              <w:pStyle w:val="TableText"/>
              <w:rPr>
                <w:color w:val="000000"/>
              </w:rPr>
            </w:pPr>
            <w:r w:rsidRPr="00157FD1">
              <w:rPr>
                <w:color w:val="000000"/>
              </w:rPr>
              <w:t>Release</w:t>
            </w:r>
          </w:p>
        </w:tc>
        <w:tc>
          <w:tcPr>
            <w:tcW w:w="6980" w:type="dxa"/>
            <w:tcBorders>
              <w:top w:val="nil"/>
              <w:left w:val="nil"/>
              <w:bottom w:val="nil"/>
              <w:right w:val="nil"/>
            </w:tcBorders>
          </w:tcPr>
          <w:p w14:paraId="7E293064" w14:textId="77777777" w:rsidR="00F65CE2" w:rsidRPr="00157FD1" w:rsidRDefault="00F65CE2">
            <w:pPr>
              <w:pStyle w:val="TableText"/>
              <w:rPr>
                <w:color w:val="000000"/>
                <w:kern w:val="28"/>
              </w:rPr>
            </w:pPr>
            <w:r w:rsidRPr="00157FD1">
              <w:rPr>
                <w:color w:val="000000"/>
                <w:kern w:val="28"/>
              </w:rPr>
              <w:t xml:space="preserve">A complete version of all of the </w:t>
            </w:r>
            <w:r>
              <w:rPr>
                <w:color w:val="000000"/>
                <w:kern w:val="28"/>
              </w:rPr>
              <w:t>hardware/</w:t>
            </w:r>
            <w:r w:rsidRPr="00157FD1">
              <w:rPr>
                <w:color w:val="000000"/>
                <w:kern w:val="28"/>
              </w:rPr>
              <w:t>software required for operation of the product. Also see Software Release and Software Update.</w:t>
            </w:r>
          </w:p>
        </w:tc>
      </w:tr>
      <w:tr w:rsidR="00F65CE2" w:rsidRPr="00157FD1" w14:paraId="7E293068" w14:textId="77777777">
        <w:trPr>
          <w:cantSplit/>
        </w:trPr>
        <w:tc>
          <w:tcPr>
            <w:tcW w:w="2380" w:type="dxa"/>
            <w:tcBorders>
              <w:top w:val="nil"/>
              <w:left w:val="nil"/>
              <w:bottom w:val="nil"/>
              <w:right w:val="nil"/>
            </w:tcBorders>
          </w:tcPr>
          <w:p w14:paraId="7E293066" w14:textId="77777777" w:rsidR="00F65CE2" w:rsidRPr="00157FD1" w:rsidRDefault="00F65CE2">
            <w:pPr>
              <w:pStyle w:val="TableText"/>
            </w:pPr>
            <w:r w:rsidRPr="00157FD1">
              <w:lastRenderedPageBreak/>
              <w:t>Reliability</w:t>
            </w:r>
          </w:p>
        </w:tc>
        <w:tc>
          <w:tcPr>
            <w:tcW w:w="6980" w:type="dxa"/>
            <w:tcBorders>
              <w:top w:val="nil"/>
              <w:left w:val="nil"/>
              <w:bottom w:val="nil"/>
              <w:right w:val="nil"/>
            </w:tcBorders>
          </w:tcPr>
          <w:p w14:paraId="7E293067" w14:textId="77777777" w:rsidR="00F65CE2" w:rsidRPr="00157FD1" w:rsidRDefault="00F65CE2">
            <w:pPr>
              <w:pStyle w:val="TableText"/>
            </w:pPr>
            <w:r w:rsidRPr="00157FD1">
              <w:t>The ability of an item to perform a required function under stated conditions for a stated time period.</w:t>
            </w:r>
          </w:p>
        </w:tc>
      </w:tr>
      <w:tr w:rsidR="00F65CE2" w:rsidRPr="00157FD1" w14:paraId="7E29306B" w14:textId="77777777">
        <w:trPr>
          <w:cantSplit/>
        </w:trPr>
        <w:tc>
          <w:tcPr>
            <w:tcW w:w="2380" w:type="dxa"/>
            <w:tcBorders>
              <w:top w:val="nil"/>
              <w:left w:val="nil"/>
              <w:bottom w:val="nil"/>
              <w:right w:val="nil"/>
            </w:tcBorders>
          </w:tcPr>
          <w:p w14:paraId="7E293069" w14:textId="77777777" w:rsidR="00F65CE2" w:rsidRPr="00157FD1" w:rsidRDefault="00F65CE2">
            <w:pPr>
              <w:pStyle w:val="TableText"/>
            </w:pPr>
            <w:r w:rsidRPr="00157FD1">
              <w:t>Research Data</w:t>
            </w:r>
          </w:p>
        </w:tc>
        <w:tc>
          <w:tcPr>
            <w:tcW w:w="6980" w:type="dxa"/>
            <w:tcBorders>
              <w:top w:val="nil"/>
              <w:left w:val="nil"/>
              <w:bottom w:val="nil"/>
              <w:right w:val="nil"/>
            </w:tcBorders>
          </w:tcPr>
          <w:p w14:paraId="7E29306A" w14:textId="77777777" w:rsidR="00F65CE2" w:rsidRPr="00157FD1" w:rsidRDefault="00F65CE2">
            <w:pPr>
              <w:pStyle w:val="TableText"/>
              <w:rPr>
                <w:kern w:val="28"/>
              </w:rPr>
            </w:pPr>
            <w:r w:rsidRPr="00157FD1">
              <w:t>Measurements that are not consistent from one organization to another and/or are not possible to normalize and consequently cannot be compared to aggregate industry performance data reports. Industry performance data reports from research data are analyzed for trends and reported to the appropriate QuEST Forum work group. See also Compared Data.</w:t>
            </w:r>
          </w:p>
        </w:tc>
      </w:tr>
      <w:tr w:rsidR="00F65CE2" w14:paraId="7E29306E" w14:textId="77777777">
        <w:trPr>
          <w:cantSplit/>
        </w:trPr>
        <w:tc>
          <w:tcPr>
            <w:tcW w:w="2380" w:type="dxa"/>
            <w:tcBorders>
              <w:top w:val="nil"/>
              <w:left w:val="nil"/>
              <w:bottom w:val="nil"/>
              <w:right w:val="nil"/>
            </w:tcBorders>
          </w:tcPr>
          <w:p w14:paraId="7E29306C" w14:textId="77777777" w:rsidR="00F65CE2" w:rsidRDefault="00F65CE2">
            <w:pPr>
              <w:pStyle w:val="TableText"/>
            </w:pPr>
            <w:r>
              <w:t>Resolution</w:t>
            </w:r>
          </w:p>
        </w:tc>
        <w:tc>
          <w:tcPr>
            <w:tcW w:w="6980" w:type="dxa"/>
            <w:tcBorders>
              <w:top w:val="nil"/>
              <w:left w:val="nil"/>
              <w:bottom w:val="nil"/>
              <w:right w:val="nil"/>
            </w:tcBorders>
          </w:tcPr>
          <w:p w14:paraId="7E29306D" w14:textId="057D6186" w:rsidR="00F65CE2" w:rsidRDefault="00F65CE2" w:rsidP="002F593C">
            <w:pPr>
              <w:pStyle w:val="TableText"/>
            </w:pPr>
            <w:r>
              <w:t>See Official Fix</w:t>
            </w:r>
          </w:p>
        </w:tc>
      </w:tr>
      <w:tr w:rsidR="00F65CE2" w14:paraId="7E293071" w14:textId="77777777">
        <w:trPr>
          <w:cantSplit/>
        </w:trPr>
        <w:tc>
          <w:tcPr>
            <w:tcW w:w="2380" w:type="dxa"/>
            <w:tcBorders>
              <w:top w:val="nil"/>
              <w:left w:val="nil"/>
              <w:bottom w:val="nil"/>
              <w:right w:val="nil"/>
            </w:tcBorders>
          </w:tcPr>
          <w:p w14:paraId="7E29306F" w14:textId="77777777" w:rsidR="00F65CE2" w:rsidRDefault="00F65CE2" w:rsidP="00F65CE2">
            <w:pPr>
              <w:pStyle w:val="TableText"/>
            </w:pPr>
            <w:r>
              <w:t>Restoration</w:t>
            </w:r>
          </w:p>
        </w:tc>
        <w:tc>
          <w:tcPr>
            <w:tcW w:w="6980" w:type="dxa"/>
            <w:tcBorders>
              <w:top w:val="nil"/>
              <w:left w:val="nil"/>
              <w:bottom w:val="nil"/>
              <w:right w:val="nil"/>
            </w:tcBorders>
          </w:tcPr>
          <w:p w14:paraId="7E293070" w14:textId="77777777" w:rsidR="00F65CE2" w:rsidRDefault="00F65CE2" w:rsidP="00F65CE2">
            <w:pPr>
              <w:pStyle w:val="TableText"/>
            </w:pPr>
            <w:r>
              <w:t>See Incident Restoration</w:t>
            </w:r>
          </w:p>
        </w:tc>
      </w:tr>
      <w:tr w:rsidR="00F65CE2" w:rsidRPr="00157FD1" w14:paraId="7E293074" w14:textId="77777777">
        <w:trPr>
          <w:cantSplit/>
        </w:trPr>
        <w:tc>
          <w:tcPr>
            <w:tcW w:w="2380" w:type="dxa"/>
            <w:tcBorders>
              <w:top w:val="nil"/>
              <w:left w:val="nil"/>
              <w:bottom w:val="nil"/>
              <w:right w:val="nil"/>
            </w:tcBorders>
          </w:tcPr>
          <w:p w14:paraId="7E293072" w14:textId="77777777" w:rsidR="00F65CE2" w:rsidRPr="00157FD1" w:rsidRDefault="00F65CE2">
            <w:pPr>
              <w:pStyle w:val="TableText"/>
            </w:pPr>
            <w:r w:rsidRPr="00157FD1">
              <w:t>Retirement Phase</w:t>
            </w:r>
          </w:p>
        </w:tc>
        <w:tc>
          <w:tcPr>
            <w:tcW w:w="6980" w:type="dxa"/>
            <w:tcBorders>
              <w:top w:val="nil"/>
              <w:left w:val="nil"/>
              <w:bottom w:val="nil"/>
              <w:right w:val="nil"/>
            </w:tcBorders>
          </w:tcPr>
          <w:p w14:paraId="7E293073" w14:textId="77777777" w:rsidR="00F65CE2" w:rsidRPr="00157FD1" w:rsidRDefault="00F65CE2">
            <w:pPr>
              <w:pStyle w:val="TableText"/>
              <w:rPr>
                <w:kern w:val="28"/>
              </w:rPr>
            </w:pPr>
            <w:r w:rsidRPr="00157FD1">
              <w:rPr>
                <w:kern w:val="28"/>
              </w:rPr>
              <w:t>The period of time in between Manufacturing Discontinued and Product Discontinued. Products in Retirement Phase can no longer be purchased, but are still supported (see Figure 4.2.6-1). This applies to both the system product level as well as a specific release of the product.</w:t>
            </w:r>
          </w:p>
        </w:tc>
      </w:tr>
      <w:tr w:rsidR="00F65CE2" w:rsidRPr="00157FD1" w14:paraId="7E293077" w14:textId="77777777">
        <w:trPr>
          <w:cantSplit/>
        </w:trPr>
        <w:tc>
          <w:tcPr>
            <w:tcW w:w="2380" w:type="dxa"/>
            <w:tcBorders>
              <w:top w:val="nil"/>
              <w:left w:val="nil"/>
              <w:bottom w:val="nil"/>
              <w:right w:val="nil"/>
            </w:tcBorders>
          </w:tcPr>
          <w:p w14:paraId="7E293075" w14:textId="77777777" w:rsidR="00F65CE2" w:rsidRPr="00157FD1" w:rsidRDefault="00F65CE2">
            <w:pPr>
              <w:pStyle w:val="TableText"/>
            </w:pPr>
            <w:r w:rsidRPr="00157FD1">
              <w:t>Return</w:t>
            </w:r>
          </w:p>
        </w:tc>
        <w:tc>
          <w:tcPr>
            <w:tcW w:w="6980" w:type="dxa"/>
            <w:tcBorders>
              <w:top w:val="nil"/>
              <w:left w:val="nil"/>
              <w:bottom w:val="nil"/>
              <w:right w:val="nil"/>
            </w:tcBorders>
          </w:tcPr>
          <w:p w14:paraId="7E293076" w14:textId="77777777" w:rsidR="00F65CE2" w:rsidRPr="00157FD1" w:rsidRDefault="00F65CE2">
            <w:pPr>
              <w:pStyle w:val="TableText"/>
            </w:pPr>
            <w:r w:rsidRPr="00157FD1">
              <w:rPr>
                <w:kern w:val="28"/>
              </w:rPr>
              <w:t>Any unit returned for repair or replacement due to any suspected mechanical, electrical, or visual defects occurring during normal installation, testing, or in-service operation of the equipment.</w:t>
            </w:r>
          </w:p>
        </w:tc>
      </w:tr>
      <w:tr w:rsidR="00F65CE2" w:rsidRPr="00157FD1" w14:paraId="7E293089" w14:textId="77777777">
        <w:trPr>
          <w:cantSplit/>
        </w:trPr>
        <w:tc>
          <w:tcPr>
            <w:tcW w:w="2380" w:type="dxa"/>
            <w:tcBorders>
              <w:top w:val="nil"/>
              <w:left w:val="nil"/>
              <w:bottom w:val="nil"/>
              <w:right w:val="nil"/>
            </w:tcBorders>
          </w:tcPr>
          <w:p w14:paraId="7E293081" w14:textId="77777777" w:rsidR="00F65CE2" w:rsidRPr="00157FD1" w:rsidRDefault="00F65CE2">
            <w:pPr>
              <w:pStyle w:val="TableText"/>
              <w:rPr>
                <w:color w:val="000000"/>
              </w:rPr>
            </w:pPr>
            <w:r w:rsidRPr="00157FD1">
              <w:rPr>
                <w:color w:val="000000"/>
              </w:rPr>
              <w:t>Scheduled Outage</w:t>
            </w:r>
          </w:p>
        </w:tc>
        <w:tc>
          <w:tcPr>
            <w:tcW w:w="6980" w:type="dxa"/>
            <w:tcBorders>
              <w:top w:val="nil"/>
              <w:left w:val="nil"/>
              <w:bottom w:val="nil"/>
              <w:right w:val="nil"/>
            </w:tcBorders>
          </w:tcPr>
          <w:p w14:paraId="7E293082" w14:textId="77777777" w:rsidR="00F65CE2" w:rsidRPr="00157FD1" w:rsidRDefault="00F65CE2" w:rsidP="00D5601C">
            <w:pPr>
              <w:pStyle w:val="TableText"/>
            </w:pPr>
            <w:r w:rsidRPr="00157FD1">
              <w:t>Results from a scheduled or planned maintenance, installation, or manual initialization. This includes such activities as parameter loads, software/ firmware changes, and NE growth/update, cutover (for example, switch replacement or absorption), hardware or software growth, preventive maintenance, routine or scheduled diagnostics, data table change, software patching or updates, software generic upgrade, program backup, and data backup.</w:t>
            </w:r>
          </w:p>
          <w:p w14:paraId="7E293083" w14:textId="77777777" w:rsidR="00F65CE2" w:rsidRPr="00157FD1" w:rsidRDefault="00F65CE2">
            <w:pPr>
              <w:pStyle w:val="TableText"/>
            </w:pPr>
            <w:r w:rsidRPr="00157FD1">
              <w:t>Outages resulting from corrective actions should not be counted as scheduled outages, including deferred maintenance. Examples include:</w:t>
            </w:r>
          </w:p>
          <w:p w14:paraId="7E293084" w14:textId="145D4E53" w:rsidR="00F65CE2" w:rsidRPr="00157FD1" w:rsidRDefault="00F65CE2" w:rsidP="00D5601C">
            <w:pPr>
              <w:pStyle w:val="TableText"/>
              <w:tabs>
                <w:tab w:val="clear" w:pos="360"/>
                <w:tab w:val="left" w:pos="392"/>
              </w:tabs>
              <w:ind w:left="392" w:hanging="360"/>
            </w:pPr>
            <w:r w:rsidRPr="00157FD1">
              <w:t>a)</w:t>
            </w:r>
            <w:r w:rsidRPr="00157FD1">
              <w:tab/>
              <w:t>a deferred hardware repair or a deferred restart to clean</w:t>
            </w:r>
            <w:r w:rsidR="00FC68FF">
              <w:t xml:space="preserve"> </w:t>
            </w:r>
            <w:r w:rsidRPr="00157FD1">
              <w:t>up memory</w:t>
            </w:r>
            <w:r w:rsidR="00FC68FF">
              <w:t xml:space="preserve"> </w:t>
            </w:r>
            <w:r w:rsidRPr="00157FD1">
              <w:t>errors,</w:t>
            </w:r>
          </w:p>
          <w:p w14:paraId="7E293085" w14:textId="77777777" w:rsidR="00F65CE2" w:rsidRPr="00157FD1" w:rsidRDefault="00F65CE2" w:rsidP="00FC68FF">
            <w:pPr>
              <w:pStyle w:val="TableText"/>
            </w:pPr>
            <w:r w:rsidRPr="00157FD1">
              <w:t>b)</w:t>
            </w:r>
            <w:r w:rsidRPr="00157FD1">
              <w:tab/>
              <w:t>diagnostics to isolate a detected fault,</w:t>
            </w:r>
          </w:p>
          <w:p w14:paraId="7E293086" w14:textId="77777777" w:rsidR="00F65CE2" w:rsidRPr="00157FD1" w:rsidRDefault="00F65CE2" w:rsidP="00D5601C">
            <w:pPr>
              <w:pStyle w:val="TableText"/>
            </w:pPr>
            <w:r>
              <w:t>c)</w:t>
            </w:r>
            <w:r w:rsidR="00FC68FF">
              <w:tab/>
            </w:r>
            <w:r w:rsidRPr="00157FD1">
              <w:t>hardware fault repair,</w:t>
            </w:r>
          </w:p>
          <w:p w14:paraId="7E293087" w14:textId="5A928551" w:rsidR="00F65CE2" w:rsidRPr="00157FD1" w:rsidRDefault="00F65CE2" w:rsidP="00D5601C">
            <w:pPr>
              <w:pStyle w:val="TableText"/>
            </w:pPr>
            <w:r>
              <w:t>d)</w:t>
            </w:r>
            <w:r w:rsidR="00FC68FF">
              <w:tab/>
            </w:r>
            <w:r w:rsidRPr="00157FD1">
              <w:t>fixing an error or omission in a data table, or</w:t>
            </w:r>
          </w:p>
          <w:p w14:paraId="7E293088" w14:textId="77777777" w:rsidR="00F65CE2" w:rsidRPr="00D5601C" w:rsidRDefault="00F65CE2" w:rsidP="00D5601C">
            <w:pPr>
              <w:pStyle w:val="TableText"/>
            </w:pPr>
            <w:r>
              <w:t>e)</w:t>
            </w:r>
            <w:r w:rsidR="00FC68FF">
              <w:tab/>
            </w:r>
            <w:r w:rsidRPr="00157FD1">
              <w:t>an omission in a recent data table change.</w:t>
            </w:r>
          </w:p>
        </w:tc>
      </w:tr>
      <w:tr w:rsidR="00F65CE2" w:rsidRPr="00157FD1" w14:paraId="7E29308C" w14:textId="77777777">
        <w:trPr>
          <w:cantSplit/>
        </w:trPr>
        <w:tc>
          <w:tcPr>
            <w:tcW w:w="2380" w:type="dxa"/>
            <w:tcBorders>
              <w:top w:val="nil"/>
              <w:left w:val="nil"/>
              <w:bottom w:val="nil"/>
              <w:right w:val="nil"/>
            </w:tcBorders>
          </w:tcPr>
          <w:p w14:paraId="7E29308A" w14:textId="77777777" w:rsidR="00F65CE2" w:rsidRPr="00157FD1" w:rsidRDefault="00F65CE2">
            <w:pPr>
              <w:pStyle w:val="TableText"/>
            </w:pPr>
            <w:r w:rsidRPr="00157FD1">
              <w:t>Service Categories</w:t>
            </w:r>
          </w:p>
        </w:tc>
        <w:tc>
          <w:tcPr>
            <w:tcW w:w="6980" w:type="dxa"/>
            <w:tcBorders>
              <w:top w:val="nil"/>
              <w:left w:val="nil"/>
              <w:bottom w:val="nil"/>
              <w:right w:val="nil"/>
            </w:tcBorders>
          </w:tcPr>
          <w:p w14:paraId="7E29308B" w14:textId="77777777" w:rsidR="00F65CE2" w:rsidRPr="00157FD1" w:rsidRDefault="00F65CE2">
            <w:pPr>
              <w:pStyle w:val="TableText"/>
              <w:rPr>
                <w:kern w:val="28"/>
              </w:rPr>
            </w:pPr>
            <w:r w:rsidRPr="00157FD1">
              <w:rPr>
                <w:kern w:val="28"/>
              </w:rPr>
              <w:t>Product categories that refer to services.</w:t>
            </w:r>
          </w:p>
        </w:tc>
      </w:tr>
      <w:tr w:rsidR="003236BA" w:rsidRPr="00157FD1" w14:paraId="7E293097" w14:textId="77777777">
        <w:trPr>
          <w:cantSplit/>
        </w:trPr>
        <w:tc>
          <w:tcPr>
            <w:tcW w:w="2380" w:type="dxa"/>
            <w:tcBorders>
              <w:top w:val="nil"/>
              <w:left w:val="nil"/>
              <w:bottom w:val="nil"/>
              <w:right w:val="nil"/>
            </w:tcBorders>
          </w:tcPr>
          <w:p w14:paraId="7E29308D" w14:textId="77777777" w:rsidR="003236BA" w:rsidRPr="00157FD1" w:rsidRDefault="003236BA">
            <w:pPr>
              <w:pStyle w:val="TableText"/>
              <w:rPr>
                <w:color w:val="000000"/>
              </w:rPr>
            </w:pPr>
            <w:r w:rsidRPr="0034394E">
              <w:lastRenderedPageBreak/>
              <w:t>Service Disruption – Critical</w:t>
            </w:r>
          </w:p>
        </w:tc>
        <w:tc>
          <w:tcPr>
            <w:tcW w:w="6980" w:type="dxa"/>
            <w:tcBorders>
              <w:top w:val="nil"/>
              <w:left w:val="nil"/>
              <w:bottom w:val="nil"/>
              <w:right w:val="nil"/>
            </w:tcBorders>
          </w:tcPr>
          <w:p w14:paraId="7E29308E" w14:textId="77777777" w:rsidR="003236BA" w:rsidRPr="00157FD1" w:rsidRDefault="003236BA" w:rsidP="00D5601C">
            <w:pPr>
              <w:pStyle w:val="TableText"/>
            </w:pPr>
            <w:r w:rsidRPr="0034394E">
              <w:t>An event that requires immediate, non-stop corrective action, potentially disregarding all other events,</w:t>
            </w:r>
            <w:r>
              <w:t xml:space="preserve"> until resolution is achieved. </w:t>
            </w:r>
            <w:r w:rsidRPr="0034394E">
              <w:t>Critical Service Disruptions are events that severely affect the primary functionality and/or delivery of a service as defined by the orga</w:t>
            </w:r>
            <w:r>
              <w:t>nization’s ticketing criteria. Examples</w:t>
            </w:r>
            <w:r w:rsidRPr="0034394E">
              <w:t xml:space="preserve"> include </w:t>
            </w:r>
            <w:r>
              <w:t>but</w:t>
            </w:r>
            <w:r w:rsidRPr="0034394E">
              <w:t xml:space="preserve"> are not limited</w:t>
            </w:r>
            <w:r>
              <w:t xml:space="preserve"> to</w:t>
            </w:r>
            <w:r w:rsidRPr="0034394E">
              <w:t>:</w:t>
            </w:r>
          </w:p>
          <w:p w14:paraId="7E29308F" w14:textId="77777777" w:rsidR="003236BA" w:rsidRDefault="003236BA" w:rsidP="00D5601C">
            <w:pPr>
              <w:pStyle w:val="TableText"/>
            </w:pPr>
            <w:r>
              <w:t>a)</w:t>
            </w:r>
            <w:r>
              <w:tab/>
            </w:r>
            <w:r w:rsidRPr="0034394E">
              <w:t>product inoperability (resulting in a total or partial service outage)</w:t>
            </w:r>
            <w:r>
              <w:t>,</w:t>
            </w:r>
          </w:p>
          <w:p w14:paraId="7E293090" w14:textId="77777777" w:rsidR="003236BA" w:rsidRDefault="003236BA" w:rsidP="00D5601C">
            <w:pPr>
              <w:pStyle w:val="TableText"/>
            </w:pPr>
            <w:r>
              <w:t>b)</w:t>
            </w:r>
            <w:r>
              <w:tab/>
            </w:r>
            <w:r w:rsidRPr="0034394E">
              <w:t xml:space="preserve">reduction in available traffic/data handling </w:t>
            </w:r>
            <w:r>
              <w:t>capacity</w:t>
            </w:r>
            <w:r w:rsidRPr="0034394E">
              <w:t xml:space="preserve"> below the minimum </w:t>
            </w:r>
            <w:r>
              <w:t xml:space="preserve">level </w:t>
            </w:r>
            <w:r w:rsidRPr="0034394E">
              <w:t>required to handle expected loads</w:t>
            </w:r>
            <w:r>
              <w:t>,</w:t>
            </w:r>
          </w:p>
          <w:p w14:paraId="7E293091" w14:textId="77777777" w:rsidR="003236BA" w:rsidRDefault="003236BA" w:rsidP="00D5601C">
            <w:pPr>
              <w:pStyle w:val="TableText"/>
            </w:pPr>
            <w:r>
              <w:t>c)</w:t>
            </w:r>
            <w:r>
              <w:tab/>
            </w:r>
            <w:r w:rsidRPr="0034394E">
              <w:t>any loss of emergency service or function, for example emergency 911 calls</w:t>
            </w:r>
            <w:r>
              <w:t>,</w:t>
            </w:r>
          </w:p>
          <w:p w14:paraId="7E293092" w14:textId="77777777" w:rsidR="003236BA" w:rsidRDefault="003236BA" w:rsidP="00D5601C">
            <w:pPr>
              <w:pStyle w:val="TableText"/>
            </w:pPr>
            <w:r>
              <w:t>d)</w:t>
            </w:r>
            <w:r>
              <w:tab/>
            </w:r>
            <w:r w:rsidRPr="0034394E">
              <w:t xml:space="preserve">events impacting enterprise customers that are deemed </w:t>
            </w:r>
            <w:r>
              <w:t xml:space="preserve">a </w:t>
            </w:r>
            <w:r w:rsidRPr="0034394E">
              <w:t xml:space="preserve">critical priority for service </w:t>
            </w:r>
            <w:r>
              <w:t>restoration</w:t>
            </w:r>
            <w:r w:rsidRPr="0034394E">
              <w:t xml:space="preserve"> due to the functions that they perform, for example hospitals, airports, police departments</w:t>
            </w:r>
            <w:r>
              <w:t>,</w:t>
            </w:r>
          </w:p>
          <w:p w14:paraId="7E293093" w14:textId="77777777" w:rsidR="003236BA" w:rsidRDefault="003236BA" w:rsidP="00D5601C">
            <w:pPr>
              <w:pStyle w:val="TableText"/>
            </w:pPr>
            <w:r>
              <w:t>e)</w:t>
            </w:r>
            <w:r>
              <w:tab/>
            </w:r>
            <w:r w:rsidRPr="0034394E">
              <w:t>identified safety hazards, risks or security breaches impacting the organization’s infrastructure and/or its customers</w:t>
            </w:r>
            <w:r>
              <w:t>,</w:t>
            </w:r>
          </w:p>
          <w:p w14:paraId="7E293094" w14:textId="77777777" w:rsidR="003236BA" w:rsidRDefault="003236BA" w:rsidP="00D5601C">
            <w:pPr>
              <w:pStyle w:val="TableText"/>
            </w:pPr>
            <w:r>
              <w:t>f)</w:t>
            </w:r>
            <w:r>
              <w:tab/>
            </w:r>
            <w:r w:rsidRPr="0034394E">
              <w:t>events impacting top enterprise or business customers as identified by the organization</w:t>
            </w:r>
            <w:r>
              <w:t>, or</w:t>
            </w:r>
          </w:p>
          <w:p w14:paraId="7E293095" w14:textId="77777777" w:rsidR="003236BA" w:rsidRDefault="003236BA" w:rsidP="00D5601C">
            <w:pPr>
              <w:pStyle w:val="TableText"/>
            </w:pPr>
            <w:r>
              <w:t>g)</w:t>
            </w:r>
            <w:r>
              <w:tab/>
            </w:r>
            <w:r w:rsidRPr="0034394E">
              <w:t>events that are escalated internally for immediate action</w:t>
            </w:r>
            <w:r>
              <w:t>.</w:t>
            </w:r>
          </w:p>
          <w:p w14:paraId="7E293096" w14:textId="77777777" w:rsidR="003236BA" w:rsidRPr="00157FD1" w:rsidRDefault="003236BA">
            <w:pPr>
              <w:pStyle w:val="TableText"/>
              <w:rPr>
                <w:color w:val="000000"/>
              </w:rPr>
            </w:pPr>
          </w:p>
        </w:tc>
      </w:tr>
      <w:tr w:rsidR="00F65CE2" w:rsidRPr="00157FD1" w14:paraId="7E29309A" w14:textId="77777777">
        <w:trPr>
          <w:cantSplit/>
        </w:trPr>
        <w:tc>
          <w:tcPr>
            <w:tcW w:w="2380" w:type="dxa"/>
            <w:tcBorders>
              <w:top w:val="nil"/>
              <w:left w:val="nil"/>
              <w:bottom w:val="nil"/>
              <w:right w:val="nil"/>
            </w:tcBorders>
          </w:tcPr>
          <w:p w14:paraId="7E293098" w14:textId="77777777" w:rsidR="00F65CE2" w:rsidRPr="00157FD1" w:rsidRDefault="00F65CE2">
            <w:pPr>
              <w:pStyle w:val="TableText"/>
              <w:rPr>
                <w:color w:val="000000"/>
              </w:rPr>
            </w:pPr>
            <w:r w:rsidRPr="00157FD1">
              <w:rPr>
                <w:color w:val="000000"/>
              </w:rPr>
              <w:t>Service Order</w:t>
            </w:r>
          </w:p>
        </w:tc>
        <w:tc>
          <w:tcPr>
            <w:tcW w:w="6980" w:type="dxa"/>
            <w:tcBorders>
              <w:top w:val="nil"/>
              <w:left w:val="nil"/>
              <w:bottom w:val="nil"/>
              <w:right w:val="nil"/>
            </w:tcBorders>
          </w:tcPr>
          <w:p w14:paraId="7E293099" w14:textId="77777777" w:rsidR="00F65CE2" w:rsidRPr="00157FD1" w:rsidRDefault="00F65CE2">
            <w:pPr>
              <w:pStyle w:val="TableText"/>
              <w:rPr>
                <w:kern w:val="28"/>
              </w:rPr>
            </w:pPr>
            <w:r w:rsidRPr="00157FD1">
              <w:rPr>
                <w:color w:val="000000"/>
              </w:rPr>
              <w:t>An order for service received by an organization including a Service Provider or Network Operator from a customer. A Service Order includes any request for service comprising a combination of new product installation including the installation of a complete new system, addition or change to existing products, or cessation/termination of product. A Service Order normally contains a Customer Requested Date (CRD), which applies to all order line it</w:t>
            </w:r>
            <w:r w:rsidRPr="00157FD1">
              <w:t>ems within the order.</w:t>
            </w:r>
          </w:p>
        </w:tc>
      </w:tr>
      <w:tr w:rsidR="00F65CE2" w:rsidRPr="00157FD1" w14:paraId="7E29309D" w14:textId="77777777">
        <w:trPr>
          <w:cantSplit/>
        </w:trPr>
        <w:tc>
          <w:tcPr>
            <w:tcW w:w="2380" w:type="dxa"/>
            <w:tcBorders>
              <w:top w:val="nil"/>
              <w:left w:val="nil"/>
              <w:bottom w:val="nil"/>
              <w:right w:val="nil"/>
            </w:tcBorders>
          </w:tcPr>
          <w:p w14:paraId="7E29309B" w14:textId="77777777" w:rsidR="00F65CE2" w:rsidRPr="00157FD1" w:rsidRDefault="00F65CE2">
            <w:pPr>
              <w:pStyle w:val="TableText"/>
              <w:rPr>
                <w:snapToGrid/>
                <w:szCs w:val="24"/>
              </w:rPr>
            </w:pPr>
            <w:r w:rsidRPr="00157FD1">
              <w:rPr>
                <w:snapToGrid/>
                <w:szCs w:val="24"/>
              </w:rPr>
              <w:t>Service Provider</w:t>
            </w:r>
          </w:p>
        </w:tc>
        <w:tc>
          <w:tcPr>
            <w:tcW w:w="6980" w:type="dxa"/>
            <w:tcBorders>
              <w:top w:val="nil"/>
              <w:left w:val="nil"/>
              <w:bottom w:val="nil"/>
              <w:right w:val="nil"/>
            </w:tcBorders>
          </w:tcPr>
          <w:p w14:paraId="7E29309C" w14:textId="77777777" w:rsidR="00F65CE2" w:rsidRPr="00157FD1" w:rsidRDefault="00F65CE2">
            <w:pPr>
              <w:pStyle w:val="TableText"/>
            </w:pPr>
            <w:r w:rsidRPr="00157FD1">
              <w:t>A company that provides telecommunications services.</w:t>
            </w:r>
          </w:p>
        </w:tc>
      </w:tr>
      <w:tr w:rsidR="00F65CE2" w:rsidRPr="00157FD1" w14:paraId="7E2930AA" w14:textId="77777777">
        <w:trPr>
          <w:cantSplit/>
        </w:trPr>
        <w:tc>
          <w:tcPr>
            <w:tcW w:w="2380" w:type="dxa"/>
            <w:tcBorders>
              <w:top w:val="nil"/>
              <w:left w:val="nil"/>
              <w:bottom w:val="nil"/>
              <w:right w:val="nil"/>
            </w:tcBorders>
          </w:tcPr>
          <w:p w14:paraId="7E29309E" w14:textId="77777777" w:rsidR="00F65CE2" w:rsidRPr="00157FD1" w:rsidRDefault="00F65CE2" w:rsidP="00F65CE2">
            <w:pPr>
              <w:pStyle w:val="TableText"/>
              <w:rPr>
                <w:color w:val="000000"/>
              </w:rPr>
            </w:pPr>
            <w:r w:rsidRPr="00157FD1">
              <w:t>Service</w:t>
            </w:r>
            <w:r>
              <w:t>-</w:t>
            </w:r>
            <w:r w:rsidRPr="00157FD1">
              <w:t>Impact Outage</w:t>
            </w:r>
          </w:p>
        </w:tc>
        <w:tc>
          <w:tcPr>
            <w:tcW w:w="6980" w:type="dxa"/>
            <w:tcBorders>
              <w:top w:val="nil"/>
              <w:left w:val="nil"/>
              <w:bottom w:val="nil"/>
              <w:right w:val="nil"/>
            </w:tcBorders>
          </w:tcPr>
          <w:p w14:paraId="7E29309F" w14:textId="421152FC" w:rsidR="00F65CE2" w:rsidRPr="00157FD1" w:rsidRDefault="00F65CE2">
            <w:pPr>
              <w:pStyle w:val="TableText"/>
            </w:pPr>
            <w:r w:rsidRPr="00157FD1">
              <w:rPr>
                <w:color w:val="000000"/>
              </w:rPr>
              <w:t xml:space="preserve">A </w:t>
            </w:r>
            <w:r w:rsidRPr="00157FD1">
              <w:t xml:space="preserve">failure where end-user service is directly impacted. </w:t>
            </w:r>
            <w:r w:rsidR="00201ACF">
              <w:t>End-user</w:t>
            </w:r>
            <w:r w:rsidRPr="00157FD1">
              <w:t xml:space="preserve"> service includes one or more of the following, but is not limited to</w:t>
            </w:r>
          </w:p>
          <w:p w14:paraId="7E2930A0" w14:textId="77777777" w:rsidR="00F65CE2" w:rsidRDefault="00F65CE2" w:rsidP="00F65CE2">
            <w:pPr>
              <w:pStyle w:val="TableText"/>
              <w:ind w:left="392" w:hanging="392"/>
            </w:pPr>
            <w:r>
              <w:t>a</w:t>
            </w:r>
            <w:r w:rsidRPr="00157FD1">
              <w:t>)</w:t>
            </w:r>
            <w:r w:rsidRPr="00157FD1">
              <w:tab/>
              <w:t>hi-speed fixed access (DSL, cable, fixed wireless),</w:t>
            </w:r>
          </w:p>
          <w:p w14:paraId="7E2930A1" w14:textId="77777777" w:rsidR="00F65CE2" w:rsidRDefault="00F65CE2" w:rsidP="00F65CE2">
            <w:pPr>
              <w:pStyle w:val="TableText"/>
              <w:ind w:left="392" w:hanging="392"/>
            </w:pPr>
            <w:r>
              <w:t>b</w:t>
            </w:r>
            <w:r w:rsidRPr="00157FD1">
              <w:t>)</w:t>
            </w:r>
            <w:r w:rsidRPr="00157FD1">
              <w:tab/>
              <w:t xml:space="preserve">broadband access circuits (OC-3+), and </w:t>
            </w:r>
          </w:p>
          <w:p w14:paraId="7E2930A2" w14:textId="2DA9703B" w:rsidR="00F65CE2" w:rsidRPr="00157FD1" w:rsidRDefault="00F65CE2" w:rsidP="00F65CE2">
            <w:pPr>
              <w:pStyle w:val="TableText"/>
              <w:ind w:left="392" w:hanging="392"/>
            </w:pPr>
            <w:r>
              <w:t>c</w:t>
            </w:r>
            <w:r w:rsidRPr="00157FD1">
              <w:t>)</w:t>
            </w:r>
            <w:r w:rsidRPr="00157FD1">
              <w:tab/>
              <w:t>fixed line voice service,</w:t>
            </w:r>
          </w:p>
          <w:p w14:paraId="7E2930A3" w14:textId="77777777" w:rsidR="00F65CE2" w:rsidRDefault="00F65CE2" w:rsidP="00F65CE2">
            <w:pPr>
              <w:pStyle w:val="TableText"/>
              <w:ind w:left="392" w:hanging="392"/>
            </w:pPr>
            <w:r>
              <w:t>d</w:t>
            </w:r>
            <w:r w:rsidRPr="00157FD1">
              <w:t>)</w:t>
            </w:r>
            <w:r w:rsidRPr="00157FD1">
              <w:tab/>
              <w:t>narrow band access circuits (T1/E1, T3/E3)</w:t>
            </w:r>
          </w:p>
          <w:p w14:paraId="7E2930A4" w14:textId="77777777" w:rsidR="00F65CE2" w:rsidRDefault="00F65CE2" w:rsidP="00F65CE2">
            <w:pPr>
              <w:pStyle w:val="TableText"/>
              <w:ind w:left="392" w:hanging="392"/>
            </w:pPr>
            <w:r>
              <w:t>e</w:t>
            </w:r>
            <w:r w:rsidRPr="00157FD1">
              <w:t>)</w:t>
            </w:r>
            <w:r w:rsidRPr="00157FD1">
              <w:tab/>
              <w:t>wireless data service,</w:t>
            </w:r>
            <w:r>
              <w:t xml:space="preserve"> and</w:t>
            </w:r>
          </w:p>
          <w:p w14:paraId="7E2930A5" w14:textId="277C9FB4" w:rsidR="00F65CE2" w:rsidRPr="00157FD1" w:rsidRDefault="00F65CE2" w:rsidP="00F65CE2">
            <w:pPr>
              <w:pStyle w:val="TableText"/>
              <w:ind w:left="392" w:hanging="392"/>
            </w:pPr>
            <w:r>
              <w:t>f</w:t>
            </w:r>
            <w:r w:rsidRPr="00157FD1">
              <w:t>)</w:t>
            </w:r>
            <w:r w:rsidRPr="00157FD1">
              <w:tab/>
              <w:t>wireless voice service</w:t>
            </w:r>
            <w:r>
              <w:t>.</w:t>
            </w:r>
          </w:p>
          <w:p w14:paraId="7E2930A9" w14:textId="73BD5457" w:rsidR="00F65CE2" w:rsidRPr="00157FD1" w:rsidRDefault="00F65CE2" w:rsidP="00F65CE2">
            <w:pPr>
              <w:pStyle w:val="TableText"/>
              <w:ind w:left="392" w:hanging="392"/>
              <w:rPr>
                <w:color w:val="000000"/>
              </w:rPr>
            </w:pPr>
          </w:p>
        </w:tc>
      </w:tr>
      <w:tr w:rsidR="00F65CE2" w14:paraId="7E2930AD" w14:textId="77777777">
        <w:trPr>
          <w:cantSplit/>
        </w:trPr>
        <w:tc>
          <w:tcPr>
            <w:tcW w:w="2380" w:type="dxa"/>
            <w:tcBorders>
              <w:top w:val="nil"/>
              <w:left w:val="nil"/>
              <w:bottom w:val="nil"/>
              <w:right w:val="nil"/>
            </w:tcBorders>
          </w:tcPr>
          <w:p w14:paraId="7E2930AB" w14:textId="77777777" w:rsidR="00F65CE2" w:rsidRDefault="00F65CE2" w:rsidP="00F65CE2">
            <w:pPr>
              <w:pStyle w:val="TableText"/>
            </w:pPr>
            <w:r>
              <w:t>Service</w:t>
            </w:r>
            <w:r w:rsidRPr="00F802CB">
              <w:t xml:space="preserve"> Restoration</w:t>
            </w:r>
          </w:p>
        </w:tc>
        <w:tc>
          <w:tcPr>
            <w:tcW w:w="6980" w:type="dxa"/>
            <w:tcBorders>
              <w:top w:val="nil"/>
              <w:left w:val="nil"/>
              <w:bottom w:val="nil"/>
              <w:right w:val="nil"/>
            </w:tcBorders>
          </w:tcPr>
          <w:p w14:paraId="7E2930AC" w14:textId="77777777" w:rsidR="00F65CE2" w:rsidRDefault="00F65CE2">
            <w:pPr>
              <w:pStyle w:val="TableText"/>
              <w:rPr>
                <w:color w:val="000000"/>
              </w:rPr>
            </w:pPr>
            <w:r>
              <w:t>See Incident Restoration</w:t>
            </w:r>
          </w:p>
        </w:tc>
      </w:tr>
      <w:tr w:rsidR="00F65CE2" w:rsidRPr="00157FD1" w14:paraId="7E2930B0" w14:textId="77777777">
        <w:trPr>
          <w:cantSplit/>
        </w:trPr>
        <w:tc>
          <w:tcPr>
            <w:tcW w:w="2380" w:type="dxa"/>
            <w:tcBorders>
              <w:top w:val="nil"/>
              <w:left w:val="nil"/>
              <w:bottom w:val="nil"/>
              <w:right w:val="nil"/>
            </w:tcBorders>
          </w:tcPr>
          <w:p w14:paraId="7E2930AE" w14:textId="77777777" w:rsidR="00F65CE2" w:rsidRPr="00157FD1" w:rsidRDefault="00F65CE2">
            <w:pPr>
              <w:pStyle w:val="TableText"/>
            </w:pPr>
            <w:r w:rsidRPr="00157FD1">
              <w:t>Service Transaction</w:t>
            </w:r>
          </w:p>
        </w:tc>
        <w:tc>
          <w:tcPr>
            <w:tcW w:w="6980" w:type="dxa"/>
            <w:tcBorders>
              <w:top w:val="nil"/>
              <w:left w:val="nil"/>
              <w:bottom w:val="nil"/>
              <w:right w:val="nil"/>
            </w:tcBorders>
          </w:tcPr>
          <w:p w14:paraId="7E2930AF" w14:textId="77777777" w:rsidR="00F65CE2" w:rsidRPr="00157FD1" w:rsidRDefault="00F65CE2">
            <w:pPr>
              <w:pStyle w:val="TableText"/>
            </w:pPr>
            <w:r w:rsidRPr="00157FD1">
              <w:t>The complete cycle from a service request through the completion of the service by the organization.</w:t>
            </w:r>
          </w:p>
        </w:tc>
      </w:tr>
      <w:tr w:rsidR="00F65CE2" w:rsidRPr="00157FD1" w14:paraId="7E2930B3" w14:textId="77777777">
        <w:trPr>
          <w:cantSplit/>
        </w:trPr>
        <w:tc>
          <w:tcPr>
            <w:tcW w:w="2380" w:type="dxa"/>
            <w:tcBorders>
              <w:top w:val="nil"/>
              <w:left w:val="nil"/>
              <w:bottom w:val="nil"/>
              <w:right w:val="nil"/>
            </w:tcBorders>
          </w:tcPr>
          <w:p w14:paraId="7E2930B1" w14:textId="77777777" w:rsidR="00F65CE2" w:rsidRPr="00157FD1" w:rsidRDefault="00F65CE2">
            <w:pPr>
              <w:pStyle w:val="TableText"/>
            </w:pPr>
            <w:r w:rsidRPr="00157FD1">
              <w:t>Severity</w:t>
            </w:r>
          </w:p>
        </w:tc>
        <w:tc>
          <w:tcPr>
            <w:tcW w:w="6980" w:type="dxa"/>
            <w:tcBorders>
              <w:top w:val="nil"/>
              <w:left w:val="nil"/>
              <w:bottom w:val="nil"/>
              <w:right w:val="nil"/>
            </w:tcBorders>
          </w:tcPr>
          <w:p w14:paraId="7E2930B2" w14:textId="77777777" w:rsidR="00F65CE2" w:rsidRPr="00157FD1" w:rsidRDefault="00F65CE2">
            <w:pPr>
              <w:pStyle w:val="TableText"/>
            </w:pPr>
            <w:r w:rsidRPr="00157FD1">
              <w:t>The classification of a problem report as critical, major or minor. See Problem Report – Critical, Problem Report – Major, and Problem Report – Minor.</w:t>
            </w:r>
          </w:p>
        </w:tc>
      </w:tr>
      <w:tr w:rsidR="00F65CE2" w:rsidRPr="00157FD1" w14:paraId="7E2930B6" w14:textId="77777777">
        <w:trPr>
          <w:cantSplit/>
        </w:trPr>
        <w:tc>
          <w:tcPr>
            <w:tcW w:w="2380" w:type="dxa"/>
            <w:tcBorders>
              <w:top w:val="nil"/>
              <w:left w:val="nil"/>
              <w:bottom w:val="nil"/>
              <w:right w:val="nil"/>
            </w:tcBorders>
          </w:tcPr>
          <w:p w14:paraId="7E2930B4" w14:textId="77777777" w:rsidR="00F65CE2" w:rsidRPr="00157FD1" w:rsidRDefault="00F65CE2">
            <w:pPr>
              <w:pStyle w:val="TableText"/>
              <w:rPr>
                <w:color w:val="000000"/>
              </w:rPr>
            </w:pPr>
            <w:r w:rsidRPr="00157FD1">
              <w:rPr>
                <w:color w:val="000000"/>
              </w:rPr>
              <w:t>Software Fix</w:t>
            </w:r>
          </w:p>
        </w:tc>
        <w:tc>
          <w:tcPr>
            <w:tcW w:w="6980" w:type="dxa"/>
            <w:tcBorders>
              <w:top w:val="nil"/>
              <w:left w:val="nil"/>
              <w:bottom w:val="nil"/>
              <w:right w:val="nil"/>
            </w:tcBorders>
          </w:tcPr>
          <w:p w14:paraId="7E2930B5" w14:textId="77777777" w:rsidR="00F65CE2" w:rsidRPr="00157FD1" w:rsidRDefault="00F65CE2">
            <w:pPr>
              <w:pStyle w:val="TableText"/>
              <w:rPr>
                <w:rStyle w:val="Fett"/>
                <w:rFonts w:cs="Arial"/>
                <w:b w:val="0"/>
              </w:rPr>
            </w:pPr>
            <w:r w:rsidRPr="00157FD1">
              <w:t>A software change delivered or made available for delivery to the field to correct a problem(s).</w:t>
            </w:r>
          </w:p>
        </w:tc>
      </w:tr>
      <w:tr w:rsidR="00F65CE2" w:rsidRPr="00157FD1" w14:paraId="7E2930B9" w14:textId="77777777">
        <w:trPr>
          <w:cantSplit/>
        </w:trPr>
        <w:tc>
          <w:tcPr>
            <w:tcW w:w="2380" w:type="dxa"/>
            <w:tcBorders>
              <w:top w:val="nil"/>
              <w:left w:val="nil"/>
              <w:bottom w:val="nil"/>
              <w:right w:val="nil"/>
            </w:tcBorders>
          </w:tcPr>
          <w:p w14:paraId="7E2930B7" w14:textId="77777777" w:rsidR="00F65CE2" w:rsidRPr="00157FD1" w:rsidRDefault="00F65CE2">
            <w:pPr>
              <w:pStyle w:val="TableText"/>
              <w:rPr>
                <w:color w:val="000000"/>
              </w:rPr>
            </w:pPr>
            <w:r w:rsidRPr="00157FD1">
              <w:rPr>
                <w:color w:val="000000"/>
              </w:rPr>
              <w:t>Software Problem Report</w:t>
            </w:r>
          </w:p>
        </w:tc>
        <w:tc>
          <w:tcPr>
            <w:tcW w:w="6980" w:type="dxa"/>
            <w:tcBorders>
              <w:top w:val="nil"/>
              <w:left w:val="nil"/>
              <w:bottom w:val="nil"/>
              <w:right w:val="nil"/>
            </w:tcBorders>
          </w:tcPr>
          <w:p w14:paraId="7E2930B8" w14:textId="77777777" w:rsidR="00F65CE2" w:rsidRPr="00157FD1" w:rsidRDefault="00F65CE2">
            <w:pPr>
              <w:pStyle w:val="TableText"/>
              <w:rPr>
                <w:color w:val="FF0000"/>
              </w:rPr>
            </w:pPr>
            <w:r w:rsidRPr="00157FD1">
              <w:rPr>
                <w:rStyle w:val="Fett"/>
                <w:rFonts w:cs="Arial"/>
                <w:b w:val="0"/>
              </w:rPr>
              <w:t xml:space="preserve">A problem report due to a fault in program code, design of data structures or firmware. </w:t>
            </w:r>
          </w:p>
        </w:tc>
      </w:tr>
      <w:tr w:rsidR="00F65CE2" w:rsidRPr="00157FD1" w14:paraId="7E2930BC" w14:textId="77777777">
        <w:trPr>
          <w:cantSplit/>
        </w:trPr>
        <w:tc>
          <w:tcPr>
            <w:tcW w:w="2380" w:type="dxa"/>
            <w:tcBorders>
              <w:top w:val="nil"/>
              <w:left w:val="nil"/>
              <w:bottom w:val="nil"/>
              <w:right w:val="nil"/>
            </w:tcBorders>
          </w:tcPr>
          <w:p w14:paraId="7E2930BA" w14:textId="77777777" w:rsidR="00F65CE2" w:rsidRPr="00157FD1" w:rsidRDefault="00F65CE2">
            <w:pPr>
              <w:pStyle w:val="TableText"/>
              <w:rPr>
                <w:color w:val="000000"/>
              </w:rPr>
            </w:pPr>
            <w:r w:rsidRPr="00157FD1">
              <w:rPr>
                <w:color w:val="000000"/>
              </w:rPr>
              <w:t>Software Release</w:t>
            </w:r>
          </w:p>
        </w:tc>
        <w:tc>
          <w:tcPr>
            <w:tcW w:w="6980" w:type="dxa"/>
            <w:tcBorders>
              <w:top w:val="nil"/>
              <w:left w:val="nil"/>
              <w:bottom w:val="nil"/>
              <w:right w:val="nil"/>
            </w:tcBorders>
          </w:tcPr>
          <w:p w14:paraId="7E2930BB" w14:textId="77777777" w:rsidR="00F65CE2" w:rsidRPr="00157FD1" w:rsidRDefault="00F65CE2">
            <w:pPr>
              <w:pStyle w:val="TableText"/>
            </w:pPr>
            <w:r w:rsidRPr="00157FD1">
              <w:t>A release that introduces initial and significant new functionality, may include significant internal and/or external architectural changes, and is usually identified by the primary number changing on the release identifier.</w:t>
            </w:r>
          </w:p>
        </w:tc>
      </w:tr>
      <w:tr w:rsidR="00F65CE2" w:rsidRPr="00157FD1" w14:paraId="7E2930BF" w14:textId="77777777">
        <w:trPr>
          <w:cantSplit/>
        </w:trPr>
        <w:tc>
          <w:tcPr>
            <w:tcW w:w="2380" w:type="dxa"/>
            <w:tcBorders>
              <w:top w:val="nil"/>
              <w:left w:val="nil"/>
              <w:bottom w:val="nil"/>
              <w:right w:val="nil"/>
            </w:tcBorders>
          </w:tcPr>
          <w:p w14:paraId="7E2930BD" w14:textId="77777777" w:rsidR="00F65CE2" w:rsidRPr="00157FD1" w:rsidRDefault="00F65CE2">
            <w:pPr>
              <w:pStyle w:val="TableText"/>
              <w:rPr>
                <w:color w:val="000000"/>
              </w:rPr>
            </w:pPr>
            <w:r w:rsidRPr="00157FD1">
              <w:rPr>
                <w:color w:val="000000"/>
              </w:rPr>
              <w:lastRenderedPageBreak/>
              <w:t>Software Update</w:t>
            </w:r>
          </w:p>
        </w:tc>
        <w:tc>
          <w:tcPr>
            <w:tcW w:w="6980" w:type="dxa"/>
            <w:tcBorders>
              <w:top w:val="nil"/>
              <w:left w:val="nil"/>
              <w:bottom w:val="nil"/>
              <w:right w:val="nil"/>
            </w:tcBorders>
          </w:tcPr>
          <w:p w14:paraId="7E2930BE" w14:textId="77777777" w:rsidR="00F65CE2" w:rsidRPr="00157FD1" w:rsidRDefault="00F65CE2">
            <w:pPr>
              <w:pStyle w:val="TableText"/>
            </w:pPr>
            <w:r w:rsidRPr="00157FD1">
              <w:t>A minor type of Software Release that provides fixes for defects and may include additional functionality. This software is commonly referred to as a point or dot release. A Software Update completely replaces the existing code in the product as opposed to a patch, which replaces only a small portion of the code.</w:t>
            </w:r>
          </w:p>
        </w:tc>
      </w:tr>
      <w:tr w:rsidR="00F65CE2" w:rsidRPr="00157FD1" w14:paraId="7E2930C2" w14:textId="77777777">
        <w:trPr>
          <w:cantSplit/>
        </w:trPr>
        <w:tc>
          <w:tcPr>
            <w:tcW w:w="2380" w:type="dxa"/>
            <w:tcBorders>
              <w:top w:val="nil"/>
              <w:left w:val="nil"/>
              <w:bottom w:val="nil"/>
              <w:right w:val="nil"/>
            </w:tcBorders>
          </w:tcPr>
          <w:p w14:paraId="7E2930C0" w14:textId="77777777" w:rsidR="00F65CE2" w:rsidRPr="00157FD1" w:rsidRDefault="00F65CE2">
            <w:pPr>
              <w:pStyle w:val="TableText"/>
            </w:pPr>
            <w:r w:rsidRPr="00157FD1">
              <w:t>Standard Outage Template System (SOTS)</w:t>
            </w:r>
          </w:p>
        </w:tc>
        <w:tc>
          <w:tcPr>
            <w:tcW w:w="6980" w:type="dxa"/>
            <w:tcBorders>
              <w:top w:val="nil"/>
              <w:left w:val="nil"/>
              <w:bottom w:val="nil"/>
              <w:right w:val="nil"/>
            </w:tcBorders>
          </w:tcPr>
          <w:p w14:paraId="7E2930C1" w14:textId="77777777" w:rsidR="00F65CE2" w:rsidRPr="00157FD1" w:rsidRDefault="00F65CE2">
            <w:pPr>
              <w:pStyle w:val="TableText"/>
            </w:pPr>
            <w:r w:rsidRPr="00157FD1">
              <w:t>The template developed by QuEST Forum to allow the standardized reporting of outage data from customers to the organization.</w:t>
            </w:r>
          </w:p>
        </w:tc>
      </w:tr>
      <w:tr w:rsidR="00F65CE2" w:rsidRPr="00157FD1" w14:paraId="7E2930C5" w14:textId="77777777">
        <w:trPr>
          <w:cantSplit/>
        </w:trPr>
        <w:tc>
          <w:tcPr>
            <w:tcW w:w="2380" w:type="dxa"/>
            <w:tcBorders>
              <w:top w:val="nil"/>
              <w:left w:val="nil"/>
              <w:bottom w:val="nil"/>
              <w:right w:val="nil"/>
            </w:tcBorders>
          </w:tcPr>
          <w:p w14:paraId="7E2930C3" w14:textId="77777777" w:rsidR="00F65CE2" w:rsidRPr="00157FD1" w:rsidRDefault="00F65CE2">
            <w:pPr>
              <w:pStyle w:val="TableText"/>
            </w:pPr>
            <w:r w:rsidRPr="00157FD1">
              <w:t>Subscriber</w:t>
            </w:r>
          </w:p>
        </w:tc>
        <w:tc>
          <w:tcPr>
            <w:tcW w:w="6980" w:type="dxa"/>
            <w:tcBorders>
              <w:top w:val="nil"/>
              <w:left w:val="nil"/>
              <w:bottom w:val="nil"/>
              <w:right w:val="nil"/>
            </w:tcBorders>
          </w:tcPr>
          <w:p w14:paraId="7E2930C4" w14:textId="77777777" w:rsidR="00F65CE2" w:rsidRPr="00157FD1" w:rsidRDefault="00F65CE2">
            <w:pPr>
              <w:pStyle w:val="TableText"/>
            </w:pPr>
            <w:r w:rsidRPr="00157FD1">
              <w:t>A telecommunication’s services customer.</w:t>
            </w:r>
          </w:p>
        </w:tc>
      </w:tr>
      <w:tr w:rsidR="00F65CE2" w:rsidRPr="00157FD1" w14:paraId="7E2930C8" w14:textId="77777777">
        <w:trPr>
          <w:cantSplit/>
        </w:trPr>
        <w:tc>
          <w:tcPr>
            <w:tcW w:w="2380" w:type="dxa"/>
            <w:tcBorders>
              <w:top w:val="nil"/>
              <w:left w:val="nil"/>
              <w:bottom w:val="nil"/>
              <w:right w:val="nil"/>
            </w:tcBorders>
          </w:tcPr>
          <w:p w14:paraId="7E2930C6" w14:textId="77777777" w:rsidR="00F65CE2" w:rsidRPr="00157FD1" w:rsidRDefault="00F65CE2">
            <w:pPr>
              <w:pStyle w:val="TableText"/>
              <w:rPr>
                <w:snapToGrid/>
                <w:szCs w:val="24"/>
              </w:rPr>
            </w:pPr>
            <w:r w:rsidRPr="00157FD1">
              <w:rPr>
                <w:snapToGrid/>
                <w:szCs w:val="24"/>
              </w:rPr>
              <w:t>System</w:t>
            </w:r>
          </w:p>
        </w:tc>
        <w:tc>
          <w:tcPr>
            <w:tcW w:w="6980" w:type="dxa"/>
            <w:tcBorders>
              <w:top w:val="nil"/>
              <w:left w:val="nil"/>
              <w:bottom w:val="nil"/>
              <w:right w:val="nil"/>
            </w:tcBorders>
          </w:tcPr>
          <w:p w14:paraId="7E2930C7" w14:textId="77777777" w:rsidR="00F65CE2" w:rsidRPr="00157FD1" w:rsidRDefault="00F65CE2">
            <w:pPr>
              <w:pStyle w:val="TableText"/>
            </w:pPr>
            <w:r w:rsidRPr="00157FD1">
              <w:rPr>
                <w:rFonts w:cs="Arial"/>
              </w:rPr>
              <w:t>A collection of hardware and/or software items located at one or more physical locations where all of the items are required for proper operation. No single item can function by itself.</w:t>
            </w:r>
          </w:p>
        </w:tc>
      </w:tr>
      <w:tr w:rsidR="00F65CE2" w:rsidRPr="00157FD1" w14:paraId="7E2930CB" w14:textId="77777777">
        <w:trPr>
          <w:cantSplit/>
        </w:trPr>
        <w:tc>
          <w:tcPr>
            <w:tcW w:w="2380" w:type="dxa"/>
            <w:tcBorders>
              <w:top w:val="nil"/>
              <w:left w:val="nil"/>
              <w:bottom w:val="nil"/>
              <w:right w:val="nil"/>
            </w:tcBorders>
          </w:tcPr>
          <w:p w14:paraId="7E2930C9" w14:textId="77777777" w:rsidR="00F65CE2" w:rsidRPr="00157FD1" w:rsidRDefault="00F65CE2">
            <w:pPr>
              <w:pStyle w:val="TableText"/>
              <w:rPr>
                <w:snapToGrid/>
                <w:szCs w:val="24"/>
              </w:rPr>
            </w:pPr>
            <w:r w:rsidRPr="00157FD1">
              <w:rPr>
                <w:snapToGrid/>
                <w:szCs w:val="24"/>
              </w:rPr>
              <w:t>Temporary Fix</w:t>
            </w:r>
          </w:p>
        </w:tc>
        <w:tc>
          <w:tcPr>
            <w:tcW w:w="6980" w:type="dxa"/>
            <w:tcBorders>
              <w:top w:val="nil"/>
              <w:left w:val="nil"/>
              <w:bottom w:val="nil"/>
              <w:right w:val="nil"/>
            </w:tcBorders>
          </w:tcPr>
          <w:p w14:paraId="7E2930CA" w14:textId="77777777" w:rsidR="00F65CE2" w:rsidRPr="00157FD1" w:rsidRDefault="00F65CE2">
            <w:pPr>
              <w:pStyle w:val="TableText"/>
            </w:pPr>
            <w:r w:rsidRPr="00157FD1">
              <w:t xml:space="preserve">A fix that is delivered to a limited number of systems in the field for the purposes of verification or to </w:t>
            </w:r>
            <w:r>
              <w:t>restore system services on an interim basis</w:t>
            </w:r>
            <w:r w:rsidRPr="00157FD1">
              <w:t>. A temporary fix is usually followed by an official fix</w:t>
            </w:r>
            <w:r>
              <w:t xml:space="preserve"> that resolves the underlying problem</w:t>
            </w:r>
            <w:r w:rsidRPr="00157FD1">
              <w:t>.</w:t>
            </w:r>
          </w:p>
        </w:tc>
      </w:tr>
      <w:tr w:rsidR="00F65CE2" w:rsidRPr="00157FD1" w14:paraId="7E2930CE" w14:textId="77777777">
        <w:trPr>
          <w:cantSplit/>
        </w:trPr>
        <w:tc>
          <w:tcPr>
            <w:tcW w:w="2380" w:type="dxa"/>
            <w:tcBorders>
              <w:top w:val="nil"/>
              <w:left w:val="nil"/>
              <w:bottom w:val="nil"/>
              <w:right w:val="nil"/>
            </w:tcBorders>
          </w:tcPr>
          <w:p w14:paraId="7E2930CC" w14:textId="77777777" w:rsidR="00F65CE2" w:rsidRPr="00157FD1" w:rsidRDefault="00F65CE2">
            <w:pPr>
              <w:pStyle w:val="TableText"/>
              <w:rPr>
                <w:color w:val="000000"/>
              </w:rPr>
            </w:pPr>
            <w:r w:rsidRPr="00157FD1">
              <w:rPr>
                <w:color w:val="000000"/>
              </w:rPr>
              <w:t>Termination</w:t>
            </w:r>
          </w:p>
        </w:tc>
        <w:tc>
          <w:tcPr>
            <w:tcW w:w="6980" w:type="dxa"/>
            <w:tcBorders>
              <w:top w:val="nil"/>
              <w:left w:val="nil"/>
              <w:bottom w:val="nil"/>
              <w:right w:val="nil"/>
            </w:tcBorders>
          </w:tcPr>
          <w:p w14:paraId="7E2930CD" w14:textId="77777777" w:rsidR="00F65CE2" w:rsidRPr="00157FD1" w:rsidRDefault="00F65CE2">
            <w:pPr>
              <w:pStyle w:val="TableText"/>
            </w:pPr>
            <w:r w:rsidRPr="00157FD1">
              <w:t>The points on a switching network to which a trunk or line may be attached.</w:t>
            </w:r>
          </w:p>
        </w:tc>
      </w:tr>
      <w:tr w:rsidR="00F65CE2" w:rsidRPr="00157FD1" w14:paraId="7E2930D4" w14:textId="77777777">
        <w:trPr>
          <w:cantSplit/>
        </w:trPr>
        <w:tc>
          <w:tcPr>
            <w:tcW w:w="2380" w:type="dxa"/>
            <w:tcBorders>
              <w:top w:val="nil"/>
              <w:left w:val="nil"/>
              <w:bottom w:val="nil"/>
              <w:right w:val="nil"/>
            </w:tcBorders>
          </w:tcPr>
          <w:p w14:paraId="7E2930D2" w14:textId="77777777" w:rsidR="00F65CE2" w:rsidRPr="00157FD1" w:rsidRDefault="00F65CE2">
            <w:pPr>
              <w:pStyle w:val="TableText"/>
              <w:rPr>
                <w:color w:val="000000"/>
              </w:rPr>
            </w:pPr>
            <w:r w:rsidRPr="00157FD1">
              <w:rPr>
                <w:color w:val="000000"/>
              </w:rPr>
              <w:t>Third Party</w:t>
            </w:r>
          </w:p>
        </w:tc>
        <w:tc>
          <w:tcPr>
            <w:tcW w:w="6980" w:type="dxa"/>
            <w:tcBorders>
              <w:top w:val="nil"/>
              <w:left w:val="nil"/>
              <w:bottom w:val="nil"/>
              <w:right w:val="nil"/>
            </w:tcBorders>
          </w:tcPr>
          <w:p w14:paraId="7E2930D3" w14:textId="77777777" w:rsidR="00F65CE2" w:rsidRPr="00157FD1" w:rsidRDefault="00F65CE2">
            <w:pPr>
              <w:pStyle w:val="TableText"/>
            </w:pPr>
            <w:r w:rsidRPr="00157FD1">
              <w:rPr>
                <w:rFonts w:cs="Arial"/>
              </w:rPr>
              <w:t>A company separate from the organization's company or the organization's customers.</w:t>
            </w:r>
          </w:p>
        </w:tc>
      </w:tr>
    </w:tbl>
    <w:p w14:paraId="7E2930E1" w14:textId="77777777" w:rsidR="00094FB3" w:rsidRDefault="00094FB3">
      <w:pPr>
        <w:rPr>
          <w:snapToGrid w:val="0"/>
        </w:rPr>
        <w:sectPr w:rsidR="00094FB3" w:rsidSect="00F65CE2">
          <w:headerReference w:type="even" r:id="rId134"/>
          <w:headerReference w:type="default" r:id="rId135"/>
          <w:footerReference w:type="even" r:id="rId136"/>
          <w:footerReference w:type="default" r:id="rId137"/>
          <w:pgSz w:w="12240" w:h="15840" w:code="1"/>
          <w:pgMar w:top="1440" w:right="1440" w:bottom="1440" w:left="1440" w:header="720" w:footer="720" w:gutter="0"/>
          <w:pgNumType w:start="1"/>
          <w:cols w:space="720"/>
          <w:docGrid w:linePitch="360"/>
        </w:sectPr>
      </w:pPr>
      <w:bookmarkStart w:id="551" w:name="ISOTerms"/>
      <w:bookmarkEnd w:id="551"/>
    </w:p>
    <w:p w14:paraId="7E2930E2" w14:textId="77777777" w:rsidR="00F65CE2" w:rsidRPr="00157FD1" w:rsidRDefault="00F65CE2">
      <w:pPr>
        <w:rPr>
          <w:snapToGrid w:val="0"/>
        </w:rPr>
      </w:pPr>
      <w:r w:rsidRPr="00157FD1">
        <w:rPr>
          <w:snapToGrid w:val="0"/>
        </w:rPr>
        <w:lastRenderedPageBreak/>
        <w:t>ISO 9000:200</w:t>
      </w:r>
      <w:r>
        <w:rPr>
          <w:snapToGrid w:val="0"/>
        </w:rPr>
        <w:t>5</w:t>
      </w:r>
      <w:r w:rsidRPr="00157FD1">
        <w:rPr>
          <w:snapToGrid w:val="0"/>
        </w:rPr>
        <w:t xml:space="preserve"> Defined Terms</w:t>
      </w:r>
      <w:r>
        <w:rPr>
          <w:snapToGrid w:val="0"/>
        </w:rPr>
        <w:t xml:space="preserve"> </w:t>
      </w:r>
      <w:r w:rsidRPr="00157FD1">
        <w:rPr>
          <w:rFonts w:ascii="Helvetica" w:hAnsi="Helvetica"/>
          <w:snapToGrid w:val="0"/>
          <w:vertAlign w:val="superscript"/>
        </w:rPr>
        <w:t>[</w:t>
      </w:r>
      <w:r>
        <w:rPr>
          <w:rFonts w:ascii="Helvetica" w:hAnsi="Helvetica"/>
          <w:snapToGrid w:val="0"/>
          <w:vertAlign w:val="superscript"/>
        </w:rPr>
        <w:t>6</w:t>
      </w:r>
      <w:r w:rsidRPr="00157FD1">
        <w:rPr>
          <w:rFonts w:ascii="Helvetica" w:hAnsi="Helvetica"/>
          <w:snapToGrid w:val="0"/>
          <w:vertAlign w:val="superscript"/>
        </w:rPr>
        <w:t>]</w:t>
      </w:r>
    </w:p>
    <w:p w14:paraId="7E2930E3" w14:textId="77777777" w:rsidR="00F65CE2" w:rsidRPr="00157FD1" w:rsidRDefault="00F65CE2">
      <w:pPr>
        <w:rPr>
          <w:rFonts w:cs="Arial"/>
        </w:rPr>
      </w:pPr>
    </w:p>
    <w:p w14:paraId="7E2930E4" w14:textId="77777777" w:rsidR="00F65CE2" w:rsidRPr="00157FD1" w:rsidRDefault="00F65CE2">
      <w:pPr>
        <w:rPr>
          <w:rFonts w:cs="Arial"/>
        </w:rPr>
        <w:sectPr w:rsidR="00F65CE2" w:rsidRPr="00157FD1" w:rsidSect="00094FB3">
          <w:headerReference w:type="default" r:id="rId138"/>
          <w:footerReference w:type="default" r:id="rId139"/>
          <w:pgSz w:w="12240" w:h="15840" w:code="1"/>
          <w:pgMar w:top="1440" w:right="1440" w:bottom="1440" w:left="1440" w:header="720" w:footer="720" w:gutter="0"/>
          <w:pgNumType w:start="0"/>
          <w:cols w:space="720"/>
          <w:docGrid w:linePitch="360"/>
        </w:sectPr>
      </w:pPr>
    </w:p>
    <w:p w14:paraId="7E2930E5" w14:textId="77777777" w:rsidR="00F65CE2" w:rsidRPr="00157FD1" w:rsidRDefault="00F65CE2">
      <w:pPr>
        <w:jc w:val="center"/>
        <w:rPr>
          <w:b/>
          <w:snapToGrid w:val="0"/>
          <w:sz w:val="18"/>
        </w:rPr>
      </w:pPr>
      <w:r w:rsidRPr="00157FD1">
        <w:rPr>
          <w:b/>
          <w:snapToGrid w:val="0"/>
          <w:sz w:val="18"/>
        </w:rPr>
        <w:lastRenderedPageBreak/>
        <w:t>A</w:t>
      </w:r>
    </w:p>
    <w:p w14:paraId="7E2930E6" w14:textId="77777777" w:rsidR="00F65CE2" w:rsidRPr="00157FD1" w:rsidRDefault="00F65CE2">
      <w:pPr>
        <w:rPr>
          <w:snapToGrid w:val="0"/>
          <w:sz w:val="18"/>
        </w:rPr>
      </w:pPr>
      <w:r w:rsidRPr="00157FD1">
        <w:rPr>
          <w:b/>
          <w:snapToGrid w:val="0"/>
          <w:sz w:val="18"/>
        </w:rPr>
        <w:t xml:space="preserve">audit </w:t>
      </w:r>
      <w:r w:rsidRPr="00157FD1">
        <w:rPr>
          <w:snapToGrid w:val="0"/>
          <w:sz w:val="18"/>
        </w:rPr>
        <w:t>3.9.1</w:t>
      </w:r>
    </w:p>
    <w:p w14:paraId="7E2930E7" w14:textId="77777777" w:rsidR="00F65CE2" w:rsidRPr="00157FD1" w:rsidRDefault="00F65CE2">
      <w:pPr>
        <w:rPr>
          <w:snapToGrid w:val="0"/>
          <w:sz w:val="18"/>
        </w:rPr>
      </w:pPr>
      <w:r w:rsidRPr="00157FD1">
        <w:rPr>
          <w:b/>
          <w:snapToGrid w:val="0"/>
          <w:sz w:val="18"/>
        </w:rPr>
        <w:t xml:space="preserve">audit client </w:t>
      </w:r>
      <w:r w:rsidRPr="00157FD1">
        <w:rPr>
          <w:snapToGrid w:val="0"/>
          <w:sz w:val="18"/>
        </w:rPr>
        <w:t>3.9.7</w:t>
      </w:r>
    </w:p>
    <w:p w14:paraId="7E2930E8" w14:textId="77777777" w:rsidR="00F65CE2" w:rsidRPr="00157FD1" w:rsidRDefault="00F65CE2">
      <w:pPr>
        <w:rPr>
          <w:snapToGrid w:val="0"/>
          <w:sz w:val="18"/>
        </w:rPr>
      </w:pPr>
      <w:r w:rsidRPr="00157FD1">
        <w:rPr>
          <w:b/>
          <w:snapToGrid w:val="0"/>
          <w:sz w:val="18"/>
        </w:rPr>
        <w:t xml:space="preserve">audit conclusions </w:t>
      </w:r>
      <w:r w:rsidRPr="00157FD1">
        <w:rPr>
          <w:snapToGrid w:val="0"/>
          <w:sz w:val="18"/>
        </w:rPr>
        <w:t>3.9.6</w:t>
      </w:r>
    </w:p>
    <w:p w14:paraId="7E2930E9" w14:textId="77777777" w:rsidR="00F65CE2" w:rsidRPr="00157FD1" w:rsidRDefault="00F65CE2">
      <w:pPr>
        <w:rPr>
          <w:snapToGrid w:val="0"/>
          <w:sz w:val="18"/>
        </w:rPr>
      </w:pPr>
      <w:r w:rsidRPr="00157FD1">
        <w:rPr>
          <w:b/>
          <w:snapToGrid w:val="0"/>
          <w:sz w:val="18"/>
        </w:rPr>
        <w:t xml:space="preserve">audit criteria </w:t>
      </w:r>
      <w:r w:rsidRPr="00157FD1">
        <w:rPr>
          <w:snapToGrid w:val="0"/>
          <w:sz w:val="18"/>
        </w:rPr>
        <w:t>3.9.3</w:t>
      </w:r>
    </w:p>
    <w:p w14:paraId="7E2930EA" w14:textId="77777777" w:rsidR="00F65CE2" w:rsidRPr="00157FD1" w:rsidRDefault="00F65CE2">
      <w:pPr>
        <w:rPr>
          <w:snapToGrid w:val="0"/>
          <w:sz w:val="18"/>
        </w:rPr>
      </w:pPr>
      <w:r w:rsidRPr="00157FD1">
        <w:rPr>
          <w:b/>
          <w:snapToGrid w:val="0"/>
          <w:sz w:val="18"/>
        </w:rPr>
        <w:t xml:space="preserve">audit evidence </w:t>
      </w:r>
      <w:r w:rsidRPr="00157FD1">
        <w:rPr>
          <w:snapToGrid w:val="0"/>
          <w:sz w:val="18"/>
        </w:rPr>
        <w:t>3.9.4</w:t>
      </w:r>
    </w:p>
    <w:p w14:paraId="7E2930EB" w14:textId="77777777" w:rsidR="00F65CE2" w:rsidRPr="00157FD1" w:rsidRDefault="00F65CE2">
      <w:pPr>
        <w:rPr>
          <w:snapToGrid w:val="0"/>
          <w:sz w:val="18"/>
        </w:rPr>
      </w:pPr>
      <w:r w:rsidRPr="00157FD1">
        <w:rPr>
          <w:b/>
          <w:snapToGrid w:val="0"/>
          <w:sz w:val="18"/>
        </w:rPr>
        <w:t xml:space="preserve">audit findings </w:t>
      </w:r>
      <w:r w:rsidRPr="00157FD1">
        <w:rPr>
          <w:snapToGrid w:val="0"/>
          <w:sz w:val="18"/>
        </w:rPr>
        <w:t>3.9.5</w:t>
      </w:r>
    </w:p>
    <w:p w14:paraId="7E2930EC" w14:textId="77777777" w:rsidR="00F65CE2" w:rsidRPr="00157FD1" w:rsidRDefault="00F65CE2">
      <w:pPr>
        <w:rPr>
          <w:snapToGrid w:val="0"/>
          <w:sz w:val="18"/>
        </w:rPr>
      </w:pPr>
      <w:r w:rsidRPr="00157FD1">
        <w:rPr>
          <w:b/>
          <w:snapToGrid w:val="0"/>
          <w:sz w:val="18"/>
        </w:rPr>
        <w:t xml:space="preserve">audit programme </w:t>
      </w:r>
      <w:r w:rsidRPr="00157FD1">
        <w:rPr>
          <w:snapToGrid w:val="0"/>
          <w:sz w:val="18"/>
        </w:rPr>
        <w:t>3.9.2</w:t>
      </w:r>
    </w:p>
    <w:p w14:paraId="7E2930ED" w14:textId="77777777" w:rsidR="00F65CE2" w:rsidRPr="00157FD1" w:rsidRDefault="00F65CE2">
      <w:pPr>
        <w:rPr>
          <w:snapToGrid w:val="0"/>
          <w:sz w:val="18"/>
        </w:rPr>
      </w:pPr>
      <w:r w:rsidRPr="00157FD1">
        <w:rPr>
          <w:b/>
          <w:snapToGrid w:val="0"/>
          <w:sz w:val="18"/>
        </w:rPr>
        <w:t xml:space="preserve">audit team </w:t>
      </w:r>
      <w:r w:rsidRPr="00157FD1">
        <w:rPr>
          <w:snapToGrid w:val="0"/>
          <w:sz w:val="18"/>
        </w:rPr>
        <w:t>3.9.10</w:t>
      </w:r>
    </w:p>
    <w:p w14:paraId="7E2930EE" w14:textId="77777777" w:rsidR="00F65CE2" w:rsidRPr="00157FD1" w:rsidRDefault="00F65CE2">
      <w:pPr>
        <w:rPr>
          <w:snapToGrid w:val="0"/>
          <w:sz w:val="18"/>
        </w:rPr>
      </w:pPr>
      <w:r w:rsidRPr="00157FD1">
        <w:rPr>
          <w:b/>
          <w:snapToGrid w:val="0"/>
          <w:sz w:val="18"/>
        </w:rPr>
        <w:t xml:space="preserve">auditee </w:t>
      </w:r>
      <w:r w:rsidRPr="00157FD1">
        <w:rPr>
          <w:snapToGrid w:val="0"/>
          <w:sz w:val="18"/>
        </w:rPr>
        <w:t>3.9.8</w:t>
      </w:r>
    </w:p>
    <w:p w14:paraId="7E2930EF" w14:textId="77777777" w:rsidR="00F65CE2" w:rsidRPr="00157FD1" w:rsidRDefault="00F65CE2">
      <w:pPr>
        <w:rPr>
          <w:snapToGrid w:val="0"/>
          <w:sz w:val="18"/>
        </w:rPr>
      </w:pPr>
      <w:r w:rsidRPr="00157FD1">
        <w:rPr>
          <w:b/>
          <w:snapToGrid w:val="0"/>
          <w:sz w:val="18"/>
        </w:rPr>
        <w:t xml:space="preserve">auditor </w:t>
      </w:r>
      <w:r w:rsidRPr="00157FD1">
        <w:rPr>
          <w:snapToGrid w:val="0"/>
          <w:sz w:val="18"/>
        </w:rPr>
        <w:t>3.9.9</w:t>
      </w:r>
    </w:p>
    <w:p w14:paraId="7E2930F0" w14:textId="77777777" w:rsidR="00F65CE2" w:rsidRPr="00157FD1" w:rsidRDefault="00F65CE2">
      <w:pPr>
        <w:rPr>
          <w:snapToGrid w:val="0"/>
          <w:sz w:val="18"/>
        </w:rPr>
      </w:pPr>
    </w:p>
    <w:p w14:paraId="7E2930F1" w14:textId="77777777" w:rsidR="00F65CE2" w:rsidRPr="00157FD1" w:rsidRDefault="00F65CE2">
      <w:pPr>
        <w:jc w:val="center"/>
        <w:rPr>
          <w:b/>
          <w:snapToGrid w:val="0"/>
          <w:sz w:val="18"/>
        </w:rPr>
      </w:pPr>
      <w:r w:rsidRPr="00157FD1">
        <w:rPr>
          <w:b/>
          <w:snapToGrid w:val="0"/>
          <w:sz w:val="18"/>
        </w:rPr>
        <w:t>C</w:t>
      </w:r>
    </w:p>
    <w:p w14:paraId="7E2930F2" w14:textId="77777777" w:rsidR="00F65CE2" w:rsidRPr="00157FD1" w:rsidRDefault="00F65CE2">
      <w:pPr>
        <w:rPr>
          <w:snapToGrid w:val="0"/>
          <w:sz w:val="18"/>
        </w:rPr>
      </w:pPr>
      <w:r w:rsidRPr="00157FD1">
        <w:rPr>
          <w:b/>
          <w:snapToGrid w:val="0"/>
          <w:sz w:val="18"/>
        </w:rPr>
        <w:t xml:space="preserve">capability </w:t>
      </w:r>
      <w:r w:rsidRPr="00157FD1">
        <w:rPr>
          <w:snapToGrid w:val="0"/>
          <w:sz w:val="18"/>
        </w:rPr>
        <w:t>3.1.5</w:t>
      </w:r>
    </w:p>
    <w:p w14:paraId="7E2930F3" w14:textId="77777777" w:rsidR="00F65CE2" w:rsidRPr="00157FD1" w:rsidRDefault="00F65CE2">
      <w:pPr>
        <w:rPr>
          <w:snapToGrid w:val="0"/>
          <w:sz w:val="18"/>
        </w:rPr>
      </w:pPr>
      <w:r w:rsidRPr="00157FD1">
        <w:rPr>
          <w:b/>
          <w:snapToGrid w:val="0"/>
          <w:sz w:val="18"/>
        </w:rPr>
        <w:t xml:space="preserve">characteristic </w:t>
      </w:r>
      <w:r w:rsidRPr="00157FD1">
        <w:rPr>
          <w:snapToGrid w:val="0"/>
          <w:sz w:val="18"/>
        </w:rPr>
        <w:t>3.5.1</w:t>
      </w:r>
    </w:p>
    <w:p w14:paraId="7E2930F4" w14:textId="77777777" w:rsidR="00F65CE2" w:rsidRPr="00157FD1" w:rsidRDefault="00F65CE2">
      <w:pPr>
        <w:rPr>
          <w:snapToGrid w:val="0"/>
          <w:sz w:val="18"/>
        </w:rPr>
      </w:pPr>
      <w:r w:rsidRPr="00157FD1">
        <w:rPr>
          <w:b/>
          <w:snapToGrid w:val="0"/>
          <w:sz w:val="18"/>
        </w:rPr>
        <w:t xml:space="preserve">concession </w:t>
      </w:r>
      <w:r w:rsidRPr="00157FD1">
        <w:rPr>
          <w:snapToGrid w:val="0"/>
          <w:sz w:val="18"/>
        </w:rPr>
        <w:t>3.6.11</w:t>
      </w:r>
    </w:p>
    <w:p w14:paraId="7E2930F5" w14:textId="77777777" w:rsidR="00F65CE2" w:rsidRPr="00157FD1" w:rsidRDefault="00F65CE2">
      <w:pPr>
        <w:rPr>
          <w:snapToGrid w:val="0"/>
          <w:sz w:val="18"/>
        </w:rPr>
      </w:pPr>
      <w:r w:rsidRPr="00157FD1">
        <w:rPr>
          <w:b/>
          <w:snapToGrid w:val="0"/>
          <w:sz w:val="18"/>
        </w:rPr>
        <w:t xml:space="preserve">conformity </w:t>
      </w:r>
      <w:r w:rsidRPr="00157FD1">
        <w:rPr>
          <w:snapToGrid w:val="0"/>
          <w:sz w:val="18"/>
        </w:rPr>
        <w:t>3.6.1</w:t>
      </w:r>
    </w:p>
    <w:p w14:paraId="7E2930F6" w14:textId="77777777" w:rsidR="00F65CE2" w:rsidRPr="00157FD1" w:rsidRDefault="00F65CE2">
      <w:pPr>
        <w:rPr>
          <w:snapToGrid w:val="0"/>
          <w:sz w:val="18"/>
        </w:rPr>
      </w:pPr>
      <w:r w:rsidRPr="00157FD1">
        <w:rPr>
          <w:b/>
          <w:snapToGrid w:val="0"/>
          <w:sz w:val="18"/>
        </w:rPr>
        <w:t xml:space="preserve">continual improvement </w:t>
      </w:r>
      <w:r w:rsidRPr="00157FD1">
        <w:rPr>
          <w:snapToGrid w:val="0"/>
          <w:sz w:val="18"/>
        </w:rPr>
        <w:t>3.2.13</w:t>
      </w:r>
    </w:p>
    <w:p w14:paraId="7E2930F7" w14:textId="77777777" w:rsidR="00F65CE2" w:rsidRPr="00157FD1" w:rsidRDefault="00F65CE2">
      <w:pPr>
        <w:rPr>
          <w:snapToGrid w:val="0"/>
          <w:sz w:val="18"/>
        </w:rPr>
      </w:pPr>
      <w:r w:rsidRPr="00157FD1">
        <w:rPr>
          <w:b/>
          <w:snapToGrid w:val="0"/>
          <w:sz w:val="18"/>
        </w:rPr>
        <w:t xml:space="preserve">correction </w:t>
      </w:r>
      <w:r w:rsidRPr="00157FD1">
        <w:rPr>
          <w:snapToGrid w:val="0"/>
          <w:sz w:val="18"/>
        </w:rPr>
        <w:t>3.6.6</w:t>
      </w:r>
    </w:p>
    <w:p w14:paraId="7E2930F8" w14:textId="77777777" w:rsidR="00F65CE2" w:rsidRPr="00157FD1" w:rsidRDefault="00F65CE2">
      <w:pPr>
        <w:rPr>
          <w:snapToGrid w:val="0"/>
          <w:sz w:val="18"/>
        </w:rPr>
      </w:pPr>
      <w:r w:rsidRPr="00157FD1">
        <w:rPr>
          <w:b/>
          <w:snapToGrid w:val="0"/>
          <w:sz w:val="18"/>
        </w:rPr>
        <w:t xml:space="preserve">corrective action </w:t>
      </w:r>
      <w:r w:rsidRPr="00157FD1">
        <w:rPr>
          <w:snapToGrid w:val="0"/>
          <w:sz w:val="18"/>
        </w:rPr>
        <w:t>3.6.5</w:t>
      </w:r>
    </w:p>
    <w:p w14:paraId="7E2930F9" w14:textId="77777777" w:rsidR="00F65CE2" w:rsidRPr="00157FD1" w:rsidRDefault="00F65CE2">
      <w:pPr>
        <w:rPr>
          <w:snapToGrid w:val="0"/>
          <w:sz w:val="18"/>
        </w:rPr>
      </w:pPr>
      <w:r w:rsidRPr="00157FD1">
        <w:rPr>
          <w:b/>
          <w:snapToGrid w:val="0"/>
          <w:sz w:val="18"/>
        </w:rPr>
        <w:t xml:space="preserve">customer </w:t>
      </w:r>
      <w:r w:rsidRPr="00157FD1">
        <w:rPr>
          <w:snapToGrid w:val="0"/>
          <w:sz w:val="18"/>
        </w:rPr>
        <w:t>3.3.5</w:t>
      </w:r>
    </w:p>
    <w:p w14:paraId="7E2930FA" w14:textId="77777777" w:rsidR="00F65CE2" w:rsidRPr="00157FD1" w:rsidRDefault="00F65CE2">
      <w:pPr>
        <w:rPr>
          <w:snapToGrid w:val="0"/>
          <w:sz w:val="18"/>
        </w:rPr>
      </w:pPr>
      <w:r w:rsidRPr="00157FD1">
        <w:rPr>
          <w:b/>
          <w:snapToGrid w:val="0"/>
          <w:sz w:val="18"/>
        </w:rPr>
        <w:t xml:space="preserve">customer satisfaction </w:t>
      </w:r>
      <w:r w:rsidRPr="00157FD1">
        <w:rPr>
          <w:snapToGrid w:val="0"/>
          <w:sz w:val="18"/>
        </w:rPr>
        <w:t>3.1.4</w:t>
      </w:r>
    </w:p>
    <w:p w14:paraId="7E2930FB" w14:textId="77777777" w:rsidR="00F65CE2" w:rsidRPr="00157FD1" w:rsidRDefault="00F65CE2">
      <w:pPr>
        <w:rPr>
          <w:snapToGrid w:val="0"/>
          <w:sz w:val="18"/>
        </w:rPr>
      </w:pPr>
    </w:p>
    <w:p w14:paraId="7E2930FC" w14:textId="77777777" w:rsidR="00F65CE2" w:rsidRPr="00157FD1" w:rsidRDefault="00F65CE2">
      <w:pPr>
        <w:jc w:val="center"/>
        <w:rPr>
          <w:b/>
          <w:snapToGrid w:val="0"/>
          <w:sz w:val="18"/>
        </w:rPr>
      </w:pPr>
      <w:r w:rsidRPr="00157FD1">
        <w:rPr>
          <w:b/>
          <w:snapToGrid w:val="0"/>
          <w:sz w:val="18"/>
        </w:rPr>
        <w:t>D</w:t>
      </w:r>
    </w:p>
    <w:p w14:paraId="7E2930FD" w14:textId="77777777" w:rsidR="00F65CE2" w:rsidRPr="00157FD1" w:rsidRDefault="00F65CE2">
      <w:pPr>
        <w:rPr>
          <w:snapToGrid w:val="0"/>
          <w:sz w:val="18"/>
        </w:rPr>
      </w:pPr>
      <w:r w:rsidRPr="00157FD1">
        <w:rPr>
          <w:b/>
          <w:snapToGrid w:val="0"/>
          <w:sz w:val="18"/>
        </w:rPr>
        <w:t xml:space="preserve">defect </w:t>
      </w:r>
      <w:r w:rsidRPr="00157FD1">
        <w:rPr>
          <w:snapToGrid w:val="0"/>
          <w:sz w:val="18"/>
        </w:rPr>
        <w:t>3.6.3</w:t>
      </w:r>
    </w:p>
    <w:p w14:paraId="7E2930FE" w14:textId="77777777" w:rsidR="00F65CE2" w:rsidRPr="00157FD1" w:rsidRDefault="00F65CE2">
      <w:pPr>
        <w:rPr>
          <w:snapToGrid w:val="0"/>
          <w:sz w:val="18"/>
        </w:rPr>
      </w:pPr>
      <w:r w:rsidRPr="00157FD1">
        <w:rPr>
          <w:b/>
          <w:snapToGrid w:val="0"/>
          <w:sz w:val="18"/>
        </w:rPr>
        <w:t xml:space="preserve">dependability </w:t>
      </w:r>
      <w:r w:rsidRPr="00157FD1">
        <w:rPr>
          <w:snapToGrid w:val="0"/>
          <w:sz w:val="18"/>
        </w:rPr>
        <w:t>3.5.3</w:t>
      </w:r>
    </w:p>
    <w:p w14:paraId="7E2930FF" w14:textId="77777777" w:rsidR="00F65CE2" w:rsidRPr="00157FD1" w:rsidRDefault="00F65CE2">
      <w:pPr>
        <w:rPr>
          <w:snapToGrid w:val="0"/>
          <w:sz w:val="18"/>
        </w:rPr>
      </w:pPr>
      <w:r w:rsidRPr="00157FD1">
        <w:rPr>
          <w:b/>
          <w:snapToGrid w:val="0"/>
          <w:sz w:val="18"/>
        </w:rPr>
        <w:t xml:space="preserve">design and development </w:t>
      </w:r>
      <w:r w:rsidRPr="00157FD1">
        <w:rPr>
          <w:snapToGrid w:val="0"/>
          <w:sz w:val="18"/>
        </w:rPr>
        <w:t>3.4.4</w:t>
      </w:r>
    </w:p>
    <w:p w14:paraId="7E293100" w14:textId="77777777" w:rsidR="00F65CE2" w:rsidRPr="00157FD1" w:rsidRDefault="00F65CE2">
      <w:pPr>
        <w:rPr>
          <w:snapToGrid w:val="0"/>
          <w:sz w:val="18"/>
        </w:rPr>
      </w:pPr>
      <w:r w:rsidRPr="00157FD1">
        <w:rPr>
          <w:b/>
          <w:snapToGrid w:val="0"/>
          <w:sz w:val="18"/>
        </w:rPr>
        <w:t xml:space="preserve">deviation permit </w:t>
      </w:r>
      <w:r w:rsidRPr="00157FD1">
        <w:rPr>
          <w:snapToGrid w:val="0"/>
          <w:sz w:val="18"/>
        </w:rPr>
        <w:t>3.6.12</w:t>
      </w:r>
    </w:p>
    <w:p w14:paraId="7E293101" w14:textId="77777777" w:rsidR="00F65CE2" w:rsidRPr="00157FD1" w:rsidRDefault="00F65CE2">
      <w:pPr>
        <w:rPr>
          <w:snapToGrid w:val="0"/>
          <w:sz w:val="18"/>
        </w:rPr>
      </w:pPr>
      <w:r w:rsidRPr="00157FD1">
        <w:rPr>
          <w:b/>
          <w:snapToGrid w:val="0"/>
          <w:sz w:val="18"/>
        </w:rPr>
        <w:t xml:space="preserve">document </w:t>
      </w:r>
      <w:r w:rsidRPr="00157FD1">
        <w:rPr>
          <w:snapToGrid w:val="0"/>
          <w:sz w:val="18"/>
        </w:rPr>
        <w:t>3.7.2</w:t>
      </w:r>
    </w:p>
    <w:p w14:paraId="7E293102" w14:textId="77777777" w:rsidR="00F65CE2" w:rsidRPr="00157FD1" w:rsidRDefault="00F65CE2">
      <w:pPr>
        <w:rPr>
          <w:snapToGrid w:val="0"/>
          <w:sz w:val="18"/>
        </w:rPr>
      </w:pPr>
    </w:p>
    <w:p w14:paraId="7E293103" w14:textId="77777777" w:rsidR="00F65CE2" w:rsidRPr="00157FD1" w:rsidRDefault="00F65CE2">
      <w:pPr>
        <w:jc w:val="center"/>
        <w:rPr>
          <w:b/>
          <w:snapToGrid w:val="0"/>
          <w:sz w:val="18"/>
        </w:rPr>
      </w:pPr>
      <w:r w:rsidRPr="00157FD1">
        <w:rPr>
          <w:b/>
          <w:snapToGrid w:val="0"/>
          <w:sz w:val="18"/>
        </w:rPr>
        <w:t>E</w:t>
      </w:r>
    </w:p>
    <w:p w14:paraId="7E293104" w14:textId="77777777" w:rsidR="00F65CE2" w:rsidRPr="00157FD1" w:rsidRDefault="00F65CE2">
      <w:pPr>
        <w:rPr>
          <w:snapToGrid w:val="0"/>
          <w:sz w:val="18"/>
        </w:rPr>
      </w:pPr>
      <w:r w:rsidRPr="00157FD1">
        <w:rPr>
          <w:b/>
          <w:snapToGrid w:val="0"/>
          <w:sz w:val="18"/>
        </w:rPr>
        <w:t xml:space="preserve">effectiveness </w:t>
      </w:r>
      <w:r w:rsidRPr="00157FD1">
        <w:rPr>
          <w:snapToGrid w:val="0"/>
          <w:sz w:val="18"/>
        </w:rPr>
        <w:t>3.2.14</w:t>
      </w:r>
    </w:p>
    <w:p w14:paraId="7E293105" w14:textId="77777777" w:rsidR="00F65CE2" w:rsidRPr="00157FD1" w:rsidRDefault="00F65CE2">
      <w:pPr>
        <w:rPr>
          <w:snapToGrid w:val="0"/>
          <w:sz w:val="18"/>
        </w:rPr>
      </w:pPr>
      <w:r w:rsidRPr="00157FD1">
        <w:rPr>
          <w:b/>
          <w:snapToGrid w:val="0"/>
          <w:sz w:val="18"/>
        </w:rPr>
        <w:t xml:space="preserve">efficiency </w:t>
      </w:r>
      <w:r w:rsidRPr="00157FD1">
        <w:rPr>
          <w:snapToGrid w:val="0"/>
          <w:sz w:val="18"/>
        </w:rPr>
        <w:t>3.2.15</w:t>
      </w:r>
    </w:p>
    <w:p w14:paraId="7E293106" w14:textId="77777777" w:rsidR="00F65CE2" w:rsidRPr="00157FD1" w:rsidRDefault="00F65CE2">
      <w:pPr>
        <w:rPr>
          <w:snapToGrid w:val="0"/>
          <w:sz w:val="18"/>
        </w:rPr>
      </w:pPr>
    </w:p>
    <w:p w14:paraId="7E293107" w14:textId="77777777" w:rsidR="00F65CE2" w:rsidRPr="00157FD1" w:rsidRDefault="00F65CE2">
      <w:pPr>
        <w:jc w:val="center"/>
        <w:rPr>
          <w:b/>
          <w:snapToGrid w:val="0"/>
          <w:sz w:val="18"/>
        </w:rPr>
      </w:pPr>
      <w:r w:rsidRPr="00157FD1">
        <w:rPr>
          <w:b/>
          <w:snapToGrid w:val="0"/>
          <w:sz w:val="18"/>
        </w:rPr>
        <w:t>G</w:t>
      </w:r>
    </w:p>
    <w:p w14:paraId="7E293108" w14:textId="77777777" w:rsidR="00F65CE2" w:rsidRPr="00157FD1" w:rsidRDefault="00F65CE2">
      <w:pPr>
        <w:rPr>
          <w:snapToGrid w:val="0"/>
          <w:sz w:val="18"/>
        </w:rPr>
      </w:pPr>
      <w:r w:rsidRPr="00157FD1">
        <w:rPr>
          <w:b/>
          <w:snapToGrid w:val="0"/>
          <w:sz w:val="18"/>
        </w:rPr>
        <w:t xml:space="preserve">grade </w:t>
      </w:r>
      <w:r w:rsidRPr="00157FD1">
        <w:rPr>
          <w:snapToGrid w:val="0"/>
          <w:sz w:val="18"/>
        </w:rPr>
        <w:t>3.1.3</w:t>
      </w:r>
    </w:p>
    <w:p w14:paraId="7E293109" w14:textId="77777777" w:rsidR="00F65CE2" w:rsidRPr="00157FD1" w:rsidRDefault="00F65CE2">
      <w:pPr>
        <w:rPr>
          <w:snapToGrid w:val="0"/>
          <w:sz w:val="18"/>
        </w:rPr>
      </w:pPr>
    </w:p>
    <w:p w14:paraId="7E29310A" w14:textId="77777777" w:rsidR="00F65CE2" w:rsidRPr="00157FD1" w:rsidRDefault="00F65CE2">
      <w:pPr>
        <w:jc w:val="center"/>
        <w:rPr>
          <w:b/>
          <w:snapToGrid w:val="0"/>
          <w:sz w:val="18"/>
        </w:rPr>
      </w:pPr>
      <w:r w:rsidRPr="00157FD1">
        <w:rPr>
          <w:b/>
          <w:snapToGrid w:val="0"/>
          <w:sz w:val="18"/>
        </w:rPr>
        <w:t>I</w:t>
      </w:r>
    </w:p>
    <w:p w14:paraId="7E29310B" w14:textId="77777777" w:rsidR="00F65CE2" w:rsidRPr="00157FD1" w:rsidRDefault="00F65CE2">
      <w:pPr>
        <w:rPr>
          <w:snapToGrid w:val="0"/>
          <w:sz w:val="18"/>
        </w:rPr>
      </w:pPr>
      <w:r w:rsidRPr="00157FD1">
        <w:rPr>
          <w:b/>
          <w:snapToGrid w:val="0"/>
          <w:sz w:val="18"/>
        </w:rPr>
        <w:t xml:space="preserve">information </w:t>
      </w:r>
      <w:r w:rsidRPr="00157FD1">
        <w:rPr>
          <w:snapToGrid w:val="0"/>
          <w:sz w:val="18"/>
        </w:rPr>
        <w:t>3.7.1</w:t>
      </w:r>
    </w:p>
    <w:p w14:paraId="7E29310C" w14:textId="77777777" w:rsidR="00F65CE2" w:rsidRPr="00157FD1" w:rsidRDefault="00F65CE2">
      <w:pPr>
        <w:rPr>
          <w:snapToGrid w:val="0"/>
          <w:sz w:val="18"/>
        </w:rPr>
      </w:pPr>
      <w:r w:rsidRPr="00157FD1">
        <w:rPr>
          <w:b/>
          <w:snapToGrid w:val="0"/>
          <w:sz w:val="18"/>
        </w:rPr>
        <w:t xml:space="preserve">infrastructure </w:t>
      </w:r>
      <w:r w:rsidRPr="00157FD1">
        <w:rPr>
          <w:snapToGrid w:val="0"/>
          <w:sz w:val="18"/>
        </w:rPr>
        <w:t>3.3.3</w:t>
      </w:r>
    </w:p>
    <w:p w14:paraId="7E29310D" w14:textId="77777777" w:rsidR="00F65CE2" w:rsidRPr="00157FD1" w:rsidRDefault="00F65CE2">
      <w:pPr>
        <w:rPr>
          <w:snapToGrid w:val="0"/>
          <w:sz w:val="18"/>
        </w:rPr>
      </w:pPr>
      <w:r w:rsidRPr="00157FD1">
        <w:rPr>
          <w:b/>
          <w:snapToGrid w:val="0"/>
          <w:sz w:val="18"/>
        </w:rPr>
        <w:t xml:space="preserve">inspection </w:t>
      </w:r>
      <w:r w:rsidRPr="00157FD1">
        <w:rPr>
          <w:snapToGrid w:val="0"/>
          <w:sz w:val="18"/>
        </w:rPr>
        <w:t>3.8.2</w:t>
      </w:r>
    </w:p>
    <w:p w14:paraId="7E29310E" w14:textId="77777777" w:rsidR="00F65CE2" w:rsidRPr="00157FD1" w:rsidRDefault="00F65CE2">
      <w:pPr>
        <w:rPr>
          <w:snapToGrid w:val="0"/>
          <w:sz w:val="18"/>
        </w:rPr>
      </w:pPr>
      <w:r w:rsidRPr="00157FD1">
        <w:rPr>
          <w:b/>
          <w:snapToGrid w:val="0"/>
          <w:sz w:val="18"/>
        </w:rPr>
        <w:t xml:space="preserve">interested party </w:t>
      </w:r>
      <w:r w:rsidRPr="00157FD1">
        <w:rPr>
          <w:snapToGrid w:val="0"/>
          <w:sz w:val="18"/>
        </w:rPr>
        <w:t>3.3.7</w:t>
      </w:r>
    </w:p>
    <w:p w14:paraId="7E29310F" w14:textId="77777777" w:rsidR="00F65CE2" w:rsidRPr="00157FD1" w:rsidRDefault="00F65CE2">
      <w:pPr>
        <w:rPr>
          <w:snapToGrid w:val="0"/>
          <w:sz w:val="18"/>
        </w:rPr>
      </w:pPr>
    </w:p>
    <w:p w14:paraId="7E293110" w14:textId="77777777" w:rsidR="00F65CE2" w:rsidRPr="00157FD1" w:rsidRDefault="00F65CE2">
      <w:pPr>
        <w:jc w:val="center"/>
        <w:rPr>
          <w:b/>
          <w:snapToGrid w:val="0"/>
          <w:sz w:val="18"/>
        </w:rPr>
      </w:pPr>
      <w:r w:rsidRPr="00157FD1">
        <w:rPr>
          <w:b/>
          <w:snapToGrid w:val="0"/>
          <w:sz w:val="18"/>
        </w:rPr>
        <w:t>M</w:t>
      </w:r>
    </w:p>
    <w:p w14:paraId="7E293111" w14:textId="77777777" w:rsidR="00F65CE2" w:rsidRPr="00157FD1" w:rsidRDefault="00F65CE2">
      <w:pPr>
        <w:rPr>
          <w:snapToGrid w:val="0"/>
          <w:sz w:val="18"/>
        </w:rPr>
      </w:pPr>
      <w:r w:rsidRPr="00157FD1">
        <w:rPr>
          <w:b/>
          <w:snapToGrid w:val="0"/>
          <w:sz w:val="18"/>
        </w:rPr>
        <w:t xml:space="preserve">management </w:t>
      </w:r>
      <w:r w:rsidRPr="00157FD1">
        <w:rPr>
          <w:snapToGrid w:val="0"/>
          <w:sz w:val="18"/>
        </w:rPr>
        <w:t>3.2.6</w:t>
      </w:r>
    </w:p>
    <w:p w14:paraId="7E293112" w14:textId="77777777" w:rsidR="00F65CE2" w:rsidRPr="00157FD1" w:rsidRDefault="00F65CE2">
      <w:pPr>
        <w:rPr>
          <w:snapToGrid w:val="0"/>
          <w:sz w:val="18"/>
        </w:rPr>
      </w:pPr>
      <w:r w:rsidRPr="00157FD1">
        <w:rPr>
          <w:b/>
          <w:snapToGrid w:val="0"/>
          <w:sz w:val="18"/>
        </w:rPr>
        <w:t xml:space="preserve">management system </w:t>
      </w:r>
      <w:r w:rsidRPr="00157FD1">
        <w:rPr>
          <w:snapToGrid w:val="0"/>
          <w:sz w:val="18"/>
        </w:rPr>
        <w:t>3.2.2</w:t>
      </w:r>
    </w:p>
    <w:p w14:paraId="7E293113" w14:textId="77777777" w:rsidR="00F65CE2" w:rsidRPr="00157FD1" w:rsidRDefault="00F65CE2">
      <w:pPr>
        <w:rPr>
          <w:snapToGrid w:val="0"/>
          <w:sz w:val="18"/>
        </w:rPr>
      </w:pPr>
      <w:r w:rsidRPr="00157FD1">
        <w:rPr>
          <w:b/>
          <w:snapToGrid w:val="0"/>
          <w:sz w:val="18"/>
        </w:rPr>
        <w:t xml:space="preserve">measurement control system </w:t>
      </w:r>
      <w:r w:rsidRPr="00157FD1">
        <w:rPr>
          <w:snapToGrid w:val="0"/>
          <w:sz w:val="18"/>
        </w:rPr>
        <w:t>3.10.1</w:t>
      </w:r>
    </w:p>
    <w:p w14:paraId="7E293114" w14:textId="77777777" w:rsidR="00F65CE2" w:rsidRPr="00157FD1" w:rsidRDefault="00F65CE2">
      <w:pPr>
        <w:rPr>
          <w:snapToGrid w:val="0"/>
          <w:sz w:val="18"/>
        </w:rPr>
      </w:pPr>
      <w:r w:rsidRPr="00157FD1">
        <w:rPr>
          <w:b/>
          <w:snapToGrid w:val="0"/>
          <w:sz w:val="18"/>
        </w:rPr>
        <w:t xml:space="preserve">measurement process </w:t>
      </w:r>
      <w:r w:rsidRPr="00157FD1">
        <w:rPr>
          <w:snapToGrid w:val="0"/>
          <w:sz w:val="18"/>
        </w:rPr>
        <w:t>3.10.2</w:t>
      </w:r>
    </w:p>
    <w:p w14:paraId="7E293115" w14:textId="77777777" w:rsidR="00F65CE2" w:rsidRPr="00157FD1" w:rsidRDefault="00F65CE2">
      <w:pPr>
        <w:rPr>
          <w:snapToGrid w:val="0"/>
          <w:sz w:val="18"/>
        </w:rPr>
      </w:pPr>
      <w:r w:rsidRPr="00157FD1">
        <w:rPr>
          <w:b/>
          <w:snapToGrid w:val="0"/>
          <w:sz w:val="18"/>
        </w:rPr>
        <w:t xml:space="preserve">measuring equipment </w:t>
      </w:r>
      <w:r w:rsidRPr="00157FD1">
        <w:rPr>
          <w:snapToGrid w:val="0"/>
          <w:sz w:val="18"/>
        </w:rPr>
        <w:t>3.10.4</w:t>
      </w:r>
    </w:p>
    <w:p w14:paraId="7E293116" w14:textId="77777777" w:rsidR="00F65CE2" w:rsidRPr="00157FD1" w:rsidRDefault="00F65CE2">
      <w:pPr>
        <w:rPr>
          <w:snapToGrid w:val="0"/>
          <w:sz w:val="18"/>
        </w:rPr>
      </w:pPr>
      <w:r w:rsidRPr="00157FD1">
        <w:rPr>
          <w:b/>
          <w:snapToGrid w:val="0"/>
          <w:sz w:val="18"/>
        </w:rPr>
        <w:t xml:space="preserve">metrological characteristic </w:t>
      </w:r>
      <w:r w:rsidRPr="00157FD1">
        <w:rPr>
          <w:snapToGrid w:val="0"/>
          <w:sz w:val="18"/>
        </w:rPr>
        <w:t>3.10.5</w:t>
      </w:r>
    </w:p>
    <w:p w14:paraId="7E293117" w14:textId="77777777" w:rsidR="00F65CE2" w:rsidRPr="00157FD1" w:rsidRDefault="00F65CE2">
      <w:pPr>
        <w:rPr>
          <w:snapToGrid w:val="0"/>
          <w:sz w:val="18"/>
        </w:rPr>
      </w:pPr>
      <w:r w:rsidRPr="00157FD1">
        <w:rPr>
          <w:b/>
          <w:snapToGrid w:val="0"/>
          <w:sz w:val="18"/>
        </w:rPr>
        <w:t xml:space="preserve">metrological confirmation </w:t>
      </w:r>
      <w:r w:rsidRPr="00157FD1">
        <w:rPr>
          <w:snapToGrid w:val="0"/>
          <w:sz w:val="18"/>
        </w:rPr>
        <w:t>3.10.3</w:t>
      </w:r>
    </w:p>
    <w:p w14:paraId="7E293118" w14:textId="77777777" w:rsidR="00F65CE2" w:rsidRPr="00157FD1" w:rsidRDefault="00F65CE2">
      <w:pPr>
        <w:rPr>
          <w:snapToGrid w:val="0"/>
          <w:sz w:val="18"/>
        </w:rPr>
      </w:pPr>
      <w:r w:rsidRPr="00157FD1">
        <w:rPr>
          <w:b/>
          <w:snapToGrid w:val="0"/>
          <w:sz w:val="18"/>
        </w:rPr>
        <w:t xml:space="preserve">metrological function </w:t>
      </w:r>
      <w:r w:rsidRPr="00157FD1">
        <w:rPr>
          <w:snapToGrid w:val="0"/>
          <w:sz w:val="18"/>
        </w:rPr>
        <w:t>3.10.6</w:t>
      </w:r>
    </w:p>
    <w:p w14:paraId="7E293119" w14:textId="77777777" w:rsidR="00F65CE2" w:rsidRPr="00157FD1" w:rsidRDefault="00F65CE2">
      <w:pPr>
        <w:rPr>
          <w:snapToGrid w:val="0"/>
          <w:sz w:val="18"/>
        </w:rPr>
      </w:pPr>
    </w:p>
    <w:p w14:paraId="7E29311A" w14:textId="77777777" w:rsidR="00F65CE2" w:rsidRPr="00157FD1" w:rsidRDefault="00F65CE2">
      <w:pPr>
        <w:jc w:val="center"/>
        <w:rPr>
          <w:b/>
          <w:snapToGrid w:val="0"/>
          <w:sz w:val="18"/>
        </w:rPr>
      </w:pPr>
      <w:r w:rsidRPr="00157FD1">
        <w:rPr>
          <w:b/>
          <w:snapToGrid w:val="0"/>
          <w:sz w:val="18"/>
        </w:rPr>
        <w:br w:type="column"/>
      </w:r>
      <w:r w:rsidRPr="00157FD1">
        <w:rPr>
          <w:b/>
          <w:snapToGrid w:val="0"/>
          <w:sz w:val="18"/>
        </w:rPr>
        <w:lastRenderedPageBreak/>
        <w:t>N</w:t>
      </w:r>
    </w:p>
    <w:p w14:paraId="7E29311B" w14:textId="77777777" w:rsidR="00F65CE2" w:rsidRPr="00157FD1" w:rsidRDefault="00F65CE2">
      <w:pPr>
        <w:rPr>
          <w:snapToGrid w:val="0"/>
          <w:sz w:val="18"/>
        </w:rPr>
      </w:pPr>
      <w:r w:rsidRPr="00157FD1">
        <w:rPr>
          <w:b/>
          <w:snapToGrid w:val="0"/>
          <w:sz w:val="18"/>
        </w:rPr>
        <w:t xml:space="preserve">nonconformity </w:t>
      </w:r>
      <w:r w:rsidRPr="00157FD1">
        <w:rPr>
          <w:snapToGrid w:val="0"/>
          <w:sz w:val="18"/>
        </w:rPr>
        <w:t>3.6.2</w:t>
      </w:r>
    </w:p>
    <w:p w14:paraId="7E29311C" w14:textId="77777777" w:rsidR="00F65CE2" w:rsidRPr="00157FD1" w:rsidRDefault="00F65CE2">
      <w:pPr>
        <w:rPr>
          <w:snapToGrid w:val="0"/>
          <w:sz w:val="18"/>
        </w:rPr>
      </w:pPr>
    </w:p>
    <w:p w14:paraId="7E29311D" w14:textId="77777777" w:rsidR="00F65CE2" w:rsidRPr="00157FD1" w:rsidRDefault="00F65CE2">
      <w:pPr>
        <w:jc w:val="center"/>
        <w:rPr>
          <w:b/>
          <w:snapToGrid w:val="0"/>
          <w:sz w:val="18"/>
        </w:rPr>
      </w:pPr>
      <w:r w:rsidRPr="00157FD1">
        <w:rPr>
          <w:b/>
          <w:snapToGrid w:val="0"/>
          <w:sz w:val="18"/>
        </w:rPr>
        <w:t>O</w:t>
      </w:r>
    </w:p>
    <w:p w14:paraId="7E29311E" w14:textId="77777777" w:rsidR="00F65CE2" w:rsidRPr="00157FD1" w:rsidRDefault="00F65CE2">
      <w:pPr>
        <w:rPr>
          <w:snapToGrid w:val="0"/>
          <w:sz w:val="18"/>
        </w:rPr>
      </w:pPr>
      <w:r w:rsidRPr="00157FD1">
        <w:rPr>
          <w:b/>
          <w:snapToGrid w:val="0"/>
          <w:sz w:val="18"/>
        </w:rPr>
        <w:t xml:space="preserve">objective evidence </w:t>
      </w:r>
      <w:r w:rsidRPr="00157FD1">
        <w:rPr>
          <w:snapToGrid w:val="0"/>
          <w:sz w:val="18"/>
        </w:rPr>
        <w:t>3.8.1</w:t>
      </w:r>
    </w:p>
    <w:p w14:paraId="7E29311F" w14:textId="77777777" w:rsidR="00F65CE2" w:rsidRPr="00157FD1" w:rsidRDefault="00F65CE2">
      <w:pPr>
        <w:rPr>
          <w:snapToGrid w:val="0"/>
          <w:sz w:val="18"/>
        </w:rPr>
      </w:pPr>
      <w:r w:rsidRPr="00157FD1">
        <w:rPr>
          <w:b/>
          <w:snapToGrid w:val="0"/>
          <w:sz w:val="18"/>
        </w:rPr>
        <w:t xml:space="preserve">organization </w:t>
      </w:r>
      <w:r w:rsidRPr="00157FD1">
        <w:rPr>
          <w:snapToGrid w:val="0"/>
          <w:sz w:val="18"/>
        </w:rPr>
        <w:t>3.3.1</w:t>
      </w:r>
    </w:p>
    <w:p w14:paraId="7E293120" w14:textId="77777777" w:rsidR="00F65CE2" w:rsidRPr="00157FD1" w:rsidRDefault="00F65CE2">
      <w:pPr>
        <w:rPr>
          <w:snapToGrid w:val="0"/>
          <w:sz w:val="18"/>
        </w:rPr>
      </w:pPr>
      <w:r w:rsidRPr="00157FD1">
        <w:rPr>
          <w:b/>
          <w:snapToGrid w:val="0"/>
          <w:sz w:val="18"/>
        </w:rPr>
        <w:t xml:space="preserve">organizational structure </w:t>
      </w:r>
      <w:r w:rsidRPr="00157FD1">
        <w:rPr>
          <w:snapToGrid w:val="0"/>
          <w:sz w:val="18"/>
        </w:rPr>
        <w:t>3.3.2</w:t>
      </w:r>
    </w:p>
    <w:p w14:paraId="7E293121" w14:textId="77777777" w:rsidR="00F65CE2" w:rsidRPr="00157FD1" w:rsidRDefault="00F65CE2">
      <w:pPr>
        <w:rPr>
          <w:snapToGrid w:val="0"/>
          <w:sz w:val="18"/>
        </w:rPr>
      </w:pPr>
    </w:p>
    <w:p w14:paraId="7E293122" w14:textId="77777777" w:rsidR="00F65CE2" w:rsidRPr="00157FD1" w:rsidRDefault="00F65CE2">
      <w:pPr>
        <w:jc w:val="center"/>
        <w:rPr>
          <w:b/>
          <w:snapToGrid w:val="0"/>
          <w:sz w:val="18"/>
        </w:rPr>
      </w:pPr>
      <w:r w:rsidRPr="00157FD1">
        <w:rPr>
          <w:b/>
          <w:snapToGrid w:val="0"/>
          <w:sz w:val="18"/>
        </w:rPr>
        <w:t>P</w:t>
      </w:r>
    </w:p>
    <w:p w14:paraId="7E293123" w14:textId="77777777" w:rsidR="00F65CE2" w:rsidRPr="00157FD1" w:rsidRDefault="00F65CE2">
      <w:pPr>
        <w:rPr>
          <w:snapToGrid w:val="0"/>
          <w:sz w:val="18"/>
        </w:rPr>
      </w:pPr>
      <w:r w:rsidRPr="00157FD1">
        <w:rPr>
          <w:b/>
          <w:snapToGrid w:val="0"/>
          <w:sz w:val="18"/>
        </w:rPr>
        <w:t xml:space="preserve">preventive action </w:t>
      </w:r>
      <w:r w:rsidRPr="00157FD1">
        <w:rPr>
          <w:snapToGrid w:val="0"/>
          <w:sz w:val="18"/>
        </w:rPr>
        <w:t>3.6.4</w:t>
      </w:r>
    </w:p>
    <w:p w14:paraId="7E293124" w14:textId="77777777" w:rsidR="00F65CE2" w:rsidRPr="00157FD1" w:rsidRDefault="00F65CE2">
      <w:pPr>
        <w:rPr>
          <w:snapToGrid w:val="0"/>
          <w:sz w:val="18"/>
        </w:rPr>
      </w:pPr>
      <w:r w:rsidRPr="00157FD1">
        <w:rPr>
          <w:b/>
          <w:snapToGrid w:val="0"/>
          <w:sz w:val="18"/>
        </w:rPr>
        <w:t xml:space="preserve">procedure </w:t>
      </w:r>
      <w:r w:rsidRPr="00157FD1">
        <w:rPr>
          <w:snapToGrid w:val="0"/>
          <w:sz w:val="18"/>
        </w:rPr>
        <w:t>3.4.5</w:t>
      </w:r>
    </w:p>
    <w:p w14:paraId="7E293125" w14:textId="77777777" w:rsidR="00F65CE2" w:rsidRPr="00157FD1" w:rsidRDefault="00F65CE2">
      <w:pPr>
        <w:rPr>
          <w:snapToGrid w:val="0"/>
          <w:sz w:val="18"/>
        </w:rPr>
      </w:pPr>
      <w:r w:rsidRPr="00157FD1">
        <w:rPr>
          <w:b/>
          <w:snapToGrid w:val="0"/>
          <w:sz w:val="18"/>
        </w:rPr>
        <w:t xml:space="preserve">process </w:t>
      </w:r>
      <w:r w:rsidRPr="00157FD1">
        <w:rPr>
          <w:snapToGrid w:val="0"/>
          <w:sz w:val="18"/>
        </w:rPr>
        <w:t>3.4.1</w:t>
      </w:r>
    </w:p>
    <w:p w14:paraId="7E293126" w14:textId="77777777" w:rsidR="00F65CE2" w:rsidRPr="00157FD1" w:rsidRDefault="00F65CE2">
      <w:pPr>
        <w:rPr>
          <w:snapToGrid w:val="0"/>
          <w:sz w:val="18"/>
        </w:rPr>
      </w:pPr>
      <w:r w:rsidRPr="00157FD1">
        <w:rPr>
          <w:b/>
          <w:snapToGrid w:val="0"/>
          <w:sz w:val="18"/>
        </w:rPr>
        <w:t xml:space="preserve">product </w:t>
      </w:r>
      <w:r w:rsidRPr="00157FD1">
        <w:rPr>
          <w:snapToGrid w:val="0"/>
          <w:sz w:val="18"/>
        </w:rPr>
        <w:t>3.4.2</w:t>
      </w:r>
    </w:p>
    <w:p w14:paraId="7E293127" w14:textId="77777777" w:rsidR="00F65CE2" w:rsidRPr="00157FD1" w:rsidRDefault="00F65CE2">
      <w:pPr>
        <w:rPr>
          <w:snapToGrid w:val="0"/>
          <w:sz w:val="18"/>
        </w:rPr>
      </w:pPr>
      <w:r w:rsidRPr="00157FD1">
        <w:rPr>
          <w:b/>
          <w:snapToGrid w:val="0"/>
          <w:sz w:val="18"/>
        </w:rPr>
        <w:t xml:space="preserve">project </w:t>
      </w:r>
      <w:r w:rsidRPr="00157FD1">
        <w:rPr>
          <w:snapToGrid w:val="0"/>
          <w:sz w:val="18"/>
        </w:rPr>
        <w:t>3.4.3</w:t>
      </w:r>
    </w:p>
    <w:p w14:paraId="7E293128" w14:textId="77777777" w:rsidR="00F65CE2" w:rsidRPr="00157FD1" w:rsidRDefault="00F65CE2">
      <w:pPr>
        <w:rPr>
          <w:snapToGrid w:val="0"/>
          <w:sz w:val="18"/>
        </w:rPr>
      </w:pPr>
    </w:p>
    <w:p w14:paraId="7E293129" w14:textId="77777777" w:rsidR="00F65CE2" w:rsidRPr="00157FD1" w:rsidRDefault="00F65CE2">
      <w:pPr>
        <w:jc w:val="center"/>
        <w:rPr>
          <w:b/>
          <w:snapToGrid w:val="0"/>
          <w:sz w:val="18"/>
        </w:rPr>
      </w:pPr>
      <w:r w:rsidRPr="00157FD1">
        <w:rPr>
          <w:b/>
          <w:snapToGrid w:val="0"/>
          <w:sz w:val="18"/>
        </w:rPr>
        <w:t>Q</w:t>
      </w:r>
    </w:p>
    <w:p w14:paraId="7E29312A" w14:textId="77777777" w:rsidR="00F65CE2" w:rsidRPr="00157FD1" w:rsidRDefault="00F65CE2">
      <w:pPr>
        <w:rPr>
          <w:snapToGrid w:val="0"/>
          <w:sz w:val="18"/>
        </w:rPr>
      </w:pPr>
      <w:r w:rsidRPr="00157FD1">
        <w:rPr>
          <w:b/>
          <w:snapToGrid w:val="0"/>
          <w:sz w:val="18"/>
        </w:rPr>
        <w:t xml:space="preserve">qualification process </w:t>
      </w:r>
      <w:r w:rsidRPr="00157FD1">
        <w:rPr>
          <w:snapToGrid w:val="0"/>
          <w:sz w:val="18"/>
        </w:rPr>
        <w:t>3.8.6</w:t>
      </w:r>
    </w:p>
    <w:p w14:paraId="7E29312B" w14:textId="77777777" w:rsidR="00F65CE2" w:rsidRPr="00157FD1" w:rsidRDefault="00F65CE2">
      <w:pPr>
        <w:rPr>
          <w:snapToGrid w:val="0"/>
          <w:sz w:val="18"/>
        </w:rPr>
      </w:pPr>
      <w:r w:rsidRPr="00157FD1">
        <w:rPr>
          <w:b/>
          <w:snapToGrid w:val="0"/>
          <w:sz w:val="18"/>
        </w:rPr>
        <w:t xml:space="preserve">quality </w:t>
      </w:r>
      <w:r w:rsidRPr="00157FD1">
        <w:rPr>
          <w:snapToGrid w:val="0"/>
          <w:sz w:val="18"/>
        </w:rPr>
        <w:t>3.1.1</w:t>
      </w:r>
    </w:p>
    <w:p w14:paraId="7E29312C" w14:textId="77777777" w:rsidR="00F65CE2" w:rsidRPr="00157FD1" w:rsidRDefault="00F65CE2">
      <w:pPr>
        <w:rPr>
          <w:snapToGrid w:val="0"/>
          <w:sz w:val="18"/>
        </w:rPr>
      </w:pPr>
      <w:r w:rsidRPr="00157FD1">
        <w:rPr>
          <w:b/>
          <w:snapToGrid w:val="0"/>
          <w:sz w:val="18"/>
        </w:rPr>
        <w:t xml:space="preserve">quality assurance </w:t>
      </w:r>
      <w:r w:rsidRPr="00157FD1">
        <w:rPr>
          <w:snapToGrid w:val="0"/>
          <w:sz w:val="18"/>
        </w:rPr>
        <w:t>3.2.11</w:t>
      </w:r>
    </w:p>
    <w:p w14:paraId="7E29312D" w14:textId="77777777" w:rsidR="00F65CE2" w:rsidRPr="00157FD1" w:rsidRDefault="00F65CE2">
      <w:pPr>
        <w:rPr>
          <w:snapToGrid w:val="0"/>
          <w:sz w:val="18"/>
        </w:rPr>
      </w:pPr>
      <w:r w:rsidRPr="00157FD1">
        <w:rPr>
          <w:b/>
          <w:snapToGrid w:val="0"/>
          <w:sz w:val="18"/>
        </w:rPr>
        <w:t xml:space="preserve">quality characteristic </w:t>
      </w:r>
      <w:r w:rsidRPr="00157FD1">
        <w:rPr>
          <w:snapToGrid w:val="0"/>
          <w:sz w:val="18"/>
        </w:rPr>
        <w:t>3.5.2</w:t>
      </w:r>
    </w:p>
    <w:p w14:paraId="7E29312E" w14:textId="77777777" w:rsidR="00F65CE2" w:rsidRPr="00157FD1" w:rsidRDefault="00F65CE2">
      <w:pPr>
        <w:rPr>
          <w:snapToGrid w:val="0"/>
          <w:sz w:val="18"/>
        </w:rPr>
      </w:pPr>
      <w:r w:rsidRPr="00157FD1">
        <w:rPr>
          <w:b/>
          <w:snapToGrid w:val="0"/>
          <w:sz w:val="18"/>
        </w:rPr>
        <w:t xml:space="preserve">quality control </w:t>
      </w:r>
      <w:r w:rsidRPr="00157FD1">
        <w:rPr>
          <w:snapToGrid w:val="0"/>
          <w:sz w:val="18"/>
        </w:rPr>
        <w:t>3.2.10</w:t>
      </w:r>
    </w:p>
    <w:p w14:paraId="7E29312F" w14:textId="77777777" w:rsidR="00F65CE2" w:rsidRPr="00157FD1" w:rsidRDefault="00F65CE2">
      <w:pPr>
        <w:rPr>
          <w:snapToGrid w:val="0"/>
          <w:sz w:val="18"/>
        </w:rPr>
      </w:pPr>
      <w:r w:rsidRPr="00157FD1">
        <w:rPr>
          <w:b/>
          <w:snapToGrid w:val="0"/>
          <w:sz w:val="18"/>
        </w:rPr>
        <w:t xml:space="preserve">quality improvement </w:t>
      </w:r>
      <w:r w:rsidRPr="00157FD1">
        <w:rPr>
          <w:snapToGrid w:val="0"/>
          <w:sz w:val="18"/>
        </w:rPr>
        <w:t>3.2.12</w:t>
      </w:r>
    </w:p>
    <w:p w14:paraId="7E293130" w14:textId="77777777" w:rsidR="00F65CE2" w:rsidRPr="00157FD1" w:rsidRDefault="00F65CE2">
      <w:pPr>
        <w:rPr>
          <w:snapToGrid w:val="0"/>
          <w:sz w:val="18"/>
        </w:rPr>
      </w:pPr>
      <w:r w:rsidRPr="00157FD1">
        <w:rPr>
          <w:b/>
          <w:snapToGrid w:val="0"/>
          <w:sz w:val="18"/>
        </w:rPr>
        <w:t xml:space="preserve">quality management </w:t>
      </w:r>
      <w:r w:rsidRPr="00157FD1">
        <w:rPr>
          <w:snapToGrid w:val="0"/>
          <w:sz w:val="18"/>
        </w:rPr>
        <w:t>3.2.8</w:t>
      </w:r>
    </w:p>
    <w:p w14:paraId="7E293131" w14:textId="77777777" w:rsidR="00F65CE2" w:rsidRPr="00157FD1" w:rsidRDefault="00F65CE2">
      <w:pPr>
        <w:rPr>
          <w:snapToGrid w:val="0"/>
          <w:sz w:val="18"/>
        </w:rPr>
      </w:pPr>
      <w:r w:rsidRPr="00157FD1">
        <w:rPr>
          <w:b/>
          <w:snapToGrid w:val="0"/>
          <w:sz w:val="18"/>
        </w:rPr>
        <w:t xml:space="preserve">quality management system </w:t>
      </w:r>
      <w:r w:rsidRPr="00157FD1">
        <w:rPr>
          <w:snapToGrid w:val="0"/>
          <w:sz w:val="18"/>
        </w:rPr>
        <w:t>3.2.3</w:t>
      </w:r>
    </w:p>
    <w:p w14:paraId="7E293132" w14:textId="77777777" w:rsidR="00F65CE2" w:rsidRPr="00157FD1" w:rsidRDefault="00F65CE2">
      <w:pPr>
        <w:rPr>
          <w:snapToGrid w:val="0"/>
          <w:sz w:val="18"/>
        </w:rPr>
      </w:pPr>
      <w:r w:rsidRPr="00157FD1">
        <w:rPr>
          <w:b/>
          <w:snapToGrid w:val="0"/>
          <w:sz w:val="18"/>
        </w:rPr>
        <w:t xml:space="preserve">quality manual </w:t>
      </w:r>
      <w:r w:rsidRPr="00157FD1">
        <w:rPr>
          <w:snapToGrid w:val="0"/>
          <w:sz w:val="18"/>
        </w:rPr>
        <w:t>3.7.4</w:t>
      </w:r>
    </w:p>
    <w:p w14:paraId="7E293133" w14:textId="77777777" w:rsidR="00F65CE2" w:rsidRPr="00157FD1" w:rsidRDefault="00F65CE2">
      <w:pPr>
        <w:rPr>
          <w:snapToGrid w:val="0"/>
          <w:sz w:val="18"/>
        </w:rPr>
      </w:pPr>
      <w:r w:rsidRPr="00157FD1">
        <w:rPr>
          <w:b/>
          <w:snapToGrid w:val="0"/>
          <w:sz w:val="18"/>
        </w:rPr>
        <w:t xml:space="preserve">quality objective </w:t>
      </w:r>
      <w:r w:rsidRPr="00157FD1">
        <w:rPr>
          <w:snapToGrid w:val="0"/>
          <w:sz w:val="18"/>
        </w:rPr>
        <w:t>3.2.5</w:t>
      </w:r>
    </w:p>
    <w:p w14:paraId="7E293134" w14:textId="77777777" w:rsidR="00F65CE2" w:rsidRPr="00157FD1" w:rsidRDefault="00F65CE2">
      <w:pPr>
        <w:rPr>
          <w:snapToGrid w:val="0"/>
          <w:sz w:val="18"/>
        </w:rPr>
      </w:pPr>
      <w:r w:rsidRPr="00157FD1">
        <w:rPr>
          <w:b/>
          <w:snapToGrid w:val="0"/>
          <w:sz w:val="18"/>
        </w:rPr>
        <w:t xml:space="preserve">quality plan </w:t>
      </w:r>
      <w:r w:rsidRPr="00157FD1">
        <w:rPr>
          <w:snapToGrid w:val="0"/>
          <w:sz w:val="18"/>
        </w:rPr>
        <w:t>3.7.5</w:t>
      </w:r>
    </w:p>
    <w:p w14:paraId="7E293135" w14:textId="77777777" w:rsidR="00F65CE2" w:rsidRPr="00157FD1" w:rsidRDefault="00F65CE2">
      <w:pPr>
        <w:rPr>
          <w:snapToGrid w:val="0"/>
          <w:sz w:val="18"/>
        </w:rPr>
      </w:pPr>
      <w:r w:rsidRPr="00157FD1">
        <w:rPr>
          <w:b/>
          <w:snapToGrid w:val="0"/>
          <w:sz w:val="18"/>
        </w:rPr>
        <w:t xml:space="preserve">quality planning </w:t>
      </w:r>
      <w:r w:rsidRPr="00157FD1">
        <w:rPr>
          <w:snapToGrid w:val="0"/>
          <w:sz w:val="18"/>
        </w:rPr>
        <w:t>3.2.9</w:t>
      </w:r>
    </w:p>
    <w:p w14:paraId="7E293136" w14:textId="77777777" w:rsidR="00F65CE2" w:rsidRPr="00157FD1" w:rsidRDefault="00F65CE2">
      <w:pPr>
        <w:rPr>
          <w:snapToGrid w:val="0"/>
          <w:sz w:val="18"/>
        </w:rPr>
      </w:pPr>
      <w:r w:rsidRPr="00157FD1">
        <w:rPr>
          <w:b/>
          <w:snapToGrid w:val="0"/>
          <w:sz w:val="18"/>
        </w:rPr>
        <w:t xml:space="preserve">quality policy </w:t>
      </w:r>
      <w:r w:rsidRPr="00157FD1">
        <w:rPr>
          <w:snapToGrid w:val="0"/>
          <w:sz w:val="18"/>
        </w:rPr>
        <w:t>3.2.4</w:t>
      </w:r>
    </w:p>
    <w:p w14:paraId="7E293137" w14:textId="77777777" w:rsidR="00F65CE2" w:rsidRPr="00157FD1" w:rsidRDefault="00F65CE2">
      <w:pPr>
        <w:rPr>
          <w:snapToGrid w:val="0"/>
          <w:sz w:val="18"/>
        </w:rPr>
      </w:pPr>
    </w:p>
    <w:p w14:paraId="7E293138" w14:textId="77777777" w:rsidR="00F65CE2" w:rsidRPr="00157FD1" w:rsidRDefault="00F65CE2">
      <w:pPr>
        <w:jc w:val="center"/>
        <w:rPr>
          <w:b/>
          <w:snapToGrid w:val="0"/>
          <w:sz w:val="18"/>
        </w:rPr>
      </w:pPr>
      <w:r w:rsidRPr="00157FD1">
        <w:rPr>
          <w:b/>
          <w:snapToGrid w:val="0"/>
          <w:sz w:val="18"/>
        </w:rPr>
        <w:t>R</w:t>
      </w:r>
    </w:p>
    <w:p w14:paraId="7E293139" w14:textId="77777777" w:rsidR="00F65CE2" w:rsidRPr="00157FD1" w:rsidRDefault="00F65CE2">
      <w:pPr>
        <w:rPr>
          <w:snapToGrid w:val="0"/>
          <w:sz w:val="18"/>
        </w:rPr>
      </w:pPr>
      <w:r w:rsidRPr="00157FD1">
        <w:rPr>
          <w:b/>
          <w:snapToGrid w:val="0"/>
          <w:sz w:val="18"/>
        </w:rPr>
        <w:t xml:space="preserve">record </w:t>
      </w:r>
      <w:r w:rsidRPr="00157FD1">
        <w:rPr>
          <w:snapToGrid w:val="0"/>
          <w:sz w:val="18"/>
        </w:rPr>
        <w:t>3.7.6</w:t>
      </w:r>
    </w:p>
    <w:p w14:paraId="7E29313A" w14:textId="77777777" w:rsidR="00F65CE2" w:rsidRPr="00157FD1" w:rsidRDefault="00F65CE2">
      <w:pPr>
        <w:rPr>
          <w:snapToGrid w:val="0"/>
          <w:sz w:val="18"/>
        </w:rPr>
      </w:pPr>
      <w:r w:rsidRPr="00157FD1">
        <w:rPr>
          <w:b/>
          <w:snapToGrid w:val="0"/>
          <w:sz w:val="18"/>
        </w:rPr>
        <w:t xml:space="preserve">regrade </w:t>
      </w:r>
      <w:r w:rsidRPr="00157FD1">
        <w:rPr>
          <w:snapToGrid w:val="0"/>
          <w:sz w:val="18"/>
        </w:rPr>
        <w:t>3.6.8</w:t>
      </w:r>
    </w:p>
    <w:p w14:paraId="7E29313B" w14:textId="77777777" w:rsidR="00F65CE2" w:rsidRPr="00157FD1" w:rsidRDefault="00F65CE2">
      <w:pPr>
        <w:rPr>
          <w:snapToGrid w:val="0"/>
          <w:sz w:val="18"/>
        </w:rPr>
      </w:pPr>
      <w:r w:rsidRPr="00157FD1">
        <w:rPr>
          <w:b/>
          <w:snapToGrid w:val="0"/>
          <w:sz w:val="18"/>
        </w:rPr>
        <w:t xml:space="preserve">release </w:t>
      </w:r>
      <w:r w:rsidRPr="00157FD1">
        <w:rPr>
          <w:snapToGrid w:val="0"/>
          <w:sz w:val="18"/>
        </w:rPr>
        <w:t>3.6.13</w:t>
      </w:r>
    </w:p>
    <w:p w14:paraId="7E29313C" w14:textId="77777777" w:rsidR="00F65CE2" w:rsidRPr="00157FD1" w:rsidRDefault="00F65CE2">
      <w:pPr>
        <w:rPr>
          <w:snapToGrid w:val="0"/>
          <w:sz w:val="18"/>
        </w:rPr>
      </w:pPr>
      <w:r w:rsidRPr="00157FD1">
        <w:rPr>
          <w:b/>
          <w:snapToGrid w:val="0"/>
          <w:sz w:val="18"/>
        </w:rPr>
        <w:t xml:space="preserve">repair </w:t>
      </w:r>
      <w:r w:rsidRPr="00157FD1">
        <w:rPr>
          <w:snapToGrid w:val="0"/>
          <w:sz w:val="18"/>
        </w:rPr>
        <w:t>3.6.9</w:t>
      </w:r>
    </w:p>
    <w:p w14:paraId="7E29313D" w14:textId="77777777" w:rsidR="00F65CE2" w:rsidRPr="00157FD1" w:rsidRDefault="00F65CE2">
      <w:pPr>
        <w:rPr>
          <w:snapToGrid w:val="0"/>
          <w:sz w:val="18"/>
        </w:rPr>
      </w:pPr>
      <w:r w:rsidRPr="00157FD1">
        <w:rPr>
          <w:b/>
          <w:snapToGrid w:val="0"/>
          <w:sz w:val="18"/>
        </w:rPr>
        <w:t xml:space="preserve">requirement </w:t>
      </w:r>
      <w:r w:rsidRPr="00157FD1">
        <w:rPr>
          <w:snapToGrid w:val="0"/>
          <w:sz w:val="18"/>
        </w:rPr>
        <w:t>3.1.2</w:t>
      </w:r>
    </w:p>
    <w:p w14:paraId="7E29313E" w14:textId="77777777" w:rsidR="00F65CE2" w:rsidRPr="00157FD1" w:rsidRDefault="00F65CE2">
      <w:pPr>
        <w:rPr>
          <w:snapToGrid w:val="0"/>
          <w:sz w:val="18"/>
        </w:rPr>
      </w:pPr>
      <w:r w:rsidRPr="00157FD1">
        <w:rPr>
          <w:b/>
          <w:snapToGrid w:val="0"/>
          <w:sz w:val="18"/>
        </w:rPr>
        <w:t xml:space="preserve">review </w:t>
      </w:r>
      <w:r w:rsidRPr="00157FD1">
        <w:rPr>
          <w:snapToGrid w:val="0"/>
          <w:sz w:val="18"/>
        </w:rPr>
        <w:t>3.8.7</w:t>
      </w:r>
    </w:p>
    <w:p w14:paraId="7E29313F" w14:textId="77777777" w:rsidR="00F65CE2" w:rsidRPr="00157FD1" w:rsidRDefault="00F65CE2">
      <w:pPr>
        <w:rPr>
          <w:snapToGrid w:val="0"/>
          <w:sz w:val="18"/>
        </w:rPr>
      </w:pPr>
      <w:r w:rsidRPr="00157FD1">
        <w:rPr>
          <w:b/>
          <w:snapToGrid w:val="0"/>
          <w:sz w:val="18"/>
        </w:rPr>
        <w:t xml:space="preserve">rework </w:t>
      </w:r>
      <w:r w:rsidRPr="00157FD1">
        <w:rPr>
          <w:snapToGrid w:val="0"/>
          <w:sz w:val="18"/>
        </w:rPr>
        <w:t>3.6.7</w:t>
      </w:r>
    </w:p>
    <w:p w14:paraId="7E293140" w14:textId="77777777" w:rsidR="00F65CE2" w:rsidRPr="00157FD1" w:rsidRDefault="00F65CE2">
      <w:pPr>
        <w:rPr>
          <w:snapToGrid w:val="0"/>
          <w:sz w:val="18"/>
        </w:rPr>
      </w:pPr>
    </w:p>
    <w:p w14:paraId="7E293141" w14:textId="77777777" w:rsidR="00F65CE2" w:rsidRPr="00157FD1" w:rsidRDefault="00F65CE2">
      <w:pPr>
        <w:jc w:val="center"/>
        <w:rPr>
          <w:b/>
          <w:snapToGrid w:val="0"/>
          <w:sz w:val="18"/>
        </w:rPr>
      </w:pPr>
      <w:r w:rsidRPr="00157FD1">
        <w:rPr>
          <w:b/>
          <w:snapToGrid w:val="0"/>
          <w:sz w:val="18"/>
        </w:rPr>
        <w:t>S</w:t>
      </w:r>
    </w:p>
    <w:p w14:paraId="7E293142" w14:textId="77777777" w:rsidR="00F65CE2" w:rsidRPr="00157FD1" w:rsidRDefault="00F65CE2">
      <w:pPr>
        <w:rPr>
          <w:snapToGrid w:val="0"/>
          <w:sz w:val="18"/>
        </w:rPr>
      </w:pPr>
      <w:r w:rsidRPr="00157FD1">
        <w:rPr>
          <w:b/>
          <w:snapToGrid w:val="0"/>
          <w:sz w:val="18"/>
        </w:rPr>
        <w:t xml:space="preserve">scrap </w:t>
      </w:r>
      <w:r w:rsidRPr="00157FD1">
        <w:rPr>
          <w:snapToGrid w:val="0"/>
          <w:sz w:val="18"/>
        </w:rPr>
        <w:t>3.6.10</w:t>
      </w:r>
    </w:p>
    <w:p w14:paraId="7E293143" w14:textId="77777777" w:rsidR="00F65CE2" w:rsidRPr="00157FD1" w:rsidRDefault="00F65CE2">
      <w:pPr>
        <w:rPr>
          <w:snapToGrid w:val="0"/>
          <w:sz w:val="18"/>
        </w:rPr>
      </w:pPr>
      <w:r w:rsidRPr="00157FD1">
        <w:rPr>
          <w:b/>
          <w:snapToGrid w:val="0"/>
          <w:sz w:val="18"/>
        </w:rPr>
        <w:t xml:space="preserve">specification </w:t>
      </w:r>
      <w:r w:rsidRPr="00157FD1">
        <w:rPr>
          <w:snapToGrid w:val="0"/>
          <w:sz w:val="18"/>
        </w:rPr>
        <w:t>3.7.3</w:t>
      </w:r>
    </w:p>
    <w:p w14:paraId="7E293144" w14:textId="77777777" w:rsidR="00F65CE2" w:rsidRPr="00157FD1" w:rsidRDefault="00F65CE2">
      <w:pPr>
        <w:rPr>
          <w:snapToGrid w:val="0"/>
          <w:sz w:val="18"/>
        </w:rPr>
      </w:pPr>
      <w:r w:rsidRPr="00157FD1">
        <w:rPr>
          <w:b/>
          <w:snapToGrid w:val="0"/>
          <w:sz w:val="18"/>
        </w:rPr>
        <w:t xml:space="preserve">supplier </w:t>
      </w:r>
      <w:r w:rsidRPr="00157FD1">
        <w:rPr>
          <w:snapToGrid w:val="0"/>
          <w:sz w:val="18"/>
        </w:rPr>
        <w:t>3.3.6</w:t>
      </w:r>
    </w:p>
    <w:p w14:paraId="7E293145" w14:textId="77777777" w:rsidR="00F65CE2" w:rsidRPr="00157FD1" w:rsidRDefault="00F65CE2">
      <w:pPr>
        <w:rPr>
          <w:snapToGrid w:val="0"/>
          <w:sz w:val="18"/>
        </w:rPr>
      </w:pPr>
      <w:r w:rsidRPr="00157FD1">
        <w:rPr>
          <w:b/>
          <w:snapToGrid w:val="0"/>
          <w:sz w:val="18"/>
        </w:rPr>
        <w:t xml:space="preserve">system </w:t>
      </w:r>
      <w:r w:rsidRPr="00157FD1">
        <w:rPr>
          <w:snapToGrid w:val="0"/>
          <w:sz w:val="18"/>
        </w:rPr>
        <w:t>3.2.1</w:t>
      </w:r>
    </w:p>
    <w:p w14:paraId="7E293146" w14:textId="77777777" w:rsidR="00F65CE2" w:rsidRPr="00157FD1" w:rsidRDefault="00F65CE2">
      <w:pPr>
        <w:rPr>
          <w:snapToGrid w:val="0"/>
          <w:sz w:val="18"/>
        </w:rPr>
      </w:pPr>
    </w:p>
    <w:p w14:paraId="7E293147" w14:textId="77777777" w:rsidR="00F65CE2" w:rsidRPr="00157FD1" w:rsidRDefault="00F65CE2">
      <w:pPr>
        <w:jc w:val="center"/>
        <w:rPr>
          <w:b/>
          <w:snapToGrid w:val="0"/>
          <w:sz w:val="18"/>
        </w:rPr>
      </w:pPr>
      <w:r w:rsidRPr="00157FD1">
        <w:rPr>
          <w:b/>
          <w:snapToGrid w:val="0"/>
          <w:sz w:val="18"/>
        </w:rPr>
        <w:t>T</w:t>
      </w:r>
    </w:p>
    <w:p w14:paraId="7E293148" w14:textId="77777777" w:rsidR="00F65CE2" w:rsidRPr="00157FD1" w:rsidRDefault="00F65CE2">
      <w:pPr>
        <w:rPr>
          <w:snapToGrid w:val="0"/>
          <w:sz w:val="18"/>
        </w:rPr>
      </w:pPr>
      <w:r w:rsidRPr="00157FD1">
        <w:rPr>
          <w:b/>
          <w:snapToGrid w:val="0"/>
          <w:sz w:val="18"/>
        </w:rPr>
        <w:t xml:space="preserve">technical expert </w:t>
      </w:r>
      <w:r w:rsidRPr="00157FD1">
        <w:rPr>
          <w:snapToGrid w:val="0"/>
          <w:sz w:val="18"/>
        </w:rPr>
        <w:t>&lt;audit&gt; 3.9.11</w:t>
      </w:r>
    </w:p>
    <w:p w14:paraId="7E293149" w14:textId="77777777" w:rsidR="00F65CE2" w:rsidRPr="00157FD1" w:rsidRDefault="00F65CE2">
      <w:pPr>
        <w:rPr>
          <w:snapToGrid w:val="0"/>
          <w:sz w:val="18"/>
        </w:rPr>
      </w:pPr>
      <w:r w:rsidRPr="00157FD1">
        <w:rPr>
          <w:b/>
          <w:snapToGrid w:val="0"/>
          <w:sz w:val="18"/>
        </w:rPr>
        <w:t xml:space="preserve">test </w:t>
      </w:r>
      <w:r w:rsidRPr="00157FD1">
        <w:rPr>
          <w:snapToGrid w:val="0"/>
          <w:sz w:val="18"/>
        </w:rPr>
        <w:t>3.8.3</w:t>
      </w:r>
    </w:p>
    <w:p w14:paraId="7E29314A" w14:textId="77777777" w:rsidR="00F65CE2" w:rsidRPr="00157FD1" w:rsidRDefault="00F65CE2">
      <w:pPr>
        <w:rPr>
          <w:snapToGrid w:val="0"/>
          <w:sz w:val="18"/>
        </w:rPr>
      </w:pPr>
      <w:r w:rsidRPr="00157FD1">
        <w:rPr>
          <w:b/>
          <w:snapToGrid w:val="0"/>
          <w:sz w:val="18"/>
        </w:rPr>
        <w:t xml:space="preserve">top management </w:t>
      </w:r>
      <w:r w:rsidRPr="00157FD1">
        <w:rPr>
          <w:snapToGrid w:val="0"/>
          <w:sz w:val="18"/>
        </w:rPr>
        <w:t>3.2.7</w:t>
      </w:r>
    </w:p>
    <w:p w14:paraId="7E29314B" w14:textId="77777777" w:rsidR="00F65CE2" w:rsidRPr="00157FD1" w:rsidRDefault="00F65CE2">
      <w:pPr>
        <w:rPr>
          <w:snapToGrid w:val="0"/>
          <w:sz w:val="18"/>
        </w:rPr>
      </w:pPr>
      <w:r w:rsidRPr="00157FD1">
        <w:rPr>
          <w:b/>
          <w:snapToGrid w:val="0"/>
          <w:sz w:val="18"/>
        </w:rPr>
        <w:t xml:space="preserve">traceability </w:t>
      </w:r>
      <w:r w:rsidRPr="00157FD1">
        <w:rPr>
          <w:snapToGrid w:val="0"/>
          <w:sz w:val="18"/>
        </w:rPr>
        <w:t>3.5.4</w:t>
      </w:r>
    </w:p>
    <w:p w14:paraId="7E29314C" w14:textId="77777777" w:rsidR="00F65CE2" w:rsidRPr="00157FD1" w:rsidRDefault="00F65CE2">
      <w:pPr>
        <w:rPr>
          <w:snapToGrid w:val="0"/>
          <w:sz w:val="18"/>
        </w:rPr>
      </w:pPr>
    </w:p>
    <w:p w14:paraId="7E29314D" w14:textId="77777777" w:rsidR="00F65CE2" w:rsidRPr="00157FD1" w:rsidRDefault="00F65CE2">
      <w:pPr>
        <w:jc w:val="center"/>
        <w:rPr>
          <w:b/>
          <w:snapToGrid w:val="0"/>
          <w:sz w:val="18"/>
        </w:rPr>
      </w:pPr>
      <w:r w:rsidRPr="00157FD1">
        <w:rPr>
          <w:b/>
          <w:snapToGrid w:val="0"/>
          <w:sz w:val="18"/>
        </w:rPr>
        <w:t>V</w:t>
      </w:r>
    </w:p>
    <w:p w14:paraId="7E29314E" w14:textId="77777777" w:rsidR="00F65CE2" w:rsidRPr="00157FD1" w:rsidRDefault="00F65CE2">
      <w:pPr>
        <w:rPr>
          <w:snapToGrid w:val="0"/>
          <w:sz w:val="18"/>
        </w:rPr>
      </w:pPr>
      <w:r w:rsidRPr="00157FD1">
        <w:rPr>
          <w:b/>
          <w:snapToGrid w:val="0"/>
          <w:sz w:val="18"/>
        </w:rPr>
        <w:t xml:space="preserve">validation </w:t>
      </w:r>
      <w:r w:rsidRPr="00157FD1">
        <w:rPr>
          <w:snapToGrid w:val="0"/>
          <w:sz w:val="18"/>
        </w:rPr>
        <w:t>3.8.5</w:t>
      </w:r>
    </w:p>
    <w:p w14:paraId="7E29314F" w14:textId="77777777" w:rsidR="00F65CE2" w:rsidRPr="00157FD1" w:rsidRDefault="00F65CE2">
      <w:pPr>
        <w:rPr>
          <w:snapToGrid w:val="0"/>
          <w:sz w:val="18"/>
        </w:rPr>
      </w:pPr>
      <w:r w:rsidRPr="00157FD1">
        <w:rPr>
          <w:b/>
          <w:snapToGrid w:val="0"/>
          <w:sz w:val="18"/>
        </w:rPr>
        <w:t xml:space="preserve">verification </w:t>
      </w:r>
      <w:r w:rsidRPr="00157FD1">
        <w:rPr>
          <w:snapToGrid w:val="0"/>
          <w:sz w:val="18"/>
        </w:rPr>
        <w:t>3.8.4</w:t>
      </w:r>
    </w:p>
    <w:p w14:paraId="7E293150" w14:textId="77777777" w:rsidR="00F65CE2" w:rsidRPr="00157FD1" w:rsidRDefault="00F65CE2">
      <w:pPr>
        <w:rPr>
          <w:snapToGrid w:val="0"/>
          <w:sz w:val="18"/>
        </w:rPr>
      </w:pPr>
    </w:p>
    <w:p w14:paraId="7E293151" w14:textId="77777777" w:rsidR="00F65CE2" w:rsidRPr="00157FD1" w:rsidRDefault="00F65CE2">
      <w:pPr>
        <w:jc w:val="center"/>
        <w:rPr>
          <w:b/>
          <w:snapToGrid w:val="0"/>
          <w:sz w:val="18"/>
        </w:rPr>
      </w:pPr>
      <w:r w:rsidRPr="00157FD1">
        <w:rPr>
          <w:b/>
          <w:snapToGrid w:val="0"/>
          <w:sz w:val="18"/>
        </w:rPr>
        <w:t>W</w:t>
      </w:r>
    </w:p>
    <w:p w14:paraId="7E293152" w14:textId="77777777" w:rsidR="00F65CE2" w:rsidRPr="00157FD1" w:rsidRDefault="00F65CE2">
      <w:pPr>
        <w:rPr>
          <w:snapToGrid w:val="0"/>
          <w:sz w:val="18"/>
        </w:rPr>
      </w:pPr>
      <w:r w:rsidRPr="00157FD1">
        <w:rPr>
          <w:b/>
          <w:snapToGrid w:val="0"/>
          <w:sz w:val="18"/>
        </w:rPr>
        <w:t xml:space="preserve">work environment </w:t>
      </w:r>
      <w:r w:rsidRPr="00157FD1">
        <w:rPr>
          <w:snapToGrid w:val="0"/>
          <w:sz w:val="18"/>
        </w:rPr>
        <w:t>3.3.4</w:t>
      </w:r>
    </w:p>
    <w:p w14:paraId="7E293153" w14:textId="77777777" w:rsidR="00F65CE2" w:rsidRPr="00157FD1" w:rsidRDefault="00F65CE2">
      <w:pPr>
        <w:rPr>
          <w:rFonts w:cs="Arial"/>
        </w:rPr>
      </w:pPr>
    </w:p>
    <w:bookmarkEnd w:id="548"/>
    <w:p w14:paraId="7E293154" w14:textId="77777777" w:rsidR="00F65CE2" w:rsidRPr="00157FD1" w:rsidRDefault="00F65CE2">
      <w:pPr>
        <w:sectPr w:rsidR="00F65CE2" w:rsidRPr="00157FD1" w:rsidSect="00F65CE2">
          <w:footerReference w:type="even" r:id="rId140"/>
          <w:type w:val="continuous"/>
          <w:pgSz w:w="12240" w:h="15840" w:code="1"/>
          <w:pgMar w:top="1440" w:right="1800" w:bottom="1440" w:left="1800" w:header="720" w:footer="720" w:gutter="0"/>
          <w:pgNumType w:start="1"/>
          <w:cols w:num="2" w:space="720" w:equalWidth="0">
            <w:col w:w="3960" w:space="720"/>
            <w:col w:w="3960"/>
          </w:cols>
          <w:docGrid w:linePitch="360"/>
        </w:sectPr>
      </w:pPr>
    </w:p>
    <w:p w14:paraId="7E293155" w14:textId="77777777" w:rsidR="00F65CE2" w:rsidRPr="00157FD1" w:rsidRDefault="00F65CE2">
      <w:pPr>
        <w:pStyle w:val="berschrift1"/>
        <w:rPr>
          <w:noProof w:val="0"/>
        </w:rPr>
      </w:pPr>
      <w:bookmarkStart w:id="552" w:name="Bibliography"/>
      <w:bookmarkStart w:id="553" w:name="_Toc504448545"/>
      <w:bookmarkStart w:id="554" w:name="_Toc505344101"/>
      <w:bookmarkStart w:id="555" w:name="_Toc137886260"/>
      <w:bookmarkStart w:id="556" w:name="_Toc200531011"/>
      <w:bookmarkEnd w:id="552"/>
      <w:r w:rsidRPr="00157FD1">
        <w:rPr>
          <w:noProof w:val="0"/>
        </w:rPr>
        <w:lastRenderedPageBreak/>
        <w:t>Bibliography</w:t>
      </w:r>
      <w:bookmarkEnd w:id="553"/>
      <w:bookmarkEnd w:id="554"/>
      <w:bookmarkEnd w:id="555"/>
      <w:bookmarkEnd w:id="556"/>
    </w:p>
    <w:p w14:paraId="7E293156" w14:textId="77777777" w:rsidR="00F65CE2" w:rsidRPr="00157FD1" w:rsidRDefault="00F65CE2"/>
    <w:p w14:paraId="7E293157" w14:textId="77777777" w:rsidR="00F65CE2" w:rsidRPr="00157FD1" w:rsidRDefault="00F65CE2" w:rsidP="00F65CE2">
      <w:pPr>
        <w:pStyle w:val="BiblioNum"/>
        <w:tabs>
          <w:tab w:val="clear" w:pos="2160"/>
          <w:tab w:val="left" w:pos="2592"/>
        </w:tabs>
        <w:ind w:left="2592" w:hanging="2592"/>
      </w:pPr>
      <w:r w:rsidRPr="00157FD1">
        <w:t>GR-929-CORE</w:t>
      </w:r>
      <w:r w:rsidRPr="00157FD1">
        <w:tab/>
      </w:r>
      <w:r w:rsidRPr="00157FD1">
        <w:rPr>
          <w:i/>
          <w:iCs/>
        </w:rPr>
        <w:t>Reliability and Quality Measurements for Telecommunications Systems (RQMS)</w:t>
      </w:r>
      <w:r w:rsidRPr="00157FD1">
        <w:t>, Morristown, NJ, Telcordia Technologies, Issue 8, December 2002</w:t>
      </w:r>
    </w:p>
    <w:p w14:paraId="7E293158" w14:textId="77777777" w:rsidR="00F65CE2" w:rsidRPr="00157FD1" w:rsidRDefault="00F65CE2" w:rsidP="00F65CE2">
      <w:pPr>
        <w:pStyle w:val="BiblioNum"/>
        <w:tabs>
          <w:tab w:val="clear" w:pos="2160"/>
          <w:tab w:val="left" w:pos="2592"/>
        </w:tabs>
        <w:ind w:left="2592" w:hanging="2592"/>
      </w:pPr>
      <w:r w:rsidRPr="00157FD1">
        <w:t>GR-230-CORE</w:t>
      </w:r>
      <w:r w:rsidRPr="00157FD1">
        <w:tab/>
      </w:r>
      <w:r w:rsidRPr="00157FD1">
        <w:rPr>
          <w:i/>
          <w:iCs/>
        </w:rPr>
        <w:t>Generic Requirements for Engineering Complaints</w:t>
      </w:r>
      <w:r w:rsidRPr="00157FD1">
        <w:t>, Morristown, NJ, Telcordia Technologies, Issue 2, December 1997</w:t>
      </w:r>
    </w:p>
    <w:p w14:paraId="7E293159" w14:textId="77777777" w:rsidR="00F65CE2" w:rsidRPr="00157FD1" w:rsidRDefault="00F65CE2" w:rsidP="00F65CE2">
      <w:pPr>
        <w:pStyle w:val="BiblioNum"/>
        <w:tabs>
          <w:tab w:val="clear" w:pos="2160"/>
          <w:tab w:val="left" w:pos="2592"/>
        </w:tabs>
        <w:ind w:left="2592" w:hanging="2592"/>
      </w:pPr>
      <w:r w:rsidRPr="00157FD1">
        <w:t>GR-1323-CORE</w:t>
      </w:r>
      <w:r w:rsidRPr="00157FD1">
        <w:tab/>
      </w:r>
      <w:r w:rsidRPr="00157FD1">
        <w:rPr>
          <w:i/>
          <w:iCs/>
        </w:rPr>
        <w:t>Supplier Data—Comprehensive Generic Requirements</w:t>
      </w:r>
      <w:r w:rsidRPr="00157FD1">
        <w:t>, Morristown, NJ, Telcordia Technologies, Issue 1, December 1995</w:t>
      </w:r>
    </w:p>
    <w:p w14:paraId="7E29315A" w14:textId="77777777" w:rsidR="00F65CE2" w:rsidRPr="00157FD1" w:rsidRDefault="00F65CE2" w:rsidP="00F65CE2">
      <w:pPr>
        <w:pStyle w:val="BiblioNum"/>
        <w:tabs>
          <w:tab w:val="clear" w:pos="2160"/>
          <w:tab w:val="left" w:pos="2592"/>
        </w:tabs>
        <w:ind w:left="2592" w:hanging="2592"/>
      </w:pPr>
      <w:r>
        <w:t>GR-282-CORE</w:t>
      </w:r>
      <w:r w:rsidRPr="00157FD1">
        <w:tab/>
      </w:r>
      <w:r w:rsidRPr="00157FD1">
        <w:rPr>
          <w:i/>
        </w:rPr>
        <w:t>Reliability and Quality Switching Systems Generic Requirements (RQSSGR),</w:t>
      </w:r>
      <w:r w:rsidRPr="00157FD1">
        <w:t xml:space="preserve"> Morristown, NJ, Telcordia Technologies, </w:t>
      </w:r>
      <w:r>
        <w:t>September 2003</w:t>
      </w:r>
    </w:p>
    <w:p w14:paraId="7E29315B" w14:textId="41598E08" w:rsidR="00F65CE2" w:rsidRPr="00157FD1" w:rsidRDefault="00F65CE2" w:rsidP="00F65CE2">
      <w:pPr>
        <w:pStyle w:val="BiblioNum"/>
        <w:tabs>
          <w:tab w:val="clear" w:pos="2160"/>
          <w:tab w:val="left" w:pos="2592"/>
        </w:tabs>
        <w:ind w:left="2592" w:hanging="2592"/>
      </w:pPr>
      <w:r w:rsidRPr="00157FD1">
        <w:t>TL 9000</w:t>
      </w:r>
      <w:r>
        <w:t xml:space="preserve"> Requirements</w:t>
      </w:r>
      <w:r w:rsidRPr="00157FD1">
        <w:tab/>
      </w:r>
      <w:r w:rsidRPr="00157FD1">
        <w:rPr>
          <w:i/>
          <w:iCs/>
        </w:rPr>
        <w:t xml:space="preserve">TL 9000 Quality Management System Requirements Handbook, </w:t>
      </w:r>
      <w:r>
        <w:t>tl9000.org/handbooks</w:t>
      </w:r>
      <w:r w:rsidRPr="00157FD1">
        <w:t xml:space="preserve">, QuEST Forum, Release </w:t>
      </w:r>
      <w:r>
        <w:t>5</w:t>
      </w:r>
      <w:r w:rsidRPr="00157FD1">
        <w:t xml:space="preserve">.0, </w:t>
      </w:r>
      <w:r>
        <w:t>November</w:t>
      </w:r>
      <w:r w:rsidRPr="00157FD1">
        <w:t xml:space="preserve"> 200</w:t>
      </w:r>
      <w:r>
        <w:t>9</w:t>
      </w:r>
    </w:p>
    <w:p w14:paraId="7E29315C" w14:textId="23AAAFA3" w:rsidR="00F65CE2" w:rsidRPr="00157FD1" w:rsidRDefault="00F65CE2" w:rsidP="00F65CE2">
      <w:pPr>
        <w:pStyle w:val="BiblioNum"/>
        <w:tabs>
          <w:tab w:val="clear" w:pos="2160"/>
          <w:tab w:val="left" w:pos="2592"/>
        </w:tabs>
        <w:ind w:left="2592" w:hanging="2592"/>
      </w:pPr>
      <w:r w:rsidRPr="00157FD1">
        <w:t>ISO 9000:200</w:t>
      </w:r>
      <w:r>
        <w:t>5</w:t>
      </w:r>
      <w:r w:rsidRPr="00157FD1">
        <w:tab/>
      </w:r>
      <w:r w:rsidRPr="00157FD1">
        <w:rPr>
          <w:i/>
        </w:rPr>
        <w:t>ISO 9000:200</w:t>
      </w:r>
      <w:r>
        <w:rPr>
          <w:i/>
        </w:rPr>
        <w:t>5</w:t>
      </w:r>
      <w:r w:rsidRPr="00157FD1">
        <w:rPr>
          <w:i/>
        </w:rPr>
        <w:t xml:space="preserve"> – Quality management </w:t>
      </w:r>
      <w:r>
        <w:rPr>
          <w:i/>
        </w:rPr>
        <w:t>s</w:t>
      </w:r>
      <w:r w:rsidRPr="00157FD1">
        <w:rPr>
          <w:i/>
        </w:rPr>
        <w:t>ystems – Fundamentals and vocabulary</w:t>
      </w:r>
      <w:r w:rsidRPr="00157FD1">
        <w:t xml:space="preserve">, </w:t>
      </w:r>
      <w:r>
        <w:t>www.iso.org</w:t>
      </w:r>
      <w:r w:rsidRPr="00157FD1">
        <w:t>, International Organization for Standardization, 200</w:t>
      </w:r>
      <w:r>
        <w:t>5</w:t>
      </w:r>
    </w:p>
    <w:p w14:paraId="7E29315D" w14:textId="6620B4D0" w:rsidR="00F65CE2" w:rsidRPr="00157FD1" w:rsidRDefault="00F65CE2" w:rsidP="00F65CE2">
      <w:pPr>
        <w:pStyle w:val="BiblioNum"/>
        <w:tabs>
          <w:tab w:val="clear" w:pos="2160"/>
          <w:tab w:val="left" w:pos="2592"/>
        </w:tabs>
        <w:ind w:left="2592" w:hanging="2592"/>
      </w:pPr>
      <w:r w:rsidRPr="00157FD1">
        <w:t>ISO/IEC 27001:2005</w:t>
      </w:r>
      <w:r w:rsidRPr="00157FD1">
        <w:tab/>
      </w:r>
      <w:r w:rsidRPr="00157FD1">
        <w:rPr>
          <w:i/>
        </w:rPr>
        <w:t>Information technology – Security techniques – Information security management systems – Requirements,</w:t>
      </w:r>
      <w:r w:rsidRPr="00157FD1">
        <w:t xml:space="preserve"> BSI, 389 Chiswick High Road, London, W4 4AL, www.bsi-global.com/bsonline, 2005</w:t>
      </w:r>
    </w:p>
    <w:p w14:paraId="7E29315E" w14:textId="0FC57D09" w:rsidR="00F65CE2" w:rsidRPr="00157FD1" w:rsidRDefault="00F65CE2" w:rsidP="00F65CE2">
      <w:pPr>
        <w:pStyle w:val="BiblioNum"/>
        <w:tabs>
          <w:tab w:val="clear" w:pos="2160"/>
          <w:tab w:val="left" w:pos="2610"/>
        </w:tabs>
        <w:ind w:left="2610" w:hanging="2610"/>
      </w:pPr>
      <w:r>
        <w:t>ISO 9001:2008</w:t>
      </w:r>
      <w:r>
        <w:tab/>
      </w:r>
      <w:r>
        <w:rPr>
          <w:i/>
        </w:rPr>
        <w:t>ISO 9001:</w:t>
      </w:r>
      <w:r w:rsidRPr="0031161C">
        <w:t xml:space="preserve">2008 – </w:t>
      </w:r>
      <w:r>
        <w:rPr>
          <w:i/>
        </w:rPr>
        <w:t xml:space="preserve">Quality management systems </w:t>
      </w:r>
      <w:r w:rsidRPr="00157FD1">
        <w:t>–</w:t>
      </w:r>
      <w:r>
        <w:rPr>
          <w:i/>
        </w:rPr>
        <w:t xml:space="preserve"> Requirements,</w:t>
      </w:r>
      <w:r>
        <w:t xml:space="preserve"> </w:t>
      </w:r>
      <w:hyperlink r:id="rId141" w:history="1">
        <w:r w:rsidRPr="002B57AE">
          <w:rPr>
            <w:rStyle w:val="Hyperlink"/>
          </w:rPr>
          <w:t>www.iso.org</w:t>
        </w:r>
      </w:hyperlink>
      <w:r>
        <w:t>, International Organization for Standardization, 2008</w:t>
      </w:r>
    </w:p>
    <w:sectPr w:rsidR="00F65CE2" w:rsidRPr="00157FD1" w:rsidSect="00F65CE2">
      <w:headerReference w:type="even" r:id="rId142"/>
      <w:headerReference w:type="default" r:id="rId143"/>
      <w:footerReference w:type="default" r:id="rId144"/>
      <w:type w:val="oddPage"/>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9" w:author="Nancy Bell" w:date="2011-10-05T13:24:00Z" w:initials="NCB">
    <w:p w14:paraId="7E2931A3" w14:textId="77777777" w:rsidR="00741BC6" w:rsidRDefault="00741BC6" w:rsidP="00F65CE2">
      <w:pPr>
        <w:pStyle w:val="Kommentartext"/>
      </w:pPr>
      <w:r>
        <w:rPr>
          <w:rStyle w:val="Kommentarzeichen"/>
        </w:rPr>
        <w:annotationRef/>
      </w:r>
      <w:r>
        <w:rPr>
          <w:rStyle w:val="Kommentarzeichen"/>
        </w:rPr>
        <w:t>Putin correct order and use only Restoration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931A6" w14:textId="77777777" w:rsidR="00C85DEC" w:rsidRDefault="00C85DEC">
      <w:r>
        <w:separator/>
      </w:r>
    </w:p>
  </w:endnote>
  <w:endnote w:type="continuationSeparator" w:id="0">
    <w:p w14:paraId="7E2931A7" w14:textId="77777777" w:rsidR="00C85DEC" w:rsidRDefault="00C8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A9" w14:textId="77777777" w:rsidR="00741BC6" w:rsidRDefault="00741BC6" w:rsidP="00F65CE2">
    <w:pPr>
      <w:pStyle w:val="Fuzeile"/>
      <w:jc w:val="center"/>
    </w:pPr>
    <w:r>
      <w:t>Notice: This is a draft document intended only for review by QuEST Forum participants.</w:t>
    </w:r>
  </w:p>
  <w:p w14:paraId="7E2931AA" w14:textId="77777777" w:rsidR="00741BC6" w:rsidRDefault="00741BC6" w:rsidP="00F65CE2">
    <w:pPr>
      <w:pStyle w:val="Fuzeile"/>
      <w:jc w:val="center"/>
    </w:pPr>
    <w:r>
      <w:t>It does not represent a final position of the QuEST Forum or any of the Forum’s participants.</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F4" w14:textId="77777777" w:rsidR="00741BC6" w:rsidRDefault="00741BC6" w:rsidP="00F65CE2">
    <w:pPr>
      <w:pStyle w:val="Fuzeile"/>
      <w:jc w:val="center"/>
    </w:pPr>
    <w:r>
      <w:t>Notice: This is a draft document intended only for review by QuEST Forum participants.</w:t>
    </w:r>
  </w:p>
  <w:p w14:paraId="7E2931F5" w14:textId="77777777" w:rsidR="00741BC6" w:rsidRDefault="00741BC6" w:rsidP="00F65CE2">
    <w:pPr>
      <w:pStyle w:val="Fuzeile"/>
      <w:jc w:val="center"/>
    </w:pPr>
    <w:r>
      <w:t>It does not represent a final position of the QuEST Forum or any of the Forum’s participants.</w:t>
    </w:r>
  </w:p>
  <w:p w14:paraId="7E2931F6" w14:textId="0791242D" w:rsidR="00741BC6" w:rsidRDefault="00741BC6" w:rsidP="00F65CE2">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1F7" w14:textId="77777777" w:rsidR="00741BC6" w:rsidRDefault="00741BC6" w:rsidP="00F65CE2">
    <w:pPr>
      <w:pStyle w:val="Fuzeile"/>
    </w:pPr>
  </w:p>
  <w:p w14:paraId="7E2931F8" w14:textId="77777777" w:rsidR="00741BC6" w:rsidRPr="009A3133" w:rsidRDefault="00741BC6" w:rsidP="00F65CE2">
    <w:pPr>
      <w:pStyle w:val="Fuzeile"/>
      <w:tabs>
        <w:tab w:val="right" w:pos="9720"/>
      </w:tabs>
      <w:rPr>
        <w:rFonts w:cs="Arial"/>
        <w:bCs/>
      </w:rPr>
    </w:pPr>
    <w:r>
      <w:rPr>
        <w:rStyle w:val="Seitenzahl"/>
      </w:rPr>
      <w:fldChar w:fldCharType="begin"/>
    </w:r>
    <w:r>
      <w:rPr>
        <w:rStyle w:val="Seitenzahl"/>
      </w:rPr>
      <w:instrText xml:space="preserve"> PAGE </w:instrText>
    </w:r>
    <w:r>
      <w:rPr>
        <w:rStyle w:val="Seitenzahl"/>
      </w:rPr>
      <w:fldChar w:fldCharType="separate"/>
    </w:r>
    <w:r w:rsidR="00A1557D">
      <w:rPr>
        <w:rStyle w:val="Seitenzahl"/>
      </w:rPr>
      <w:t>viii</w:t>
    </w:r>
    <w:r>
      <w:rPr>
        <w:rStyle w:val="Seitenzahl"/>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FF" w14:textId="77777777" w:rsidR="00741BC6" w:rsidRDefault="00741BC6" w:rsidP="00F65CE2">
    <w:pPr>
      <w:pStyle w:val="Fuzeile"/>
      <w:jc w:val="center"/>
    </w:pPr>
    <w:r>
      <w:t>Notice: This is a draft document intended only for review by QuEST Forum participants.</w:t>
    </w:r>
  </w:p>
  <w:p w14:paraId="7E29320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01" w14:textId="77777777"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4.5</w:t>
    </w:r>
  </w:p>
  <w:p w14:paraId="7E293202" w14:textId="77777777" w:rsidR="00741BC6" w:rsidRDefault="00741BC6">
    <w:pPr>
      <w:pStyle w:val="Fuzeile"/>
      <w:rPr>
        <w:rStyle w:val="Seitenzahl"/>
      </w:rPr>
    </w:pPr>
  </w:p>
  <w:p w14:paraId="7E293203" w14:textId="77777777" w:rsidR="00741BC6" w:rsidRDefault="00741BC6">
    <w:pPr>
      <w:pStyle w:val="Fuzeile"/>
    </w:pPr>
    <w:r>
      <w:rPr>
        <w:rStyle w:val="Seitenzahl"/>
      </w:rPr>
      <w:fldChar w:fldCharType="begin"/>
    </w:r>
    <w:r>
      <w:rPr>
        <w:rStyle w:val="Seitenzahl"/>
      </w:rPr>
      <w:instrText xml:space="preserve"> PAGE </w:instrText>
    </w:r>
    <w:r>
      <w:rPr>
        <w:rStyle w:val="Seitenzahl"/>
      </w:rPr>
      <w:fldChar w:fldCharType="separate"/>
    </w:r>
    <w:r w:rsidR="00A1557D">
      <w:rPr>
        <w:rStyle w:val="Seitenzahl"/>
      </w:rPr>
      <w:t>x</w:t>
    </w:r>
    <w:r>
      <w:rPr>
        <w:rStyle w:val="Seitenzahl"/>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04" w14:textId="77777777" w:rsidR="00741BC6" w:rsidRDefault="00741BC6" w:rsidP="00F65CE2">
    <w:pPr>
      <w:pStyle w:val="Fuzeile"/>
      <w:jc w:val="center"/>
    </w:pPr>
    <w:r>
      <w:t>Notice: This is a draft document intended only for review by QuEST Forum participants.</w:t>
    </w:r>
  </w:p>
  <w:p w14:paraId="7E29320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06" w14:textId="662595B5"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07" w14:textId="77777777" w:rsidR="00741BC6" w:rsidRDefault="00741BC6">
    <w:pPr>
      <w:pStyle w:val="Fuzeile"/>
      <w:rPr>
        <w:rStyle w:val="Seitenzahl"/>
      </w:rPr>
    </w:pPr>
  </w:p>
  <w:p w14:paraId="7E293208" w14:textId="77777777" w:rsidR="00741BC6" w:rsidRDefault="00741BC6">
    <w:pPr>
      <w:pStyle w:val="Fuzeile"/>
    </w:pPr>
    <w:r>
      <w:tab/>
    </w:r>
    <w:r>
      <w:rPr>
        <w:rStyle w:val="Seitenzahl"/>
      </w:rPr>
      <w:fldChar w:fldCharType="begin"/>
    </w:r>
    <w:r>
      <w:rPr>
        <w:rStyle w:val="Seitenzahl"/>
      </w:rPr>
      <w:instrText xml:space="preserve"> PAGE </w:instrText>
    </w:r>
    <w:r>
      <w:rPr>
        <w:rStyle w:val="Seitenzahl"/>
      </w:rPr>
      <w:fldChar w:fldCharType="separate"/>
    </w:r>
    <w:r w:rsidR="00A1557D">
      <w:rPr>
        <w:rStyle w:val="Seitenzahl"/>
      </w:rPr>
      <w:t>xi</w:t>
    </w:r>
    <w:r>
      <w:rPr>
        <w:rStyle w:val="Seitenzahl"/>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0F" w14:textId="77777777" w:rsidR="00741BC6" w:rsidRDefault="00741BC6" w:rsidP="00F65CE2">
    <w:pPr>
      <w:pStyle w:val="Fuzeile"/>
      <w:jc w:val="center"/>
    </w:pPr>
    <w:r>
      <w:t>Notice: This is a draft document intended only for review by QuEST Forum participants.</w:t>
    </w:r>
  </w:p>
  <w:p w14:paraId="7E29321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11" w14:textId="4AED25E8"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12" w14:textId="77777777" w:rsidR="00741BC6" w:rsidRDefault="00741BC6">
    <w:pPr>
      <w:pStyle w:val="Fuzeile"/>
      <w:rPr>
        <w:rStyle w:val="Seitenzahl"/>
      </w:rPr>
    </w:pPr>
  </w:p>
  <w:p w14:paraId="7E293213" w14:textId="77777777" w:rsidR="00741BC6" w:rsidRDefault="00741BC6">
    <w:pPr>
      <w:pStyle w:val="Fuzeile"/>
    </w:pPr>
    <w:r>
      <w:rPr>
        <w:rStyle w:val="Seitenzahl"/>
      </w:rPr>
      <w:t>1-</w:t>
    </w:r>
    <w:r>
      <w:rPr>
        <w:rStyle w:val="Seitenzahl"/>
      </w:rPr>
      <w:fldChar w:fldCharType="begin"/>
    </w:r>
    <w:r>
      <w:rPr>
        <w:rStyle w:val="Seitenzahl"/>
      </w:rPr>
      <w:instrText xml:space="preserve"> PAGE </w:instrText>
    </w:r>
    <w:r>
      <w:rPr>
        <w:rStyle w:val="Seitenzahl"/>
      </w:rPr>
      <w:fldChar w:fldCharType="separate"/>
    </w:r>
    <w:r w:rsidR="00A1557D">
      <w:rPr>
        <w:rStyle w:val="Seitenzahl"/>
      </w:rPr>
      <w:t>2</w:t>
    </w:r>
    <w:r>
      <w:rPr>
        <w:rStyle w:val="Seitenzahl"/>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14" w14:textId="77777777" w:rsidR="00741BC6" w:rsidRDefault="00741BC6" w:rsidP="00F65CE2">
    <w:pPr>
      <w:pStyle w:val="Fuzeile"/>
      <w:jc w:val="center"/>
    </w:pPr>
    <w:r>
      <w:t>Notice: This is a draft document intended only for review by QuEST Forum participants.</w:t>
    </w:r>
  </w:p>
  <w:p w14:paraId="7E29321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16" w14:textId="06D4175E"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17" w14:textId="77777777" w:rsidR="00741BC6" w:rsidRDefault="00741BC6">
    <w:pPr>
      <w:pStyle w:val="Fuzeile"/>
      <w:rPr>
        <w:rStyle w:val="Seitenzahl"/>
      </w:rPr>
    </w:pPr>
  </w:p>
  <w:p w14:paraId="7E293218" w14:textId="77777777" w:rsidR="00741BC6" w:rsidRDefault="00741BC6">
    <w:pPr>
      <w:pStyle w:val="Fuzeile"/>
    </w:pPr>
    <w:r>
      <w:tab/>
      <w:t>1-</w:t>
    </w:r>
    <w:r>
      <w:rPr>
        <w:rStyle w:val="Seitenzahl"/>
      </w:rPr>
      <w:fldChar w:fldCharType="begin"/>
    </w:r>
    <w:r>
      <w:rPr>
        <w:rStyle w:val="Seitenzahl"/>
      </w:rPr>
      <w:instrText xml:space="preserve"> PAGE </w:instrText>
    </w:r>
    <w:r>
      <w:rPr>
        <w:rStyle w:val="Seitenzahl"/>
      </w:rPr>
      <w:fldChar w:fldCharType="separate"/>
    </w:r>
    <w:r w:rsidR="00A1557D">
      <w:rPr>
        <w:rStyle w:val="Seitenzahl"/>
      </w:rPr>
      <w:t>1</w:t>
    </w:r>
    <w:r>
      <w:rPr>
        <w:rStyle w:val="Seitenzahl"/>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1F" w14:textId="77777777" w:rsidR="00741BC6" w:rsidRDefault="00741BC6" w:rsidP="00F65CE2">
    <w:pPr>
      <w:pStyle w:val="Fuzeile"/>
      <w:jc w:val="center"/>
    </w:pPr>
    <w:r>
      <w:t>Notice: This is a draft document intended only for review by QuEST Forum participants.</w:t>
    </w:r>
  </w:p>
  <w:p w14:paraId="7E29322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21" w14:textId="11911BB6"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22" w14:textId="77777777" w:rsidR="00741BC6" w:rsidRDefault="00741BC6">
    <w:pPr>
      <w:pStyle w:val="Fuzeile"/>
      <w:rPr>
        <w:rStyle w:val="Seitenzahl"/>
      </w:rPr>
    </w:pPr>
  </w:p>
  <w:p w14:paraId="7E293223" w14:textId="77777777" w:rsidR="00741BC6" w:rsidRDefault="00741BC6">
    <w:pPr>
      <w:pStyle w:val="Fuzeile"/>
    </w:pPr>
    <w:r>
      <w:rPr>
        <w:rStyle w:val="Seitenzahl"/>
      </w:rPr>
      <w:t>2-</w:t>
    </w:r>
    <w:r>
      <w:rPr>
        <w:rStyle w:val="Seitenzahl"/>
      </w:rPr>
      <w:fldChar w:fldCharType="begin"/>
    </w:r>
    <w:r>
      <w:rPr>
        <w:rStyle w:val="Seitenzahl"/>
      </w:rPr>
      <w:instrText xml:space="preserve"> PAGE </w:instrText>
    </w:r>
    <w:r>
      <w:rPr>
        <w:rStyle w:val="Seitenzahl"/>
      </w:rPr>
      <w:fldChar w:fldCharType="separate"/>
    </w:r>
    <w:r w:rsidR="00A1557D">
      <w:rPr>
        <w:rStyle w:val="Seitenzahl"/>
      </w:rPr>
      <w:t>2</w:t>
    </w:r>
    <w:r>
      <w:rPr>
        <w:rStyle w:val="Seitenzahl"/>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24" w14:textId="77777777" w:rsidR="00741BC6" w:rsidRDefault="00741BC6" w:rsidP="00F65CE2">
    <w:pPr>
      <w:pStyle w:val="Fuzeile"/>
      <w:jc w:val="center"/>
    </w:pPr>
    <w:r>
      <w:t>Notice: This is a draft document intended only for review by QuEST Forum participants.</w:t>
    </w:r>
  </w:p>
  <w:p w14:paraId="7E29322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26" w14:textId="06E0CF31"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27" w14:textId="77777777" w:rsidR="00741BC6" w:rsidRDefault="00741BC6">
    <w:pPr>
      <w:pStyle w:val="Fuzeile"/>
      <w:rPr>
        <w:rStyle w:val="Seitenzahl"/>
      </w:rPr>
    </w:pPr>
  </w:p>
  <w:p w14:paraId="7E293228" w14:textId="77777777" w:rsidR="00741BC6" w:rsidRDefault="00741BC6">
    <w:pPr>
      <w:pStyle w:val="Fuzeile"/>
    </w:pPr>
    <w:r>
      <w:tab/>
      <w:t>2-</w:t>
    </w:r>
    <w:r>
      <w:rPr>
        <w:rStyle w:val="Seitenzahl"/>
      </w:rPr>
      <w:fldChar w:fldCharType="begin"/>
    </w:r>
    <w:r>
      <w:rPr>
        <w:rStyle w:val="Seitenzahl"/>
      </w:rPr>
      <w:instrText xml:space="preserve"> PAGE </w:instrText>
    </w:r>
    <w:r>
      <w:rPr>
        <w:rStyle w:val="Seitenzahl"/>
      </w:rPr>
      <w:fldChar w:fldCharType="separate"/>
    </w:r>
    <w:r w:rsidR="00A1557D">
      <w:rPr>
        <w:rStyle w:val="Seitenzahl"/>
      </w:rPr>
      <w:t>1</w:t>
    </w:r>
    <w:r>
      <w:rPr>
        <w:rStyle w:val="Seitenzah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2F" w14:textId="77777777" w:rsidR="00741BC6" w:rsidRDefault="00741BC6" w:rsidP="00F65CE2">
    <w:pPr>
      <w:pStyle w:val="Fuzeile"/>
      <w:jc w:val="center"/>
    </w:pPr>
    <w:r>
      <w:t>Notice: This is a draft document intended only for review by QuEST Forum participants.</w:t>
    </w:r>
  </w:p>
  <w:p w14:paraId="7E29323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31" w14:textId="79793582"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32" w14:textId="77777777" w:rsidR="00741BC6" w:rsidRDefault="00741BC6">
    <w:pPr>
      <w:pStyle w:val="Fuzeile"/>
      <w:rPr>
        <w:rStyle w:val="Seitenzahl"/>
      </w:rPr>
    </w:pPr>
  </w:p>
  <w:p w14:paraId="7E293233" w14:textId="77777777" w:rsidR="00741BC6" w:rsidRDefault="00741BC6">
    <w:pPr>
      <w:pStyle w:val="Fuzeile"/>
    </w:pPr>
    <w:r>
      <w:rPr>
        <w:rStyle w:val="Seitenzahl"/>
      </w:rPr>
      <w:t>3-</w:t>
    </w:r>
    <w:r>
      <w:rPr>
        <w:rStyle w:val="Seitenzahl"/>
      </w:rPr>
      <w:fldChar w:fldCharType="begin"/>
    </w:r>
    <w:r>
      <w:rPr>
        <w:rStyle w:val="Seitenzahl"/>
      </w:rPr>
      <w:instrText xml:space="preserve"> PAGE </w:instrText>
    </w:r>
    <w:r>
      <w:rPr>
        <w:rStyle w:val="Seitenzahl"/>
      </w:rPr>
      <w:fldChar w:fldCharType="separate"/>
    </w:r>
    <w:r w:rsidR="00A1557D">
      <w:rPr>
        <w:rStyle w:val="Seitenzahl"/>
      </w:rPr>
      <w:t>8</w:t>
    </w:r>
    <w:r>
      <w:rPr>
        <w:rStyle w:val="Seitenzahl"/>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34" w14:textId="77777777" w:rsidR="00741BC6" w:rsidRDefault="00741BC6" w:rsidP="00F65CE2">
    <w:pPr>
      <w:pStyle w:val="Fuzeile"/>
      <w:jc w:val="center"/>
    </w:pPr>
    <w:r>
      <w:t>Notice: This is a draft document intended only for review by QuEST Forum participants.</w:t>
    </w:r>
  </w:p>
  <w:p w14:paraId="7E29323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36" w14:textId="3A06AA99"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37" w14:textId="77777777" w:rsidR="00741BC6" w:rsidRDefault="00741BC6">
    <w:pPr>
      <w:pStyle w:val="Fuzeile"/>
      <w:rPr>
        <w:rStyle w:val="Seitenzahl"/>
      </w:rPr>
    </w:pPr>
  </w:p>
  <w:p w14:paraId="7E293238" w14:textId="77777777" w:rsidR="00741BC6" w:rsidRDefault="00741BC6">
    <w:pPr>
      <w:pStyle w:val="Fuzeile"/>
    </w:pPr>
    <w:r>
      <w:tab/>
      <w:t>3-</w:t>
    </w:r>
    <w:r>
      <w:rPr>
        <w:rStyle w:val="Seitenzahl"/>
      </w:rPr>
      <w:fldChar w:fldCharType="begin"/>
    </w:r>
    <w:r>
      <w:rPr>
        <w:rStyle w:val="Seitenzahl"/>
      </w:rPr>
      <w:instrText xml:space="preserve"> PAGE </w:instrText>
    </w:r>
    <w:r>
      <w:rPr>
        <w:rStyle w:val="Seitenzahl"/>
      </w:rPr>
      <w:fldChar w:fldCharType="separate"/>
    </w:r>
    <w:r w:rsidR="00A1557D">
      <w:rPr>
        <w:rStyle w:val="Seitenzahl"/>
      </w:rPr>
      <w:t>7</w:t>
    </w:r>
    <w:r>
      <w:rPr>
        <w:rStyle w:val="Seitenzahl"/>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3F" w14:textId="77777777" w:rsidR="00741BC6" w:rsidRDefault="00741BC6" w:rsidP="00F65CE2">
    <w:pPr>
      <w:pStyle w:val="Fuzeile"/>
      <w:jc w:val="center"/>
    </w:pPr>
    <w:r>
      <w:t>Notice: This is a draft document intended only for review by QuEST Forum participants.</w:t>
    </w:r>
  </w:p>
  <w:p w14:paraId="7E29324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41" w14:textId="2CCB787D"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42" w14:textId="77777777" w:rsidR="00741BC6" w:rsidRDefault="00741BC6">
    <w:pPr>
      <w:pStyle w:val="Fuzeile"/>
      <w:rPr>
        <w:rStyle w:val="Seitenzahl"/>
      </w:rPr>
    </w:pPr>
  </w:p>
  <w:p w14:paraId="7E293243" w14:textId="77777777" w:rsidR="00741BC6" w:rsidRDefault="00741BC6">
    <w:pPr>
      <w:pStyle w:val="Fuzeile"/>
    </w:pPr>
    <w:r>
      <w:rPr>
        <w:rStyle w:val="Seitenzahl"/>
      </w:rPr>
      <w:t>4-</w:t>
    </w:r>
    <w:r>
      <w:rPr>
        <w:rStyle w:val="Seitenzahl"/>
      </w:rPr>
      <w:fldChar w:fldCharType="begin"/>
    </w:r>
    <w:r>
      <w:rPr>
        <w:rStyle w:val="Seitenzahl"/>
      </w:rPr>
      <w:instrText xml:space="preserve"> PAGE </w:instrText>
    </w:r>
    <w:r>
      <w:rPr>
        <w:rStyle w:val="Seitenzahl"/>
      </w:rPr>
      <w:fldChar w:fldCharType="separate"/>
    </w:r>
    <w:r w:rsidR="00A1557D">
      <w:rPr>
        <w:rStyle w:val="Seitenzahl"/>
      </w:rPr>
      <w:t>4</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B1" w14:textId="77777777" w:rsidR="00741BC6" w:rsidRDefault="00741BC6" w:rsidP="00F65CE2">
    <w:pPr>
      <w:pStyle w:val="Fuzeile"/>
      <w:jc w:val="center"/>
    </w:pPr>
    <w:r>
      <w:t>Notice: This is a draft document intended only for review by QuEST Forum participants.</w:t>
    </w:r>
  </w:p>
  <w:p w14:paraId="7E2931B2" w14:textId="77777777" w:rsidR="00741BC6" w:rsidRDefault="00741BC6" w:rsidP="00F65CE2">
    <w:pPr>
      <w:pStyle w:val="Fuzeile"/>
      <w:jc w:val="center"/>
      <w:rPr>
        <w:rStyle w:val="Seitenzahl"/>
      </w:rPr>
    </w:pPr>
    <w:r>
      <w:t>It does not represent a final position of the QuEST Forum or any of the Forum’s participants.</w:t>
    </w:r>
  </w:p>
  <w:p w14:paraId="7E2931B3" w14:textId="265A8435" w:rsidR="00741BC6" w:rsidRDefault="00741BC6" w:rsidP="00F65CE2">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1B4" w14:textId="77777777" w:rsidR="00741BC6" w:rsidRDefault="00741BC6" w:rsidP="00F65CE2">
    <w:pPr>
      <w:pStyle w:val="Fuzeile"/>
      <w:rPr>
        <w:rStyle w:val="Seitenzahl"/>
      </w:rPr>
    </w:pPr>
  </w:p>
  <w:p w14:paraId="7E2931B5" w14:textId="77777777" w:rsidR="00741BC6" w:rsidRDefault="00741BC6">
    <w:pPr>
      <w:pStyle w:val="Fuzeile"/>
    </w:pPr>
    <w:r>
      <w:rPr>
        <w:rStyle w:val="Seitenzahl"/>
      </w:rPr>
      <w:fldChar w:fldCharType="begin"/>
    </w:r>
    <w:r>
      <w:rPr>
        <w:rStyle w:val="Seitenzahl"/>
      </w:rPr>
      <w:instrText xml:space="preserve"> PAGE </w:instrText>
    </w:r>
    <w:r>
      <w:rPr>
        <w:rStyle w:val="Seitenzahl"/>
      </w:rPr>
      <w:fldChar w:fldCharType="separate"/>
    </w:r>
    <w:r w:rsidR="00A1557D">
      <w:rPr>
        <w:rStyle w:val="Seitenzahl"/>
      </w:rPr>
      <w:t>ii</w:t>
    </w:r>
    <w:r>
      <w:rPr>
        <w:rStyle w:val="Seitenzahl"/>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44" w14:textId="77777777" w:rsidR="00741BC6" w:rsidRDefault="00741BC6" w:rsidP="00F65CE2">
    <w:pPr>
      <w:pStyle w:val="Fuzeile"/>
      <w:jc w:val="center"/>
    </w:pPr>
    <w:r>
      <w:t>Notice: This is a draft document intended only for review by QuEST Forum participants.</w:t>
    </w:r>
  </w:p>
  <w:p w14:paraId="7E29324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46" w14:textId="14DA2323"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47" w14:textId="77777777" w:rsidR="00741BC6" w:rsidRDefault="00741BC6">
    <w:pPr>
      <w:pStyle w:val="Fuzeile"/>
      <w:rPr>
        <w:rStyle w:val="Seitenzahl"/>
      </w:rPr>
    </w:pPr>
  </w:p>
  <w:p w14:paraId="7E293248" w14:textId="77777777" w:rsidR="00741BC6" w:rsidRDefault="00741BC6">
    <w:pPr>
      <w:pStyle w:val="Fuzeile"/>
    </w:pPr>
    <w:r>
      <w:tab/>
      <w:t>4-</w:t>
    </w:r>
    <w:r>
      <w:rPr>
        <w:rStyle w:val="Seitenzahl"/>
      </w:rPr>
      <w:fldChar w:fldCharType="begin"/>
    </w:r>
    <w:r>
      <w:rPr>
        <w:rStyle w:val="Seitenzahl"/>
      </w:rPr>
      <w:instrText xml:space="preserve"> PAGE </w:instrText>
    </w:r>
    <w:r>
      <w:rPr>
        <w:rStyle w:val="Seitenzahl"/>
      </w:rPr>
      <w:fldChar w:fldCharType="separate"/>
    </w:r>
    <w:r w:rsidR="00A1557D">
      <w:rPr>
        <w:rStyle w:val="Seitenzahl"/>
      </w:rPr>
      <w:t>5</w:t>
    </w:r>
    <w:r>
      <w:rPr>
        <w:rStyle w:val="Seitenzahl"/>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4F" w14:textId="77777777" w:rsidR="00741BC6" w:rsidRDefault="00741BC6" w:rsidP="00F65CE2">
    <w:pPr>
      <w:pStyle w:val="Fuzeile"/>
      <w:jc w:val="center"/>
    </w:pPr>
    <w:r>
      <w:t>Notice: This is a draft document intended only for review by QuEST Forum participants.</w:t>
    </w:r>
  </w:p>
  <w:p w14:paraId="7E293250" w14:textId="77777777" w:rsidR="00741BC6" w:rsidRDefault="00741BC6" w:rsidP="00F65CE2">
    <w:pPr>
      <w:pStyle w:val="Fuzeile"/>
      <w:jc w:val="center"/>
      <w:rPr>
        <w:rStyle w:val="Seitenzahl"/>
      </w:rPr>
    </w:pPr>
    <w:r>
      <w:t>It does not represent a final position of the QuEST Forum or any of the Forum’s participants.</w:t>
    </w:r>
  </w:p>
  <w:p w14:paraId="7E293251" w14:textId="0F82B362"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52" w14:textId="77777777" w:rsidR="00741BC6" w:rsidRDefault="00741BC6">
    <w:pPr>
      <w:pStyle w:val="Fuzeile"/>
      <w:rPr>
        <w:rStyle w:val="Seitenzahl"/>
      </w:rPr>
    </w:pPr>
  </w:p>
  <w:p w14:paraId="7E293253" w14:textId="77777777" w:rsidR="00741BC6" w:rsidRDefault="00741BC6">
    <w:pPr>
      <w:pStyle w:val="Fuzeile"/>
    </w:pPr>
    <w:r>
      <w:rPr>
        <w:rStyle w:val="Seitenzahl"/>
      </w:rPr>
      <w:t>5-</w:t>
    </w:r>
    <w:r>
      <w:rPr>
        <w:rStyle w:val="Seitenzahl"/>
      </w:rPr>
      <w:fldChar w:fldCharType="begin"/>
    </w:r>
    <w:r>
      <w:rPr>
        <w:rStyle w:val="Seitenzahl"/>
      </w:rPr>
      <w:instrText xml:space="preserve"> PAGE </w:instrText>
    </w:r>
    <w:r>
      <w:rPr>
        <w:rStyle w:val="Seitenzahl"/>
      </w:rPr>
      <w:fldChar w:fldCharType="separate"/>
    </w:r>
    <w:r w:rsidR="00A1557D">
      <w:rPr>
        <w:rStyle w:val="Seitenzahl"/>
      </w:rPr>
      <w:t>20</w:t>
    </w:r>
    <w:r>
      <w:rPr>
        <w:rStyle w:val="Seitenzahl"/>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54" w14:textId="77777777" w:rsidR="00741BC6" w:rsidRDefault="00741BC6" w:rsidP="00F65CE2">
    <w:pPr>
      <w:pStyle w:val="Fuzeile"/>
      <w:jc w:val="center"/>
    </w:pPr>
    <w:r>
      <w:t>Notice: This is a draft document intended only for review by QuEST Forum participants.</w:t>
    </w:r>
  </w:p>
  <w:p w14:paraId="7E29325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56" w14:textId="24287CE3"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57" w14:textId="77777777" w:rsidR="00741BC6" w:rsidRDefault="00741BC6">
    <w:pPr>
      <w:pStyle w:val="Fuzeile"/>
      <w:rPr>
        <w:rStyle w:val="Seitenzahl"/>
      </w:rPr>
    </w:pPr>
  </w:p>
  <w:p w14:paraId="7E293258" w14:textId="77777777" w:rsidR="00741BC6" w:rsidRDefault="00741BC6">
    <w:pPr>
      <w:pStyle w:val="Fuzeile"/>
    </w:pPr>
    <w:r>
      <w:tab/>
      <w:t>5-</w:t>
    </w:r>
    <w:r>
      <w:rPr>
        <w:rStyle w:val="Seitenzahl"/>
      </w:rPr>
      <w:fldChar w:fldCharType="begin"/>
    </w:r>
    <w:r>
      <w:rPr>
        <w:rStyle w:val="Seitenzahl"/>
      </w:rPr>
      <w:instrText xml:space="preserve"> PAGE </w:instrText>
    </w:r>
    <w:r>
      <w:rPr>
        <w:rStyle w:val="Seitenzahl"/>
      </w:rPr>
      <w:fldChar w:fldCharType="separate"/>
    </w:r>
    <w:r w:rsidR="00A1557D">
      <w:rPr>
        <w:rStyle w:val="Seitenzahl"/>
      </w:rPr>
      <w:t>21</w:t>
    </w:r>
    <w:r>
      <w:rPr>
        <w:rStyle w:val="Seitenzahl"/>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5F" w14:textId="77777777" w:rsidR="00741BC6" w:rsidRDefault="00741BC6" w:rsidP="00F65CE2">
    <w:pPr>
      <w:pStyle w:val="Fuzeile"/>
      <w:jc w:val="center"/>
    </w:pPr>
    <w:r>
      <w:t>Notice: This is a draft document intended only for review by QuEST Forum participants.</w:t>
    </w:r>
  </w:p>
  <w:p w14:paraId="7E29326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61" w14:textId="404BD27A"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62" w14:textId="77777777" w:rsidR="00741BC6" w:rsidRDefault="00741BC6">
    <w:pPr>
      <w:pStyle w:val="Fuzeile"/>
      <w:rPr>
        <w:rStyle w:val="Seitenzahl"/>
      </w:rPr>
    </w:pPr>
  </w:p>
  <w:p w14:paraId="7E293263" w14:textId="77777777" w:rsidR="00741BC6" w:rsidRDefault="00741BC6">
    <w:pPr>
      <w:pStyle w:val="Fuzeile"/>
    </w:pPr>
    <w:r>
      <w:rPr>
        <w:rStyle w:val="Seitenzahl"/>
      </w:rPr>
      <w:t>6-</w:t>
    </w:r>
    <w:r>
      <w:rPr>
        <w:rStyle w:val="Seitenzahl"/>
      </w:rPr>
      <w:fldChar w:fldCharType="begin"/>
    </w:r>
    <w:r>
      <w:rPr>
        <w:rStyle w:val="Seitenzahl"/>
      </w:rPr>
      <w:instrText xml:space="preserve"> PAGE </w:instrText>
    </w:r>
    <w:r>
      <w:rPr>
        <w:rStyle w:val="Seitenzahl"/>
      </w:rPr>
      <w:fldChar w:fldCharType="separate"/>
    </w:r>
    <w:r w:rsidR="00A1557D">
      <w:rPr>
        <w:rStyle w:val="Seitenzahl"/>
      </w:rPr>
      <w:t>20</w:t>
    </w:r>
    <w:r>
      <w:rPr>
        <w:rStyle w:val="Seitenzahl"/>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64" w14:textId="77777777" w:rsidR="00741BC6" w:rsidRDefault="00741BC6" w:rsidP="00F65CE2">
    <w:pPr>
      <w:pStyle w:val="Fuzeile"/>
      <w:jc w:val="center"/>
    </w:pPr>
    <w:r>
      <w:t>Notice: This is a draft document intended only for review by QuEST Forum participants.</w:t>
    </w:r>
  </w:p>
  <w:p w14:paraId="7E29326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66" w14:textId="37D66D22" w:rsidR="00741BC6" w:rsidRDefault="00741BC6" w:rsidP="00F65CE2">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67" w14:textId="77777777" w:rsidR="00741BC6" w:rsidRDefault="00741BC6">
    <w:pPr>
      <w:pStyle w:val="Fuzeile"/>
      <w:rPr>
        <w:rStyle w:val="Seitenzahl"/>
      </w:rPr>
    </w:pPr>
  </w:p>
  <w:p w14:paraId="7E293268" w14:textId="77777777" w:rsidR="00741BC6" w:rsidRDefault="00741BC6">
    <w:pPr>
      <w:pStyle w:val="Fuzeile"/>
    </w:pPr>
    <w:r>
      <w:tab/>
      <w:t>6-</w:t>
    </w:r>
    <w:r>
      <w:rPr>
        <w:rStyle w:val="Seitenzahl"/>
      </w:rPr>
      <w:fldChar w:fldCharType="begin"/>
    </w:r>
    <w:r>
      <w:rPr>
        <w:rStyle w:val="Seitenzahl"/>
      </w:rPr>
      <w:instrText xml:space="preserve"> PAGE </w:instrText>
    </w:r>
    <w:r>
      <w:rPr>
        <w:rStyle w:val="Seitenzahl"/>
      </w:rPr>
      <w:fldChar w:fldCharType="separate"/>
    </w:r>
    <w:r w:rsidR="00A1557D">
      <w:rPr>
        <w:rStyle w:val="Seitenzahl"/>
      </w:rPr>
      <w:t>21</w:t>
    </w:r>
    <w:r>
      <w:rPr>
        <w:rStyle w:val="Seitenzahl"/>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6F" w14:textId="77777777" w:rsidR="00741BC6" w:rsidRDefault="00741BC6" w:rsidP="00F65CE2">
    <w:pPr>
      <w:pStyle w:val="Fuzeile"/>
      <w:jc w:val="center"/>
    </w:pPr>
    <w:r>
      <w:t>Notice: This is a draft document intended only for review by QuEST Forum participants.</w:t>
    </w:r>
  </w:p>
  <w:p w14:paraId="7E29327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71" w14:textId="382590E3"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72" w14:textId="77777777" w:rsidR="00741BC6" w:rsidRDefault="00741BC6">
    <w:pPr>
      <w:pStyle w:val="Fuzeile"/>
      <w:rPr>
        <w:rStyle w:val="Seitenzahl"/>
      </w:rPr>
    </w:pPr>
  </w:p>
  <w:p w14:paraId="7E293273" w14:textId="77777777" w:rsidR="00741BC6" w:rsidRDefault="00741BC6">
    <w:pPr>
      <w:pStyle w:val="Fuzeile"/>
    </w:pPr>
    <w:r>
      <w:rPr>
        <w:rStyle w:val="Seitenzahl"/>
      </w:rPr>
      <w:t>7-</w:t>
    </w:r>
    <w:r>
      <w:rPr>
        <w:rStyle w:val="Seitenzahl"/>
      </w:rPr>
      <w:fldChar w:fldCharType="begin"/>
    </w:r>
    <w:r>
      <w:rPr>
        <w:rStyle w:val="Seitenzahl"/>
      </w:rPr>
      <w:instrText xml:space="preserve"> PAGE </w:instrText>
    </w:r>
    <w:r>
      <w:rPr>
        <w:rStyle w:val="Seitenzahl"/>
      </w:rPr>
      <w:fldChar w:fldCharType="separate"/>
    </w:r>
    <w:r w:rsidR="00A1557D">
      <w:rPr>
        <w:rStyle w:val="Seitenzahl"/>
      </w:rPr>
      <w:t>8</w:t>
    </w:r>
    <w:r>
      <w:rPr>
        <w:rStyle w:val="Seitenzahl"/>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74" w14:textId="77777777" w:rsidR="00741BC6" w:rsidRDefault="00741BC6" w:rsidP="00F65CE2">
    <w:pPr>
      <w:pStyle w:val="Fuzeile"/>
      <w:jc w:val="center"/>
    </w:pPr>
    <w:r>
      <w:t>Notice: This is a draft document intended only for review by QuEST Forum participants.</w:t>
    </w:r>
  </w:p>
  <w:p w14:paraId="7E29327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76" w14:textId="14341EA6"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77" w14:textId="77777777" w:rsidR="00741BC6" w:rsidRDefault="00741BC6">
    <w:pPr>
      <w:pStyle w:val="Fuzeile"/>
      <w:rPr>
        <w:rStyle w:val="Seitenzahl"/>
      </w:rPr>
    </w:pPr>
  </w:p>
  <w:p w14:paraId="7E293278" w14:textId="77777777" w:rsidR="00741BC6" w:rsidRDefault="00741BC6">
    <w:pPr>
      <w:pStyle w:val="Fuzeile"/>
    </w:pPr>
    <w:r>
      <w:tab/>
      <w:t>7-</w:t>
    </w:r>
    <w:r>
      <w:rPr>
        <w:rStyle w:val="Seitenzahl"/>
      </w:rPr>
      <w:fldChar w:fldCharType="begin"/>
    </w:r>
    <w:r>
      <w:rPr>
        <w:rStyle w:val="Seitenzahl"/>
      </w:rPr>
      <w:instrText xml:space="preserve"> PAGE </w:instrText>
    </w:r>
    <w:r>
      <w:rPr>
        <w:rStyle w:val="Seitenzahl"/>
      </w:rPr>
      <w:fldChar w:fldCharType="separate"/>
    </w:r>
    <w:r w:rsidR="00A1557D">
      <w:rPr>
        <w:rStyle w:val="Seitenzahl"/>
      </w:rPr>
      <w:t>9</w:t>
    </w:r>
    <w:r>
      <w:rPr>
        <w:rStyle w:val="Seitenzahl"/>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7F" w14:textId="77777777" w:rsidR="00741BC6" w:rsidRDefault="00741BC6" w:rsidP="00F65CE2">
    <w:pPr>
      <w:pStyle w:val="Fuzeile"/>
      <w:jc w:val="center"/>
    </w:pPr>
    <w:r>
      <w:t>Notice: This is a draft document intended only for review by QuEST Forum participants.</w:t>
    </w:r>
  </w:p>
  <w:p w14:paraId="7E293280"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81" w14:textId="2E88730A"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82" w14:textId="77777777" w:rsidR="00741BC6" w:rsidRDefault="00741BC6">
    <w:pPr>
      <w:pStyle w:val="Fuzeile"/>
      <w:rPr>
        <w:rStyle w:val="Seitenzahl"/>
      </w:rPr>
    </w:pPr>
  </w:p>
  <w:p w14:paraId="7E293283" w14:textId="77777777" w:rsidR="00741BC6" w:rsidRDefault="00741BC6">
    <w:pPr>
      <w:pStyle w:val="Fuzeile"/>
    </w:pPr>
    <w:r>
      <w:rPr>
        <w:rStyle w:val="Seitenzahl"/>
      </w:rPr>
      <w:t>8-</w:t>
    </w:r>
    <w:r>
      <w:rPr>
        <w:rStyle w:val="Seitenzahl"/>
      </w:rPr>
      <w:fldChar w:fldCharType="begin"/>
    </w:r>
    <w:r>
      <w:rPr>
        <w:rStyle w:val="Seitenzahl"/>
      </w:rPr>
      <w:instrText xml:space="preserve"> PAGE </w:instrText>
    </w:r>
    <w:r>
      <w:rPr>
        <w:rStyle w:val="Seitenzahl"/>
      </w:rPr>
      <w:fldChar w:fldCharType="separate"/>
    </w:r>
    <w:r w:rsidR="00A1557D">
      <w:rPr>
        <w:rStyle w:val="Seitenzahl"/>
      </w:rPr>
      <w:t>6</w:t>
    </w:r>
    <w:r>
      <w:rPr>
        <w:rStyle w:val="Seitenzahl"/>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84" w14:textId="77777777" w:rsidR="00741BC6" w:rsidRDefault="00741BC6" w:rsidP="00F65CE2">
    <w:pPr>
      <w:pStyle w:val="Fuzeile"/>
      <w:jc w:val="center"/>
    </w:pPr>
    <w:r>
      <w:t>Notice: This is a draft document intended only for review by QuEST Forum participants.</w:t>
    </w:r>
  </w:p>
  <w:p w14:paraId="7E293285"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86" w14:textId="43B20AF8"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87" w14:textId="77777777" w:rsidR="00741BC6" w:rsidRDefault="00741BC6">
    <w:pPr>
      <w:pStyle w:val="Fuzeile"/>
      <w:rPr>
        <w:rStyle w:val="Seitenzahl"/>
      </w:rPr>
    </w:pPr>
  </w:p>
  <w:p w14:paraId="7E293288" w14:textId="77777777" w:rsidR="00741BC6" w:rsidRDefault="00741BC6">
    <w:pPr>
      <w:pStyle w:val="Fuzeile"/>
    </w:pPr>
    <w:r>
      <w:tab/>
      <w:t>8-</w:t>
    </w:r>
    <w:r>
      <w:rPr>
        <w:rStyle w:val="Seitenzahl"/>
      </w:rPr>
      <w:fldChar w:fldCharType="begin"/>
    </w:r>
    <w:r>
      <w:rPr>
        <w:rStyle w:val="Seitenzahl"/>
      </w:rPr>
      <w:instrText xml:space="preserve"> PAGE </w:instrText>
    </w:r>
    <w:r>
      <w:rPr>
        <w:rStyle w:val="Seitenzahl"/>
      </w:rPr>
      <w:fldChar w:fldCharType="separate"/>
    </w:r>
    <w:r w:rsidR="00A1557D">
      <w:rPr>
        <w:rStyle w:val="Seitenzahl"/>
      </w:rPr>
      <w:t>5</w:t>
    </w:r>
    <w:r>
      <w:rPr>
        <w:rStyle w:val="Seitenzahl"/>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91" w14:textId="59CBA1AD" w:rsidR="00741BC6" w:rsidRDefault="00741BC6" w:rsidP="00F65CE2">
    <w:pPr>
      <w:pStyle w:val="Fuzeile"/>
      <w:jc w:val="center"/>
    </w:pPr>
    <w:r>
      <w:t>Notice: This is a draft document intended only for review by QuEST Forum participants.</w:t>
    </w:r>
  </w:p>
  <w:p w14:paraId="7E293292"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participants.esent a final position of the QuEST Forum or any of the Forum’s participants.</w:t>
    </w:r>
  </w:p>
  <w:p w14:paraId="7E293293" w14:textId="74065FC8"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94" w14:textId="77777777" w:rsidR="00741BC6" w:rsidRDefault="00741BC6">
    <w:pPr>
      <w:pStyle w:val="Fuzeile"/>
      <w:rPr>
        <w:rStyle w:val="Seitenzahl"/>
      </w:rPr>
    </w:pPr>
  </w:p>
  <w:p w14:paraId="7E293295" w14:textId="77777777" w:rsidR="00741BC6" w:rsidRDefault="00741BC6">
    <w:pPr>
      <w:pStyle w:val="Fuzeile"/>
    </w:pPr>
    <w:r>
      <w:rPr>
        <w:rStyle w:val="Seitenzahl"/>
      </w:rPr>
      <w:t>9-</w:t>
    </w:r>
    <w:r>
      <w:rPr>
        <w:rStyle w:val="Seitenzahl"/>
      </w:rPr>
      <w:fldChar w:fldCharType="begin"/>
    </w:r>
    <w:r>
      <w:rPr>
        <w:rStyle w:val="Seitenzahl"/>
      </w:rPr>
      <w:instrText xml:space="preserve"> PAGE </w:instrText>
    </w:r>
    <w:r>
      <w:rPr>
        <w:rStyle w:val="Seitenzahl"/>
      </w:rPr>
      <w:fldChar w:fldCharType="separate"/>
    </w:r>
    <w:r w:rsidR="00A1557D">
      <w:rPr>
        <w:rStyle w:val="Seitenzahl"/>
      </w:rPr>
      <w:t>6</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B6" w14:textId="77777777" w:rsidR="00741BC6" w:rsidRDefault="00741BC6" w:rsidP="0015520E">
    <w:pPr>
      <w:pStyle w:val="Fuzeile"/>
      <w:jc w:val="center"/>
    </w:pPr>
    <w:r>
      <w:t>Notice: This is a draft document intended only for review by QuEST Forum participants.</w:t>
    </w:r>
  </w:p>
  <w:p w14:paraId="7E2931B7" w14:textId="77777777" w:rsidR="00741BC6" w:rsidRDefault="00741BC6" w:rsidP="0015520E">
    <w:pPr>
      <w:pStyle w:val="Fuzeile"/>
      <w:jc w:val="center"/>
    </w:pPr>
    <w:r>
      <w:t>It does not represent a final position of the QuEST Forum or any of the Forum’s participants.</w:t>
    </w:r>
  </w:p>
  <w:p w14:paraId="7E2931B8" w14:textId="798EB918" w:rsidR="00741BC6" w:rsidRDefault="00741BC6" w:rsidP="0015520E">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1B9" w14:textId="77777777" w:rsidR="00741BC6" w:rsidRDefault="00741BC6">
    <w:pPr>
      <w:pStyle w:val="Fuzeile"/>
      <w:rPr>
        <w:rStyle w:val="Seitenzahl"/>
      </w:rPr>
    </w:pPr>
  </w:p>
  <w:p w14:paraId="7E2931BA" w14:textId="77777777" w:rsidR="00741BC6" w:rsidRDefault="00741BC6">
    <w:pPr>
      <w:pStyle w:val="Fuzeile"/>
    </w:pPr>
    <w:r>
      <w:tab/>
    </w:r>
    <w:r>
      <w:rPr>
        <w:rStyle w:val="Seitenzahl"/>
      </w:rPr>
      <w:fldChar w:fldCharType="begin"/>
    </w:r>
    <w:r>
      <w:rPr>
        <w:rStyle w:val="Seitenzahl"/>
      </w:rPr>
      <w:instrText xml:space="preserve"> PAGE </w:instrText>
    </w:r>
    <w:r>
      <w:rPr>
        <w:rStyle w:val="Seitenzahl"/>
      </w:rPr>
      <w:fldChar w:fldCharType="separate"/>
    </w:r>
    <w:r>
      <w:rPr>
        <w:rStyle w:val="Seitenzahl"/>
      </w:rPr>
      <w:t>v</w:t>
    </w:r>
    <w:r>
      <w:rPr>
        <w:rStyle w:val="Seitenzahl"/>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96" w14:textId="77777777" w:rsidR="00741BC6" w:rsidRDefault="00741BC6" w:rsidP="00F65CE2">
    <w:pPr>
      <w:pStyle w:val="Fuzeile"/>
      <w:jc w:val="center"/>
    </w:pPr>
    <w:r>
      <w:t>Notice: This is a draft document intended only for review by QuEST Forum participants.</w:t>
    </w:r>
  </w:p>
  <w:p w14:paraId="7E293297"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298" w14:textId="3395781D"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299" w14:textId="77777777" w:rsidR="00741BC6" w:rsidRDefault="00741BC6">
    <w:pPr>
      <w:pStyle w:val="Fuzeile"/>
      <w:rPr>
        <w:rStyle w:val="Seitenzahl"/>
      </w:rPr>
    </w:pPr>
  </w:p>
  <w:p w14:paraId="7E29329A" w14:textId="77777777" w:rsidR="00741BC6" w:rsidRDefault="00741BC6">
    <w:pPr>
      <w:pStyle w:val="Fuzeile"/>
    </w:pPr>
    <w:r>
      <w:tab/>
      <w:t>9-</w:t>
    </w:r>
    <w:r>
      <w:rPr>
        <w:rStyle w:val="Seitenzahl"/>
      </w:rPr>
      <w:fldChar w:fldCharType="begin"/>
    </w:r>
    <w:r>
      <w:rPr>
        <w:rStyle w:val="Seitenzahl"/>
      </w:rPr>
      <w:instrText xml:space="preserve"> PAGE </w:instrText>
    </w:r>
    <w:r>
      <w:rPr>
        <w:rStyle w:val="Seitenzahl"/>
      </w:rPr>
      <w:fldChar w:fldCharType="separate"/>
    </w:r>
    <w:r w:rsidR="00A1557D">
      <w:rPr>
        <w:rStyle w:val="Seitenzahl"/>
      </w:rPr>
      <w:t>5</w:t>
    </w:r>
    <w:r>
      <w:rPr>
        <w:rStyle w:val="Seitenzahl"/>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A1" w14:textId="77777777" w:rsidR="00741BC6" w:rsidRDefault="00741BC6" w:rsidP="00F65CE2">
    <w:pPr>
      <w:pStyle w:val="Fuzeile"/>
      <w:jc w:val="center"/>
    </w:pPr>
    <w:r>
      <w:t>Notice: This is a draft document intended only for review by QuEST Forum participants.</w:t>
    </w:r>
  </w:p>
  <w:p w14:paraId="7E2932A2" w14:textId="77777777" w:rsidR="00741BC6" w:rsidRDefault="00741BC6" w:rsidP="00F65CE2">
    <w:pPr>
      <w:pStyle w:val="Fuzeile"/>
      <w:tabs>
        <w:tab w:val="clear" w:pos="9360"/>
        <w:tab w:val="right" w:pos="8640"/>
      </w:tabs>
      <w:jc w:val="center"/>
    </w:pPr>
    <w:r>
      <w:t>It does not represent a final position of the QuEST Forum or any of the Forum’s participants.</w:t>
    </w:r>
  </w:p>
  <w:p w14:paraId="7E2932A3" w14:textId="082DBF23" w:rsidR="00741BC6" w:rsidRDefault="00741BC6" w:rsidP="00F65CE2">
    <w:pPr>
      <w:pStyle w:val="Fuzeile"/>
      <w:tabs>
        <w:tab w:val="clear" w:pos="9360"/>
        <w:tab w:val="right" w:pos="8640"/>
      </w:tabs>
    </w:pPr>
    <w:r>
      <w:rPr>
        <w:rStyle w:val="Seitenzahl"/>
      </w:rPr>
      <w:t xml:space="preserve">TL 9000 </w:t>
    </w:r>
    <w:r>
      <w:t>Quality Management System</w:t>
    </w:r>
    <w:r>
      <w:rPr>
        <w:rStyle w:val="Seitenzahl"/>
      </w:rPr>
      <w:t xml:space="preserve"> </w:t>
    </w:r>
    <w:r>
      <w:t>Measurements Handbook 5.0</w:t>
    </w:r>
  </w:p>
  <w:p w14:paraId="7E2932A4" w14:textId="77777777" w:rsidR="00741BC6" w:rsidRDefault="00741BC6" w:rsidP="00F65CE2">
    <w:pPr>
      <w:pStyle w:val="Fuzeile"/>
    </w:pPr>
  </w:p>
  <w:p w14:paraId="7E2932A5" w14:textId="77777777" w:rsidR="00741BC6" w:rsidRDefault="00741BC6" w:rsidP="00F65CE2">
    <w:pPr>
      <w:pStyle w:val="Fuzeile"/>
    </w:pPr>
    <w:r>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2</w:t>
    </w:r>
    <w:r>
      <w:rPr>
        <w:rStyle w:val="Seitenzahl"/>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A6" w14:textId="77777777" w:rsidR="00741BC6" w:rsidRDefault="00741BC6" w:rsidP="00F65CE2">
    <w:pPr>
      <w:pStyle w:val="Fuzeile"/>
      <w:jc w:val="center"/>
    </w:pPr>
    <w:r>
      <w:t>Notice: This is a draft document intended only for review by QuEST Forum participants.</w:t>
    </w:r>
  </w:p>
  <w:p w14:paraId="7E2932A7" w14:textId="77777777" w:rsidR="00741BC6" w:rsidRDefault="00741BC6" w:rsidP="00F65CE2">
    <w:pPr>
      <w:pStyle w:val="Fuzeile"/>
      <w:tabs>
        <w:tab w:val="clear" w:pos="9360"/>
        <w:tab w:val="right" w:pos="8640"/>
      </w:tabs>
      <w:jc w:val="center"/>
    </w:pPr>
    <w:r>
      <w:t>It does not represent a final position of the QuEST Forum or any of the Forum’s participants.</w:t>
    </w:r>
  </w:p>
  <w:p w14:paraId="7E2932A8" w14:textId="5E0A69F2" w:rsidR="00741BC6" w:rsidRDefault="00741BC6" w:rsidP="00F65CE2">
    <w:pPr>
      <w:pStyle w:val="Fuzeile"/>
      <w:tabs>
        <w:tab w:val="clear" w:pos="9360"/>
        <w:tab w:val="right" w:pos="8640"/>
      </w:tabs>
      <w:jc w:val="right"/>
    </w:pPr>
    <w:r>
      <w:rPr>
        <w:rStyle w:val="Seitenzahl"/>
      </w:rPr>
      <w:t xml:space="preserve">TL 9000 </w:t>
    </w:r>
    <w:r>
      <w:t>Quality Management System</w:t>
    </w:r>
    <w:r>
      <w:rPr>
        <w:rStyle w:val="Seitenzahl"/>
      </w:rPr>
      <w:t xml:space="preserve"> </w:t>
    </w:r>
    <w:r>
      <w:t>Measurements Handbook 5.0</w:t>
    </w:r>
  </w:p>
  <w:p w14:paraId="7E2932A9" w14:textId="77777777" w:rsidR="00741BC6" w:rsidRDefault="00741BC6">
    <w:pPr>
      <w:pStyle w:val="Fuzeile"/>
      <w:tabs>
        <w:tab w:val="clear" w:pos="9360"/>
        <w:tab w:val="right" w:pos="8640"/>
      </w:tabs>
      <w:rPr>
        <w:rStyle w:val="Seitenzahl"/>
      </w:rPr>
    </w:pPr>
  </w:p>
  <w:p w14:paraId="7E2932AA" w14:textId="77777777" w:rsidR="00741BC6" w:rsidRDefault="00741BC6" w:rsidP="00F65CE2">
    <w:pPr>
      <w:pStyle w:val="Fuzeile"/>
      <w:rPr>
        <w:rStyle w:val="Seitenzahl"/>
      </w:rPr>
    </w:pPr>
    <w:r>
      <w:rPr>
        <w:rStyle w:val="Seitenzahl"/>
      </w:rPr>
      <w:tab/>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1</w:t>
    </w:r>
    <w:r>
      <w:rPr>
        <w:rStyle w:val="Seitenzahl"/>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B2" w14:textId="508F46A6" w:rsidR="00741BC6" w:rsidRDefault="00741BC6" w:rsidP="00F65CE2">
    <w:pPr>
      <w:tabs>
        <w:tab w:val="left" w:pos="1080"/>
        <w:tab w:val="right" w:pos="12960"/>
      </w:tabs>
      <w:ind w:left="1080" w:hanging="1080"/>
      <w:rPr>
        <w:b/>
        <w:sz w:val="18"/>
      </w:rPr>
    </w:pPr>
    <w:r>
      <w:rPr>
        <w:b/>
        <w:sz w:val="18"/>
      </w:rPr>
      <w:t>Note 1</w:t>
    </w:r>
    <w:r>
      <w:rPr>
        <w:b/>
        <w:sz w:val="18"/>
      </w:rPr>
      <w:tab/>
      <w:t xml:space="preserve">The information in this table may have changed. The latest release of this table and its effective date are available via the TL 9000 website </w:t>
    </w:r>
    <w:r w:rsidRPr="0029236A">
      <w:rPr>
        <w:b/>
        <w:sz w:val="18"/>
      </w:rPr>
      <w:t>(http://tl9000.org/links.html)</w:t>
    </w:r>
    <w:r>
      <w:rPr>
        <w:b/>
        <w:sz w:val="18"/>
      </w:rPr>
      <w:t>.</w:t>
    </w:r>
  </w:p>
  <w:p w14:paraId="7E2932B3" w14:textId="77777777" w:rsidR="00741BC6" w:rsidRDefault="00741BC6" w:rsidP="00F65CE2">
    <w:pPr>
      <w:ind w:left="1080" w:right="450" w:hanging="1080"/>
      <w:rPr>
        <w:b/>
        <w:sz w:val="18"/>
      </w:rPr>
    </w:pPr>
    <w:r>
      <w:rPr>
        <w:b/>
        <w:sz w:val="18"/>
      </w:rPr>
      <w:t>Note 2</w:t>
    </w:r>
    <w:r>
      <w:rPr>
        <w:b/>
        <w:sz w:val="18"/>
      </w:rPr>
      <w:tab/>
      <w:t xml:space="preserve">Product categories listed in </w:t>
    </w:r>
    <w:r>
      <w:rPr>
        <w:b/>
        <w:color w:val="FF0000"/>
        <w:sz w:val="18"/>
      </w:rPr>
      <w:t>RED</w:t>
    </w:r>
    <w:r>
      <w:rPr>
        <w:b/>
        <w:sz w:val="18"/>
      </w:rPr>
      <w:t xml:space="preserve"> or </w:t>
    </w:r>
    <w:r>
      <w:rPr>
        <w:b/>
        <w:i/>
        <w:color w:val="FF0000"/>
        <w:sz w:val="18"/>
      </w:rPr>
      <w:t>italicized</w:t>
    </w:r>
    <w:r>
      <w:rPr>
        <w:b/>
        <w:sz w:val="18"/>
      </w:rPr>
      <w:t xml:space="preserve"> will be used for possible data aggregation only. Measurements must be submitted per the lower product category listing.</w:t>
    </w:r>
  </w:p>
  <w:p w14:paraId="7E2932B4" w14:textId="77777777" w:rsidR="00741BC6" w:rsidRDefault="00741BC6" w:rsidP="00F65CE2">
    <w:pPr>
      <w:ind w:left="1080" w:right="450" w:hanging="1080"/>
      <w:rPr>
        <w:b/>
        <w:sz w:val="18"/>
      </w:rPr>
    </w:pPr>
    <w:r>
      <w:rPr>
        <w:b/>
        <w:sz w:val="18"/>
      </w:rPr>
      <w:t>Note 3</w:t>
    </w:r>
    <w:r>
      <w:rPr>
        <w:b/>
        <w:sz w:val="18"/>
      </w:rPr>
      <w:tab/>
      <w:t>Bolded text in the product category definition indicates the primary function of the product category. This is the function to use for outage measurements.</w:t>
    </w:r>
  </w:p>
  <w:p w14:paraId="7E2932B5" w14:textId="77777777" w:rsidR="00741BC6" w:rsidRDefault="00741BC6">
    <w:pPr>
      <w:pStyle w:val="Fuzeile"/>
    </w:pPr>
  </w:p>
  <w:p w14:paraId="7E2932B6" w14:textId="77777777" w:rsidR="00741BC6" w:rsidRDefault="00741BC6" w:rsidP="00F65CE2">
    <w:pPr>
      <w:pStyle w:val="Fuzeile"/>
      <w:jc w:val="center"/>
    </w:pPr>
    <w:r>
      <w:t>Notice: This is a draft document intended only for review by QuEST Forum participants.</w:t>
    </w:r>
  </w:p>
  <w:p w14:paraId="7E2932B7" w14:textId="77777777" w:rsidR="00741BC6" w:rsidRDefault="00741BC6" w:rsidP="00F65CE2">
    <w:pPr>
      <w:pStyle w:val="Fuzeile"/>
      <w:tabs>
        <w:tab w:val="clear" w:pos="9360"/>
        <w:tab w:val="right" w:pos="12960"/>
      </w:tabs>
      <w:jc w:val="center"/>
    </w:pPr>
    <w:r>
      <w:t>It does not represent a final position of the QuEST Forum or any of the Forum’s participants.</w:t>
    </w:r>
  </w:p>
  <w:p w14:paraId="7E2932B8" w14:textId="23963110" w:rsidR="00741BC6" w:rsidRDefault="00741BC6" w:rsidP="00F65CE2">
    <w:pPr>
      <w:pStyle w:val="Fuzeile"/>
      <w:tabs>
        <w:tab w:val="clear" w:pos="9360"/>
        <w:tab w:val="right" w:pos="12960"/>
      </w:tabs>
      <w:rPr>
        <w:rStyle w:val="Seitenzahl"/>
      </w:rPr>
    </w:pPr>
    <w:r>
      <w:rPr>
        <w:rStyle w:val="Seitenzahl"/>
      </w:rPr>
      <w:tab/>
      <w:t xml:space="preserve">TL 9000 </w:t>
    </w:r>
    <w:r>
      <w:t>Quality Management System</w:t>
    </w:r>
    <w:r>
      <w:rPr>
        <w:rStyle w:val="Seitenzahl"/>
      </w:rPr>
      <w:t xml:space="preserve"> </w:t>
    </w:r>
    <w:r>
      <w:t>Measurements Handbook 5.0</w:t>
    </w:r>
  </w:p>
  <w:p w14:paraId="7E2932B9" w14:textId="77777777" w:rsidR="00741BC6" w:rsidRDefault="00741BC6">
    <w:pPr>
      <w:pStyle w:val="Fuzeile"/>
      <w:rPr>
        <w:rStyle w:val="Seitenzahl"/>
      </w:rPr>
    </w:pPr>
  </w:p>
  <w:p w14:paraId="7E2932BA" w14:textId="77777777" w:rsidR="00741BC6" w:rsidRDefault="00741BC6" w:rsidP="00F65CE2">
    <w:pPr>
      <w:pStyle w:val="Fuzeile"/>
      <w:tabs>
        <w:tab w:val="clear" w:pos="9360"/>
        <w:tab w:val="right" w:pos="12960"/>
      </w:tabs>
    </w:pPr>
    <w:r>
      <w:rPr>
        <w:rStyle w:val="Seitenzahl"/>
      </w:rPr>
      <w:tab/>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42</w:t>
    </w:r>
    <w:r>
      <w:rPr>
        <w:rStyle w:val="Seitenzahl"/>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BB" w14:textId="53E4F5B9" w:rsidR="00741BC6" w:rsidRDefault="00741BC6">
    <w:pPr>
      <w:tabs>
        <w:tab w:val="left" w:pos="1080"/>
      </w:tabs>
      <w:ind w:left="1080" w:right="450" w:hanging="1080"/>
      <w:rPr>
        <w:b/>
        <w:sz w:val="18"/>
      </w:rPr>
    </w:pPr>
    <w:r>
      <w:rPr>
        <w:b/>
        <w:sz w:val="18"/>
      </w:rPr>
      <w:t>Note 1</w:t>
    </w:r>
    <w:r>
      <w:rPr>
        <w:b/>
        <w:sz w:val="18"/>
      </w:rPr>
      <w:tab/>
      <w:t xml:space="preserve">The information in this table may have changed. The latest release of this table and its effective date are available via the TL 9000 website </w:t>
    </w:r>
    <w:r w:rsidRPr="0029236A">
      <w:rPr>
        <w:b/>
        <w:sz w:val="18"/>
      </w:rPr>
      <w:t>(http://tl9000.org/links.html)</w:t>
    </w:r>
    <w:r>
      <w:rPr>
        <w:b/>
        <w:sz w:val="18"/>
      </w:rPr>
      <w:t>.</w:t>
    </w:r>
  </w:p>
  <w:p w14:paraId="7E2932BC" w14:textId="77777777" w:rsidR="00741BC6" w:rsidRDefault="00741BC6">
    <w:pPr>
      <w:ind w:left="1080" w:right="450" w:hanging="1080"/>
      <w:rPr>
        <w:b/>
        <w:sz w:val="18"/>
      </w:rPr>
    </w:pPr>
    <w:r>
      <w:rPr>
        <w:b/>
        <w:sz w:val="18"/>
      </w:rPr>
      <w:t>Note 2</w:t>
    </w:r>
    <w:r>
      <w:rPr>
        <w:b/>
        <w:sz w:val="18"/>
      </w:rPr>
      <w:tab/>
      <w:t xml:space="preserve">Product categories listed in </w:t>
    </w:r>
    <w:r>
      <w:rPr>
        <w:b/>
        <w:color w:val="FF0000"/>
        <w:sz w:val="18"/>
      </w:rPr>
      <w:t>RED</w:t>
    </w:r>
    <w:r>
      <w:rPr>
        <w:b/>
        <w:sz w:val="18"/>
      </w:rPr>
      <w:t xml:space="preserve"> or </w:t>
    </w:r>
    <w:r>
      <w:rPr>
        <w:b/>
        <w:i/>
        <w:color w:val="FF0000"/>
        <w:sz w:val="18"/>
      </w:rPr>
      <w:t>italicized</w:t>
    </w:r>
    <w:r>
      <w:rPr>
        <w:b/>
        <w:sz w:val="18"/>
      </w:rPr>
      <w:t xml:space="preserve"> will be used for possible data aggregation only. Measurements must be submitted per the lower product category listing.</w:t>
    </w:r>
  </w:p>
  <w:p w14:paraId="7E2932BD" w14:textId="77777777" w:rsidR="00741BC6" w:rsidRDefault="00741BC6">
    <w:pPr>
      <w:ind w:left="1080" w:right="450" w:hanging="1080"/>
      <w:rPr>
        <w:b/>
        <w:sz w:val="18"/>
      </w:rPr>
    </w:pPr>
    <w:r>
      <w:rPr>
        <w:b/>
        <w:sz w:val="18"/>
      </w:rPr>
      <w:t>Note 3</w:t>
    </w:r>
    <w:r>
      <w:rPr>
        <w:b/>
        <w:sz w:val="18"/>
      </w:rPr>
      <w:tab/>
      <w:t>Bolded text in the product category definition indicates the primary function of the product category. This is the function to use for outage measurements.</w:t>
    </w:r>
  </w:p>
  <w:p w14:paraId="7E2932BE" w14:textId="77777777" w:rsidR="00741BC6" w:rsidRDefault="00741BC6" w:rsidP="00F65CE2">
    <w:pPr>
      <w:pStyle w:val="Fuzeile"/>
    </w:pPr>
  </w:p>
  <w:p w14:paraId="7E2932BF" w14:textId="77777777" w:rsidR="00741BC6" w:rsidRDefault="00741BC6" w:rsidP="00F65CE2">
    <w:pPr>
      <w:pStyle w:val="Fuzeile"/>
      <w:jc w:val="center"/>
    </w:pPr>
    <w:r>
      <w:t>Notice: This is a draft document intended only for review by QuEST Forum participants.</w:t>
    </w:r>
  </w:p>
  <w:p w14:paraId="7E2932C0" w14:textId="77777777" w:rsidR="00741BC6" w:rsidRDefault="00741BC6" w:rsidP="00F65CE2">
    <w:pPr>
      <w:pStyle w:val="Fuzeile"/>
      <w:tabs>
        <w:tab w:val="clear" w:pos="9360"/>
        <w:tab w:val="right" w:pos="12960"/>
      </w:tabs>
      <w:jc w:val="center"/>
    </w:pPr>
    <w:r>
      <w:t>It does not represent a final position of the QuEST Forum or any of the Forum’s participants.</w:t>
    </w:r>
  </w:p>
  <w:p w14:paraId="7E2932C1" w14:textId="11B39BEB" w:rsidR="00741BC6" w:rsidRDefault="00741BC6" w:rsidP="00F65CE2">
    <w:pPr>
      <w:pStyle w:val="Fuzeile"/>
      <w:tabs>
        <w:tab w:val="clear" w:pos="9360"/>
        <w:tab w:val="right" w:pos="12960"/>
      </w:tabs>
      <w:rPr>
        <w:rStyle w:val="Seitenzahl"/>
      </w:rPr>
    </w:pPr>
    <w:r>
      <w:rPr>
        <w:rStyle w:val="Seitenzahl"/>
      </w:rPr>
      <w:tab/>
      <w:t xml:space="preserve">TL 9000 </w:t>
    </w:r>
    <w:r>
      <w:t>Quality Management System</w:t>
    </w:r>
    <w:r>
      <w:rPr>
        <w:rStyle w:val="Seitenzahl"/>
      </w:rPr>
      <w:t xml:space="preserve"> </w:t>
    </w:r>
    <w:r>
      <w:t>Measurements Handbook 5.0</w:t>
    </w:r>
  </w:p>
  <w:p w14:paraId="7E2932C2" w14:textId="77777777" w:rsidR="00741BC6" w:rsidRDefault="00741BC6">
    <w:pPr>
      <w:pStyle w:val="Fuzeile"/>
      <w:tabs>
        <w:tab w:val="clear" w:pos="9360"/>
        <w:tab w:val="right" w:pos="12960"/>
      </w:tabs>
    </w:pPr>
  </w:p>
  <w:p w14:paraId="7E2932C3" w14:textId="77777777" w:rsidR="00741BC6" w:rsidRDefault="00741BC6">
    <w:pPr>
      <w:pStyle w:val="Fuzeile"/>
      <w:tabs>
        <w:tab w:val="clear" w:pos="9360"/>
        <w:tab w:val="right" w:pos="12960"/>
      </w:tabs>
      <w:rPr>
        <w:rStyle w:val="Seitenzahl"/>
      </w:rPr>
    </w:pPr>
    <w:r>
      <w:tab/>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41</w:t>
    </w:r>
    <w:r>
      <w:rPr>
        <w:rStyle w:val="Seitenzahl"/>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CB" w14:textId="77777777" w:rsidR="00741BC6" w:rsidRDefault="00741BC6" w:rsidP="00F65CE2">
    <w:pPr>
      <w:ind w:left="1080" w:right="-90" w:hanging="1080"/>
      <w:rPr>
        <w:b/>
        <w:color w:val="000000"/>
        <w:sz w:val="18"/>
      </w:rPr>
    </w:pPr>
    <w:r w:rsidRPr="00A07D8A">
      <w:rPr>
        <w:b/>
        <w:sz w:val="18"/>
      </w:rPr>
      <w:t>Note 1</w:t>
    </w:r>
    <w:r w:rsidRPr="00A07D8A">
      <w:rPr>
        <w:b/>
        <w:sz w:val="18"/>
      </w:rPr>
      <w:tab/>
      <w:t>The information in this table may have changed</w:t>
    </w:r>
    <w:r>
      <w:rPr>
        <w:b/>
        <w:sz w:val="18"/>
      </w:rPr>
      <w:t xml:space="preserve">. </w:t>
    </w:r>
    <w:r w:rsidRPr="00A07D8A">
      <w:rPr>
        <w:b/>
        <w:sz w:val="18"/>
      </w:rPr>
      <w:t>The latest release of this table and its effective date are available via the TL 9000 website</w:t>
    </w:r>
    <w:r>
      <w:rPr>
        <w:b/>
        <w:sz w:val="18"/>
      </w:rPr>
      <w:t xml:space="preserve">. </w:t>
    </w:r>
    <w:r w:rsidRPr="00A07D8A">
      <w:rPr>
        <w:b/>
        <w:sz w:val="18"/>
      </w:rPr>
      <w:t>Visit</w:t>
    </w:r>
    <w:r>
      <w:rPr>
        <w:b/>
        <w:sz w:val="18"/>
      </w:rPr>
      <w:t xml:space="preserve"> </w:t>
    </w:r>
    <w:r w:rsidRPr="00FD0F90">
      <w:rPr>
        <w:b/>
        <w:sz w:val="18"/>
      </w:rPr>
      <w:t>http://tl9000.org/pct.htm</w:t>
    </w:r>
    <w:r>
      <w:rPr>
        <w:b/>
        <w:sz w:val="18"/>
      </w:rPr>
      <w:t xml:space="preserve"> </w:t>
    </w:r>
    <w:r w:rsidRPr="00A07D8A">
      <w:rPr>
        <w:b/>
        <w:sz w:val="18"/>
      </w:rPr>
      <w:t>for the latest version</w:t>
    </w:r>
    <w:r>
      <w:rPr>
        <w:b/>
        <w:sz w:val="18"/>
      </w:rPr>
      <w:t>.</w:t>
    </w:r>
  </w:p>
  <w:p w14:paraId="7E2932CC" w14:textId="77777777" w:rsidR="00741BC6" w:rsidRPr="00A07D8A" w:rsidRDefault="00741BC6" w:rsidP="00F65CE2">
    <w:pPr>
      <w:ind w:left="1080" w:right="-90" w:hanging="1080"/>
      <w:rPr>
        <w:b/>
        <w:sz w:val="18"/>
      </w:rPr>
    </w:pPr>
    <w:r w:rsidRPr="00A07D8A">
      <w:rPr>
        <w:b/>
        <w:sz w:val="18"/>
      </w:rPr>
      <w:t>Note 2</w:t>
    </w:r>
    <w:r w:rsidRPr="00A07D8A">
      <w:rPr>
        <w:b/>
        <w:sz w:val="18"/>
      </w:rPr>
      <w:tab/>
      <w:t>Measurements FRT, OFR &amp; OTD are applicable and must be reported for all product categories.</w:t>
    </w:r>
  </w:p>
  <w:p w14:paraId="7E2932CD" w14:textId="77777777" w:rsidR="00741BC6" w:rsidRPr="00A07D8A" w:rsidRDefault="00741BC6" w:rsidP="00F65CE2">
    <w:pPr>
      <w:ind w:left="1080" w:right="-90" w:hanging="1080"/>
      <w:rPr>
        <w:b/>
        <w:sz w:val="18"/>
      </w:rPr>
    </w:pPr>
    <w:r w:rsidRPr="00A07D8A">
      <w:rPr>
        <w:b/>
        <w:sz w:val="18"/>
      </w:rPr>
      <w:t>Note 3</w:t>
    </w:r>
    <w:r w:rsidRPr="00A07D8A">
      <w:rPr>
        <w:b/>
        <w:sz w:val="18"/>
      </w:rPr>
      <w:tab/>
      <w:t xml:space="preserve">Product </w:t>
    </w:r>
    <w:r>
      <w:rPr>
        <w:b/>
        <w:sz w:val="18"/>
      </w:rPr>
      <w:t>c</w:t>
    </w:r>
    <w:r w:rsidRPr="00A07D8A">
      <w:rPr>
        <w:b/>
        <w:sz w:val="18"/>
      </w:rPr>
      <w:t>ategories listed in</w:t>
    </w:r>
    <w:r>
      <w:rPr>
        <w:b/>
        <w:color w:val="000000"/>
        <w:sz w:val="18"/>
      </w:rPr>
      <w:t xml:space="preserve"> </w:t>
    </w:r>
    <w:r>
      <w:rPr>
        <w:b/>
        <w:color w:val="FF0000"/>
        <w:sz w:val="18"/>
      </w:rPr>
      <w:t>RED</w:t>
    </w:r>
    <w:r>
      <w:rPr>
        <w:b/>
        <w:color w:val="000000"/>
        <w:sz w:val="18"/>
      </w:rPr>
      <w:t xml:space="preserve"> or </w:t>
    </w:r>
    <w:r>
      <w:rPr>
        <w:b/>
        <w:i/>
        <w:color w:val="FF0000"/>
        <w:sz w:val="18"/>
      </w:rPr>
      <w:t>italicized</w:t>
    </w:r>
    <w:r>
      <w:rPr>
        <w:b/>
        <w:color w:val="000000"/>
        <w:sz w:val="18"/>
      </w:rPr>
      <w:t xml:space="preserve"> </w:t>
    </w:r>
    <w:r w:rsidRPr="00A07D8A">
      <w:rPr>
        <w:b/>
        <w:sz w:val="18"/>
      </w:rPr>
      <w:t xml:space="preserve">will be used for possible </w:t>
    </w:r>
    <w:r>
      <w:rPr>
        <w:b/>
        <w:sz w:val="18"/>
      </w:rPr>
      <w:t>d</w:t>
    </w:r>
    <w:r w:rsidRPr="00A07D8A">
      <w:rPr>
        <w:b/>
        <w:sz w:val="18"/>
      </w:rPr>
      <w:t xml:space="preserve">ata </w:t>
    </w:r>
    <w:r>
      <w:rPr>
        <w:b/>
        <w:sz w:val="18"/>
      </w:rPr>
      <w:t>a</w:t>
    </w:r>
    <w:r w:rsidRPr="00A07D8A">
      <w:rPr>
        <w:b/>
        <w:sz w:val="18"/>
      </w:rPr>
      <w:t>ggregation only</w:t>
    </w:r>
    <w:r>
      <w:rPr>
        <w:b/>
        <w:sz w:val="18"/>
      </w:rPr>
      <w:t xml:space="preserve">. </w:t>
    </w:r>
    <w:r w:rsidRPr="00A07D8A">
      <w:rPr>
        <w:b/>
        <w:sz w:val="18"/>
      </w:rPr>
      <w:t xml:space="preserve">Measurements must be submitted per the lower </w:t>
    </w:r>
    <w:r>
      <w:rPr>
        <w:b/>
        <w:sz w:val="18"/>
      </w:rPr>
      <w:t>p</w:t>
    </w:r>
    <w:r w:rsidRPr="00A07D8A">
      <w:rPr>
        <w:b/>
        <w:sz w:val="18"/>
      </w:rPr>
      <w:t xml:space="preserve">roduct </w:t>
    </w:r>
    <w:r>
      <w:rPr>
        <w:b/>
        <w:sz w:val="18"/>
      </w:rPr>
      <w:t>c</w:t>
    </w:r>
    <w:r w:rsidRPr="00A07D8A">
      <w:rPr>
        <w:b/>
        <w:sz w:val="18"/>
      </w:rPr>
      <w:t>ategory listing.</w:t>
    </w:r>
  </w:p>
  <w:p w14:paraId="7E2932CE" w14:textId="77777777" w:rsidR="00741BC6" w:rsidRPr="00A07D8A" w:rsidRDefault="00741BC6" w:rsidP="00F65CE2">
    <w:pPr>
      <w:ind w:left="1080" w:right="-90" w:hanging="1080"/>
      <w:rPr>
        <w:b/>
        <w:sz w:val="18"/>
      </w:rPr>
    </w:pPr>
    <w:r w:rsidRPr="00A07D8A">
      <w:rPr>
        <w:b/>
        <w:sz w:val="18"/>
      </w:rPr>
      <w:t>Note 4</w:t>
    </w:r>
    <w:r w:rsidRPr="00A07D8A">
      <w:rPr>
        <w:b/>
        <w:sz w:val="18"/>
      </w:rPr>
      <w:tab/>
      <w:t>If the normalization factor contains the word “shipped”, then the quantity shipped in the 12 months ending prior to the month being reported shall be used.</w:t>
    </w:r>
  </w:p>
  <w:p w14:paraId="7E2932CF" w14:textId="77777777" w:rsidR="00741BC6" w:rsidRDefault="00741BC6">
    <w:pPr>
      <w:pStyle w:val="Fuzeile"/>
      <w:rPr>
        <w:rStyle w:val="Seitenzahl"/>
      </w:rPr>
    </w:pPr>
  </w:p>
  <w:p w14:paraId="7E2932D0" w14:textId="32713474"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2D1" w14:textId="77777777" w:rsidR="00741BC6" w:rsidRDefault="00741BC6">
    <w:pPr>
      <w:pStyle w:val="Fuzeile"/>
      <w:rPr>
        <w:rStyle w:val="Seitenzahl"/>
      </w:rPr>
    </w:pPr>
  </w:p>
  <w:p w14:paraId="7E2932D2" w14:textId="77777777" w:rsidR="00741BC6" w:rsidRDefault="00741BC6">
    <w:pPr>
      <w:pStyle w:val="Fuzeile"/>
    </w:pPr>
    <w:r>
      <w:rPr>
        <w:rStyle w:val="Seitenzahl"/>
      </w:rPr>
      <w:t>A-</w:t>
    </w:r>
    <w:r>
      <w:rPr>
        <w:rStyle w:val="Seitenzahl"/>
      </w:rPr>
      <w:fldChar w:fldCharType="begin"/>
    </w:r>
    <w:r>
      <w:rPr>
        <w:rStyle w:val="Seitenzahl"/>
      </w:rPr>
      <w:instrText xml:space="preserve"> PAGE </w:instrText>
    </w:r>
    <w:r>
      <w:rPr>
        <w:rStyle w:val="Seitenzahl"/>
      </w:rPr>
      <w:fldChar w:fldCharType="separate"/>
    </w:r>
    <w:r w:rsidR="00B30D3B">
      <w:rPr>
        <w:rStyle w:val="Seitenzahl"/>
      </w:rPr>
      <w:t>44</w:t>
    </w:r>
    <w:r>
      <w:rPr>
        <w:rStyle w:val="Seitenzahl"/>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D3" w14:textId="77777777" w:rsidR="00741BC6" w:rsidRDefault="00741BC6" w:rsidP="00F65CE2">
    <w:pPr>
      <w:pStyle w:val="Fuzeile"/>
      <w:jc w:val="center"/>
    </w:pPr>
    <w:r>
      <w:t>Notice: This is a draft document intended only for review by QuEST Forum participants.</w:t>
    </w:r>
  </w:p>
  <w:p w14:paraId="7E2932D4" w14:textId="77777777" w:rsidR="00741BC6" w:rsidRDefault="00741BC6" w:rsidP="00F65CE2">
    <w:pPr>
      <w:pStyle w:val="Fuzeile"/>
      <w:tabs>
        <w:tab w:val="clear" w:pos="9360"/>
        <w:tab w:val="right" w:pos="8640"/>
      </w:tabs>
      <w:jc w:val="center"/>
    </w:pPr>
    <w:r>
      <w:t>It does not represent a final position of the QuEST Forum or any of the Forum’s participants.</w:t>
    </w:r>
  </w:p>
  <w:p w14:paraId="7E2932D5" w14:textId="3BF614D1" w:rsidR="00741BC6" w:rsidRDefault="00741BC6" w:rsidP="00F65CE2">
    <w:pPr>
      <w:pStyle w:val="Fuzeile"/>
      <w:tabs>
        <w:tab w:val="clear" w:pos="9360"/>
        <w:tab w:val="right" w:pos="8640"/>
      </w:tabs>
      <w:jc w:val="right"/>
    </w:pPr>
    <w:r>
      <w:rPr>
        <w:rStyle w:val="Seitenzahl"/>
      </w:rPr>
      <w:t xml:space="preserve">TL 9000 </w:t>
    </w:r>
    <w:r>
      <w:t>Quality Management System</w:t>
    </w:r>
    <w:r>
      <w:rPr>
        <w:rStyle w:val="Seitenzahl"/>
      </w:rPr>
      <w:t xml:space="preserve"> </w:t>
    </w:r>
    <w:r>
      <w:t>Measurements Handbook 5.0</w:t>
    </w:r>
  </w:p>
  <w:p w14:paraId="7E2932D6" w14:textId="77777777" w:rsidR="00741BC6" w:rsidRDefault="00741BC6" w:rsidP="00F65CE2">
    <w:pPr>
      <w:pStyle w:val="Fuzeile"/>
    </w:pPr>
  </w:p>
  <w:p w14:paraId="7E2932D7" w14:textId="77777777" w:rsidR="00741BC6" w:rsidRDefault="00741BC6" w:rsidP="00F65CE2">
    <w:pPr>
      <w:pStyle w:val="Fuzeile"/>
      <w:rPr>
        <w:rStyle w:val="Seitenzahl"/>
      </w:rPr>
    </w:pPr>
    <w:r>
      <w:tab/>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43</w:t>
    </w:r>
    <w:r>
      <w:rPr>
        <w:rStyle w:val="Seitenzahl"/>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DF" w14:textId="77777777" w:rsidR="00741BC6" w:rsidRDefault="00741BC6" w:rsidP="00D11FCA">
    <w:pPr>
      <w:tabs>
        <w:tab w:val="right" w:pos="12420"/>
      </w:tabs>
      <w:ind w:left="1080" w:right="-90" w:hanging="1080"/>
      <w:rPr>
        <w:b/>
        <w:color w:val="000000"/>
        <w:sz w:val="18"/>
      </w:rPr>
    </w:pPr>
    <w:r w:rsidRPr="00A07D8A">
      <w:rPr>
        <w:b/>
        <w:sz w:val="18"/>
      </w:rPr>
      <w:t>Note 1</w:t>
    </w:r>
    <w:r w:rsidRPr="00A07D8A">
      <w:rPr>
        <w:b/>
        <w:sz w:val="18"/>
      </w:rPr>
      <w:tab/>
      <w:t>The information in this table may have changed</w:t>
    </w:r>
    <w:r>
      <w:rPr>
        <w:b/>
        <w:sz w:val="18"/>
      </w:rPr>
      <w:t xml:space="preserve">. </w:t>
    </w:r>
    <w:r w:rsidRPr="00A07D8A">
      <w:rPr>
        <w:b/>
        <w:sz w:val="18"/>
      </w:rPr>
      <w:t>The latest release of this table and its effective date are available via the TL 9000 website</w:t>
    </w:r>
    <w:r>
      <w:rPr>
        <w:b/>
        <w:sz w:val="18"/>
      </w:rPr>
      <w:t xml:space="preserve"> </w:t>
    </w:r>
    <w:r w:rsidRPr="0029236A">
      <w:rPr>
        <w:b/>
        <w:sz w:val="18"/>
      </w:rPr>
      <w:t>(http://tl9000.org/links.html)</w:t>
    </w:r>
    <w:r>
      <w:rPr>
        <w:b/>
        <w:sz w:val="18"/>
      </w:rPr>
      <w:t>.</w:t>
    </w:r>
  </w:p>
  <w:p w14:paraId="7E2932E0" w14:textId="77777777" w:rsidR="00741BC6" w:rsidRPr="00A07D8A" w:rsidRDefault="00741BC6" w:rsidP="00D11FCA">
    <w:pPr>
      <w:ind w:left="1080" w:right="-90" w:hanging="1080"/>
      <w:rPr>
        <w:b/>
        <w:sz w:val="18"/>
      </w:rPr>
    </w:pPr>
    <w:r w:rsidRPr="00A07D8A">
      <w:rPr>
        <w:b/>
        <w:sz w:val="18"/>
      </w:rPr>
      <w:t>Note 2</w:t>
    </w:r>
    <w:r w:rsidRPr="00A07D8A">
      <w:rPr>
        <w:b/>
        <w:sz w:val="18"/>
      </w:rPr>
      <w:tab/>
      <w:t>Measurements FRT, OFR &amp; OTD are applicable and must be reported for all product categories.</w:t>
    </w:r>
  </w:p>
  <w:p w14:paraId="7E2932E1" w14:textId="77777777" w:rsidR="00741BC6" w:rsidRPr="00A07D8A" w:rsidRDefault="00741BC6" w:rsidP="00D11FCA">
    <w:pPr>
      <w:ind w:left="1080" w:right="-90" w:hanging="1080"/>
      <w:rPr>
        <w:b/>
        <w:sz w:val="18"/>
      </w:rPr>
    </w:pPr>
    <w:r w:rsidRPr="00A07D8A">
      <w:rPr>
        <w:b/>
        <w:sz w:val="18"/>
      </w:rPr>
      <w:t>Note 3</w:t>
    </w:r>
    <w:r w:rsidRPr="00A07D8A">
      <w:rPr>
        <w:b/>
        <w:sz w:val="18"/>
      </w:rPr>
      <w:tab/>
      <w:t xml:space="preserve">Product </w:t>
    </w:r>
    <w:r>
      <w:rPr>
        <w:b/>
        <w:sz w:val="18"/>
      </w:rPr>
      <w:t>c</w:t>
    </w:r>
    <w:r w:rsidRPr="00A07D8A">
      <w:rPr>
        <w:b/>
        <w:sz w:val="18"/>
      </w:rPr>
      <w:t xml:space="preserve">ategories </w:t>
    </w:r>
    <w:r w:rsidRPr="00A43C14">
      <w:rPr>
        <w:b/>
        <w:sz w:val="18"/>
      </w:rPr>
      <w:t xml:space="preserve">listed in RED or </w:t>
    </w:r>
    <w:r w:rsidRPr="00A43C14">
      <w:rPr>
        <w:b/>
        <w:i/>
        <w:sz w:val="18"/>
      </w:rPr>
      <w:t>italicized</w:t>
    </w:r>
    <w:r w:rsidRPr="00A43C14">
      <w:rPr>
        <w:b/>
        <w:sz w:val="18"/>
      </w:rPr>
      <w:t xml:space="preserve"> will be used</w:t>
    </w:r>
    <w:r w:rsidRPr="00A07D8A">
      <w:rPr>
        <w:b/>
        <w:sz w:val="18"/>
      </w:rPr>
      <w:t xml:space="preserve"> for possible </w:t>
    </w:r>
    <w:r>
      <w:rPr>
        <w:b/>
        <w:sz w:val="18"/>
      </w:rPr>
      <w:t>d</w:t>
    </w:r>
    <w:r w:rsidRPr="00A07D8A">
      <w:rPr>
        <w:b/>
        <w:sz w:val="18"/>
      </w:rPr>
      <w:t xml:space="preserve">ata </w:t>
    </w:r>
    <w:r>
      <w:rPr>
        <w:b/>
        <w:sz w:val="18"/>
      </w:rPr>
      <w:t>a</w:t>
    </w:r>
    <w:r w:rsidRPr="00A07D8A">
      <w:rPr>
        <w:b/>
        <w:sz w:val="18"/>
      </w:rPr>
      <w:t>ggregation only</w:t>
    </w:r>
    <w:r>
      <w:rPr>
        <w:b/>
        <w:sz w:val="18"/>
      </w:rPr>
      <w:t xml:space="preserve">. </w:t>
    </w:r>
    <w:r w:rsidRPr="00A07D8A">
      <w:rPr>
        <w:b/>
        <w:sz w:val="18"/>
      </w:rPr>
      <w:t xml:space="preserve">Measurements must be submitted per the lower </w:t>
    </w:r>
    <w:r>
      <w:rPr>
        <w:b/>
        <w:sz w:val="18"/>
      </w:rPr>
      <w:t>p</w:t>
    </w:r>
    <w:r w:rsidRPr="00A07D8A">
      <w:rPr>
        <w:b/>
        <w:sz w:val="18"/>
      </w:rPr>
      <w:t xml:space="preserve">roduct </w:t>
    </w:r>
    <w:r>
      <w:rPr>
        <w:b/>
        <w:sz w:val="18"/>
      </w:rPr>
      <w:t>c</w:t>
    </w:r>
    <w:r w:rsidRPr="00A07D8A">
      <w:rPr>
        <w:b/>
        <w:sz w:val="18"/>
      </w:rPr>
      <w:t>ategory listing.</w:t>
    </w:r>
  </w:p>
  <w:p w14:paraId="7E2932E2" w14:textId="6A89651F" w:rsidR="00741BC6" w:rsidRPr="00A07D8A" w:rsidRDefault="00741BC6" w:rsidP="00D11FCA">
    <w:pPr>
      <w:ind w:left="1080" w:right="-90" w:hanging="1080"/>
      <w:rPr>
        <w:b/>
        <w:sz w:val="18"/>
      </w:rPr>
    </w:pPr>
    <w:r w:rsidRPr="00A07D8A">
      <w:rPr>
        <w:b/>
        <w:sz w:val="18"/>
      </w:rPr>
      <w:t>Note 4</w:t>
    </w:r>
    <w:r w:rsidRPr="00A07D8A">
      <w:rPr>
        <w:b/>
        <w:sz w:val="18"/>
      </w:rPr>
      <w:tab/>
      <w:t xml:space="preserve">If the normalization factor contains the word “shipped”, then the quantity shipped in the 12 months ending </w:t>
    </w:r>
    <w:r>
      <w:rPr>
        <w:b/>
        <w:sz w:val="18"/>
      </w:rPr>
      <w:t>with</w:t>
    </w:r>
    <w:r w:rsidRPr="00A07D8A">
      <w:rPr>
        <w:b/>
        <w:sz w:val="18"/>
      </w:rPr>
      <w:t xml:space="preserve"> the month being reported shall be used.</w:t>
    </w:r>
  </w:p>
  <w:p w14:paraId="7E2932E3" w14:textId="77777777" w:rsidR="00741BC6" w:rsidRDefault="00741BC6" w:rsidP="00D11FCA">
    <w:pPr>
      <w:pStyle w:val="Fuzeile"/>
      <w:jc w:val="center"/>
    </w:pPr>
    <w:r>
      <w:t>Notice: This is a draft document intended only for review by QuEST Forum participants.</w:t>
    </w:r>
  </w:p>
  <w:p w14:paraId="7E2932E4" w14:textId="77777777" w:rsidR="00741BC6" w:rsidRDefault="00741BC6" w:rsidP="00D11FCA">
    <w:pPr>
      <w:pStyle w:val="Fuzeile"/>
      <w:tabs>
        <w:tab w:val="clear" w:pos="9360"/>
        <w:tab w:val="right" w:pos="8640"/>
      </w:tabs>
      <w:jc w:val="center"/>
    </w:pPr>
    <w:r>
      <w:t>It does not represent a final position of the QuEST Forum or any of the Forum’s participants</w:t>
    </w:r>
  </w:p>
  <w:p w14:paraId="7E2932E5" w14:textId="77777777" w:rsidR="00741BC6" w:rsidRDefault="00741BC6">
    <w:pPr>
      <w:pStyle w:val="Fuzeile"/>
      <w:rPr>
        <w:rStyle w:val="Seitenzahl"/>
      </w:rPr>
    </w:pPr>
  </w:p>
  <w:p w14:paraId="7E2932E6" w14:textId="77777777" w:rsidR="00741BC6" w:rsidRPr="00A07D8A" w:rsidRDefault="00741BC6" w:rsidP="00D11FCA">
    <w:pPr>
      <w:pStyle w:val="Fuzeile"/>
      <w:tabs>
        <w:tab w:val="clear" w:pos="9360"/>
        <w:tab w:val="right" w:pos="12960"/>
      </w:tabs>
      <w:ind w:right="284"/>
      <w:rPr>
        <w:rStyle w:val="Seitenzahl"/>
      </w:rPr>
    </w:pPr>
    <w:r>
      <w:rPr>
        <w:rStyle w:val="Seitenzahl"/>
      </w:rPr>
      <w:tab/>
      <w:t>Product Category Table Release 5.0</w:t>
    </w:r>
  </w:p>
  <w:p w14:paraId="7E2932E7" w14:textId="77777777" w:rsidR="00741BC6" w:rsidRDefault="00741BC6">
    <w:pPr>
      <w:pStyle w:val="Fuzeile"/>
      <w:rPr>
        <w:rStyle w:val="Seitenzahl"/>
      </w:rPr>
    </w:pPr>
  </w:p>
  <w:p w14:paraId="7E2932E8" w14:textId="77777777" w:rsidR="00741BC6" w:rsidRDefault="00741BC6" w:rsidP="00D11FCA">
    <w:pPr>
      <w:pStyle w:val="Fuzeile"/>
      <w:tabs>
        <w:tab w:val="clear" w:pos="9360"/>
        <w:tab w:val="right" w:pos="13050"/>
      </w:tabs>
    </w:pPr>
    <w:r>
      <w:rPr>
        <w:rStyle w:val="Seitenzahl"/>
      </w:rPr>
      <w:tab/>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62</w:t>
    </w:r>
    <w:r>
      <w:rPr>
        <w:rStyle w:val="Seitenzahl"/>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E9" w14:textId="77777777" w:rsidR="00741BC6" w:rsidRDefault="00741BC6" w:rsidP="00D11FCA">
    <w:pPr>
      <w:pStyle w:val="Fuzeile"/>
      <w:jc w:val="center"/>
    </w:pPr>
    <w:r>
      <w:t>.</w:t>
    </w:r>
  </w:p>
  <w:p w14:paraId="7E2932EA" w14:textId="77777777" w:rsidR="00741BC6" w:rsidRDefault="00741BC6">
    <w:pPr>
      <w:ind w:left="1080" w:right="-90" w:hanging="1080"/>
      <w:rPr>
        <w:b/>
        <w:color w:val="000000"/>
        <w:sz w:val="18"/>
      </w:rPr>
    </w:pPr>
    <w:r w:rsidRPr="00A07D8A">
      <w:rPr>
        <w:b/>
        <w:sz w:val="18"/>
      </w:rPr>
      <w:t>Note 1</w:t>
    </w:r>
    <w:r w:rsidRPr="00A07D8A">
      <w:rPr>
        <w:b/>
        <w:sz w:val="18"/>
      </w:rPr>
      <w:tab/>
      <w:t>The information in this table may have changed</w:t>
    </w:r>
    <w:r>
      <w:rPr>
        <w:b/>
        <w:sz w:val="18"/>
      </w:rPr>
      <w:t xml:space="preserve">. </w:t>
    </w:r>
    <w:r w:rsidRPr="00A07D8A">
      <w:rPr>
        <w:b/>
        <w:sz w:val="18"/>
      </w:rPr>
      <w:t>The latest release of this table and its effective date are available via the TL 9000 website</w:t>
    </w:r>
    <w:r>
      <w:rPr>
        <w:b/>
        <w:sz w:val="18"/>
      </w:rPr>
      <w:t xml:space="preserve"> </w:t>
    </w:r>
    <w:r w:rsidRPr="0029236A">
      <w:rPr>
        <w:b/>
        <w:sz w:val="18"/>
      </w:rPr>
      <w:t>(http://tl9000.org/links.html)</w:t>
    </w:r>
    <w:r>
      <w:rPr>
        <w:b/>
        <w:sz w:val="18"/>
      </w:rPr>
      <w:t>.</w:t>
    </w:r>
  </w:p>
  <w:p w14:paraId="7E2932EB" w14:textId="77777777" w:rsidR="00741BC6" w:rsidRPr="00A07D8A" w:rsidRDefault="00741BC6">
    <w:pPr>
      <w:ind w:left="1080" w:right="-90" w:hanging="1080"/>
      <w:rPr>
        <w:b/>
        <w:sz w:val="18"/>
      </w:rPr>
    </w:pPr>
    <w:r w:rsidRPr="00A07D8A">
      <w:rPr>
        <w:b/>
        <w:sz w:val="18"/>
      </w:rPr>
      <w:t>Note 2</w:t>
    </w:r>
    <w:r w:rsidRPr="00A07D8A">
      <w:rPr>
        <w:b/>
        <w:sz w:val="18"/>
      </w:rPr>
      <w:tab/>
      <w:t>Measurements FRT, OFR &amp; OTD are applicable and must be reported for all product categories.</w:t>
    </w:r>
  </w:p>
  <w:p w14:paraId="7E2932EC" w14:textId="77777777" w:rsidR="00741BC6" w:rsidRPr="00A07D8A" w:rsidRDefault="00741BC6">
    <w:pPr>
      <w:ind w:left="1080" w:right="-90" w:hanging="1080"/>
      <w:rPr>
        <w:b/>
        <w:sz w:val="18"/>
      </w:rPr>
    </w:pPr>
    <w:r w:rsidRPr="00A07D8A">
      <w:rPr>
        <w:b/>
        <w:sz w:val="18"/>
      </w:rPr>
      <w:t>Note 3</w:t>
    </w:r>
    <w:r w:rsidRPr="00A07D8A">
      <w:rPr>
        <w:b/>
        <w:sz w:val="18"/>
      </w:rPr>
      <w:tab/>
      <w:t xml:space="preserve">Product </w:t>
    </w:r>
    <w:r>
      <w:rPr>
        <w:b/>
        <w:sz w:val="18"/>
      </w:rPr>
      <w:t>c</w:t>
    </w:r>
    <w:r w:rsidRPr="00A07D8A">
      <w:rPr>
        <w:b/>
        <w:sz w:val="18"/>
      </w:rPr>
      <w:t xml:space="preserve">ategories listed </w:t>
    </w:r>
    <w:r w:rsidRPr="00A43C14">
      <w:rPr>
        <w:b/>
        <w:sz w:val="18"/>
      </w:rPr>
      <w:t xml:space="preserve">in RED or </w:t>
    </w:r>
    <w:r w:rsidRPr="00A43C14">
      <w:rPr>
        <w:b/>
        <w:i/>
        <w:sz w:val="18"/>
      </w:rPr>
      <w:t>italicized</w:t>
    </w:r>
    <w:r w:rsidRPr="00A43C14">
      <w:rPr>
        <w:b/>
        <w:sz w:val="18"/>
      </w:rPr>
      <w:t xml:space="preserve"> will</w:t>
    </w:r>
    <w:r w:rsidRPr="00A07D8A">
      <w:rPr>
        <w:b/>
        <w:sz w:val="18"/>
      </w:rPr>
      <w:t xml:space="preserve"> be used for possible </w:t>
    </w:r>
    <w:r>
      <w:rPr>
        <w:b/>
        <w:sz w:val="18"/>
      </w:rPr>
      <w:t>d</w:t>
    </w:r>
    <w:r w:rsidRPr="00A07D8A">
      <w:rPr>
        <w:b/>
        <w:sz w:val="18"/>
      </w:rPr>
      <w:t xml:space="preserve">ata </w:t>
    </w:r>
    <w:r>
      <w:rPr>
        <w:b/>
        <w:sz w:val="18"/>
      </w:rPr>
      <w:t>a</w:t>
    </w:r>
    <w:r w:rsidRPr="00A07D8A">
      <w:rPr>
        <w:b/>
        <w:sz w:val="18"/>
      </w:rPr>
      <w:t>ggregation only</w:t>
    </w:r>
    <w:r>
      <w:rPr>
        <w:b/>
        <w:sz w:val="18"/>
      </w:rPr>
      <w:t xml:space="preserve">. </w:t>
    </w:r>
    <w:r w:rsidRPr="00A07D8A">
      <w:rPr>
        <w:b/>
        <w:sz w:val="18"/>
      </w:rPr>
      <w:t xml:space="preserve">Measurements must be submitted per the lower </w:t>
    </w:r>
    <w:r>
      <w:rPr>
        <w:b/>
        <w:sz w:val="18"/>
      </w:rPr>
      <w:t>p</w:t>
    </w:r>
    <w:r w:rsidRPr="00A07D8A">
      <w:rPr>
        <w:b/>
        <w:sz w:val="18"/>
      </w:rPr>
      <w:t xml:space="preserve">roduct </w:t>
    </w:r>
    <w:r>
      <w:rPr>
        <w:b/>
        <w:sz w:val="18"/>
      </w:rPr>
      <w:t>c</w:t>
    </w:r>
    <w:r w:rsidRPr="00A07D8A">
      <w:rPr>
        <w:b/>
        <w:sz w:val="18"/>
      </w:rPr>
      <w:t>ategory listing.</w:t>
    </w:r>
  </w:p>
  <w:p w14:paraId="7E2932ED" w14:textId="33F9563E" w:rsidR="00741BC6" w:rsidRPr="00A07D8A" w:rsidRDefault="00741BC6">
    <w:pPr>
      <w:ind w:left="1080" w:right="-90" w:hanging="1080"/>
      <w:rPr>
        <w:b/>
        <w:sz w:val="18"/>
      </w:rPr>
    </w:pPr>
    <w:r w:rsidRPr="00A07D8A">
      <w:rPr>
        <w:b/>
        <w:sz w:val="18"/>
      </w:rPr>
      <w:t>Note 4</w:t>
    </w:r>
    <w:r w:rsidRPr="00A07D8A">
      <w:rPr>
        <w:b/>
        <w:sz w:val="18"/>
      </w:rPr>
      <w:tab/>
      <w:t xml:space="preserve">If the normalization factor contains the word “shipped”, then the quantity shipped in the 12 months ending </w:t>
    </w:r>
    <w:r>
      <w:rPr>
        <w:b/>
        <w:sz w:val="18"/>
      </w:rPr>
      <w:t>with</w:t>
    </w:r>
    <w:r w:rsidRPr="00A07D8A">
      <w:rPr>
        <w:b/>
        <w:sz w:val="18"/>
      </w:rPr>
      <w:t xml:space="preserve"> the month being reported shall be used.</w:t>
    </w:r>
  </w:p>
  <w:p w14:paraId="7E2932EE" w14:textId="77777777" w:rsidR="00741BC6" w:rsidRPr="00A07D8A" w:rsidRDefault="00741BC6">
    <w:pPr>
      <w:ind w:left="1080" w:right="-90" w:hanging="1080"/>
      <w:rPr>
        <w:b/>
        <w:sz w:val="18"/>
      </w:rPr>
    </w:pPr>
  </w:p>
  <w:p w14:paraId="7E2932EF" w14:textId="77777777" w:rsidR="00741BC6" w:rsidRDefault="00741BC6" w:rsidP="00D11FCA">
    <w:pPr>
      <w:pStyle w:val="Fuzeile"/>
      <w:jc w:val="center"/>
    </w:pPr>
    <w:r>
      <w:t>Notice: This is a draft document intended only for review by QuEST Forum participants.</w:t>
    </w:r>
  </w:p>
  <w:p w14:paraId="7E2932F0" w14:textId="77777777" w:rsidR="00741BC6" w:rsidRDefault="00741BC6" w:rsidP="00D11FCA">
    <w:pPr>
      <w:pStyle w:val="Fuzeile"/>
      <w:tabs>
        <w:tab w:val="clear" w:pos="9360"/>
        <w:tab w:val="right" w:pos="8640"/>
      </w:tabs>
      <w:jc w:val="center"/>
    </w:pPr>
    <w:r>
      <w:t>It does not represent a final position of the QuEST Forum or any of the Forum’s participants</w:t>
    </w:r>
  </w:p>
  <w:p w14:paraId="7E2932F1" w14:textId="77777777" w:rsidR="00741BC6" w:rsidRPr="00A07D8A" w:rsidRDefault="00741BC6" w:rsidP="00D11FCA">
    <w:pPr>
      <w:pStyle w:val="Fuzeile"/>
      <w:tabs>
        <w:tab w:val="clear" w:pos="9360"/>
        <w:tab w:val="right" w:pos="12960"/>
      </w:tabs>
      <w:ind w:right="284"/>
      <w:rPr>
        <w:rStyle w:val="Seitenzahl"/>
      </w:rPr>
    </w:pPr>
    <w:r>
      <w:rPr>
        <w:rStyle w:val="Seitenzahl"/>
      </w:rPr>
      <w:tab/>
      <w:t>Product Category Table Release 5.0</w:t>
    </w:r>
  </w:p>
  <w:p w14:paraId="7E2932F2" w14:textId="77777777" w:rsidR="00741BC6" w:rsidRDefault="00741BC6">
    <w:pPr>
      <w:pStyle w:val="Fuzeile"/>
      <w:tabs>
        <w:tab w:val="clear" w:pos="9360"/>
        <w:tab w:val="right" w:pos="12960"/>
      </w:tabs>
    </w:pPr>
  </w:p>
  <w:p w14:paraId="7E2932F3" w14:textId="77777777" w:rsidR="00741BC6" w:rsidRPr="00A07D8A" w:rsidRDefault="00741BC6">
    <w:pPr>
      <w:pStyle w:val="Fuzeile"/>
      <w:tabs>
        <w:tab w:val="clear" w:pos="9360"/>
        <w:tab w:val="right" w:pos="12960"/>
      </w:tabs>
      <w:rPr>
        <w:rStyle w:val="Seitenzahl"/>
      </w:rPr>
    </w:pPr>
    <w:r w:rsidRPr="00A07D8A">
      <w:tab/>
      <w:t>A-</w:t>
    </w:r>
    <w:r w:rsidRPr="00A07D8A">
      <w:rPr>
        <w:rStyle w:val="Seitenzahl"/>
      </w:rPr>
      <w:fldChar w:fldCharType="begin"/>
    </w:r>
    <w:r w:rsidRPr="00A07D8A">
      <w:rPr>
        <w:rStyle w:val="Seitenzahl"/>
      </w:rPr>
      <w:instrText xml:space="preserve"> PAGE </w:instrText>
    </w:r>
    <w:r w:rsidRPr="00A07D8A">
      <w:rPr>
        <w:rStyle w:val="Seitenzahl"/>
      </w:rPr>
      <w:fldChar w:fldCharType="separate"/>
    </w:r>
    <w:r w:rsidR="00A1557D">
      <w:rPr>
        <w:rStyle w:val="Seitenzahl"/>
      </w:rPr>
      <w:t>61</w:t>
    </w:r>
    <w:r w:rsidRPr="00A07D8A">
      <w:rPr>
        <w:rStyle w:val="Seitenzahl"/>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FB" w14:textId="77777777" w:rsidR="00741BC6" w:rsidRDefault="00741BC6">
    <w:pPr>
      <w:ind w:left="1080" w:right="-90" w:hanging="1080"/>
      <w:rPr>
        <w:b/>
        <w:color w:val="000000"/>
        <w:sz w:val="18"/>
      </w:rPr>
    </w:pPr>
    <w:r w:rsidRPr="00A07D8A">
      <w:rPr>
        <w:b/>
        <w:sz w:val="18"/>
      </w:rPr>
      <w:t>Note 1</w:t>
    </w:r>
    <w:r w:rsidRPr="00A07D8A">
      <w:rPr>
        <w:b/>
        <w:sz w:val="18"/>
      </w:rPr>
      <w:tab/>
      <w:t>The information in this table may have changed</w:t>
    </w:r>
    <w:r>
      <w:rPr>
        <w:b/>
        <w:sz w:val="18"/>
      </w:rPr>
      <w:t xml:space="preserve">. </w:t>
    </w:r>
    <w:r w:rsidRPr="00A07D8A">
      <w:rPr>
        <w:b/>
        <w:sz w:val="18"/>
      </w:rPr>
      <w:t>The latest release of this table and its effective date are available via the TL 9000 website</w:t>
    </w:r>
    <w:r w:rsidRPr="0029236A">
      <w:rPr>
        <w:b/>
        <w:sz w:val="18"/>
      </w:rPr>
      <w:t xml:space="preserve"> (http://tl9000.org/links.html)</w:t>
    </w:r>
    <w:r>
      <w:rPr>
        <w:b/>
        <w:sz w:val="18"/>
      </w:rPr>
      <w:t>.</w:t>
    </w:r>
  </w:p>
  <w:p w14:paraId="7E2932FC" w14:textId="77777777" w:rsidR="00741BC6" w:rsidRPr="00A07D8A" w:rsidRDefault="00741BC6">
    <w:pPr>
      <w:ind w:left="1080" w:right="-90" w:hanging="1080"/>
      <w:rPr>
        <w:b/>
        <w:sz w:val="18"/>
      </w:rPr>
    </w:pPr>
    <w:r w:rsidRPr="00A07D8A">
      <w:rPr>
        <w:b/>
        <w:sz w:val="18"/>
      </w:rPr>
      <w:t>Note 2</w:t>
    </w:r>
    <w:r w:rsidRPr="00A07D8A">
      <w:rPr>
        <w:b/>
        <w:sz w:val="18"/>
      </w:rPr>
      <w:tab/>
      <w:t>Measurements FRT, OFR &amp; OTD are applicable and must be reported for all product categories.</w:t>
    </w:r>
  </w:p>
  <w:p w14:paraId="7E2932FD" w14:textId="77777777" w:rsidR="00741BC6" w:rsidRPr="00A07D8A" w:rsidRDefault="00741BC6">
    <w:pPr>
      <w:ind w:left="1080" w:right="-90" w:hanging="1080"/>
      <w:rPr>
        <w:b/>
        <w:sz w:val="18"/>
      </w:rPr>
    </w:pPr>
    <w:r w:rsidRPr="00A07D8A">
      <w:rPr>
        <w:b/>
        <w:sz w:val="18"/>
      </w:rPr>
      <w:t>Note 3</w:t>
    </w:r>
    <w:r w:rsidRPr="00A07D8A">
      <w:rPr>
        <w:b/>
        <w:sz w:val="18"/>
      </w:rPr>
      <w:tab/>
      <w:t xml:space="preserve">Product </w:t>
    </w:r>
    <w:r>
      <w:rPr>
        <w:b/>
        <w:sz w:val="18"/>
      </w:rPr>
      <w:t>c</w:t>
    </w:r>
    <w:r w:rsidRPr="00A07D8A">
      <w:rPr>
        <w:b/>
        <w:sz w:val="18"/>
      </w:rPr>
      <w:t>ategories listed in</w:t>
    </w:r>
    <w:r>
      <w:rPr>
        <w:b/>
        <w:color w:val="000000"/>
        <w:sz w:val="18"/>
      </w:rPr>
      <w:t xml:space="preserve"> </w:t>
    </w:r>
    <w:r>
      <w:rPr>
        <w:b/>
        <w:color w:val="FF0000"/>
        <w:sz w:val="18"/>
      </w:rPr>
      <w:t>RED</w:t>
    </w:r>
    <w:r>
      <w:rPr>
        <w:b/>
        <w:color w:val="000000"/>
        <w:sz w:val="18"/>
      </w:rPr>
      <w:t xml:space="preserve"> or </w:t>
    </w:r>
    <w:r>
      <w:rPr>
        <w:b/>
        <w:i/>
        <w:color w:val="FF0000"/>
        <w:sz w:val="18"/>
      </w:rPr>
      <w:t>italicized</w:t>
    </w:r>
    <w:r>
      <w:rPr>
        <w:b/>
        <w:color w:val="000000"/>
        <w:sz w:val="18"/>
      </w:rPr>
      <w:t xml:space="preserve"> </w:t>
    </w:r>
    <w:r w:rsidRPr="00A07D8A">
      <w:rPr>
        <w:b/>
        <w:sz w:val="18"/>
      </w:rPr>
      <w:t xml:space="preserve">will be used for possible </w:t>
    </w:r>
    <w:r>
      <w:rPr>
        <w:b/>
        <w:sz w:val="18"/>
      </w:rPr>
      <w:t>d</w:t>
    </w:r>
    <w:r w:rsidRPr="00A07D8A">
      <w:rPr>
        <w:b/>
        <w:sz w:val="18"/>
      </w:rPr>
      <w:t xml:space="preserve">ata </w:t>
    </w:r>
    <w:r>
      <w:rPr>
        <w:b/>
        <w:sz w:val="18"/>
      </w:rPr>
      <w:t>a</w:t>
    </w:r>
    <w:r w:rsidRPr="00A07D8A">
      <w:rPr>
        <w:b/>
        <w:sz w:val="18"/>
      </w:rPr>
      <w:t>ggregation only</w:t>
    </w:r>
    <w:r>
      <w:rPr>
        <w:b/>
        <w:sz w:val="18"/>
      </w:rPr>
      <w:t xml:space="preserve">. </w:t>
    </w:r>
    <w:r w:rsidRPr="00A07D8A">
      <w:rPr>
        <w:b/>
        <w:sz w:val="18"/>
      </w:rPr>
      <w:t xml:space="preserve">Measurements must be submitted per the lower </w:t>
    </w:r>
    <w:r>
      <w:rPr>
        <w:b/>
        <w:sz w:val="18"/>
      </w:rPr>
      <w:t>p</w:t>
    </w:r>
    <w:r w:rsidRPr="00A07D8A">
      <w:rPr>
        <w:b/>
        <w:sz w:val="18"/>
      </w:rPr>
      <w:t xml:space="preserve">roduct </w:t>
    </w:r>
    <w:r>
      <w:rPr>
        <w:b/>
        <w:sz w:val="18"/>
      </w:rPr>
      <w:t>c</w:t>
    </w:r>
    <w:r w:rsidRPr="00A07D8A">
      <w:rPr>
        <w:b/>
        <w:sz w:val="18"/>
      </w:rPr>
      <w:t>ategory listing.</w:t>
    </w:r>
  </w:p>
  <w:p w14:paraId="7E2932FE" w14:textId="77777777" w:rsidR="00741BC6" w:rsidRPr="00A07D8A" w:rsidRDefault="00741BC6">
    <w:pPr>
      <w:ind w:left="1080" w:right="-90" w:hanging="1080"/>
      <w:rPr>
        <w:b/>
        <w:sz w:val="18"/>
      </w:rPr>
    </w:pPr>
    <w:r w:rsidRPr="00A07D8A">
      <w:rPr>
        <w:b/>
        <w:sz w:val="18"/>
      </w:rPr>
      <w:t>Note 4</w:t>
    </w:r>
    <w:r w:rsidRPr="00A07D8A">
      <w:rPr>
        <w:b/>
        <w:sz w:val="18"/>
      </w:rPr>
      <w:tab/>
      <w:t>If the normalization factor contains the word “shipped”, then the quantity shipped in the 12 months ending prior to the month being reported shall be used.</w:t>
    </w:r>
  </w:p>
  <w:p w14:paraId="7E2932FF" w14:textId="77777777" w:rsidR="00741BC6" w:rsidRPr="00A07D8A" w:rsidRDefault="00741BC6">
    <w:pPr>
      <w:ind w:left="1080" w:right="-90" w:hanging="1080"/>
      <w:rPr>
        <w:b/>
        <w:sz w:val="18"/>
      </w:rPr>
    </w:pPr>
  </w:p>
  <w:p w14:paraId="7E293300" w14:textId="7F6E4549" w:rsidR="00741BC6" w:rsidRDefault="00741BC6" w:rsidP="00F65CE2">
    <w:pPr>
      <w:pStyle w:val="Fuzeile"/>
      <w:tabs>
        <w:tab w:val="clear" w:pos="9360"/>
        <w:tab w:val="right" w:pos="12960"/>
      </w:tabs>
      <w:rPr>
        <w:rStyle w:val="Seitenzahl"/>
      </w:rPr>
    </w:pPr>
    <w:r>
      <w:rPr>
        <w:rStyle w:val="Seitenzahl"/>
      </w:rPr>
      <w:tab/>
      <w:t xml:space="preserve">TL 9000 </w:t>
    </w:r>
    <w:r>
      <w:t>Quality Management System</w:t>
    </w:r>
    <w:r>
      <w:rPr>
        <w:rStyle w:val="Seitenzahl"/>
      </w:rPr>
      <w:t xml:space="preserve"> </w:t>
    </w:r>
    <w:r>
      <w:t>Measurements Handbook 5.0</w:t>
    </w:r>
  </w:p>
  <w:p w14:paraId="7E293301" w14:textId="77777777" w:rsidR="00741BC6" w:rsidRPr="00A07D8A" w:rsidRDefault="00741BC6">
    <w:pPr>
      <w:pStyle w:val="Fuzeile"/>
      <w:rPr>
        <w:rStyle w:val="Seitenzahl"/>
      </w:rPr>
    </w:pPr>
  </w:p>
  <w:p w14:paraId="7E293302" w14:textId="77777777" w:rsidR="00741BC6" w:rsidRPr="00A07D8A" w:rsidRDefault="00741BC6">
    <w:pPr>
      <w:pStyle w:val="Fuzeile"/>
      <w:tabs>
        <w:tab w:val="clear" w:pos="9360"/>
        <w:tab w:val="right" w:pos="12960"/>
      </w:tabs>
      <w:rPr>
        <w:rStyle w:val="Seitenzahl"/>
      </w:rPr>
    </w:pPr>
    <w:r w:rsidRPr="00A07D8A">
      <w:tab/>
      <w:t>A-</w:t>
    </w:r>
    <w:r w:rsidRPr="00A07D8A">
      <w:rPr>
        <w:rStyle w:val="Seitenzahl"/>
      </w:rPr>
      <w:fldChar w:fldCharType="begin"/>
    </w:r>
    <w:r w:rsidRPr="00A07D8A">
      <w:rPr>
        <w:rStyle w:val="Seitenzahl"/>
      </w:rPr>
      <w:instrText xml:space="preserve"> PAGE </w:instrText>
    </w:r>
    <w:r w:rsidRPr="00A07D8A">
      <w:rPr>
        <w:rStyle w:val="Seitenzahl"/>
      </w:rPr>
      <w:fldChar w:fldCharType="separate"/>
    </w:r>
    <w:r w:rsidR="00A1557D">
      <w:rPr>
        <w:rStyle w:val="Seitenzahl"/>
      </w:rPr>
      <w:t>63</w:t>
    </w:r>
    <w:r w:rsidRPr="00A07D8A">
      <w:rPr>
        <w:rStyle w:val="Seitenzahl"/>
      </w:rPr>
      <w:fldChar w:fldCharType="end"/>
    </w:r>
  </w:p>
  <w:p w14:paraId="7E293303" w14:textId="77777777" w:rsidR="00741BC6" w:rsidRDefault="00741BC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C4" w14:textId="77777777" w:rsidR="00741BC6" w:rsidRDefault="00741BC6" w:rsidP="00F65CE2">
    <w:pPr>
      <w:pStyle w:val="Fuzeile"/>
      <w:jc w:val="center"/>
    </w:pPr>
    <w:r>
      <w:t>Notice: This is a draft document intended only for review by QuEST Forum participants.</w:t>
    </w:r>
  </w:p>
  <w:p w14:paraId="7E2931C5" w14:textId="77777777" w:rsidR="00741BC6" w:rsidRDefault="00741BC6" w:rsidP="00F65CE2">
    <w:pPr>
      <w:pStyle w:val="Fuzeile"/>
      <w:jc w:val="center"/>
      <w:rPr>
        <w:rStyle w:val="Seitenzahl"/>
      </w:rPr>
    </w:pPr>
    <w:r>
      <w:t>It does not represent a final position of the QuEST Forum or any of the Forum’s participants.</w:t>
    </w:r>
  </w:p>
  <w:p w14:paraId="7E2931C6" w14:textId="735FD7BC" w:rsidR="00741BC6" w:rsidRDefault="00741BC6" w:rsidP="00F65CE2">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1C7" w14:textId="77777777" w:rsidR="00741BC6" w:rsidRDefault="00741BC6" w:rsidP="00F65CE2">
    <w:pPr>
      <w:pStyle w:val="Fuzeile"/>
      <w:rPr>
        <w:rStyle w:val="Seitenzahl"/>
      </w:rPr>
    </w:pPr>
  </w:p>
  <w:p w14:paraId="7E2931C8" w14:textId="77777777" w:rsidR="00741BC6" w:rsidRDefault="00741BC6">
    <w:pPr>
      <w:pStyle w:val="Fuzeile"/>
    </w:pPr>
    <w:r>
      <w:rPr>
        <w:rStyle w:val="Seitenzahl"/>
      </w:rPr>
      <w:fldChar w:fldCharType="begin"/>
    </w:r>
    <w:r>
      <w:rPr>
        <w:rStyle w:val="Seitenzahl"/>
      </w:rPr>
      <w:instrText xml:space="preserve"> PAGE </w:instrText>
    </w:r>
    <w:r>
      <w:rPr>
        <w:rStyle w:val="Seitenzahl"/>
      </w:rPr>
      <w:fldChar w:fldCharType="separate"/>
    </w:r>
    <w:r w:rsidR="00A1557D">
      <w:rPr>
        <w:rStyle w:val="Seitenzahl"/>
      </w:rPr>
      <w:t>iv</w:t>
    </w:r>
    <w:r>
      <w:rPr>
        <w:rStyle w:val="Seitenzahl"/>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0C" w14:textId="77777777" w:rsidR="00741BC6" w:rsidRDefault="00741BC6" w:rsidP="00F65CE2">
    <w:pPr>
      <w:pStyle w:val="Fuzeile"/>
      <w:jc w:val="center"/>
    </w:pPr>
    <w:r>
      <w:t>Notice: This is a draft document intended only for review by QuEST Forum participants.</w:t>
    </w:r>
  </w:p>
  <w:p w14:paraId="7E29330D" w14:textId="77777777" w:rsidR="00741BC6" w:rsidRDefault="00741BC6" w:rsidP="00F65CE2">
    <w:pPr>
      <w:pStyle w:val="Fuzeile"/>
      <w:jc w:val="center"/>
      <w:rPr>
        <w:rStyle w:val="Seitenzahl"/>
      </w:rPr>
    </w:pPr>
    <w:r>
      <w:t>It does not represent a final position of the QuEST Forum or any of the Forum’s participants.</w:t>
    </w:r>
  </w:p>
  <w:p w14:paraId="7E29330E" w14:textId="44650DA3"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30F" w14:textId="77777777" w:rsidR="00741BC6" w:rsidRDefault="00741BC6">
    <w:pPr>
      <w:pStyle w:val="Fuzeile"/>
      <w:rPr>
        <w:rStyle w:val="Seitenzahl"/>
      </w:rPr>
    </w:pPr>
  </w:p>
  <w:p w14:paraId="7E293310" w14:textId="77777777" w:rsidR="00741BC6" w:rsidRDefault="00741BC6">
    <w:pPr>
      <w:pStyle w:val="Fuzeile"/>
    </w:pPr>
    <w:r>
      <w:rPr>
        <w:rStyle w:val="Seitenzahl"/>
      </w:rPr>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74</w:t>
    </w:r>
    <w:r>
      <w:rPr>
        <w:rStyle w:val="Seitenzahl"/>
      </w:rPr>
      <w:fldChar w:fldCharType="end"/>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11" w14:textId="77777777" w:rsidR="00741BC6" w:rsidRDefault="00741BC6" w:rsidP="00F65CE2">
    <w:pPr>
      <w:pStyle w:val="Fuzeile"/>
      <w:jc w:val="center"/>
    </w:pPr>
    <w:r>
      <w:t>Notice: This is a draft document intended only for review by QuEST Forum participants.</w:t>
    </w:r>
  </w:p>
  <w:p w14:paraId="7E293312" w14:textId="77777777" w:rsidR="00741BC6" w:rsidRDefault="00741BC6" w:rsidP="00F65CE2">
    <w:pPr>
      <w:pStyle w:val="Fuzeile"/>
      <w:jc w:val="center"/>
      <w:rPr>
        <w:rStyle w:val="Seitenzahl"/>
      </w:rPr>
    </w:pPr>
    <w:r>
      <w:t>It does not represent a final position of the QuEST Forum or any of the Forum’s participants.</w:t>
    </w:r>
  </w:p>
  <w:p w14:paraId="7E293313" w14:textId="73C8F377"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314" w14:textId="77777777" w:rsidR="00741BC6" w:rsidRDefault="00741BC6">
    <w:pPr>
      <w:pStyle w:val="Fuzeile"/>
      <w:rPr>
        <w:rStyle w:val="Seitenzahl"/>
      </w:rPr>
    </w:pPr>
  </w:p>
  <w:p w14:paraId="7E293315" w14:textId="77777777" w:rsidR="00741BC6" w:rsidRDefault="00741BC6">
    <w:pPr>
      <w:pStyle w:val="Fuzeile"/>
      <w:tabs>
        <w:tab w:val="right" w:pos="12420"/>
      </w:tabs>
    </w:pPr>
    <w:r>
      <w:tab/>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73</w:t>
    </w:r>
    <w:r>
      <w:rPr>
        <w:rStyle w:val="Seitenzahl"/>
      </w:rP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1C" w14:textId="77777777" w:rsidR="00741BC6" w:rsidRDefault="00741BC6" w:rsidP="00F65CE2">
    <w:pPr>
      <w:pStyle w:val="Fuzeile"/>
      <w:jc w:val="center"/>
    </w:pPr>
    <w:r>
      <w:t>Notice: This is a draft document intended only for review by QuEST Forum participants.</w:t>
    </w:r>
  </w:p>
  <w:p w14:paraId="7E29331D" w14:textId="77777777" w:rsidR="00741BC6" w:rsidRDefault="00741BC6" w:rsidP="00F65CE2">
    <w:pPr>
      <w:pStyle w:val="Fuzeile"/>
      <w:jc w:val="center"/>
      <w:rPr>
        <w:rStyle w:val="Seitenzahl"/>
      </w:rPr>
    </w:pPr>
    <w:r>
      <w:t>It does not represent a final position of the QuEST Forum or any of the Forum’s participants.</w:t>
    </w:r>
  </w:p>
  <w:p w14:paraId="7E29331E" w14:textId="7F31007B"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31F" w14:textId="77777777" w:rsidR="00741BC6" w:rsidRDefault="00741BC6">
    <w:pPr>
      <w:pStyle w:val="Fuzeile"/>
      <w:rPr>
        <w:rStyle w:val="Seitenzahl"/>
      </w:rPr>
    </w:pPr>
  </w:p>
  <w:p w14:paraId="7E293320" w14:textId="77777777" w:rsidR="00741BC6" w:rsidRDefault="00741BC6">
    <w:pPr>
      <w:pStyle w:val="Fuzeile"/>
    </w:pPr>
    <w:r>
      <w:rPr>
        <w:rStyle w:val="Seitenzahl"/>
      </w:rPr>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84</w:t>
    </w:r>
    <w:r>
      <w:rPr>
        <w:rStyle w:val="Seitenzahl"/>
      </w:rPr>
      <w:fldChar w:fldCharType="end"/>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21" w14:textId="77777777" w:rsidR="00741BC6" w:rsidRDefault="00741BC6" w:rsidP="00F65CE2">
    <w:pPr>
      <w:pStyle w:val="Fuzeile"/>
      <w:jc w:val="center"/>
    </w:pPr>
    <w:r>
      <w:t>Notice: This is a draft document intended only for review by QuEST Forum participants.</w:t>
    </w:r>
  </w:p>
  <w:p w14:paraId="7E293322" w14:textId="77777777" w:rsidR="00741BC6" w:rsidRDefault="00741BC6" w:rsidP="00F65CE2">
    <w:pPr>
      <w:pStyle w:val="Fuzeile"/>
      <w:jc w:val="center"/>
      <w:rPr>
        <w:rStyle w:val="Seitenzahl"/>
      </w:rPr>
    </w:pPr>
    <w:r>
      <w:t>It does not represent a final position of the QuEST Forum or any of the Forum’s participants.</w:t>
    </w:r>
  </w:p>
  <w:p w14:paraId="7E293323" w14:textId="15EC7063"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324" w14:textId="77777777" w:rsidR="00741BC6" w:rsidRDefault="00741BC6">
    <w:pPr>
      <w:pStyle w:val="Fuzeile"/>
      <w:rPr>
        <w:rStyle w:val="Seitenzahl"/>
      </w:rPr>
    </w:pPr>
  </w:p>
  <w:p w14:paraId="7E293325" w14:textId="77777777" w:rsidR="00741BC6" w:rsidRDefault="00741BC6">
    <w:pPr>
      <w:pStyle w:val="Fuzeile"/>
      <w:tabs>
        <w:tab w:val="right" w:pos="12420"/>
      </w:tabs>
    </w:pPr>
    <w:r>
      <w:tab/>
      <w:t>A-</w:t>
    </w:r>
    <w:r>
      <w:rPr>
        <w:rStyle w:val="Seitenzahl"/>
      </w:rPr>
      <w:fldChar w:fldCharType="begin"/>
    </w:r>
    <w:r>
      <w:rPr>
        <w:rStyle w:val="Seitenzahl"/>
      </w:rPr>
      <w:instrText xml:space="preserve"> PAGE </w:instrText>
    </w:r>
    <w:r>
      <w:rPr>
        <w:rStyle w:val="Seitenzahl"/>
      </w:rPr>
      <w:fldChar w:fldCharType="separate"/>
    </w:r>
    <w:r w:rsidR="00A1557D">
      <w:rPr>
        <w:rStyle w:val="Seitenzahl"/>
      </w:rPr>
      <w:t>85</w:t>
    </w:r>
    <w:r>
      <w:rPr>
        <w:rStyle w:val="Seitenzahl"/>
      </w:rPr>
      <w:fldChar w:fldCharType="end"/>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2C" w14:textId="77777777" w:rsidR="00741BC6" w:rsidRDefault="00741BC6" w:rsidP="00F65CE2">
    <w:pPr>
      <w:pStyle w:val="Fuzeile"/>
      <w:tabs>
        <w:tab w:val="right" w:pos="9720"/>
      </w:tabs>
      <w:rPr>
        <w:rFonts w:cs="Arial"/>
        <w:bCs/>
      </w:rPr>
    </w:pPr>
  </w:p>
  <w:p w14:paraId="7E29332D" w14:textId="77777777"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4.5</w:t>
    </w:r>
  </w:p>
  <w:p w14:paraId="7E29332E" w14:textId="77777777" w:rsidR="00741BC6" w:rsidRDefault="00741BC6">
    <w:pPr>
      <w:pStyle w:val="Fuzeile"/>
      <w:rPr>
        <w:rStyle w:val="Seitenzahl"/>
      </w:rPr>
    </w:pPr>
  </w:p>
  <w:p w14:paraId="7E29332F" w14:textId="77777777" w:rsidR="00741BC6" w:rsidRDefault="00741BC6">
    <w:pPr>
      <w:pStyle w:val="Fuzeile"/>
    </w:pPr>
    <w:r>
      <w:rPr>
        <w:rStyle w:val="Seitenzahl"/>
      </w:rPr>
      <w:t>B-</w:t>
    </w: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30" w14:textId="77777777"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4.5</w:t>
    </w:r>
  </w:p>
  <w:p w14:paraId="7E293331" w14:textId="77777777" w:rsidR="00741BC6" w:rsidRDefault="00741BC6">
    <w:pPr>
      <w:pStyle w:val="Fuzeile"/>
      <w:rPr>
        <w:rStyle w:val="Seitenzahl"/>
      </w:rPr>
    </w:pPr>
  </w:p>
  <w:p w14:paraId="7E293332" w14:textId="77777777" w:rsidR="00741BC6" w:rsidRDefault="00741BC6">
    <w:pPr>
      <w:pStyle w:val="Fuzeile"/>
      <w:tabs>
        <w:tab w:val="right" w:pos="12420"/>
      </w:tabs>
    </w:pPr>
    <w:r>
      <w:tab/>
      <w:t>B-</w:t>
    </w: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39" w14:textId="77777777" w:rsidR="00741BC6" w:rsidRDefault="00741BC6" w:rsidP="00F65CE2">
    <w:pPr>
      <w:pStyle w:val="Fuzeile"/>
      <w:jc w:val="center"/>
    </w:pPr>
    <w:r>
      <w:t>Notice: This is a draft document intended only for review by QuEST Forum participants.</w:t>
    </w:r>
  </w:p>
  <w:p w14:paraId="7E29333A"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33B" w14:textId="2AA049A0"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33C" w14:textId="77777777" w:rsidR="00741BC6" w:rsidRDefault="00741BC6">
    <w:pPr>
      <w:pStyle w:val="Fuzeile"/>
      <w:rPr>
        <w:rStyle w:val="Seitenzahl"/>
      </w:rPr>
    </w:pPr>
  </w:p>
  <w:p w14:paraId="7E29333D" w14:textId="77777777" w:rsidR="00741BC6" w:rsidRDefault="00741BC6">
    <w:pPr>
      <w:pStyle w:val="Fuzeile"/>
    </w:pPr>
    <w:r>
      <w:rPr>
        <w:rStyle w:val="Seitenzahl"/>
      </w:rPr>
      <w:t>B-</w:t>
    </w:r>
    <w:r>
      <w:rPr>
        <w:rStyle w:val="Seitenzahl"/>
      </w:rPr>
      <w:fldChar w:fldCharType="begin"/>
    </w:r>
    <w:r>
      <w:rPr>
        <w:rStyle w:val="Seitenzahl"/>
      </w:rPr>
      <w:instrText xml:space="preserve"> PAGE </w:instrText>
    </w:r>
    <w:r>
      <w:rPr>
        <w:rStyle w:val="Seitenzahl"/>
      </w:rPr>
      <w:fldChar w:fldCharType="separate"/>
    </w:r>
    <w:r w:rsidR="00A1557D">
      <w:rPr>
        <w:rStyle w:val="Seitenzahl"/>
      </w:rPr>
      <w:t>2</w:t>
    </w:r>
    <w:r>
      <w:rPr>
        <w:rStyle w:val="Seitenzahl"/>
      </w:rPr>
      <w:fldChar w:fldCharType="end"/>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3E" w14:textId="77777777" w:rsidR="00741BC6" w:rsidRDefault="00741BC6" w:rsidP="00F65CE2">
    <w:pPr>
      <w:pStyle w:val="Fuzeile"/>
      <w:jc w:val="center"/>
    </w:pPr>
    <w:r>
      <w:t>Notice: This is a draft document intended only for review by QuEST Forum participants.</w:t>
    </w:r>
  </w:p>
  <w:p w14:paraId="7E29333F" w14:textId="77777777" w:rsidR="00741BC6" w:rsidRDefault="00741BC6" w:rsidP="00F65CE2">
    <w:pPr>
      <w:pStyle w:val="Fuzeile"/>
      <w:jc w:val="center"/>
    </w:pPr>
    <w:r>
      <w:t>It does not represent a final position of the QuEST Forum or any of the Forum’s participants.</w:t>
    </w:r>
  </w:p>
  <w:p w14:paraId="7E293340" w14:textId="623559C9" w:rsidR="00741BC6" w:rsidRDefault="00741BC6" w:rsidP="00F65CE2">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341" w14:textId="77777777" w:rsidR="00741BC6" w:rsidRDefault="00741BC6">
    <w:pPr>
      <w:pStyle w:val="Fuzeile"/>
      <w:rPr>
        <w:rStyle w:val="Seitenzahl"/>
      </w:rPr>
    </w:pPr>
  </w:p>
  <w:p w14:paraId="7E293342" w14:textId="77777777" w:rsidR="00741BC6" w:rsidRDefault="00741BC6">
    <w:pPr>
      <w:pStyle w:val="Fuzeile"/>
      <w:tabs>
        <w:tab w:val="right" w:pos="12420"/>
      </w:tabs>
    </w:pPr>
    <w:r>
      <w:tab/>
      <w:t>B-</w:t>
    </w:r>
    <w:r>
      <w:rPr>
        <w:rStyle w:val="Seitenzahl"/>
      </w:rPr>
      <w:fldChar w:fldCharType="begin"/>
    </w:r>
    <w:r>
      <w:rPr>
        <w:rStyle w:val="Seitenzahl"/>
      </w:rPr>
      <w:instrText xml:space="preserve"> PAGE </w:instrText>
    </w:r>
    <w:r>
      <w:rPr>
        <w:rStyle w:val="Seitenzahl"/>
      </w:rPr>
      <w:fldChar w:fldCharType="separate"/>
    </w:r>
    <w:r w:rsidR="00A1557D">
      <w:rPr>
        <w:rStyle w:val="Seitenzahl"/>
      </w:rPr>
      <w:t>1</w:t>
    </w:r>
    <w:r>
      <w:rPr>
        <w:rStyle w:val="Seitenzahl"/>
      </w:rPr>
      <w:fldChar w:fldCharType="end"/>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49" w14:textId="77777777" w:rsidR="00741BC6" w:rsidRDefault="00741BC6" w:rsidP="00F65CE2">
    <w:pPr>
      <w:pStyle w:val="Fuzeile"/>
      <w:jc w:val="center"/>
    </w:pPr>
    <w:r>
      <w:t>Notice: This is a draft document intended only for review by QuEST Forum participants.</w:t>
    </w:r>
  </w:p>
  <w:p w14:paraId="7E29334A"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34B" w14:textId="33C26BFB"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34C" w14:textId="77777777" w:rsidR="00741BC6" w:rsidRDefault="00741BC6">
    <w:pPr>
      <w:pStyle w:val="Fuzeile"/>
      <w:rPr>
        <w:rStyle w:val="Seitenzahl"/>
      </w:rPr>
    </w:pPr>
  </w:p>
  <w:p w14:paraId="7E29334D" w14:textId="77777777" w:rsidR="00741BC6" w:rsidRDefault="00741BC6">
    <w:pPr>
      <w:pStyle w:val="Fuzeile"/>
    </w:pPr>
    <w:r>
      <w:rPr>
        <w:rStyle w:val="Seitenzahl"/>
      </w:rPr>
      <w:t>Glossary-</w:t>
    </w:r>
    <w:r>
      <w:rPr>
        <w:rStyle w:val="Seitenzahl"/>
      </w:rPr>
      <w:fldChar w:fldCharType="begin"/>
    </w:r>
    <w:r>
      <w:rPr>
        <w:rStyle w:val="Seitenzahl"/>
      </w:rPr>
      <w:instrText xml:space="preserve"> PAGE </w:instrText>
    </w:r>
    <w:r>
      <w:rPr>
        <w:rStyle w:val="Seitenzahl"/>
      </w:rPr>
      <w:fldChar w:fldCharType="separate"/>
    </w:r>
    <w:r w:rsidR="00A1557D">
      <w:rPr>
        <w:rStyle w:val="Seitenzahl"/>
      </w:rPr>
      <w:t>0</w:t>
    </w:r>
    <w:r>
      <w:rPr>
        <w:rStyle w:val="Seitenzahl"/>
      </w:rPr>
      <w:fldChar w:fldCharType="end"/>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4E" w14:textId="77777777" w:rsidR="00741BC6" w:rsidRDefault="00741BC6" w:rsidP="00F65CE2">
    <w:pPr>
      <w:pStyle w:val="Fuzeile"/>
      <w:jc w:val="center"/>
    </w:pPr>
    <w:r>
      <w:t>Notice: This is a draft document intended only for review by QuEST Forum participants.</w:t>
    </w:r>
  </w:p>
  <w:p w14:paraId="7E29334F" w14:textId="77777777" w:rsidR="00741BC6" w:rsidRDefault="00741BC6" w:rsidP="00F65CE2">
    <w:pPr>
      <w:pStyle w:val="Fuzeile"/>
      <w:jc w:val="center"/>
    </w:pPr>
    <w:r>
      <w:t>It does not represent a final position of the QuEST Forum or any of the Forum’s participants.</w:t>
    </w:r>
  </w:p>
  <w:p w14:paraId="7E293350" w14:textId="44B54E9B" w:rsidR="00741BC6" w:rsidRDefault="00741BC6" w:rsidP="00F65CE2">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351" w14:textId="77777777" w:rsidR="00741BC6" w:rsidRDefault="00741BC6">
    <w:pPr>
      <w:pStyle w:val="Fuzeile"/>
      <w:rPr>
        <w:rStyle w:val="Seitenzahl"/>
      </w:rPr>
    </w:pPr>
  </w:p>
  <w:p w14:paraId="7E293352" w14:textId="77777777" w:rsidR="00741BC6" w:rsidRDefault="00741BC6">
    <w:pPr>
      <w:pStyle w:val="Fuzeile"/>
      <w:tabs>
        <w:tab w:val="right" w:pos="12420"/>
      </w:tabs>
    </w:pPr>
    <w:r>
      <w:tab/>
      <w:t>Glossary-</w:t>
    </w:r>
    <w:r>
      <w:rPr>
        <w:rStyle w:val="Seitenzahl"/>
      </w:rPr>
      <w:fldChar w:fldCharType="begin"/>
    </w:r>
    <w:r>
      <w:rPr>
        <w:rStyle w:val="Seitenzahl"/>
      </w:rPr>
      <w:instrText xml:space="preserve"> PAGE </w:instrText>
    </w:r>
    <w:r>
      <w:rPr>
        <w:rStyle w:val="Seitenzahl"/>
      </w:rPr>
      <w:fldChar w:fldCharType="separate"/>
    </w:r>
    <w:r w:rsidR="00A1557D">
      <w:rPr>
        <w:rStyle w:val="Seitenzahl"/>
      </w:rPr>
      <w:t>11</w:t>
    </w:r>
    <w:r>
      <w:rPr>
        <w:rStyle w:val="Seitenzah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C9" w14:textId="77777777" w:rsidR="00741BC6" w:rsidRDefault="00741BC6" w:rsidP="0015520E">
    <w:pPr>
      <w:pStyle w:val="Fuzeile"/>
      <w:jc w:val="center"/>
    </w:pPr>
    <w:r>
      <w:t>Notice: This is a draft document intended only for review by QuEST Forum participants.</w:t>
    </w:r>
  </w:p>
  <w:p w14:paraId="7E2931CA" w14:textId="77777777" w:rsidR="00741BC6" w:rsidRDefault="00741BC6" w:rsidP="0015520E">
    <w:pPr>
      <w:pStyle w:val="Fuzeile"/>
      <w:jc w:val="center"/>
    </w:pPr>
    <w:r>
      <w:t>It does not represent a final position of the QuEST Forum or any of the Forum’s participants.</w:t>
    </w:r>
  </w:p>
  <w:p w14:paraId="7E2931CB" w14:textId="3EE4379D" w:rsidR="00741BC6" w:rsidRDefault="00741BC6" w:rsidP="0015520E">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1CC" w14:textId="77777777" w:rsidR="00741BC6" w:rsidRDefault="00741BC6">
    <w:pPr>
      <w:pStyle w:val="Fuzeile"/>
      <w:rPr>
        <w:rStyle w:val="Seitenzahl"/>
      </w:rPr>
    </w:pPr>
  </w:p>
  <w:p w14:paraId="7E2931CD" w14:textId="77777777" w:rsidR="00741BC6" w:rsidRDefault="00741BC6">
    <w:pPr>
      <w:pStyle w:val="Fuzeile"/>
    </w:pPr>
    <w:r>
      <w:tab/>
    </w:r>
    <w:r>
      <w:rPr>
        <w:rStyle w:val="Seitenzahl"/>
      </w:rPr>
      <w:fldChar w:fldCharType="begin"/>
    </w:r>
    <w:r>
      <w:rPr>
        <w:rStyle w:val="Seitenzahl"/>
      </w:rPr>
      <w:instrText xml:space="preserve"> PAGE </w:instrText>
    </w:r>
    <w:r>
      <w:rPr>
        <w:rStyle w:val="Seitenzahl"/>
      </w:rPr>
      <w:fldChar w:fldCharType="separate"/>
    </w:r>
    <w:r w:rsidR="00A1557D">
      <w:rPr>
        <w:rStyle w:val="Seitenzahl"/>
      </w:rPr>
      <w:t>iii</w:t>
    </w:r>
    <w:r>
      <w:rPr>
        <w:rStyle w:val="Seitenzahl"/>
      </w:rPr>
      <w:fldChar w:fldCharType="end"/>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56" w14:textId="77777777" w:rsidR="00741BC6" w:rsidRDefault="00741BC6" w:rsidP="00F65CE2">
    <w:pPr>
      <w:pStyle w:val="Fuzeile"/>
      <w:jc w:val="center"/>
    </w:pPr>
    <w:r>
      <w:t>Notice: This is a draft document intended only for review by QuEST Forum participants.</w:t>
    </w:r>
  </w:p>
  <w:p w14:paraId="7E293357" w14:textId="77777777" w:rsidR="00741BC6" w:rsidRDefault="00741BC6" w:rsidP="00F65CE2">
    <w:pPr>
      <w:pStyle w:val="Fuzeile"/>
      <w:jc w:val="center"/>
    </w:pPr>
    <w:r>
      <w:t>It does not represent a final position of the QuEST Forum or any of the Forum’s participants.</w:t>
    </w:r>
  </w:p>
  <w:p w14:paraId="7E293358" w14:textId="7A9562A7" w:rsidR="00741BC6" w:rsidRDefault="00741BC6" w:rsidP="00F65CE2">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359" w14:textId="77777777" w:rsidR="00741BC6" w:rsidRDefault="00741BC6">
    <w:pPr>
      <w:pStyle w:val="Fuzeile"/>
      <w:rPr>
        <w:rStyle w:val="Seitenzahl"/>
      </w:rPr>
    </w:pPr>
  </w:p>
  <w:p w14:paraId="7E29335A" w14:textId="4FF69269" w:rsidR="00741BC6" w:rsidRDefault="00741BC6">
    <w:pPr>
      <w:pStyle w:val="Fuzeile"/>
      <w:tabs>
        <w:tab w:val="right" w:pos="12420"/>
      </w:tabs>
    </w:pPr>
    <w:r>
      <w:tab/>
      <w:t>Glossary-</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5B" w14:textId="77777777" w:rsidR="00741BC6" w:rsidRDefault="00741BC6" w:rsidP="00F65CE2">
    <w:pPr>
      <w:pStyle w:val="Fuzeile"/>
      <w:jc w:val="center"/>
    </w:pPr>
    <w:r>
      <w:t>Notice: This is a draft document intended only for review by QuEST Forum participants.</w:t>
    </w:r>
  </w:p>
  <w:p w14:paraId="7E29335C" w14:textId="77777777" w:rsidR="00741BC6" w:rsidRDefault="00741BC6" w:rsidP="00F65CE2">
    <w:pPr>
      <w:pStyle w:val="Fuzeile"/>
      <w:jc w:val="center"/>
    </w:pPr>
    <w:r>
      <w:t>It does not represent a final position of the QuEST Forum or any of the Forum’s participants.</w:t>
    </w:r>
  </w:p>
  <w:p w14:paraId="7E29335D" w14:textId="77777777" w:rsidR="00741BC6" w:rsidRDefault="00741BC6" w:rsidP="00F65CE2">
    <w:pPr>
      <w:pStyle w:val="Fuzeile"/>
      <w:tabs>
        <w:tab w:val="right" w:pos="9720"/>
      </w:tabs>
      <w:rPr>
        <w:rFonts w:cs="Arial"/>
        <w:bCs/>
      </w:rPr>
    </w:pPr>
  </w:p>
  <w:p w14:paraId="7E29335E" w14:textId="415B95CB" w:rsidR="00741BC6" w:rsidRDefault="00741BC6">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35F" w14:textId="77777777" w:rsidR="00741BC6" w:rsidRDefault="00741BC6">
    <w:pPr>
      <w:pStyle w:val="Fuzeile"/>
      <w:rPr>
        <w:rStyle w:val="Seitenzahl"/>
      </w:rPr>
    </w:pPr>
  </w:p>
  <w:p w14:paraId="7E293360" w14:textId="77777777" w:rsidR="00741BC6" w:rsidRDefault="00741BC6">
    <w:pPr>
      <w:pStyle w:val="Fuzeile"/>
    </w:pPr>
    <w:r>
      <w:rPr>
        <w:rStyle w:val="Seitenzahl"/>
      </w:rPr>
      <w:t>Glossary-</w:t>
    </w: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65" w14:textId="77777777" w:rsidR="00741BC6" w:rsidRDefault="00741BC6" w:rsidP="00F65CE2">
    <w:pPr>
      <w:pStyle w:val="Fuzeile"/>
      <w:jc w:val="center"/>
    </w:pPr>
    <w:r>
      <w:t>Notice: This is a draft document intended only for review by QuEST Forum participants.</w:t>
    </w:r>
  </w:p>
  <w:p w14:paraId="7E293366" w14:textId="77777777" w:rsidR="00741BC6" w:rsidRDefault="00741BC6" w:rsidP="00F65CE2">
    <w:pPr>
      <w:pStyle w:val="Fuzeile"/>
      <w:tabs>
        <w:tab w:val="right" w:pos="9720"/>
      </w:tabs>
      <w:jc w:val="center"/>
      <w:rPr>
        <w:rFonts w:cs="Arial"/>
        <w:bCs/>
      </w:rPr>
    </w:pPr>
    <w:r>
      <w:t>It does not represent a final position of the QuEST Forum or any of the Forum’s participants.</w:t>
    </w:r>
  </w:p>
  <w:p w14:paraId="7E293367" w14:textId="718E69CE" w:rsidR="00741BC6" w:rsidRDefault="00741BC6">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368" w14:textId="77777777" w:rsidR="00741BC6" w:rsidRDefault="00741BC6">
    <w:pPr>
      <w:pStyle w:val="Fuzeile"/>
      <w:rPr>
        <w:rStyle w:val="Seitenzahl"/>
      </w:rPr>
    </w:pPr>
  </w:p>
  <w:p w14:paraId="7E293369" w14:textId="77777777" w:rsidR="00741BC6" w:rsidRDefault="00741BC6">
    <w:pPr>
      <w:pStyle w:val="Fuzeile"/>
      <w:tabs>
        <w:tab w:val="right" w:pos="12420"/>
      </w:tabs>
    </w:pPr>
    <w:r>
      <w:tab/>
      <w:t>Bibliography-</w:t>
    </w:r>
    <w:r>
      <w:rPr>
        <w:rStyle w:val="Seitenzahl"/>
      </w:rPr>
      <w:fldChar w:fldCharType="begin"/>
    </w:r>
    <w:r>
      <w:rPr>
        <w:rStyle w:val="Seitenzahl"/>
      </w:rPr>
      <w:instrText xml:space="preserve"> PAGE </w:instrText>
    </w:r>
    <w:r>
      <w:rPr>
        <w:rStyle w:val="Seitenzahl"/>
      </w:rPr>
      <w:fldChar w:fldCharType="separate"/>
    </w:r>
    <w:r w:rsidR="00A1557D">
      <w:rPr>
        <w:rStyle w:val="Seitenzahl"/>
      </w:rPr>
      <w:t>1</w:t>
    </w:r>
    <w:r>
      <w:rPr>
        <w:rStyle w:val="Seitenzah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D1" w14:textId="77777777" w:rsidR="00741BC6" w:rsidRDefault="00741BC6" w:rsidP="0015520E">
    <w:pPr>
      <w:pStyle w:val="Fuzeile"/>
      <w:jc w:val="center"/>
    </w:pPr>
    <w:r>
      <w:t>Notice: This is a draft document intended only for review by QuEST Forum participants.</w:t>
    </w:r>
  </w:p>
  <w:p w14:paraId="7E2931D2" w14:textId="77777777" w:rsidR="00741BC6" w:rsidRDefault="00741BC6" w:rsidP="0015520E">
    <w:pPr>
      <w:pStyle w:val="Fuzeile"/>
      <w:jc w:val="center"/>
    </w:pPr>
    <w:r>
      <w:t>It does not represent a final position of the QuEST Forum or any of the Forum’s participants.</w:t>
    </w:r>
  </w:p>
  <w:p w14:paraId="7E2931D3" w14:textId="543666AA" w:rsidR="00741BC6" w:rsidRDefault="00741BC6" w:rsidP="0015520E">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1D4" w14:textId="77777777" w:rsidR="00741BC6" w:rsidRDefault="00741BC6">
    <w:pPr>
      <w:pStyle w:val="Fuzeile"/>
      <w:rPr>
        <w:rStyle w:val="Seitenzahl"/>
      </w:rPr>
    </w:pPr>
  </w:p>
  <w:p w14:paraId="7E2931D5" w14:textId="77777777" w:rsidR="00741BC6" w:rsidRDefault="00741BC6">
    <w:pPr>
      <w:pStyle w:val="Fuzeile"/>
    </w:pPr>
    <w:r>
      <w:tab/>
    </w:r>
    <w:r>
      <w:rPr>
        <w:rStyle w:val="Seitenzahl"/>
      </w:rPr>
      <w:fldChar w:fldCharType="begin"/>
    </w:r>
    <w:r>
      <w:rPr>
        <w:rStyle w:val="Seitenzahl"/>
      </w:rPr>
      <w:instrText xml:space="preserve"> PAGE </w:instrText>
    </w:r>
    <w:r>
      <w:rPr>
        <w:rStyle w:val="Seitenzahl"/>
      </w:rPr>
      <w:fldChar w:fldCharType="separate"/>
    </w:r>
    <w:r w:rsidR="00A1557D">
      <w:rPr>
        <w:rStyle w:val="Seitenzahl"/>
      </w:rPr>
      <w:t>v</w:t>
    </w:r>
    <w:r>
      <w:rPr>
        <w:rStyle w:val="Seitenzahl"/>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D9" w14:textId="77777777" w:rsidR="00741BC6" w:rsidRDefault="00741BC6" w:rsidP="00F65CE2">
    <w:pPr>
      <w:pStyle w:val="Fuzeile"/>
      <w:jc w:val="center"/>
    </w:pPr>
    <w:r>
      <w:t>Notice: This is a draft document intended only for review by QuEST Forum participants.</w:t>
    </w:r>
  </w:p>
  <w:p w14:paraId="7E2931DA" w14:textId="77777777" w:rsidR="00741BC6" w:rsidRDefault="00741BC6" w:rsidP="00F65CE2">
    <w:pPr>
      <w:pStyle w:val="Fuzeile"/>
      <w:jc w:val="center"/>
      <w:rPr>
        <w:rStyle w:val="Seitenzahl"/>
      </w:rPr>
    </w:pPr>
    <w:r>
      <w:t>It does not represent a final position of the QuEST Forum or any of the Forum’s participants.</w:t>
    </w:r>
  </w:p>
  <w:p w14:paraId="7E2931DB" w14:textId="460D5F6D" w:rsidR="00741BC6" w:rsidRDefault="00741BC6" w:rsidP="00F65CE2">
    <w:pPr>
      <w:pStyle w:val="Fuzeile"/>
      <w:rPr>
        <w:rStyle w:val="Seitenzahl"/>
      </w:rPr>
    </w:pPr>
    <w:r>
      <w:rPr>
        <w:rStyle w:val="Seitenzahl"/>
      </w:rPr>
      <w:t xml:space="preserve">TL 9000 </w:t>
    </w:r>
    <w:r>
      <w:t>Quality Management System</w:t>
    </w:r>
    <w:r>
      <w:rPr>
        <w:rStyle w:val="Seitenzahl"/>
      </w:rPr>
      <w:t xml:space="preserve"> </w:t>
    </w:r>
    <w:r>
      <w:t>Measurements Handbook 5.0</w:t>
    </w:r>
  </w:p>
  <w:p w14:paraId="7E2931DC" w14:textId="77777777" w:rsidR="00741BC6" w:rsidRDefault="00741BC6" w:rsidP="00F65CE2">
    <w:pPr>
      <w:pStyle w:val="Fuzeile"/>
      <w:rPr>
        <w:rStyle w:val="Seitenzahl"/>
      </w:rPr>
    </w:pPr>
  </w:p>
  <w:p w14:paraId="7E2931DD" w14:textId="77777777" w:rsidR="00741BC6" w:rsidRDefault="00741BC6">
    <w:pPr>
      <w:pStyle w:val="Fuzeile"/>
    </w:pPr>
    <w:r>
      <w:rPr>
        <w:rStyle w:val="Seitenzahl"/>
      </w:rPr>
      <w:fldChar w:fldCharType="begin"/>
    </w:r>
    <w:r>
      <w:rPr>
        <w:rStyle w:val="Seitenzahl"/>
      </w:rPr>
      <w:instrText xml:space="preserve"> PAGE </w:instrText>
    </w:r>
    <w:r>
      <w:rPr>
        <w:rStyle w:val="Seitenzahl"/>
      </w:rPr>
      <w:fldChar w:fldCharType="separate"/>
    </w:r>
    <w:r w:rsidR="00A1557D">
      <w:rPr>
        <w:rStyle w:val="Seitenzahl"/>
      </w:rPr>
      <w:t>vi</w:t>
    </w:r>
    <w:r>
      <w:rPr>
        <w:rStyle w:val="Seitenzahl"/>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E4" w14:textId="77777777" w:rsidR="00741BC6" w:rsidRDefault="00741BC6" w:rsidP="00F65CE2">
    <w:pPr>
      <w:pStyle w:val="Fuzeile"/>
      <w:jc w:val="center"/>
    </w:pPr>
    <w:r>
      <w:t>Notice: This is a draft document intended only for review by QuEST Forum participants.</w:t>
    </w:r>
  </w:p>
  <w:p w14:paraId="7E2931E5" w14:textId="77777777" w:rsidR="00741BC6" w:rsidRDefault="00741BC6" w:rsidP="00F65CE2">
    <w:pPr>
      <w:pStyle w:val="Fuzeile"/>
      <w:jc w:val="center"/>
    </w:pPr>
    <w:r>
      <w:t>It does not represent a final position of the QuEST Forum or any of the Forum’s participants.</w:t>
    </w:r>
  </w:p>
  <w:p w14:paraId="7E2931E6" w14:textId="77777777" w:rsidR="00741BC6" w:rsidRDefault="00741BC6" w:rsidP="00F65CE2">
    <w:pPr>
      <w:pStyle w:val="Fuzeile"/>
      <w:rPr>
        <w:rStyle w:val="Seitenzahl"/>
      </w:rPr>
    </w:pPr>
    <w:r>
      <w:rPr>
        <w:rStyle w:val="Seitenzahl"/>
      </w:rPr>
      <w:t xml:space="preserve">TL 9000 </w:t>
    </w:r>
    <w:r>
      <w:t>Quality Management System</w:t>
    </w:r>
    <w:r>
      <w:rPr>
        <w:rStyle w:val="Seitenzahl"/>
      </w:rPr>
      <w:t xml:space="preserve"> </w:t>
    </w:r>
    <w:r>
      <w:t>Measurements Handbook 4.5</w:t>
    </w:r>
  </w:p>
  <w:p w14:paraId="7E2931E7" w14:textId="77777777" w:rsidR="00741BC6" w:rsidRDefault="00741BC6" w:rsidP="00F65CE2">
    <w:pPr>
      <w:pStyle w:val="Fuzeile"/>
      <w:rPr>
        <w:rStyle w:val="Seitenzahl"/>
      </w:rPr>
    </w:pPr>
  </w:p>
  <w:p w14:paraId="7E2931E8" w14:textId="77777777" w:rsidR="00741BC6" w:rsidRDefault="00741BC6">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viii</w:t>
    </w:r>
    <w:r>
      <w:rPr>
        <w:rStyle w:val="Seitenzah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E9" w14:textId="77777777" w:rsidR="00741BC6" w:rsidRDefault="00741BC6" w:rsidP="0015520E">
    <w:pPr>
      <w:pStyle w:val="Fuzeile"/>
      <w:jc w:val="center"/>
    </w:pPr>
    <w:r>
      <w:t>Notice: This is a draft document intended only for review by QuEST Forum participants.</w:t>
    </w:r>
  </w:p>
  <w:p w14:paraId="7E2931EA" w14:textId="77777777" w:rsidR="00741BC6" w:rsidRDefault="00741BC6" w:rsidP="0015520E">
    <w:pPr>
      <w:pStyle w:val="Fuzeile"/>
      <w:jc w:val="center"/>
    </w:pPr>
    <w:r>
      <w:t>It does not represent a final position of the QuEST Forum or any of the Forum’s participants.</w:t>
    </w:r>
  </w:p>
  <w:p w14:paraId="7E2931EB" w14:textId="0A12A002" w:rsidR="00741BC6" w:rsidRDefault="00741BC6" w:rsidP="0015520E">
    <w:pPr>
      <w:pStyle w:val="Fuzeile"/>
      <w:rPr>
        <w:rStyle w:val="Seitenzahl"/>
      </w:rPr>
    </w:pPr>
    <w:r>
      <w:rPr>
        <w:rStyle w:val="Seitenzahl"/>
      </w:rPr>
      <w:tab/>
      <w:t xml:space="preserve">TL 9000 </w:t>
    </w:r>
    <w:r>
      <w:t>Quality Management System</w:t>
    </w:r>
    <w:r>
      <w:rPr>
        <w:rStyle w:val="Seitenzahl"/>
      </w:rPr>
      <w:t xml:space="preserve"> </w:t>
    </w:r>
    <w:r>
      <w:t>Measurements Handbook 5.0</w:t>
    </w:r>
  </w:p>
  <w:p w14:paraId="7E2931EC" w14:textId="77777777" w:rsidR="00741BC6" w:rsidRDefault="00741BC6">
    <w:pPr>
      <w:pStyle w:val="Fuzeile"/>
      <w:rPr>
        <w:rStyle w:val="Seitenzahl"/>
      </w:rPr>
    </w:pPr>
  </w:p>
  <w:p w14:paraId="7E2931ED" w14:textId="77777777" w:rsidR="00741BC6" w:rsidRDefault="00741BC6">
    <w:pPr>
      <w:pStyle w:val="Fuzeile"/>
    </w:pPr>
    <w:r>
      <w:tab/>
    </w:r>
    <w:r>
      <w:rPr>
        <w:rStyle w:val="Seitenzahl"/>
      </w:rPr>
      <w:fldChar w:fldCharType="begin"/>
    </w:r>
    <w:r>
      <w:rPr>
        <w:rStyle w:val="Seitenzahl"/>
      </w:rPr>
      <w:instrText xml:space="preserve"> PAGE </w:instrText>
    </w:r>
    <w:r>
      <w:rPr>
        <w:rStyle w:val="Seitenzahl"/>
      </w:rPr>
      <w:fldChar w:fldCharType="separate"/>
    </w:r>
    <w:r w:rsidR="00A1557D">
      <w:rPr>
        <w:rStyle w:val="Seitenzahl"/>
      </w:rPr>
      <w:t>ix</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931A4" w14:textId="77777777" w:rsidR="00C85DEC" w:rsidRDefault="00C85DEC">
      <w:r>
        <w:separator/>
      </w:r>
    </w:p>
  </w:footnote>
  <w:footnote w:type="continuationSeparator" w:id="0">
    <w:p w14:paraId="7E2931A5" w14:textId="77777777" w:rsidR="00C85DEC" w:rsidRDefault="00C85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A8" w14:textId="77777777" w:rsidR="00741BC6" w:rsidRDefault="00741BC6" w:rsidP="00F65CE2">
    <w:pPr>
      <w:pStyle w:val="Kopfzeile"/>
      <w:pBdr>
        <w:bottom w:val="none" w:sz="0" w:space="0" w:color="auto"/>
      </w:pBd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E1" w14:textId="77777777" w:rsidR="00741BC6" w:rsidRDefault="00741BC6">
    <w:pPr>
      <w:pStyle w:val="Kopfzeile"/>
    </w:pPr>
    <w:r>
      <w:tab/>
      <w:t>Acknowledgements</w:t>
    </w:r>
  </w:p>
  <w:p w14:paraId="7E2931E2" w14:textId="77777777" w:rsidR="00741BC6" w:rsidRDefault="00741BC6">
    <w:pPr>
      <w:pStyle w:val="Kopfzeile"/>
    </w:pPr>
  </w:p>
  <w:p w14:paraId="7E2931E3" w14:textId="77777777" w:rsidR="00741BC6" w:rsidRDefault="00741BC6">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EE" w14:textId="77777777" w:rsidR="00741BC6" w:rsidRDefault="00741BC6">
    <w:pPr>
      <w:pStyle w:val="Kopfzeile"/>
    </w:pPr>
    <w:r>
      <w:t>Table of Contents</w:t>
    </w:r>
  </w:p>
  <w:p w14:paraId="7E2931EF" w14:textId="77777777" w:rsidR="00741BC6" w:rsidRDefault="00741BC6">
    <w:pPr>
      <w:pStyle w:val="Kopfzeile"/>
    </w:pPr>
  </w:p>
  <w:p w14:paraId="7E2931F0" w14:textId="77777777" w:rsidR="00741BC6" w:rsidRDefault="00741BC6">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F1" w14:textId="77777777" w:rsidR="00741BC6" w:rsidRDefault="00741BC6">
    <w:pPr>
      <w:pStyle w:val="Kopfzeile"/>
    </w:pPr>
    <w:r>
      <w:t>List of Figures</w:t>
    </w:r>
  </w:p>
  <w:p w14:paraId="7E2931F2" w14:textId="77777777" w:rsidR="00741BC6" w:rsidRDefault="00741BC6">
    <w:pPr>
      <w:pStyle w:val="Kopfzeile"/>
    </w:pPr>
  </w:p>
  <w:p w14:paraId="7E2931F3" w14:textId="77777777" w:rsidR="00741BC6" w:rsidRDefault="00741BC6">
    <w:pPr>
      <w:pStyle w:val="Kopfzeil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F9" w14:textId="77777777" w:rsidR="00741BC6" w:rsidRDefault="00741BC6">
    <w:pPr>
      <w:pStyle w:val="Kopfzeile"/>
    </w:pPr>
    <w:r>
      <w:t>List of Tables</w:t>
    </w:r>
  </w:p>
  <w:p w14:paraId="7E2931FA" w14:textId="77777777" w:rsidR="00741BC6" w:rsidRDefault="00741BC6">
    <w:pPr>
      <w:pStyle w:val="Kopfzeile"/>
    </w:pPr>
  </w:p>
  <w:p w14:paraId="7E2931FB" w14:textId="77777777" w:rsidR="00741BC6" w:rsidRDefault="00741BC6">
    <w:pPr>
      <w:pStyle w:val="Kopfzeil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FC" w14:textId="77777777" w:rsidR="00741BC6" w:rsidRDefault="00741BC6">
    <w:pPr>
      <w:pStyle w:val="Kopfzeile"/>
    </w:pPr>
    <w:r>
      <w:tab/>
      <w:t>List of Tables</w:t>
    </w:r>
  </w:p>
  <w:p w14:paraId="7E2931FD" w14:textId="77777777" w:rsidR="00741BC6" w:rsidRDefault="00741BC6">
    <w:pPr>
      <w:pStyle w:val="Kopfzeile"/>
    </w:pPr>
  </w:p>
  <w:p w14:paraId="7E2931FE" w14:textId="77777777" w:rsidR="00741BC6" w:rsidRDefault="00741BC6">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09" w14:textId="77777777" w:rsidR="00741BC6" w:rsidRDefault="00741BC6">
    <w:pPr>
      <w:pStyle w:val="Kopfzeile"/>
    </w:pPr>
    <w:r>
      <w:t>Section 1 – Introduction</w:t>
    </w:r>
  </w:p>
  <w:p w14:paraId="7E29320A" w14:textId="77777777" w:rsidR="00741BC6" w:rsidRDefault="00741BC6">
    <w:pPr>
      <w:pStyle w:val="Kopfzeile"/>
    </w:pPr>
  </w:p>
  <w:p w14:paraId="7E29320B" w14:textId="77777777" w:rsidR="00741BC6" w:rsidRDefault="00741BC6">
    <w:pPr>
      <w:pStyle w:val="Kopfzeil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0C" w14:textId="77777777" w:rsidR="00741BC6" w:rsidRDefault="00741BC6">
    <w:pPr>
      <w:pStyle w:val="Kopfzeile"/>
    </w:pPr>
    <w:r>
      <w:tab/>
      <w:t>Section 1 - Introduction</w:t>
    </w:r>
  </w:p>
  <w:p w14:paraId="7E29320D" w14:textId="77777777" w:rsidR="00741BC6" w:rsidRDefault="00741BC6">
    <w:pPr>
      <w:pStyle w:val="Kopfzeile"/>
    </w:pPr>
  </w:p>
  <w:p w14:paraId="7E29320E" w14:textId="77777777" w:rsidR="00741BC6" w:rsidRDefault="00741BC6">
    <w:pPr>
      <w:pStyle w:val="Kopfzeile"/>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19" w14:textId="77777777" w:rsidR="00741BC6" w:rsidRDefault="00741BC6">
    <w:pPr>
      <w:pStyle w:val="Kopfzeile"/>
    </w:pPr>
    <w:r>
      <w:t>Section 2 – Structure</w:t>
    </w:r>
  </w:p>
  <w:p w14:paraId="7E29321A" w14:textId="77777777" w:rsidR="00741BC6" w:rsidRDefault="00741BC6">
    <w:pPr>
      <w:pStyle w:val="Kopfzeile"/>
    </w:pPr>
  </w:p>
  <w:p w14:paraId="7E29321B" w14:textId="77777777" w:rsidR="00741BC6" w:rsidRDefault="00741BC6">
    <w:pPr>
      <w:pStyle w:val="Kopfzeile"/>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1C" w14:textId="77777777" w:rsidR="00741BC6" w:rsidRDefault="00741BC6">
    <w:pPr>
      <w:pStyle w:val="Kopfzeile"/>
    </w:pPr>
    <w:r>
      <w:tab/>
      <w:t>Section 2 – Structure</w:t>
    </w:r>
  </w:p>
  <w:p w14:paraId="7E29321D" w14:textId="77777777" w:rsidR="00741BC6" w:rsidRDefault="00741BC6">
    <w:pPr>
      <w:pStyle w:val="Kopfzeile"/>
    </w:pPr>
  </w:p>
  <w:p w14:paraId="7E29321E" w14:textId="77777777" w:rsidR="00741BC6" w:rsidRDefault="00741BC6">
    <w:pPr>
      <w:pStyle w:val="Kopfzeile"/>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29" w14:textId="77777777" w:rsidR="00741BC6" w:rsidRDefault="00741BC6">
    <w:pPr>
      <w:pStyle w:val="Kopfzeile"/>
    </w:pPr>
    <w:r>
      <w:t>Section 3 – Measurements Processing, Usage and Responsibilities</w:t>
    </w:r>
  </w:p>
  <w:p w14:paraId="7E29322A" w14:textId="77777777" w:rsidR="00741BC6" w:rsidRDefault="00741BC6">
    <w:pPr>
      <w:pStyle w:val="Kopfzeile"/>
    </w:pPr>
  </w:p>
  <w:p w14:paraId="7E29322B" w14:textId="77777777" w:rsidR="00741BC6" w:rsidRDefault="00741BC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AB" w14:textId="77777777" w:rsidR="00741BC6" w:rsidRDefault="00741BC6">
    <w:pPr>
      <w:pStyle w:val="Kopfzeile"/>
    </w:pPr>
    <w:r>
      <w:t>Copyright</w:t>
    </w:r>
  </w:p>
  <w:p w14:paraId="7E2931AC" w14:textId="77777777" w:rsidR="00741BC6" w:rsidRDefault="00741BC6">
    <w:pPr>
      <w:pStyle w:val="Kopfzeile"/>
    </w:pPr>
  </w:p>
  <w:p w14:paraId="7E2931AD" w14:textId="77777777" w:rsidR="00741BC6" w:rsidRDefault="00741BC6">
    <w:pPr>
      <w:pStyle w:val="Kopfzeile"/>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2C" w14:textId="77777777" w:rsidR="00741BC6" w:rsidRDefault="00741BC6">
    <w:pPr>
      <w:pStyle w:val="Kopfzeile"/>
    </w:pPr>
    <w:r>
      <w:tab/>
      <w:t>Section 3 – Measurements Processing, Usage and Responsibilities</w:t>
    </w:r>
  </w:p>
  <w:p w14:paraId="7E29322D" w14:textId="77777777" w:rsidR="00741BC6" w:rsidRDefault="00741BC6">
    <w:pPr>
      <w:pStyle w:val="Kopfzeile"/>
    </w:pPr>
  </w:p>
  <w:p w14:paraId="7E29322E" w14:textId="77777777" w:rsidR="00741BC6" w:rsidRDefault="00741BC6">
    <w:pPr>
      <w:pStyle w:val="Kopfzeile"/>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39" w14:textId="77777777" w:rsidR="00741BC6" w:rsidRDefault="00741BC6">
    <w:pPr>
      <w:pStyle w:val="Kopfzeile"/>
    </w:pPr>
    <w:r>
      <w:t>Section 4 – General Measurements Requirements</w:t>
    </w:r>
  </w:p>
  <w:p w14:paraId="7E29323A" w14:textId="77777777" w:rsidR="00741BC6" w:rsidRDefault="00741BC6">
    <w:pPr>
      <w:pStyle w:val="Kopfzeile"/>
    </w:pPr>
  </w:p>
  <w:p w14:paraId="7E29323B" w14:textId="77777777" w:rsidR="00741BC6" w:rsidRDefault="00741BC6">
    <w:pPr>
      <w:pStyle w:val="Kopfzeile"/>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3C" w14:textId="77777777" w:rsidR="00741BC6" w:rsidRDefault="00741BC6">
    <w:pPr>
      <w:pStyle w:val="Kopfzeile"/>
    </w:pPr>
    <w:r>
      <w:tab/>
      <w:t>Section 4 –General Measurements Requirements</w:t>
    </w:r>
  </w:p>
  <w:p w14:paraId="7E29323D" w14:textId="77777777" w:rsidR="00741BC6" w:rsidRDefault="00741BC6">
    <w:pPr>
      <w:pStyle w:val="Kopfzeile"/>
    </w:pPr>
  </w:p>
  <w:p w14:paraId="7E29323E" w14:textId="77777777" w:rsidR="00741BC6" w:rsidRDefault="00741BC6">
    <w:pPr>
      <w:pStyle w:val="Kopfzeile"/>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49" w14:textId="77777777" w:rsidR="00741BC6" w:rsidRDefault="00741BC6">
    <w:pPr>
      <w:pStyle w:val="Kopfzeile"/>
    </w:pPr>
    <w:r>
      <w:t>Section 5 – Common Measurements</w:t>
    </w:r>
  </w:p>
  <w:p w14:paraId="7E29324A" w14:textId="77777777" w:rsidR="00741BC6" w:rsidRDefault="00741BC6">
    <w:pPr>
      <w:pStyle w:val="Kopfzeile"/>
    </w:pPr>
  </w:p>
  <w:p w14:paraId="7E29324B" w14:textId="77777777" w:rsidR="00741BC6" w:rsidRDefault="00741BC6">
    <w:pPr>
      <w:pStyle w:val="Kopfzeile"/>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4C" w14:textId="77777777" w:rsidR="00741BC6" w:rsidRDefault="00741BC6">
    <w:pPr>
      <w:pStyle w:val="Kopfzeile"/>
    </w:pPr>
    <w:r>
      <w:tab/>
      <w:t>Section 5 – Common Measurements</w:t>
    </w:r>
  </w:p>
  <w:p w14:paraId="7E29324D" w14:textId="77777777" w:rsidR="00741BC6" w:rsidRDefault="00741BC6">
    <w:pPr>
      <w:pStyle w:val="Kopfzeile"/>
    </w:pPr>
  </w:p>
  <w:p w14:paraId="7E29324E" w14:textId="77777777" w:rsidR="00741BC6" w:rsidRDefault="00741BC6">
    <w:pPr>
      <w:pStyle w:val="Kopfzeile"/>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59" w14:textId="77777777" w:rsidR="00741BC6" w:rsidRDefault="00741BC6">
    <w:pPr>
      <w:pStyle w:val="Kopfzeile"/>
    </w:pPr>
    <w:r>
      <w:t>Section 6 – Outage Measurements</w:t>
    </w:r>
  </w:p>
  <w:p w14:paraId="7E29325A" w14:textId="77777777" w:rsidR="00741BC6" w:rsidRDefault="00741BC6">
    <w:pPr>
      <w:pStyle w:val="Kopfzeile"/>
    </w:pPr>
  </w:p>
  <w:p w14:paraId="7E29325B" w14:textId="77777777" w:rsidR="00741BC6" w:rsidRDefault="00741BC6">
    <w:pPr>
      <w:pStyle w:val="Kopfzeile"/>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5C" w14:textId="77777777" w:rsidR="00741BC6" w:rsidRDefault="00741BC6">
    <w:pPr>
      <w:pStyle w:val="Kopfzeile"/>
    </w:pPr>
    <w:r>
      <w:tab/>
      <w:t>Section 6 – Outage Measurements</w:t>
    </w:r>
  </w:p>
  <w:p w14:paraId="7E29325D" w14:textId="77777777" w:rsidR="00741BC6" w:rsidRDefault="00741BC6">
    <w:pPr>
      <w:pStyle w:val="Kopfzeile"/>
    </w:pPr>
  </w:p>
  <w:p w14:paraId="7E29325E" w14:textId="77777777" w:rsidR="00741BC6" w:rsidRDefault="00741BC6">
    <w:pPr>
      <w:pStyle w:val="Kopfzeile"/>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69" w14:textId="77777777" w:rsidR="00741BC6" w:rsidRDefault="00741BC6">
    <w:pPr>
      <w:pStyle w:val="Kopfzeile"/>
    </w:pPr>
    <w:r>
      <w:t>Section 7 – Hardware Measurements</w:t>
    </w:r>
  </w:p>
  <w:p w14:paraId="7E29326A" w14:textId="77777777" w:rsidR="00741BC6" w:rsidRDefault="00741BC6">
    <w:pPr>
      <w:pStyle w:val="Kopfzeile"/>
    </w:pPr>
  </w:p>
  <w:p w14:paraId="7E29326B" w14:textId="77777777" w:rsidR="00741BC6" w:rsidRDefault="00741BC6">
    <w:pPr>
      <w:pStyle w:val="Kopfzeile"/>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6C" w14:textId="77777777" w:rsidR="00741BC6" w:rsidRDefault="00741BC6">
    <w:pPr>
      <w:pStyle w:val="Kopfzeile"/>
    </w:pPr>
    <w:r>
      <w:tab/>
      <w:t>Section 7 – Hardware Measurements</w:t>
    </w:r>
  </w:p>
  <w:p w14:paraId="7E29326D" w14:textId="77777777" w:rsidR="00741BC6" w:rsidRDefault="00741BC6">
    <w:pPr>
      <w:pStyle w:val="Kopfzeile"/>
    </w:pPr>
  </w:p>
  <w:p w14:paraId="7E29326E" w14:textId="77777777" w:rsidR="00741BC6" w:rsidRDefault="00741BC6">
    <w:pPr>
      <w:pStyle w:val="Kopfzeile"/>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79" w14:textId="77777777" w:rsidR="00741BC6" w:rsidRDefault="00741BC6">
    <w:pPr>
      <w:pStyle w:val="Kopfzeile"/>
    </w:pPr>
    <w:r>
      <w:t>Section 8 – Software Measurements</w:t>
    </w:r>
  </w:p>
  <w:p w14:paraId="7E29327A" w14:textId="77777777" w:rsidR="00741BC6" w:rsidRDefault="00741BC6">
    <w:pPr>
      <w:pStyle w:val="Kopfzeile"/>
    </w:pPr>
  </w:p>
  <w:p w14:paraId="7E29327B" w14:textId="77777777" w:rsidR="00741BC6" w:rsidRDefault="00741BC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AE" w14:textId="77777777" w:rsidR="00741BC6" w:rsidRDefault="00741BC6">
    <w:pPr>
      <w:pStyle w:val="Kopfzeile"/>
    </w:pPr>
    <w:r>
      <w:tab/>
      <w:t>Copyright</w:t>
    </w:r>
  </w:p>
  <w:p w14:paraId="7E2931AF" w14:textId="77777777" w:rsidR="00741BC6" w:rsidRDefault="00741BC6">
    <w:pPr>
      <w:pStyle w:val="Kopfzeile"/>
    </w:pPr>
  </w:p>
  <w:p w14:paraId="7E2931B0" w14:textId="77777777" w:rsidR="00741BC6" w:rsidRDefault="00741BC6">
    <w:pPr>
      <w:pStyle w:val="Kopfzeile"/>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7C" w14:textId="77777777" w:rsidR="00741BC6" w:rsidRDefault="00741BC6">
    <w:pPr>
      <w:pStyle w:val="Kopfzeile"/>
    </w:pPr>
    <w:r>
      <w:tab/>
      <w:t>Section 8 – Software Measurements</w:t>
    </w:r>
  </w:p>
  <w:p w14:paraId="7E29327D" w14:textId="77777777" w:rsidR="00741BC6" w:rsidRDefault="00741BC6">
    <w:pPr>
      <w:pStyle w:val="Kopfzeile"/>
    </w:pPr>
  </w:p>
  <w:p w14:paraId="7E29327E" w14:textId="77777777" w:rsidR="00741BC6" w:rsidRDefault="00741BC6">
    <w:pPr>
      <w:pStyle w:val="Kopfzeile"/>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89" w14:textId="77777777" w:rsidR="00741BC6" w:rsidRDefault="00741BC6">
    <w:pPr>
      <w:pStyle w:val="Kopfzeile"/>
    </w:pPr>
    <w:r>
      <w:t>Section 9 – Service Measurements</w:t>
    </w:r>
  </w:p>
  <w:p w14:paraId="7E29328A" w14:textId="77777777" w:rsidR="00741BC6" w:rsidRDefault="00741BC6">
    <w:pPr>
      <w:pStyle w:val="Kopfzeile"/>
    </w:pPr>
  </w:p>
  <w:p w14:paraId="7E29328B" w14:textId="77777777" w:rsidR="00741BC6" w:rsidRDefault="00741BC6">
    <w:pPr>
      <w:pStyle w:val="Kopfzeile"/>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8C" w14:textId="77777777" w:rsidR="00741BC6" w:rsidRDefault="00741BC6">
    <w:pPr>
      <w:pStyle w:val="Kopfzeile"/>
    </w:pPr>
    <w:r>
      <w:tab/>
      <w:t>Section 9 – Service Measurements</w:t>
    </w:r>
  </w:p>
  <w:p w14:paraId="7E29328D" w14:textId="77777777" w:rsidR="00741BC6" w:rsidRDefault="00741BC6">
    <w:pPr>
      <w:pStyle w:val="Kopfzeile"/>
    </w:pPr>
  </w:p>
  <w:p w14:paraId="7E29328E" w14:textId="77777777" w:rsidR="00741BC6" w:rsidRDefault="00741BC6">
    <w:pPr>
      <w:pStyle w:val="Kopfzeile"/>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9B" w14:textId="77777777" w:rsidR="00741BC6" w:rsidRDefault="00A1557D">
    <w:pPr>
      <w:pStyle w:val="Kopfzeile"/>
    </w:pPr>
    <w:r>
      <w:rPr>
        <w:noProof/>
      </w:rPr>
      <w:pict w14:anchorId="7E2933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5" type="#_x0000_t136" style="position:absolute;margin-left:0;margin-top:0;width:699pt;height:49.5pt;rotation:315;z-index:-251665920;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Appendix A</w:t>
    </w:r>
  </w:p>
  <w:p w14:paraId="7E29329C" w14:textId="77777777" w:rsidR="00741BC6" w:rsidRDefault="00741BC6">
    <w:pPr>
      <w:pStyle w:val="Kopfzeile"/>
    </w:pPr>
  </w:p>
  <w:p w14:paraId="7E29329D" w14:textId="77777777" w:rsidR="00741BC6" w:rsidRDefault="00741BC6">
    <w:pPr>
      <w:pStyle w:val="Kopfzeile"/>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9E" w14:textId="77777777" w:rsidR="00741BC6" w:rsidRDefault="00A1557D" w:rsidP="00F65CE2">
    <w:pPr>
      <w:pStyle w:val="Kopfzeile"/>
      <w:tabs>
        <w:tab w:val="clear" w:pos="9360"/>
        <w:tab w:val="right" w:pos="8640"/>
      </w:tabs>
    </w:pPr>
    <w:r>
      <w:rPr>
        <w:noProof/>
      </w:rPr>
      <w:pict w14:anchorId="7E2933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66" type="#_x0000_t136" style="position:absolute;margin-left:0;margin-top:0;width:699pt;height:49.5pt;rotation:315;z-index:-251664896;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b/>
      <w:t>Appendix A</w:t>
    </w:r>
  </w:p>
  <w:p w14:paraId="7E29329F" w14:textId="77777777" w:rsidR="00741BC6" w:rsidRDefault="00741BC6">
    <w:pPr>
      <w:pStyle w:val="Kopfzeile"/>
    </w:pPr>
  </w:p>
  <w:p w14:paraId="7E2932A0" w14:textId="77777777" w:rsidR="00741BC6" w:rsidRDefault="00741BC6">
    <w:pPr>
      <w:pStyle w:val="Kopfzeile"/>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AB" w14:textId="77777777" w:rsidR="00741BC6" w:rsidRDefault="00A1557D">
    <w:pPr>
      <w:pStyle w:val="Kopfzeile"/>
    </w:pPr>
    <w:r>
      <w:rPr>
        <w:noProof/>
      </w:rPr>
      <w:pict w14:anchorId="7E2933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4" type="#_x0000_t136" style="position:absolute;margin-left:0;margin-top:0;width:699pt;height:49.5pt;rotation:315;z-index:-251666944;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AC" w14:textId="77777777" w:rsidR="00741BC6" w:rsidRDefault="00A1557D" w:rsidP="00F65CE2">
    <w:pPr>
      <w:pStyle w:val="Kopfzeile"/>
      <w:tabs>
        <w:tab w:val="clear" w:pos="9360"/>
        <w:tab w:val="right" w:pos="12960"/>
      </w:tabs>
    </w:pPr>
    <w:r>
      <w:rPr>
        <w:noProof/>
      </w:rPr>
      <w:pict w14:anchorId="7E2933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68" type="#_x0000_t136" style="position:absolute;margin-left:0;margin-top:0;width:699pt;height:49.5pt;rotation:315;z-index:-251662848;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b/>
      <w:t>Appendix A</w:t>
    </w:r>
  </w:p>
  <w:p w14:paraId="7E2932AD" w14:textId="77777777" w:rsidR="00741BC6" w:rsidRDefault="00741BC6">
    <w:pPr>
      <w:pStyle w:val="Kopfzeile"/>
    </w:pPr>
  </w:p>
  <w:p w14:paraId="7E2932AE" w14:textId="77777777" w:rsidR="00741BC6" w:rsidRDefault="00741BC6" w:rsidP="00D5601C">
    <w:pPr>
      <w:pStyle w:val="Kopfzeile"/>
      <w:jc w:val="cent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AF" w14:textId="77777777" w:rsidR="00741BC6" w:rsidRDefault="00A1557D">
    <w:pPr>
      <w:pStyle w:val="Kopfzeile"/>
      <w:tabs>
        <w:tab w:val="clear" w:pos="9360"/>
        <w:tab w:val="right" w:pos="12960"/>
      </w:tabs>
    </w:pPr>
    <w:r>
      <w:rPr>
        <w:noProof/>
      </w:rPr>
      <w:pict w14:anchorId="7E2933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 o:spid="_x0000_s2069" type="#_x0000_t136" style="position:absolute;margin-left:0;margin-top:0;width:699pt;height:49.5pt;rotation:315;z-index:-251661824;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b/>
      <w:t>Appendix A</w:t>
    </w:r>
  </w:p>
  <w:p w14:paraId="7E2932B0" w14:textId="77777777" w:rsidR="00741BC6" w:rsidRDefault="00741BC6">
    <w:pPr>
      <w:pStyle w:val="Kopfzeile"/>
    </w:pPr>
  </w:p>
  <w:p w14:paraId="7E2932B1" w14:textId="77777777" w:rsidR="00741BC6" w:rsidRDefault="00741BC6">
    <w:pPr>
      <w:pStyle w:val="Kopfzeile"/>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C4" w14:textId="77777777" w:rsidR="00741BC6" w:rsidRDefault="00A1557D">
    <w:pPr>
      <w:pStyle w:val="Kopfzeile"/>
    </w:pPr>
    <w:r>
      <w:rPr>
        <w:noProof/>
      </w:rPr>
      <w:pict w14:anchorId="7E2933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67" type="#_x0000_t136" style="position:absolute;margin-left:0;margin-top:0;width:699pt;height:49.5pt;rotation:315;z-index:-251663872;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C5" w14:textId="77777777" w:rsidR="00741BC6" w:rsidRDefault="00A1557D">
    <w:pPr>
      <w:pStyle w:val="Kopfzeile"/>
      <w:tabs>
        <w:tab w:val="clear" w:pos="9360"/>
      </w:tabs>
    </w:pPr>
    <w:r>
      <w:rPr>
        <w:noProof/>
      </w:rPr>
      <w:pict w14:anchorId="7E2933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 o:spid="_x0000_s2071" type="#_x0000_t136" style="position:absolute;margin-left:0;margin-top:0;width:699pt;height:49.5pt;rotation:315;z-index:-251659776;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Appendix A</w:t>
    </w:r>
  </w:p>
  <w:p w14:paraId="7E2932C6" w14:textId="77777777" w:rsidR="00741BC6" w:rsidRDefault="00741BC6">
    <w:pPr>
      <w:pStyle w:val="Kopfzeile"/>
    </w:pPr>
  </w:p>
  <w:p w14:paraId="7E2932C7" w14:textId="77777777" w:rsidR="00741BC6" w:rsidRDefault="00741BC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BB" w14:textId="77777777" w:rsidR="00741BC6" w:rsidRDefault="00741BC6">
    <w:pPr>
      <w:pStyle w:val="Kopfzeile"/>
    </w:pPr>
    <w:r>
      <w:tab/>
      <w:t>Acknowledgements</w:t>
    </w:r>
  </w:p>
  <w:p w14:paraId="7E2931BC" w14:textId="77777777" w:rsidR="00741BC6" w:rsidRDefault="00741BC6">
    <w:pPr>
      <w:pStyle w:val="Kopfzeile"/>
    </w:pPr>
  </w:p>
  <w:p w14:paraId="7E2931BD" w14:textId="77777777" w:rsidR="00741BC6" w:rsidRDefault="00741BC6">
    <w:pPr>
      <w:pStyle w:val="Kopfzeile"/>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C8" w14:textId="77777777" w:rsidR="00741BC6" w:rsidRDefault="00A1557D">
    <w:pPr>
      <w:pStyle w:val="Kopfzeile"/>
      <w:tabs>
        <w:tab w:val="clear" w:pos="9360"/>
        <w:tab w:val="right" w:pos="8820"/>
      </w:tabs>
    </w:pPr>
    <w:r>
      <w:rPr>
        <w:noProof/>
      </w:rPr>
      <w:pict w14:anchorId="7E293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 o:spid="_x0000_s2072" type="#_x0000_t136" style="position:absolute;margin-left:0;margin-top:0;width:699pt;height:49.5pt;rotation:315;z-index:-251658752;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b/>
      <w:t>Appendix A</w:t>
    </w:r>
  </w:p>
  <w:p w14:paraId="7E2932C9" w14:textId="77777777" w:rsidR="00741BC6" w:rsidRDefault="00741BC6">
    <w:pPr>
      <w:pStyle w:val="Kopfzeile"/>
    </w:pPr>
  </w:p>
  <w:p w14:paraId="7E2932CA" w14:textId="77777777" w:rsidR="00741BC6" w:rsidRDefault="00741BC6">
    <w:pPr>
      <w:pStyle w:val="Kopfzeile"/>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D8" w14:textId="77777777" w:rsidR="00741BC6" w:rsidRDefault="00A1557D">
    <w:pPr>
      <w:pStyle w:val="Kopfzeile"/>
    </w:pPr>
    <w:r>
      <w:rPr>
        <w:noProof/>
      </w:rPr>
      <w:pict w14:anchorId="7E2933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 o:spid="_x0000_s2070" type="#_x0000_t136" style="position:absolute;margin-left:0;margin-top:0;width:699pt;height:49.5pt;rotation:315;z-index:-251660800;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D9" w14:textId="77777777" w:rsidR="00741BC6" w:rsidRDefault="00A1557D" w:rsidP="00D11FCA">
    <w:pPr>
      <w:pStyle w:val="Kopfzeile"/>
      <w:pBdr>
        <w:bottom w:val="none" w:sz="0" w:space="0" w:color="auto"/>
      </w:pBdr>
      <w:tabs>
        <w:tab w:val="clear" w:pos="9360"/>
        <w:tab w:val="right" w:pos="12960"/>
      </w:tabs>
    </w:pPr>
    <w:r>
      <w:rPr>
        <w:noProof/>
      </w:rPr>
      <w:pict w14:anchorId="7E2933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 o:spid="_x0000_s2089" type="#_x0000_t136" style="position:absolute;margin-left:0;margin-top:0;width:699pt;height:49.5pt;rotation:315;z-index:-251651584;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b/>
      <w:t>Appendix A</w:t>
    </w:r>
  </w:p>
  <w:p w14:paraId="7E2932DA" w14:textId="77777777" w:rsidR="00741BC6" w:rsidRDefault="00741BC6" w:rsidP="00D11FCA">
    <w:pPr>
      <w:pStyle w:val="Kopfzeile"/>
      <w:pBdr>
        <w:bottom w:val="none" w:sz="0" w:space="0" w:color="auto"/>
      </w:pBdr>
    </w:pPr>
  </w:p>
  <w:p w14:paraId="7E2932DB" w14:textId="77777777" w:rsidR="00741BC6" w:rsidRDefault="00741BC6" w:rsidP="00D11FCA">
    <w:pPr>
      <w:pStyle w:val="Kopfzeile"/>
      <w:pBdr>
        <w:bottom w:val="none" w:sz="0" w:space="0" w:color="auto"/>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DC" w14:textId="77777777" w:rsidR="00741BC6" w:rsidRDefault="00A1557D" w:rsidP="00D11FCA">
    <w:pPr>
      <w:pStyle w:val="Kopfzeile"/>
      <w:pBdr>
        <w:bottom w:val="none" w:sz="0" w:space="0" w:color="auto"/>
      </w:pBdr>
      <w:tabs>
        <w:tab w:val="clear" w:pos="9360"/>
        <w:tab w:val="right" w:pos="12960"/>
      </w:tabs>
    </w:pPr>
    <w:r>
      <w:rPr>
        <w:noProof/>
      </w:rPr>
      <w:pict w14:anchorId="7E2933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 o:spid="_x0000_s2090" type="#_x0000_t136" style="position:absolute;margin-left:0;margin-top:0;width:699pt;height:49.5pt;rotation:315;z-index:-251650560;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b/>
      <w:t>Appendix A</w:t>
    </w:r>
  </w:p>
  <w:p w14:paraId="7E2932DD" w14:textId="77777777" w:rsidR="00741BC6" w:rsidRDefault="00741BC6" w:rsidP="00D11FCA">
    <w:pPr>
      <w:pStyle w:val="Kopfzeile"/>
      <w:pBdr>
        <w:bottom w:val="none" w:sz="0" w:space="0" w:color="auto"/>
      </w:pBdr>
    </w:pPr>
  </w:p>
  <w:p w14:paraId="7E2932DE" w14:textId="77777777" w:rsidR="00741BC6" w:rsidRDefault="00741BC6" w:rsidP="00D11FCA">
    <w:pPr>
      <w:pStyle w:val="Kopfzeile"/>
      <w:pBdr>
        <w:bottom w:val="none" w:sz="0" w:space="0" w:color="auto"/>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F4" w14:textId="77777777" w:rsidR="00741BC6" w:rsidRDefault="00A1557D">
    <w:pPr>
      <w:pStyle w:val="Kopfzeile"/>
    </w:pPr>
    <w:r>
      <w:rPr>
        <w:noProof/>
      </w:rPr>
      <w:pict w14:anchorId="7E2933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 o:spid="_x0000_s2088" type="#_x0000_t136" style="position:absolute;margin-left:0;margin-top:0;width:699pt;height:49.5pt;rotation:315;z-index:-251652608;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F5" w14:textId="77777777" w:rsidR="00741BC6" w:rsidRDefault="00A1557D">
    <w:pPr>
      <w:pStyle w:val="Kopfzeile"/>
    </w:pPr>
    <w:r>
      <w:rPr>
        <w:noProof/>
      </w:rPr>
      <w:pict w14:anchorId="7E2933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 o:spid="_x0000_s2077" type="#_x0000_t136" style="position:absolute;margin-left:0;margin-top:0;width:699pt;height:49.5pt;rotation:315;z-index:-251656704;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p>
  <w:p w14:paraId="7E2932F6" w14:textId="77777777" w:rsidR="00741BC6" w:rsidRDefault="00741BC6"/>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2F7" w14:textId="77777777" w:rsidR="00741BC6" w:rsidRDefault="00A1557D">
    <w:pPr>
      <w:pStyle w:val="Kopfzeile"/>
      <w:tabs>
        <w:tab w:val="clear" w:pos="9360"/>
        <w:tab w:val="right" w:pos="12960"/>
      </w:tabs>
    </w:pPr>
    <w:r>
      <w:rPr>
        <w:noProof/>
      </w:rPr>
      <w:pict w14:anchorId="7E2933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 o:spid="_x0000_s2078" type="#_x0000_t136" style="position:absolute;margin-left:0;margin-top:0;width:699pt;height:49.5pt;rotation:315;z-index:-251655680;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r w:rsidR="00741BC6">
      <w:tab/>
      <w:t>Appendix A</w:t>
    </w:r>
  </w:p>
  <w:p w14:paraId="7E2932F8" w14:textId="77777777" w:rsidR="00741BC6" w:rsidRDefault="00741BC6">
    <w:pPr>
      <w:pStyle w:val="Kopfzeile"/>
    </w:pPr>
  </w:p>
  <w:p w14:paraId="7E2932F9" w14:textId="77777777" w:rsidR="00741BC6" w:rsidRDefault="00741BC6">
    <w:pPr>
      <w:pStyle w:val="Kopfzeile"/>
    </w:pPr>
  </w:p>
  <w:p w14:paraId="7E2932FA" w14:textId="77777777" w:rsidR="00741BC6" w:rsidRDefault="00741BC6"/>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04" w14:textId="77777777" w:rsidR="00741BC6" w:rsidRDefault="00A1557D">
    <w:pPr>
      <w:pStyle w:val="Kopfzeile"/>
    </w:pPr>
    <w:r>
      <w:rPr>
        <w:noProof/>
      </w:rPr>
      <w:pict w14:anchorId="7E2933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 o:spid="_x0000_s2076" type="#_x0000_t136" style="position:absolute;margin-left:0;margin-top:0;width:699pt;height:49.5pt;rotation:315;z-index:-251657728;mso-position-horizontal:center;mso-position-horizontal-relative:margin;mso-position-vertical:center;mso-position-vertical-relative:margin" o:allowincell="f" fillcolor="silver" stroked="f">
          <v:textpath style="font-family:&quot;Arial&quot;;font-size:44pt" string="Consult tl9000.org for latest version"/>
          <w10:wrap anchorx="margin" anchory="margin"/>
        </v:shape>
      </w:pict>
    </w:r>
  </w:p>
  <w:p w14:paraId="7E293305" w14:textId="77777777" w:rsidR="00741BC6" w:rsidRDefault="00741BC6"/>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06" w14:textId="77777777" w:rsidR="00741BC6" w:rsidRDefault="00741BC6">
    <w:pPr>
      <w:pStyle w:val="Kopfzeile"/>
      <w:tabs>
        <w:tab w:val="clear" w:pos="9360"/>
      </w:tabs>
    </w:pPr>
    <w:r>
      <w:t>Appendix A</w:t>
    </w:r>
  </w:p>
  <w:p w14:paraId="7E293307" w14:textId="77777777" w:rsidR="00741BC6" w:rsidRDefault="00741BC6">
    <w:pPr>
      <w:pStyle w:val="Kopfzeile"/>
    </w:pPr>
  </w:p>
  <w:p w14:paraId="7E293308" w14:textId="77777777" w:rsidR="00741BC6" w:rsidRDefault="00A1557D">
    <w:pPr>
      <w:pStyle w:val="Kopfzeile"/>
    </w:pPr>
    <w:r>
      <w:pict w14:anchorId="7E2933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4" type="#_x0000_t136" style="position:absolute;margin-left:-105pt;margin-top:323.25pt;width:699pt;height:49.5pt;rotation:315;z-index:-251653632;mso-wrap-edited:f;mso-position-horizontal-relative:margin;mso-position-vertical-relative:margin" wrapcoords="21368 6545 21321 6545 20881 7527 20348 6218 19884 2618 18169 6218 17173 6545 16733 3927 16547 3272 16478 4254 16084 6218 15921 6545 15806 7527 15759 9163 15458 6545 15203 5890 15087 7200 14809 3600 14716 3272 14554 6872 14044 6218 13650 2618 13581 3272 13557 7527 13534 7527 12955 6545 12746 6872 12700 7527 12700 10472 12399 5890 11796 1636 11657 3600 11587 9490 10939 6218 10730 6218 10545 6545 10452 8181 10266 5890 10012 6872 9965 8836 9664 6545 9409 5890 9247 7854 9131 11454 8551 3600 8296 1963 8111 4581 7717 2945 7485 2618 7254 6872 6929 2945 6744 2945 6651 3600 6558 5236 6187 2945 5979 2290 5909 3272 5469 2945 5237 3600 5145 4254 5075 6545 4449 2945 4380 3927 4102 2618 4055 2945 4009 6218 3754 6545 3708 7527 3684 9163 3360 6218 3290 6872 3244 10145 3012 6872 2711 5890 2572 7854 2224 6545 2039 5890 1969 6872 1413 6545 625 2618 393 2618 254 2945 139 4581 0 8181 0 9163 46 13090 69 13418 370 17672 370 17672 648 17672 927 14727 1158 17018 1506 18327 1622 16690 1900 17672 1969 17018 1993 14727 2178 17018 2618 18981 2734 17672 2827 18654 3059 17018 3128 16036 3267 17345 3638 18000 3731 17018 3893 18327 4148 17345 4194 16036 4542 18327 4681 17018 4519 13418 5307 18000 5353 17672 5608 17672 5631 17018 5654 14727 5863 17018 6187 18327 6350 16363 6929 18000 7045 17345 7138 15381 7184 13745 7462 17345 7717 18327 7926 16363 8505 18000 10058 17672 10220 19309 10800 22581 11008 19309 11078 17018 11078 9818 11680 17672 12167 17672 12236 18327 12515 17018 12584 16036 12793 17672 12909 17018 12909 13090 13696 18000 13766 17672 14763 17345 14855 18000 15388 18327 15597 16363 15666 15381 15829 17018 16176 18327 16292 16690 16478 17345 16779 17345 16802 16363 16779 8836 17451 17345 17567 17672 17683 14072 17891 16363 18355 18654 18448 17345 18842 17345 18911 16036 19490 18327 19560 17672 20000 17672 20024 17018 20603 17672 21484 17345 21553 16036 21507 8836 21484 8181 21368 6545" fillcolor="silver" stroked="f">
          <v:textpath style="font-family:&quot;Arial&quot;;font-size:44pt" string="Consult tl9000.org for latest version"/>
          <w10:wrap anchorx="margin" anchory="margin"/>
        </v:shape>
      </w:pic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09" w14:textId="77777777" w:rsidR="00741BC6" w:rsidRDefault="00741BC6">
    <w:pPr>
      <w:pStyle w:val="Kopfzeile"/>
    </w:pPr>
    <w:r>
      <w:tab/>
      <w:t>Appendix A</w:t>
    </w:r>
  </w:p>
  <w:p w14:paraId="7E29330A" w14:textId="77777777" w:rsidR="00741BC6" w:rsidRDefault="00741BC6">
    <w:pPr>
      <w:pStyle w:val="Kopfzeile"/>
    </w:pPr>
  </w:p>
  <w:p w14:paraId="7E29330B" w14:textId="77777777" w:rsidR="00741BC6" w:rsidRDefault="00A1557D">
    <w:pPr>
      <w:pStyle w:val="Kopfzeile"/>
    </w:pPr>
    <w:r>
      <w:pict w14:anchorId="7E2933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2" type="#_x0000_t136" style="position:absolute;margin-left:-118.1pt;margin-top:311.25pt;width:699pt;height:49.5pt;rotation:315;z-index:-251654656;mso-wrap-edited:f;mso-position-horizontal-relative:margin;mso-position-vertical-relative:margin" wrapcoords="21368 6545 21321 6545 20881 7527 20348 6218 19884 2618 18169 6218 17173 6545 16733 3927 16547 3272 16478 4254 16084 6218 15921 6545 15806 7527 15759 9163 15458 6545 15203 5890 15087 7200 14809 3600 14716 3272 14554 6872 14044 6218 13650 2618 13581 3272 13557 7527 13534 7527 12955 6545 12746 6872 12700 7527 12700 10472 12399 5890 11796 1636 11657 3600 11587 9490 10939 6218 10730 6218 10545 6545 10452 8181 10266 5890 10012 6872 9965 8836 9664 6545 9409 5890 9247 7854 9131 11454 8551 3600 8296 1963 8111 4581 7717 2945 7485 2618 7254 6872 6929 2945 6744 2945 6651 3600 6558 5236 6187 2945 5979 2290 5909 3272 5469 2945 5237 3600 5145 4254 5075 6545 4449 2945 4380 3927 4102 2618 4055 2945 4009 6218 3754 6545 3708 7527 3684 9163 3360 6218 3290 6872 3244 10145 3012 6872 2711 5890 2572 7854 2224 6545 2039 5890 1969 6872 1413 6545 625 2618 393 2618 254 2945 139 4581 0 8181 0 9163 46 13090 69 13418 370 17672 370 17672 648 17672 927 14727 1158 17018 1506 18327 1622 16690 1900 17672 1969 17018 1993 14727 2178 17018 2618 18981 2734 17672 2827 18654 3059 17018 3128 16036 3267 17345 3638 18000 3731 17018 3893 18327 4148 17345 4194 16036 4542 18327 4681 17018 4519 13418 5307 18000 5353 17672 5608 17672 5631 17018 5654 14727 5863 17018 6187 18327 6350 16363 6929 18000 7045 17345 7138 15381 7184 13745 7462 17345 7717 18327 7926 16363 8505 18000 10058 17672 10220 19309 10800 22581 11008 19309 11078 17018 11078 9818 11680 17672 12167 17672 12236 18327 12515 17018 12584 16036 12793 17672 12909 17018 12909 13090 13696 18000 13766 17672 14763 17345 14855 18000 15388 18327 15597 16363 15666 15381 15829 17018 16176 18327 16292 16690 16478 17345 16779 17345 16802 16363 16779 8836 17451 17345 17567 17672 17683 14072 17891 16363 18355 18654 18448 17345 18842 17345 18911 16036 19490 18327 19560 17672 20000 17672 20024 17018 20603 17672 21484 17345 21553 16036 21507 8836 21484 8181 21368 6545" fillcolor="silver" stroked="f">
          <v:textpath style="font-family:&quot;Arial&quot;;font-size:44pt" string="Consult tl9000.org for latest version"/>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BE" w14:textId="77777777" w:rsidR="00741BC6" w:rsidRDefault="00741BC6">
    <w:pPr>
      <w:pStyle w:val="Kopfzeile"/>
    </w:pPr>
    <w:r>
      <w:t>Foreword</w:t>
    </w:r>
  </w:p>
  <w:p w14:paraId="7E2931BF" w14:textId="77777777" w:rsidR="00741BC6" w:rsidRDefault="00741BC6">
    <w:pPr>
      <w:pStyle w:val="Kopfzeile"/>
    </w:pPr>
  </w:p>
  <w:p w14:paraId="7E2931C0" w14:textId="77777777" w:rsidR="00741BC6" w:rsidRDefault="00741BC6">
    <w:pPr>
      <w:pStyle w:val="Kopfzeile"/>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16" w14:textId="77777777" w:rsidR="00741BC6" w:rsidRDefault="00741BC6">
    <w:pPr>
      <w:pStyle w:val="Kopfzeile"/>
      <w:tabs>
        <w:tab w:val="clear" w:pos="9360"/>
      </w:tabs>
    </w:pPr>
    <w:r>
      <w:t>Appendix A</w:t>
    </w:r>
  </w:p>
  <w:p w14:paraId="7E293317" w14:textId="77777777" w:rsidR="00741BC6" w:rsidRDefault="00741BC6">
    <w:pPr>
      <w:pStyle w:val="Kopfzeile"/>
    </w:pPr>
  </w:p>
  <w:p w14:paraId="7E293318" w14:textId="77777777" w:rsidR="00741BC6" w:rsidRDefault="00741BC6">
    <w:pPr>
      <w:pStyle w:val="Kopfzeile"/>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19" w14:textId="77777777" w:rsidR="00741BC6" w:rsidRDefault="00741BC6">
    <w:pPr>
      <w:pStyle w:val="Kopfzeile"/>
    </w:pPr>
    <w:r>
      <w:tab/>
      <w:t>Appendix A</w:t>
    </w:r>
  </w:p>
  <w:p w14:paraId="7E29331A" w14:textId="77777777" w:rsidR="00741BC6" w:rsidRDefault="00741BC6">
    <w:pPr>
      <w:pStyle w:val="Kopfzeile"/>
    </w:pPr>
  </w:p>
  <w:p w14:paraId="7E29331B" w14:textId="77777777" w:rsidR="00741BC6" w:rsidRDefault="00741BC6">
    <w:pPr>
      <w:pStyle w:val="Kopfzeile"/>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26" w14:textId="77777777" w:rsidR="00741BC6" w:rsidRDefault="00741BC6">
    <w:pPr>
      <w:pStyle w:val="Kopfzeile"/>
      <w:tabs>
        <w:tab w:val="clear" w:pos="9360"/>
      </w:tabs>
    </w:pPr>
    <w:r>
      <w:t>Appendix B</w:t>
    </w:r>
  </w:p>
  <w:p w14:paraId="7E293327" w14:textId="77777777" w:rsidR="00741BC6" w:rsidRDefault="00741BC6">
    <w:pPr>
      <w:pStyle w:val="Kopfzeile"/>
    </w:pPr>
  </w:p>
  <w:p w14:paraId="7E293328" w14:textId="77777777" w:rsidR="00741BC6" w:rsidRDefault="00741BC6">
    <w:pPr>
      <w:pStyle w:val="Kopfzeile"/>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29" w14:textId="77777777" w:rsidR="00741BC6" w:rsidRDefault="00741BC6">
    <w:pPr>
      <w:pStyle w:val="Kopfzeile"/>
    </w:pPr>
    <w:r>
      <w:tab/>
      <w:t>Appendix B</w:t>
    </w:r>
  </w:p>
  <w:p w14:paraId="7E29332A" w14:textId="77777777" w:rsidR="00741BC6" w:rsidRDefault="00741BC6">
    <w:pPr>
      <w:pStyle w:val="Kopfzeile"/>
    </w:pPr>
  </w:p>
  <w:p w14:paraId="7E29332B" w14:textId="77777777" w:rsidR="00741BC6" w:rsidRDefault="00741BC6">
    <w:pPr>
      <w:pStyle w:val="Kopfzeile"/>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33" w14:textId="77777777" w:rsidR="00741BC6" w:rsidRDefault="00741BC6">
    <w:pPr>
      <w:pStyle w:val="Kopfzeile"/>
      <w:tabs>
        <w:tab w:val="clear" w:pos="9360"/>
      </w:tabs>
    </w:pPr>
    <w:r>
      <w:t>Appendix B</w:t>
    </w:r>
  </w:p>
  <w:p w14:paraId="7E293334" w14:textId="77777777" w:rsidR="00741BC6" w:rsidRDefault="00741BC6">
    <w:pPr>
      <w:pStyle w:val="Kopfzeile"/>
    </w:pPr>
  </w:p>
  <w:p w14:paraId="7E293335" w14:textId="77777777" w:rsidR="00741BC6" w:rsidRDefault="00741BC6">
    <w:pPr>
      <w:pStyle w:val="Kopfzeile"/>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36" w14:textId="77777777" w:rsidR="00741BC6" w:rsidRDefault="00741BC6">
    <w:pPr>
      <w:pStyle w:val="Kopfzeile"/>
    </w:pPr>
    <w:r>
      <w:tab/>
      <w:t>Appendix B</w:t>
    </w:r>
  </w:p>
  <w:p w14:paraId="7E293337" w14:textId="77777777" w:rsidR="00741BC6" w:rsidRDefault="00741BC6">
    <w:pPr>
      <w:pStyle w:val="Kopfzeile"/>
    </w:pPr>
  </w:p>
  <w:p w14:paraId="7E293338" w14:textId="77777777" w:rsidR="00741BC6" w:rsidRDefault="00741BC6">
    <w:pPr>
      <w:pStyle w:val="Kopfzeile"/>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43" w14:textId="77777777" w:rsidR="00741BC6" w:rsidRDefault="00741BC6">
    <w:pPr>
      <w:pStyle w:val="Kopfzeile"/>
      <w:tabs>
        <w:tab w:val="clear" w:pos="9360"/>
      </w:tabs>
    </w:pPr>
    <w:r>
      <w:t>Glossary</w:t>
    </w:r>
  </w:p>
  <w:p w14:paraId="7E293344" w14:textId="77777777" w:rsidR="00741BC6" w:rsidRDefault="00741BC6">
    <w:pPr>
      <w:pStyle w:val="Kopfzeile"/>
    </w:pPr>
  </w:p>
  <w:p w14:paraId="7E293345" w14:textId="77777777" w:rsidR="00741BC6" w:rsidRDefault="00741BC6">
    <w:pPr>
      <w:pStyle w:val="Kopfzeile"/>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46" w14:textId="77777777" w:rsidR="00741BC6" w:rsidRDefault="00741BC6">
    <w:pPr>
      <w:pStyle w:val="Kopfzeile"/>
    </w:pPr>
    <w:r>
      <w:tab/>
      <w:t>Glossary</w:t>
    </w:r>
  </w:p>
  <w:p w14:paraId="7E293347" w14:textId="77777777" w:rsidR="00741BC6" w:rsidRDefault="00741BC6">
    <w:pPr>
      <w:pStyle w:val="Kopfzeile"/>
    </w:pPr>
  </w:p>
  <w:p w14:paraId="7E293348" w14:textId="77777777" w:rsidR="00741BC6" w:rsidRDefault="00741BC6">
    <w:pPr>
      <w:pStyle w:val="Kopfzeile"/>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53" w14:textId="77777777" w:rsidR="00741BC6" w:rsidRDefault="00741BC6">
    <w:pPr>
      <w:pStyle w:val="Kopfzeile"/>
    </w:pPr>
    <w:r>
      <w:tab/>
      <w:t>Glossary</w:t>
    </w:r>
  </w:p>
  <w:p w14:paraId="7E293354" w14:textId="77777777" w:rsidR="00741BC6" w:rsidRDefault="00741BC6">
    <w:pPr>
      <w:pStyle w:val="Kopfzeile"/>
    </w:pPr>
  </w:p>
  <w:p w14:paraId="7E293355" w14:textId="77777777" w:rsidR="00741BC6" w:rsidRDefault="00741BC6">
    <w:pPr>
      <w:pStyle w:val="Kopfzeile"/>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61" w14:textId="77777777" w:rsidR="00741BC6" w:rsidRDefault="00741BC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C1" w14:textId="77777777" w:rsidR="00741BC6" w:rsidRDefault="00741BC6">
    <w:pPr>
      <w:pStyle w:val="Kopfzeile"/>
    </w:pPr>
    <w:r>
      <w:tab/>
      <w:t>Foreword</w:t>
    </w:r>
  </w:p>
  <w:p w14:paraId="7E2931C2" w14:textId="77777777" w:rsidR="00741BC6" w:rsidRDefault="00741BC6">
    <w:pPr>
      <w:pStyle w:val="Kopfzeile"/>
    </w:pPr>
  </w:p>
  <w:p w14:paraId="7E2931C3" w14:textId="77777777" w:rsidR="00741BC6" w:rsidRDefault="00741BC6">
    <w:pPr>
      <w:pStyle w:val="Kopfzeile"/>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362" w14:textId="77777777" w:rsidR="00741BC6" w:rsidRDefault="00741BC6">
    <w:pPr>
      <w:pStyle w:val="Kopfzeile"/>
    </w:pPr>
    <w:r>
      <w:tab/>
      <w:t>Bibliography</w:t>
    </w:r>
  </w:p>
  <w:p w14:paraId="7E293363" w14:textId="77777777" w:rsidR="00741BC6" w:rsidRDefault="00741BC6">
    <w:pPr>
      <w:pStyle w:val="Kopfzeile"/>
    </w:pPr>
  </w:p>
  <w:p w14:paraId="7E293364" w14:textId="77777777" w:rsidR="00741BC6" w:rsidRDefault="00741BC6">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CE" w14:textId="77777777" w:rsidR="00741BC6" w:rsidRDefault="00741BC6">
    <w:pPr>
      <w:pStyle w:val="Kopfzeile"/>
    </w:pPr>
    <w:r>
      <w:tab/>
      <w:t>Preface</w:t>
    </w:r>
  </w:p>
  <w:p w14:paraId="7E2931CF" w14:textId="77777777" w:rsidR="00741BC6" w:rsidRDefault="00741BC6">
    <w:pPr>
      <w:pStyle w:val="Kopfzeile"/>
    </w:pPr>
  </w:p>
  <w:p w14:paraId="7E2931D0" w14:textId="77777777" w:rsidR="00741BC6" w:rsidRDefault="00741BC6">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D6" w14:textId="77777777" w:rsidR="00741BC6" w:rsidRDefault="00741BC6">
    <w:pPr>
      <w:pStyle w:val="Kopfzeile"/>
    </w:pPr>
    <w:r>
      <w:t>Acknowledgements</w:t>
    </w:r>
  </w:p>
  <w:p w14:paraId="7E2931D7" w14:textId="77777777" w:rsidR="00741BC6" w:rsidRDefault="00741BC6">
    <w:pPr>
      <w:pStyle w:val="Kopfzeile"/>
    </w:pPr>
  </w:p>
  <w:p w14:paraId="7E2931D8" w14:textId="77777777" w:rsidR="00741BC6" w:rsidRDefault="00741BC6">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1DE" w14:textId="77777777" w:rsidR="00741BC6" w:rsidRDefault="00741BC6">
    <w:pPr>
      <w:pStyle w:val="Kopfzeile"/>
    </w:pPr>
    <w:r>
      <w:t>Acknowledgements</w:t>
    </w:r>
  </w:p>
  <w:p w14:paraId="7E2931DF" w14:textId="77777777" w:rsidR="00741BC6" w:rsidRDefault="00741BC6">
    <w:pPr>
      <w:pStyle w:val="Kopfzeile"/>
    </w:pPr>
  </w:p>
  <w:p w14:paraId="7E2931E0" w14:textId="77777777" w:rsidR="00741BC6" w:rsidRDefault="00741BC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1AD4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B3C3CAC"/>
    <w:lvl w:ilvl="0">
      <w:start w:val="1"/>
      <w:numFmt w:val="decimal"/>
      <w:pStyle w:val="Listennummer5"/>
      <w:lvlText w:val="%1."/>
      <w:lvlJc w:val="left"/>
      <w:pPr>
        <w:tabs>
          <w:tab w:val="num" w:pos="1800"/>
        </w:tabs>
        <w:ind w:left="1800" w:hanging="360"/>
      </w:pPr>
    </w:lvl>
  </w:abstractNum>
  <w:abstractNum w:abstractNumId="2">
    <w:nsid w:val="FFFFFF7D"/>
    <w:multiLevelType w:val="singleLevel"/>
    <w:tmpl w:val="CD62E69E"/>
    <w:lvl w:ilvl="0">
      <w:start w:val="1"/>
      <w:numFmt w:val="decimal"/>
      <w:pStyle w:val="Listennummer4"/>
      <w:lvlText w:val="%1."/>
      <w:lvlJc w:val="left"/>
      <w:pPr>
        <w:tabs>
          <w:tab w:val="num" w:pos="1440"/>
        </w:tabs>
        <w:ind w:left="1440" w:hanging="360"/>
      </w:pPr>
    </w:lvl>
  </w:abstractNum>
  <w:abstractNum w:abstractNumId="3">
    <w:nsid w:val="FFFFFF7E"/>
    <w:multiLevelType w:val="singleLevel"/>
    <w:tmpl w:val="2E98E786"/>
    <w:lvl w:ilvl="0">
      <w:start w:val="1"/>
      <w:numFmt w:val="decimal"/>
      <w:pStyle w:val="Listennummer3"/>
      <w:lvlText w:val="%1."/>
      <w:lvlJc w:val="left"/>
      <w:pPr>
        <w:tabs>
          <w:tab w:val="num" w:pos="1080"/>
        </w:tabs>
        <w:ind w:left="1080" w:hanging="360"/>
      </w:pPr>
    </w:lvl>
  </w:abstractNum>
  <w:abstractNum w:abstractNumId="4">
    <w:nsid w:val="FFFFFF7F"/>
    <w:multiLevelType w:val="singleLevel"/>
    <w:tmpl w:val="DFEA9AFE"/>
    <w:lvl w:ilvl="0">
      <w:start w:val="1"/>
      <w:numFmt w:val="decimal"/>
      <w:pStyle w:val="Listennummer2"/>
      <w:lvlText w:val="%1."/>
      <w:lvlJc w:val="left"/>
      <w:pPr>
        <w:tabs>
          <w:tab w:val="num" w:pos="720"/>
        </w:tabs>
        <w:ind w:left="720" w:hanging="360"/>
      </w:pPr>
    </w:lvl>
  </w:abstractNum>
  <w:abstractNum w:abstractNumId="5">
    <w:nsid w:val="FFFFFF80"/>
    <w:multiLevelType w:val="singleLevel"/>
    <w:tmpl w:val="8C8E87C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nsid w:val="FFFFFF81"/>
    <w:multiLevelType w:val="singleLevel"/>
    <w:tmpl w:val="2BC0E1F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nsid w:val="FFFFFF82"/>
    <w:multiLevelType w:val="singleLevel"/>
    <w:tmpl w:val="9D5699A2"/>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nsid w:val="FFFFFF83"/>
    <w:multiLevelType w:val="singleLevel"/>
    <w:tmpl w:val="C45CA7CE"/>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nsid w:val="FFFFFF88"/>
    <w:multiLevelType w:val="singleLevel"/>
    <w:tmpl w:val="806ADAD6"/>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778A657C"/>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1DD27D6"/>
    <w:multiLevelType w:val="hybridMultilevel"/>
    <w:tmpl w:val="ECF4E46C"/>
    <w:lvl w:ilvl="0" w:tplc="72FA83D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5AF2C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68A0DA5"/>
    <w:multiLevelType w:val="singleLevel"/>
    <w:tmpl w:val="7C16B552"/>
    <w:lvl w:ilvl="0">
      <w:start w:val="1"/>
      <w:numFmt w:val="bullet"/>
      <w:lvlText w:val=""/>
      <w:lvlJc w:val="left"/>
      <w:pPr>
        <w:tabs>
          <w:tab w:val="num" w:pos="360"/>
        </w:tabs>
        <w:ind w:left="360" w:hanging="360"/>
      </w:pPr>
      <w:rPr>
        <w:rFonts w:ascii="Symbol" w:hAnsi="Symbol" w:hint="default"/>
      </w:rPr>
    </w:lvl>
  </w:abstractNum>
  <w:abstractNum w:abstractNumId="14">
    <w:nsid w:val="092334C4"/>
    <w:multiLevelType w:val="hybridMultilevel"/>
    <w:tmpl w:val="9EB86A8E"/>
    <w:lvl w:ilvl="0" w:tplc="55503804">
      <w:start w:val="1"/>
      <w:numFmt w:val="bullet"/>
      <w:pStyle w:val="BodyTextDash"/>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686149"/>
    <w:multiLevelType w:val="hybridMultilevel"/>
    <w:tmpl w:val="070C992E"/>
    <w:lvl w:ilvl="0" w:tplc="D73A5750">
      <w:start w:val="1"/>
      <w:numFmt w:val="lowerLetter"/>
      <w:pStyle w:val="NormLetInd3"/>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A7437E5"/>
    <w:multiLevelType w:val="singleLevel"/>
    <w:tmpl w:val="87462F20"/>
    <w:lvl w:ilvl="0">
      <w:start w:val="1"/>
      <w:numFmt w:val="bullet"/>
      <w:lvlText w:val=""/>
      <w:lvlJc w:val="left"/>
      <w:pPr>
        <w:tabs>
          <w:tab w:val="num" w:pos="360"/>
        </w:tabs>
        <w:ind w:left="360" w:hanging="360"/>
      </w:pPr>
      <w:rPr>
        <w:rFonts w:ascii="Symbol" w:hAnsi="Symbol" w:hint="default"/>
      </w:rPr>
    </w:lvl>
  </w:abstractNum>
  <w:abstractNum w:abstractNumId="17">
    <w:nsid w:val="0E295B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0E6A1D3A"/>
    <w:multiLevelType w:val="hybridMultilevel"/>
    <w:tmpl w:val="C298D56A"/>
    <w:lvl w:ilvl="0" w:tplc="72FA83D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0EC668D2"/>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nsid w:val="0F4E5EF7"/>
    <w:multiLevelType w:val="multilevel"/>
    <w:tmpl w:val="0386A55E"/>
    <w:lvl w:ilvl="0">
      <w:start w:val="1"/>
      <w:numFmt w:val="decimal"/>
      <w:lvlText w:val="Section %1"/>
      <w:lvlJc w:val="left"/>
      <w:pPr>
        <w:tabs>
          <w:tab w:val="num" w:pos="2880"/>
        </w:tabs>
        <w:ind w:left="1440" w:firstLine="0"/>
      </w:pPr>
      <w:rPr>
        <w:rFonts w:hint="default"/>
      </w:rPr>
    </w:lvl>
    <w:lvl w:ilvl="1">
      <w:start w:val="1"/>
      <w:numFmt w:val="none"/>
      <w:suff w:val="nothing"/>
      <w:lvlText w:val=""/>
      <w:lvlJc w:val="left"/>
      <w:pPr>
        <w:ind w:left="1440" w:firstLine="0"/>
      </w:pPr>
      <w:rPr>
        <w:rFonts w:hint="default"/>
      </w:rPr>
    </w:lvl>
    <w:lvl w:ilvl="2">
      <w:start w:val="1"/>
      <w:numFmt w:val="none"/>
      <w:pStyle w:val="berschrift3"/>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decimal"/>
      <w:suff w:val="nothing"/>
      <w:lvlText w:val="%6."/>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upperLetter"/>
      <w:lvlRestart w:val="0"/>
      <w:suff w:val="nothing"/>
      <w:lvlText w:val="Appendix %9"/>
      <w:lvlJc w:val="left"/>
      <w:pPr>
        <w:ind w:left="1440" w:firstLine="0"/>
      </w:pPr>
      <w:rPr>
        <w:rFonts w:hint="default"/>
      </w:rPr>
    </w:lvl>
  </w:abstractNum>
  <w:abstractNum w:abstractNumId="21">
    <w:nsid w:val="132F1712"/>
    <w:multiLevelType w:val="singleLevel"/>
    <w:tmpl w:val="87462F20"/>
    <w:lvl w:ilvl="0">
      <w:start w:val="1"/>
      <w:numFmt w:val="bullet"/>
      <w:lvlText w:val=""/>
      <w:lvlJc w:val="left"/>
      <w:pPr>
        <w:tabs>
          <w:tab w:val="num" w:pos="360"/>
        </w:tabs>
        <w:ind w:left="360" w:hanging="360"/>
      </w:pPr>
      <w:rPr>
        <w:rFonts w:ascii="Symbol" w:hAnsi="Symbol" w:hint="default"/>
      </w:rPr>
    </w:lvl>
  </w:abstractNum>
  <w:abstractNum w:abstractNumId="22">
    <w:nsid w:val="154C4AD4"/>
    <w:multiLevelType w:val="hybridMultilevel"/>
    <w:tmpl w:val="51E4153C"/>
    <w:lvl w:ilvl="0" w:tplc="E4EE11FE">
      <w:start w:val="1"/>
      <w:numFmt w:val="decimal"/>
      <w:pStyle w:val="BodyTextNumInd1"/>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7B52172"/>
    <w:multiLevelType w:val="singleLevel"/>
    <w:tmpl w:val="F64A2108"/>
    <w:lvl w:ilvl="0">
      <w:start w:val="1"/>
      <w:numFmt w:val="bullet"/>
      <w:lvlText w:val=""/>
      <w:lvlJc w:val="left"/>
      <w:pPr>
        <w:tabs>
          <w:tab w:val="num" w:pos="360"/>
        </w:tabs>
        <w:ind w:left="360" w:hanging="360"/>
      </w:pPr>
      <w:rPr>
        <w:rFonts w:ascii="Symbol" w:hAnsi="Symbol" w:hint="default"/>
      </w:rPr>
    </w:lvl>
  </w:abstractNum>
  <w:abstractNum w:abstractNumId="24">
    <w:nsid w:val="1BB06DCE"/>
    <w:multiLevelType w:val="singleLevel"/>
    <w:tmpl w:val="87462F20"/>
    <w:lvl w:ilvl="0">
      <w:start w:val="1"/>
      <w:numFmt w:val="bullet"/>
      <w:lvlText w:val=""/>
      <w:lvlJc w:val="left"/>
      <w:pPr>
        <w:tabs>
          <w:tab w:val="num" w:pos="360"/>
        </w:tabs>
        <w:ind w:left="360" w:hanging="360"/>
      </w:pPr>
      <w:rPr>
        <w:rFonts w:ascii="Symbol" w:hAnsi="Symbol" w:hint="default"/>
      </w:rPr>
    </w:lvl>
  </w:abstractNum>
  <w:abstractNum w:abstractNumId="25">
    <w:nsid w:val="1DF506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E2473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20947EE5"/>
    <w:multiLevelType w:val="hybridMultilevel"/>
    <w:tmpl w:val="AFC6C120"/>
    <w:lvl w:ilvl="0" w:tplc="A0D6E3DA">
      <w:start w:val="1"/>
      <w:numFmt w:val="lowerLetter"/>
      <w:pStyle w:val="BodyTextLetInd3"/>
      <w:lvlText w:val="%1)"/>
      <w:lvlJc w:val="left"/>
      <w:pPr>
        <w:tabs>
          <w:tab w:val="num" w:pos="3600"/>
        </w:tabs>
        <w:ind w:left="36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1A85419"/>
    <w:multiLevelType w:val="hybridMultilevel"/>
    <w:tmpl w:val="B2342958"/>
    <w:lvl w:ilvl="0" w:tplc="38D23780">
      <w:start w:val="1"/>
      <w:numFmt w:val="bullet"/>
      <w:pStyle w:val="BodyTextDashInd2"/>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22596ABC"/>
    <w:multiLevelType w:val="multilevel"/>
    <w:tmpl w:val="4470EA7E"/>
    <w:lvl w:ilvl="0">
      <w:start w:val="1"/>
      <w:numFmt w:val="decimal"/>
      <w:pStyle w:val="HeadingAppendix"/>
      <w:suff w:val="space"/>
      <w:lvlText w:val="Section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decimal"/>
      <w:suff w:val="nothing"/>
      <w:lvlText w:val="%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upperLetter"/>
      <w:lvlRestart w:val="0"/>
      <w:suff w:val="nothing"/>
      <w:lvlText w:val="Appendix %9"/>
      <w:lvlJc w:val="left"/>
      <w:pPr>
        <w:ind w:left="0" w:firstLine="0"/>
      </w:pPr>
    </w:lvl>
  </w:abstractNum>
  <w:abstractNum w:abstractNumId="30">
    <w:nsid w:val="23C57CD4"/>
    <w:multiLevelType w:val="singleLevel"/>
    <w:tmpl w:val="F64A2108"/>
    <w:lvl w:ilvl="0">
      <w:start w:val="1"/>
      <w:numFmt w:val="bullet"/>
      <w:lvlText w:val=""/>
      <w:lvlJc w:val="left"/>
      <w:pPr>
        <w:tabs>
          <w:tab w:val="num" w:pos="360"/>
        </w:tabs>
        <w:ind w:left="360" w:hanging="360"/>
      </w:pPr>
      <w:rPr>
        <w:rFonts w:ascii="Symbol" w:hAnsi="Symbol" w:hint="default"/>
      </w:rPr>
    </w:lvl>
  </w:abstractNum>
  <w:abstractNum w:abstractNumId="31">
    <w:nsid w:val="25321914"/>
    <w:multiLevelType w:val="hybridMultilevel"/>
    <w:tmpl w:val="98F44C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25B13A0D"/>
    <w:multiLevelType w:val="hybridMultilevel"/>
    <w:tmpl w:val="10C47AE6"/>
    <w:lvl w:ilvl="0" w:tplc="6A9EB67A">
      <w:start w:val="1"/>
      <w:numFmt w:val="decimal"/>
      <w:pStyle w:val="BiblioNu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9F561B3"/>
    <w:multiLevelType w:val="singleLevel"/>
    <w:tmpl w:val="87462F20"/>
    <w:lvl w:ilvl="0">
      <w:start w:val="1"/>
      <w:numFmt w:val="bullet"/>
      <w:lvlText w:val=""/>
      <w:lvlJc w:val="left"/>
      <w:pPr>
        <w:tabs>
          <w:tab w:val="num" w:pos="360"/>
        </w:tabs>
        <w:ind w:left="360" w:hanging="360"/>
      </w:pPr>
      <w:rPr>
        <w:rFonts w:ascii="Symbol" w:hAnsi="Symbol" w:hint="default"/>
      </w:rPr>
    </w:lvl>
  </w:abstractNum>
  <w:abstractNum w:abstractNumId="34">
    <w:nsid w:val="31F258E0"/>
    <w:multiLevelType w:val="singleLevel"/>
    <w:tmpl w:val="82EE5706"/>
    <w:lvl w:ilvl="0">
      <w:start w:val="3"/>
      <w:numFmt w:val="bullet"/>
      <w:lvlText w:val="-"/>
      <w:lvlJc w:val="left"/>
      <w:pPr>
        <w:tabs>
          <w:tab w:val="num" w:pos="3240"/>
        </w:tabs>
        <w:ind w:left="3240" w:hanging="360"/>
      </w:pPr>
      <w:rPr>
        <w:rFonts w:hint="default"/>
      </w:rPr>
    </w:lvl>
  </w:abstractNum>
  <w:abstractNum w:abstractNumId="35">
    <w:nsid w:val="320640FA"/>
    <w:multiLevelType w:val="hybridMultilevel"/>
    <w:tmpl w:val="0C660C74"/>
    <w:lvl w:ilvl="0" w:tplc="957894F0">
      <w:start w:val="1"/>
      <w:numFmt w:val="bullet"/>
      <w:pStyle w:val="NormDashInd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30B73D1"/>
    <w:multiLevelType w:val="hybridMultilevel"/>
    <w:tmpl w:val="BEB00FD0"/>
    <w:lvl w:ilvl="0" w:tplc="C4E62A18">
      <w:start w:val="1"/>
      <w:numFmt w:val="decimal"/>
      <w:pStyle w:val="NormNu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3C41A5F"/>
    <w:multiLevelType w:val="hybridMultilevel"/>
    <w:tmpl w:val="BE5A34BA"/>
    <w:lvl w:ilvl="0" w:tplc="2BA8337A">
      <w:start w:val="1"/>
      <w:numFmt w:val="lowerRoman"/>
      <w:pStyle w:val="BodyTextRomInd2"/>
      <w:lvlText w:val="%1."/>
      <w:lvlJc w:val="right"/>
      <w:pPr>
        <w:tabs>
          <w:tab w:val="num" w:pos="3240"/>
        </w:tabs>
        <w:ind w:left="3240" w:hanging="17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4560CCD"/>
    <w:multiLevelType w:val="hybridMultilevel"/>
    <w:tmpl w:val="4614FABE"/>
    <w:lvl w:ilvl="0" w:tplc="04090011">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9">
    <w:nsid w:val="345E27B3"/>
    <w:multiLevelType w:val="hybridMultilevel"/>
    <w:tmpl w:val="503A4D4A"/>
    <w:lvl w:ilvl="0" w:tplc="3692C5DC">
      <w:start w:val="1"/>
      <w:numFmt w:val="lowerLetter"/>
      <w:pStyle w:val="NormLetInd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58A3C26"/>
    <w:multiLevelType w:val="singleLevel"/>
    <w:tmpl w:val="7C16B552"/>
    <w:lvl w:ilvl="0">
      <w:start w:val="1"/>
      <w:numFmt w:val="bullet"/>
      <w:lvlText w:val=""/>
      <w:lvlJc w:val="left"/>
      <w:pPr>
        <w:tabs>
          <w:tab w:val="num" w:pos="360"/>
        </w:tabs>
        <w:ind w:left="360" w:hanging="360"/>
      </w:pPr>
      <w:rPr>
        <w:rFonts w:ascii="Symbol" w:hAnsi="Symbol" w:hint="default"/>
      </w:rPr>
    </w:lvl>
  </w:abstractNum>
  <w:abstractNum w:abstractNumId="41">
    <w:nsid w:val="35900716"/>
    <w:multiLevelType w:val="singleLevel"/>
    <w:tmpl w:val="F64A2108"/>
    <w:lvl w:ilvl="0">
      <w:start w:val="1"/>
      <w:numFmt w:val="bullet"/>
      <w:lvlText w:val=""/>
      <w:lvlJc w:val="left"/>
      <w:pPr>
        <w:tabs>
          <w:tab w:val="num" w:pos="360"/>
        </w:tabs>
        <w:ind w:left="360" w:hanging="360"/>
      </w:pPr>
      <w:rPr>
        <w:rFonts w:ascii="Symbol" w:hAnsi="Symbol" w:hint="default"/>
      </w:rPr>
    </w:lvl>
  </w:abstractNum>
  <w:abstractNum w:abstractNumId="42">
    <w:nsid w:val="37BE3992"/>
    <w:multiLevelType w:val="hybridMultilevel"/>
    <w:tmpl w:val="BFB281B0"/>
    <w:lvl w:ilvl="0" w:tplc="289E983A">
      <w:start w:val="1"/>
      <w:numFmt w:val="decimal"/>
      <w:pStyle w:val="BodyTextNum"/>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7D24361"/>
    <w:multiLevelType w:val="singleLevel"/>
    <w:tmpl w:val="7C16B552"/>
    <w:lvl w:ilvl="0">
      <w:start w:val="1"/>
      <w:numFmt w:val="bullet"/>
      <w:lvlText w:val=""/>
      <w:lvlJc w:val="left"/>
      <w:pPr>
        <w:tabs>
          <w:tab w:val="num" w:pos="360"/>
        </w:tabs>
        <w:ind w:left="360" w:hanging="360"/>
      </w:pPr>
      <w:rPr>
        <w:rFonts w:ascii="Symbol" w:hAnsi="Symbol" w:hint="default"/>
      </w:rPr>
    </w:lvl>
  </w:abstractNum>
  <w:abstractNum w:abstractNumId="44">
    <w:nsid w:val="3DA40D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3E190537"/>
    <w:multiLevelType w:val="hybridMultilevel"/>
    <w:tmpl w:val="21728EA4"/>
    <w:lvl w:ilvl="0" w:tplc="92DC9832">
      <w:numFmt w:val="bullet"/>
      <w:lvlText w:val="–"/>
      <w:lvlJc w:val="left"/>
      <w:pPr>
        <w:tabs>
          <w:tab w:val="num" w:pos="2880"/>
        </w:tabs>
        <w:ind w:left="2880" w:hanging="360"/>
      </w:pPr>
      <w:rPr>
        <w:rFonts w:ascii="Arial" w:eastAsia="Times New Roman" w:hAnsi="Arial" w:hint="default"/>
        <w:color w:val="auto"/>
      </w:rPr>
    </w:lvl>
    <w:lvl w:ilvl="1" w:tplc="04130003" w:tentative="1">
      <w:start w:val="1"/>
      <w:numFmt w:val="bullet"/>
      <w:lvlText w:val="o"/>
      <w:lvlJc w:val="left"/>
      <w:pPr>
        <w:tabs>
          <w:tab w:val="num" w:pos="3600"/>
        </w:tabs>
        <w:ind w:left="3600" w:hanging="360"/>
      </w:pPr>
      <w:rPr>
        <w:rFonts w:ascii="Courier New" w:hAnsi="Courier New" w:hint="default"/>
      </w:rPr>
    </w:lvl>
    <w:lvl w:ilvl="2" w:tplc="04130005" w:tentative="1">
      <w:start w:val="1"/>
      <w:numFmt w:val="bullet"/>
      <w:lvlText w:val=""/>
      <w:lvlJc w:val="left"/>
      <w:pPr>
        <w:tabs>
          <w:tab w:val="num" w:pos="4320"/>
        </w:tabs>
        <w:ind w:left="4320" w:hanging="360"/>
      </w:pPr>
      <w:rPr>
        <w:rFonts w:ascii="Wingdings" w:hAnsi="Wingdings" w:hint="default"/>
      </w:rPr>
    </w:lvl>
    <w:lvl w:ilvl="3" w:tplc="04130001" w:tentative="1">
      <w:start w:val="1"/>
      <w:numFmt w:val="bullet"/>
      <w:lvlText w:val=""/>
      <w:lvlJc w:val="left"/>
      <w:pPr>
        <w:tabs>
          <w:tab w:val="num" w:pos="5040"/>
        </w:tabs>
        <w:ind w:left="5040" w:hanging="360"/>
      </w:pPr>
      <w:rPr>
        <w:rFonts w:ascii="Symbol" w:hAnsi="Symbol" w:hint="default"/>
      </w:rPr>
    </w:lvl>
    <w:lvl w:ilvl="4" w:tplc="04130003" w:tentative="1">
      <w:start w:val="1"/>
      <w:numFmt w:val="bullet"/>
      <w:lvlText w:val="o"/>
      <w:lvlJc w:val="left"/>
      <w:pPr>
        <w:tabs>
          <w:tab w:val="num" w:pos="5760"/>
        </w:tabs>
        <w:ind w:left="5760" w:hanging="360"/>
      </w:pPr>
      <w:rPr>
        <w:rFonts w:ascii="Courier New" w:hAnsi="Courier New" w:hint="default"/>
      </w:rPr>
    </w:lvl>
    <w:lvl w:ilvl="5" w:tplc="04130005" w:tentative="1">
      <w:start w:val="1"/>
      <w:numFmt w:val="bullet"/>
      <w:lvlText w:val=""/>
      <w:lvlJc w:val="left"/>
      <w:pPr>
        <w:tabs>
          <w:tab w:val="num" w:pos="6480"/>
        </w:tabs>
        <w:ind w:left="6480" w:hanging="360"/>
      </w:pPr>
      <w:rPr>
        <w:rFonts w:ascii="Wingdings" w:hAnsi="Wingdings" w:hint="default"/>
      </w:rPr>
    </w:lvl>
    <w:lvl w:ilvl="6" w:tplc="04130001" w:tentative="1">
      <w:start w:val="1"/>
      <w:numFmt w:val="bullet"/>
      <w:lvlText w:val=""/>
      <w:lvlJc w:val="left"/>
      <w:pPr>
        <w:tabs>
          <w:tab w:val="num" w:pos="7200"/>
        </w:tabs>
        <w:ind w:left="7200" w:hanging="360"/>
      </w:pPr>
      <w:rPr>
        <w:rFonts w:ascii="Symbol" w:hAnsi="Symbol" w:hint="default"/>
      </w:rPr>
    </w:lvl>
    <w:lvl w:ilvl="7" w:tplc="04130003" w:tentative="1">
      <w:start w:val="1"/>
      <w:numFmt w:val="bullet"/>
      <w:lvlText w:val="o"/>
      <w:lvlJc w:val="left"/>
      <w:pPr>
        <w:tabs>
          <w:tab w:val="num" w:pos="7920"/>
        </w:tabs>
        <w:ind w:left="7920" w:hanging="360"/>
      </w:pPr>
      <w:rPr>
        <w:rFonts w:ascii="Courier New" w:hAnsi="Courier New" w:hint="default"/>
      </w:rPr>
    </w:lvl>
    <w:lvl w:ilvl="8" w:tplc="04130005" w:tentative="1">
      <w:start w:val="1"/>
      <w:numFmt w:val="bullet"/>
      <w:lvlText w:val=""/>
      <w:lvlJc w:val="left"/>
      <w:pPr>
        <w:tabs>
          <w:tab w:val="num" w:pos="8640"/>
        </w:tabs>
        <w:ind w:left="8640" w:hanging="360"/>
      </w:pPr>
      <w:rPr>
        <w:rFonts w:ascii="Wingdings" w:hAnsi="Wingdings" w:hint="default"/>
      </w:rPr>
    </w:lvl>
  </w:abstractNum>
  <w:abstractNum w:abstractNumId="46">
    <w:nsid w:val="43067691"/>
    <w:multiLevelType w:val="hybridMultilevel"/>
    <w:tmpl w:val="EDB85F96"/>
    <w:lvl w:ilvl="0" w:tplc="90522FEA">
      <w:start w:val="1"/>
      <w:numFmt w:val="bullet"/>
      <w:pStyle w:val="BodyText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7">
    <w:nsid w:val="44757873"/>
    <w:multiLevelType w:val="hybridMultilevel"/>
    <w:tmpl w:val="4E58E9D0"/>
    <w:lvl w:ilvl="0" w:tplc="C680B9BC">
      <w:start w:val="1"/>
      <w:numFmt w:val="decimal"/>
      <w:pStyle w:val="BodyTextNumInd2"/>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458B1F3C"/>
    <w:multiLevelType w:val="hybridMultilevel"/>
    <w:tmpl w:val="FA182CD2"/>
    <w:lvl w:ilvl="0" w:tplc="2DF46C2C">
      <w:start w:val="1"/>
      <w:numFmt w:val="bullet"/>
      <w:pStyle w:val="NormDash"/>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5A34054"/>
    <w:multiLevelType w:val="hybridMultilevel"/>
    <w:tmpl w:val="1EAC0C94"/>
    <w:lvl w:ilvl="0" w:tplc="F34E98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nsid w:val="46DA5A3C"/>
    <w:multiLevelType w:val="singleLevel"/>
    <w:tmpl w:val="9A8C5306"/>
    <w:lvl w:ilvl="0">
      <w:start w:val="1"/>
      <w:numFmt w:val="bullet"/>
      <w:lvlText w:val=""/>
      <w:lvlJc w:val="left"/>
      <w:pPr>
        <w:tabs>
          <w:tab w:val="num" w:pos="360"/>
        </w:tabs>
        <w:ind w:left="360" w:hanging="360"/>
      </w:pPr>
      <w:rPr>
        <w:rFonts w:ascii="Symbol" w:hAnsi="Symbol" w:hint="default"/>
      </w:rPr>
    </w:lvl>
  </w:abstractNum>
  <w:abstractNum w:abstractNumId="51">
    <w:nsid w:val="4A090502"/>
    <w:multiLevelType w:val="hybridMultilevel"/>
    <w:tmpl w:val="B31A98DC"/>
    <w:lvl w:ilvl="0" w:tplc="A9D255EE">
      <w:start w:val="1"/>
      <w:numFmt w:val="bullet"/>
      <w:pStyle w:val="BodyTextDashInd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AD92D1F"/>
    <w:multiLevelType w:val="singleLevel"/>
    <w:tmpl w:val="87462F20"/>
    <w:lvl w:ilvl="0">
      <w:start w:val="1"/>
      <w:numFmt w:val="bullet"/>
      <w:lvlText w:val=""/>
      <w:lvlJc w:val="left"/>
      <w:pPr>
        <w:tabs>
          <w:tab w:val="num" w:pos="360"/>
        </w:tabs>
        <w:ind w:left="360" w:hanging="360"/>
      </w:pPr>
      <w:rPr>
        <w:rFonts w:ascii="Symbol" w:hAnsi="Symbol" w:hint="default"/>
      </w:rPr>
    </w:lvl>
  </w:abstractNum>
  <w:abstractNum w:abstractNumId="53">
    <w:nsid w:val="4AFE4219"/>
    <w:multiLevelType w:val="multilevel"/>
    <w:tmpl w:val="F26828D2"/>
    <w:lvl w:ilvl="0">
      <w:start w:val="6"/>
      <w:numFmt w:val="decimal"/>
      <w:lvlText w:val="%1.0"/>
      <w:lvlJc w:val="left"/>
      <w:pPr>
        <w:tabs>
          <w:tab w:val="num" w:pos="2880"/>
        </w:tabs>
        <w:ind w:left="2880" w:hanging="720"/>
      </w:pPr>
      <w:rPr>
        <w:rFonts w:hint="default"/>
      </w:rPr>
    </w:lvl>
    <w:lvl w:ilvl="1">
      <w:start w:val="1"/>
      <w:numFmt w:val="decimal"/>
      <w:lvlText w:val="%1.%2"/>
      <w:lvlJc w:val="left"/>
      <w:pPr>
        <w:tabs>
          <w:tab w:val="num" w:pos="3600"/>
        </w:tabs>
        <w:ind w:left="3600" w:hanging="7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6840"/>
        </w:tabs>
        <w:ind w:left="684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8640"/>
        </w:tabs>
        <w:ind w:left="864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54">
    <w:nsid w:val="4B9717A4"/>
    <w:multiLevelType w:val="singleLevel"/>
    <w:tmpl w:val="7C16B552"/>
    <w:lvl w:ilvl="0">
      <w:start w:val="1"/>
      <w:numFmt w:val="bullet"/>
      <w:lvlText w:val=""/>
      <w:lvlJc w:val="left"/>
      <w:pPr>
        <w:tabs>
          <w:tab w:val="num" w:pos="360"/>
        </w:tabs>
        <w:ind w:left="360" w:hanging="360"/>
      </w:pPr>
      <w:rPr>
        <w:rFonts w:ascii="Symbol" w:hAnsi="Symbol" w:hint="default"/>
      </w:rPr>
    </w:lvl>
  </w:abstractNum>
  <w:abstractNum w:abstractNumId="55">
    <w:nsid w:val="4F7F14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4FB34F6B"/>
    <w:multiLevelType w:val="hybridMultilevel"/>
    <w:tmpl w:val="363C2624"/>
    <w:lvl w:ilvl="0" w:tplc="F66E9F3C">
      <w:start w:val="4"/>
      <w:numFmt w:val="bullet"/>
      <w:lvlText w:val="–"/>
      <w:lvlJc w:val="left"/>
      <w:pPr>
        <w:tabs>
          <w:tab w:val="num" w:pos="3240"/>
        </w:tabs>
        <w:ind w:left="3240" w:hanging="360"/>
      </w:pPr>
      <w:rPr>
        <w:rFonts w:ascii="Arial" w:eastAsia="Times New Roman" w:hAnsi="Arial" w:cs="Wingdings" w:hint="default"/>
      </w:rPr>
    </w:lvl>
    <w:lvl w:ilvl="1" w:tplc="04090003" w:tentative="1">
      <w:start w:val="1"/>
      <w:numFmt w:val="bullet"/>
      <w:lvlText w:val="o"/>
      <w:lvlJc w:val="left"/>
      <w:pPr>
        <w:tabs>
          <w:tab w:val="num" w:pos="3960"/>
        </w:tabs>
        <w:ind w:left="3960" w:hanging="360"/>
      </w:pPr>
      <w:rPr>
        <w:rFonts w:ascii="Courier New" w:hAnsi="Courier New" w:cs="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Wingdings"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Wingdings"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7">
    <w:nsid w:val="52456059"/>
    <w:multiLevelType w:val="hybridMultilevel"/>
    <w:tmpl w:val="CFDA8B94"/>
    <w:lvl w:ilvl="0" w:tplc="15827B16">
      <w:start w:val="1"/>
      <w:numFmt w:val="decimal"/>
      <w:pStyle w:val="NorNum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529F5F31"/>
    <w:multiLevelType w:val="singleLevel"/>
    <w:tmpl w:val="F64A2108"/>
    <w:lvl w:ilvl="0">
      <w:start w:val="1"/>
      <w:numFmt w:val="bullet"/>
      <w:lvlText w:val=""/>
      <w:lvlJc w:val="left"/>
      <w:pPr>
        <w:tabs>
          <w:tab w:val="num" w:pos="360"/>
        </w:tabs>
        <w:ind w:left="360" w:hanging="360"/>
      </w:pPr>
      <w:rPr>
        <w:rFonts w:ascii="Symbol" w:hAnsi="Symbol" w:hint="default"/>
      </w:rPr>
    </w:lvl>
  </w:abstractNum>
  <w:abstractNum w:abstractNumId="59">
    <w:nsid w:val="52E56830"/>
    <w:multiLevelType w:val="hybridMultilevel"/>
    <w:tmpl w:val="97228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5F2C5DC1"/>
    <w:multiLevelType w:val="hybridMultilevel"/>
    <w:tmpl w:val="AEF0D82C"/>
    <w:lvl w:ilvl="0" w:tplc="59126DA4">
      <w:start w:val="1"/>
      <w:numFmt w:val="decimal"/>
      <w:pStyle w:val="StyleBodyTextLeft25"/>
      <w:lvlText w:val="%1)"/>
      <w:lvlJc w:val="left"/>
      <w:pPr>
        <w:tabs>
          <w:tab w:val="num" w:pos="4320"/>
        </w:tabs>
        <w:ind w:left="4320" w:hanging="360"/>
      </w:p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61">
    <w:nsid w:val="5F7F5725"/>
    <w:multiLevelType w:val="hybridMultilevel"/>
    <w:tmpl w:val="DEA284E6"/>
    <w:lvl w:ilvl="0" w:tplc="A50650C6">
      <w:start w:val="1"/>
      <w:numFmt w:val="bullet"/>
      <w:pStyle w:val="BodyTextDashInd3"/>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5FB276F7"/>
    <w:multiLevelType w:val="hybridMultilevel"/>
    <w:tmpl w:val="0EBA73A4"/>
    <w:lvl w:ilvl="0" w:tplc="EC82C60A">
      <w:start w:val="12"/>
      <w:numFmt w:val="lowerLetter"/>
      <w:lvlText w:val="%1)"/>
      <w:lvlJc w:val="left"/>
      <w:pPr>
        <w:tabs>
          <w:tab w:val="num" w:pos="2520"/>
        </w:tabs>
        <w:ind w:left="2520" w:hanging="360"/>
      </w:pPr>
      <w:rPr>
        <w:rFonts w:hint="default"/>
      </w:rPr>
    </w:lvl>
    <w:lvl w:ilvl="1" w:tplc="4CF6D996">
      <w:start w:val="2"/>
      <w:numFmt w:val="bullet"/>
      <w:lvlText w:val="–"/>
      <w:lvlJc w:val="left"/>
      <w:pPr>
        <w:tabs>
          <w:tab w:val="num" w:pos="3240"/>
        </w:tabs>
        <w:ind w:left="3240" w:hanging="360"/>
      </w:pPr>
      <w:rPr>
        <w:rFonts w:ascii="Arial" w:eastAsia="Times New Roman" w:hAnsi="Arial" w:cs="Wingding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3">
    <w:nsid w:val="64A01871"/>
    <w:multiLevelType w:val="multilevel"/>
    <w:tmpl w:val="AE3266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nsid w:val="68BE7F02"/>
    <w:multiLevelType w:val="hybridMultilevel"/>
    <w:tmpl w:val="89A4FC04"/>
    <w:lvl w:ilvl="0" w:tplc="71148390">
      <w:start w:val="1"/>
      <w:numFmt w:val="lowerRoman"/>
      <w:pStyle w:val="Style1"/>
      <w:lvlText w:val="%1."/>
      <w:lvlJc w:val="right"/>
      <w:pPr>
        <w:tabs>
          <w:tab w:val="num" w:pos="2880"/>
        </w:tabs>
        <w:ind w:left="28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B0B5C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nsid w:val="6B7070A4"/>
    <w:multiLevelType w:val="hybridMultilevel"/>
    <w:tmpl w:val="0B341816"/>
    <w:lvl w:ilvl="0" w:tplc="33105F52">
      <w:start w:val="1"/>
      <w:numFmt w:val="lowerRoman"/>
      <w:pStyle w:val="BodyTextRomInd1"/>
      <w:lvlText w:val="%1."/>
      <w:lvlJc w:val="right"/>
      <w:pPr>
        <w:tabs>
          <w:tab w:val="num" w:pos="2880"/>
        </w:tabs>
        <w:ind w:left="2880" w:hanging="17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6EC550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8">
    <w:nsid w:val="7E915E84"/>
    <w:multiLevelType w:val="hybridMultilevel"/>
    <w:tmpl w:val="10B66D08"/>
    <w:lvl w:ilvl="0" w:tplc="957652E2">
      <w:start w:val="3"/>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69">
    <w:nsid w:val="7F786574"/>
    <w:multiLevelType w:val="hybridMultilevel"/>
    <w:tmpl w:val="D7C8AEE0"/>
    <w:lvl w:ilvl="0" w:tplc="72FA83D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21"/>
  </w:num>
  <w:num w:numId="3">
    <w:abstractNumId w:val="20"/>
  </w:num>
  <w:num w:numId="4">
    <w:abstractNumId w:val="34"/>
  </w:num>
  <w:num w:numId="5">
    <w:abstractNumId w:val="28"/>
  </w:num>
  <w:num w:numId="6">
    <w:abstractNumId w:val="46"/>
  </w:num>
  <w:num w:numId="7">
    <w:abstractNumId w:val="51"/>
  </w:num>
  <w:num w:numId="8">
    <w:abstractNumId w:val="48"/>
  </w:num>
  <w:num w:numId="9">
    <w:abstractNumId w:val="36"/>
  </w:num>
  <w:num w:numId="10">
    <w:abstractNumId w:val="14"/>
  </w:num>
  <w:num w:numId="11">
    <w:abstractNumId w:val="42"/>
  </w:num>
  <w:num w:numId="12">
    <w:abstractNumId w:val="47"/>
  </w:num>
  <w:num w:numId="13">
    <w:abstractNumId w:val="64"/>
  </w:num>
  <w:num w:numId="14">
    <w:abstractNumId w:val="61"/>
  </w:num>
  <w:num w:numId="15">
    <w:abstractNumId w:val="37"/>
  </w:num>
  <w:num w:numId="16">
    <w:abstractNumId w:val="66"/>
  </w:num>
  <w:num w:numId="17">
    <w:abstractNumId w:val="57"/>
  </w:num>
  <w:num w:numId="18">
    <w:abstractNumId w:val="35"/>
  </w:num>
  <w:num w:numId="19">
    <w:abstractNumId w:val="15"/>
  </w:num>
  <w:num w:numId="20">
    <w:abstractNumId w:val="32"/>
  </w:num>
  <w:num w:numId="21">
    <w:abstractNumId w:val="27"/>
  </w:num>
  <w:num w:numId="22">
    <w:abstractNumId w:val="39"/>
  </w:num>
  <w:num w:numId="23">
    <w:abstractNumId w:val="22"/>
    <w:lvlOverride w:ilvl="0">
      <w:startOverride w:val="1"/>
    </w:lvlOverride>
  </w:num>
  <w:num w:numId="24">
    <w:abstractNumId w:val="22"/>
  </w:num>
  <w:num w:numId="25">
    <w:abstractNumId w:val="10"/>
  </w:num>
  <w:num w:numId="26">
    <w:abstractNumId w:val="8"/>
  </w:num>
  <w:num w:numId="27">
    <w:abstractNumId w:val="7"/>
  </w:num>
  <w:num w:numId="28">
    <w:abstractNumId w:val="6"/>
  </w:num>
  <w:num w:numId="29">
    <w:abstractNumId w:val="5"/>
  </w:num>
  <w:num w:numId="30">
    <w:abstractNumId w:val="9"/>
  </w:num>
  <w:num w:numId="31">
    <w:abstractNumId w:val="4"/>
  </w:num>
  <w:num w:numId="32">
    <w:abstractNumId w:val="3"/>
  </w:num>
  <w:num w:numId="33">
    <w:abstractNumId w:val="2"/>
  </w:num>
  <w:num w:numId="34">
    <w:abstractNumId w:val="1"/>
  </w:num>
  <w:num w:numId="35">
    <w:abstractNumId w:val="60"/>
  </w:num>
  <w:num w:numId="36">
    <w:abstractNumId w:val="62"/>
  </w:num>
  <w:num w:numId="37">
    <w:abstractNumId w:val="53"/>
  </w:num>
  <w:num w:numId="38">
    <w:abstractNumId w:val="56"/>
  </w:num>
  <w:num w:numId="39">
    <w:abstractNumId w:val="68"/>
  </w:num>
  <w:num w:numId="40">
    <w:abstractNumId w:val="38"/>
  </w:num>
  <w:num w:numId="41">
    <w:abstractNumId w:val="30"/>
  </w:num>
  <w:num w:numId="42">
    <w:abstractNumId w:val="44"/>
  </w:num>
  <w:num w:numId="43">
    <w:abstractNumId w:val="12"/>
  </w:num>
  <w:num w:numId="44">
    <w:abstractNumId w:val="67"/>
  </w:num>
  <w:num w:numId="45">
    <w:abstractNumId w:val="52"/>
  </w:num>
  <w:num w:numId="46">
    <w:abstractNumId w:val="16"/>
  </w:num>
  <w:num w:numId="47">
    <w:abstractNumId w:val="24"/>
  </w:num>
  <w:num w:numId="48">
    <w:abstractNumId w:val="33"/>
  </w:num>
  <w:num w:numId="49">
    <w:abstractNumId w:val="11"/>
  </w:num>
  <w:num w:numId="50">
    <w:abstractNumId w:val="69"/>
  </w:num>
  <w:num w:numId="51">
    <w:abstractNumId w:val="45"/>
  </w:num>
  <w:num w:numId="52">
    <w:abstractNumId w:val="0"/>
  </w:num>
  <w:num w:numId="53">
    <w:abstractNumId w:val="49"/>
  </w:num>
  <w:num w:numId="54">
    <w:abstractNumId w:val="58"/>
  </w:num>
  <w:num w:numId="55">
    <w:abstractNumId w:val="41"/>
  </w:num>
  <w:num w:numId="56">
    <w:abstractNumId w:val="23"/>
  </w:num>
  <w:num w:numId="57">
    <w:abstractNumId w:val="17"/>
  </w:num>
  <w:num w:numId="58">
    <w:abstractNumId w:val="65"/>
  </w:num>
  <w:num w:numId="59">
    <w:abstractNumId w:val="26"/>
  </w:num>
  <w:num w:numId="60">
    <w:abstractNumId w:val="25"/>
  </w:num>
  <w:num w:numId="61">
    <w:abstractNumId w:val="55"/>
  </w:num>
  <w:num w:numId="62">
    <w:abstractNumId w:val="19"/>
  </w:num>
  <w:num w:numId="63">
    <w:abstractNumId w:val="50"/>
  </w:num>
  <w:num w:numId="64">
    <w:abstractNumId w:val="13"/>
  </w:num>
  <w:num w:numId="65">
    <w:abstractNumId w:val="43"/>
  </w:num>
  <w:num w:numId="66">
    <w:abstractNumId w:val="40"/>
  </w:num>
  <w:num w:numId="67">
    <w:abstractNumId w:val="54"/>
  </w:num>
  <w:num w:numId="68">
    <w:abstractNumId w:val="18"/>
  </w:num>
  <w:num w:numId="69">
    <w:abstractNumId w:val="59"/>
  </w:num>
  <w:num w:numId="70">
    <w:abstractNumId w:val="31"/>
  </w:num>
  <w:num w:numId="71">
    <w:abstractNumId w:val="6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es-ES_tradnl" w:vendorID="64" w:dllVersion="131078" w:nlCheck="1" w:checkStyle="1"/>
  <w:activeWritingStyle w:appName="MSWord" w:lang="de-DE" w:vendorID="64" w:dllVersion="131078" w:nlCheck="1" w:checkStyle="1"/>
  <w:activeWritingStyle w:appName="MSWord" w:lang="es-ES" w:vendorID="64" w:dllVersion="131078" w:nlCheck="1" w:checkStyle="1"/>
  <w:proofState w:spelling="clean" w:grammar="clean"/>
  <w:stylePaneSortMethod w:val="0000"/>
  <w:revisionView w:markup="0" w:comments="0" w:insDel="0" w:formatting="0" w:inkAnnotations="0"/>
  <w:trackRevisions/>
  <w:defaultTabStop w:val="720"/>
  <w:hyphenationZone w:val="425"/>
  <w:doNotHyphenateCaps/>
  <w:evenAndOddHeaders/>
  <w:drawingGridHorizontalSpacing w:val="144"/>
  <w:drawingGridVerticalSpacing w:val="144"/>
  <w:noPunctuationKerning/>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E3B"/>
    <w:rsid w:val="00006B7D"/>
    <w:rsid w:val="00011979"/>
    <w:rsid w:val="00020F91"/>
    <w:rsid w:val="000310E7"/>
    <w:rsid w:val="0003399D"/>
    <w:rsid w:val="00094FB3"/>
    <w:rsid w:val="0009622D"/>
    <w:rsid w:val="000C1242"/>
    <w:rsid w:val="000E5860"/>
    <w:rsid w:val="000F37CD"/>
    <w:rsid w:val="001236B3"/>
    <w:rsid w:val="00151670"/>
    <w:rsid w:val="0015273F"/>
    <w:rsid w:val="0015520E"/>
    <w:rsid w:val="00160738"/>
    <w:rsid w:val="00160A53"/>
    <w:rsid w:val="00172CFB"/>
    <w:rsid w:val="001B1159"/>
    <w:rsid w:val="001B4F38"/>
    <w:rsid w:val="001B7DC1"/>
    <w:rsid w:val="001C33C7"/>
    <w:rsid w:val="00201ACF"/>
    <w:rsid w:val="00223FF3"/>
    <w:rsid w:val="00232025"/>
    <w:rsid w:val="002365AF"/>
    <w:rsid w:val="002467AE"/>
    <w:rsid w:val="00252FB5"/>
    <w:rsid w:val="0025558B"/>
    <w:rsid w:val="00267FEC"/>
    <w:rsid w:val="00276DD8"/>
    <w:rsid w:val="00290625"/>
    <w:rsid w:val="002A24C2"/>
    <w:rsid w:val="002C471A"/>
    <w:rsid w:val="002F593C"/>
    <w:rsid w:val="003236BA"/>
    <w:rsid w:val="003438FF"/>
    <w:rsid w:val="00350E3B"/>
    <w:rsid w:val="00357688"/>
    <w:rsid w:val="003610F0"/>
    <w:rsid w:val="003653DC"/>
    <w:rsid w:val="00396913"/>
    <w:rsid w:val="003A597D"/>
    <w:rsid w:val="003A6483"/>
    <w:rsid w:val="003D5F3D"/>
    <w:rsid w:val="003E60FE"/>
    <w:rsid w:val="003F1599"/>
    <w:rsid w:val="003F3564"/>
    <w:rsid w:val="00403537"/>
    <w:rsid w:val="00406BF4"/>
    <w:rsid w:val="00413EF8"/>
    <w:rsid w:val="004577A5"/>
    <w:rsid w:val="00465E6D"/>
    <w:rsid w:val="00483A7C"/>
    <w:rsid w:val="004A37DC"/>
    <w:rsid w:val="004A6B4F"/>
    <w:rsid w:val="004C3291"/>
    <w:rsid w:val="004C3DBB"/>
    <w:rsid w:val="004D47CB"/>
    <w:rsid w:val="004E6AE4"/>
    <w:rsid w:val="00505D75"/>
    <w:rsid w:val="00506F81"/>
    <w:rsid w:val="00527242"/>
    <w:rsid w:val="005448D1"/>
    <w:rsid w:val="00560B48"/>
    <w:rsid w:val="00561250"/>
    <w:rsid w:val="00591E10"/>
    <w:rsid w:val="005E1416"/>
    <w:rsid w:val="005E361E"/>
    <w:rsid w:val="00600296"/>
    <w:rsid w:val="006074DA"/>
    <w:rsid w:val="00627D91"/>
    <w:rsid w:val="006320B1"/>
    <w:rsid w:val="00651BC6"/>
    <w:rsid w:val="00654F98"/>
    <w:rsid w:val="00656BA5"/>
    <w:rsid w:val="00662D22"/>
    <w:rsid w:val="00662FE9"/>
    <w:rsid w:val="00665E69"/>
    <w:rsid w:val="00690984"/>
    <w:rsid w:val="00692889"/>
    <w:rsid w:val="006A0190"/>
    <w:rsid w:val="006D2377"/>
    <w:rsid w:val="006D7DA3"/>
    <w:rsid w:val="00705B2F"/>
    <w:rsid w:val="00741BC6"/>
    <w:rsid w:val="00753C6E"/>
    <w:rsid w:val="00753D1C"/>
    <w:rsid w:val="007619D8"/>
    <w:rsid w:val="00772AFF"/>
    <w:rsid w:val="00786231"/>
    <w:rsid w:val="007C2B89"/>
    <w:rsid w:val="007C5D37"/>
    <w:rsid w:val="008034A9"/>
    <w:rsid w:val="008067FD"/>
    <w:rsid w:val="0088113E"/>
    <w:rsid w:val="00883DC5"/>
    <w:rsid w:val="008B1759"/>
    <w:rsid w:val="008B7F66"/>
    <w:rsid w:val="008C1E2A"/>
    <w:rsid w:val="008C6AC3"/>
    <w:rsid w:val="008D1769"/>
    <w:rsid w:val="008E434A"/>
    <w:rsid w:val="008F10E7"/>
    <w:rsid w:val="00901FD2"/>
    <w:rsid w:val="00916C62"/>
    <w:rsid w:val="00930E42"/>
    <w:rsid w:val="00964D01"/>
    <w:rsid w:val="00984E9D"/>
    <w:rsid w:val="009A1B07"/>
    <w:rsid w:val="009A6F7C"/>
    <w:rsid w:val="009C5DF8"/>
    <w:rsid w:val="009C682B"/>
    <w:rsid w:val="009D36CF"/>
    <w:rsid w:val="009F1F48"/>
    <w:rsid w:val="009F2EDD"/>
    <w:rsid w:val="009F5678"/>
    <w:rsid w:val="00A02933"/>
    <w:rsid w:val="00A12D55"/>
    <w:rsid w:val="00A1557D"/>
    <w:rsid w:val="00A20759"/>
    <w:rsid w:val="00A413A9"/>
    <w:rsid w:val="00A6573F"/>
    <w:rsid w:val="00AB0161"/>
    <w:rsid w:val="00AB4D8B"/>
    <w:rsid w:val="00AE3611"/>
    <w:rsid w:val="00AF254F"/>
    <w:rsid w:val="00AF5D59"/>
    <w:rsid w:val="00AF6B66"/>
    <w:rsid w:val="00B16DD0"/>
    <w:rsid w:val="00B26932"/>
    <w:rsid w:val="00B30D3B"/>
    <w:rsid w:val="00B36040"/>
    <w:rsid w:val="00B407E8"/>
    <w:rsid w:val="00B50372"/>
    <w:rsid w:val="00B5457D"/>
    <w:rsid w:val="00B65E68"/>
    <w:rsid w:val="00B7695F"/>
    <w:rsid w:val="00B867E8"/>
    <w:rsid w:val="00BA03AC"/>
    <w:rsid w:val="00BC25E2"/>
    <w:rsid w:val="00BC5C92"/>
    <w:rsid w:val="00BD0D8F"/>
    <w:rsid w:val="00BF4D06"/>
    <w:rsid w:val="00C0437A"/>
    <w:rsid w:val="00C22EC4"/>
    <w:rsid w:val="00C410BC"/>
    <w:rsid w:val="00C53464"/>
    <w:rsid w:val="00C85DEC"/>
    <w:rsid w:val="00CC53CA"/>
    <w:rsid w:val="00CE1DEB"/>
    <w:rsid w:val="00D11FCA"/>
    <w:rsid w:val="00D45134"/>
    <w:rsid w:val="00D46259"/>
    <w:rsid w:val="00D5601C"/>
    <w:rsid w:val="00D60F31"/>
    <w:rsid w:val="00D727E0"/>
    <w:rsid w:val="00D96B1B"/>
    <w:rsid w:val="00DA1B77"/>
    <w:rsid w:val="00DA724B"/>
    <w:rsid w:val="00DB2EDA"/>
    <w:rsid w:val="00DB3B5E"/>
    <w:rsid w:val="00DD1A6A"/>
    <w:rsid w:val="00DD5077"/>
    <w:rsid w:val="00DE6F73"/>
    <w:rsid w:val="00DF4D98"/>
    <w:rsid w:val="00E03A93"/>
    <w:rsid w:val="00E15BC8"/>
    <w:rsid w:val="00E35A74"/>
    <w:rsid w:val="00E418CD"/>
    <w:rsid w:val="00E47F40"/>
    <w:rsid w:val="00E70350"/>
    <w:rsid w:val="00E70A10"/>
    <w:rsid w:val="00E72F4C"/>
    <w:rsid w:val="00E8016B"/>
    <w:rsid w:val="00E929CB"/>
    <w:rsid w:val="00EB5D6B"/>
    <w:rsid w:val="00EC3E91"/>
    <w:rsid w:val="00EC7229"/>
    <w:rsid w:val="00EF63D0"/>
    <w:rsid w:val="00F36803"/>
    <w:rsid w:val="00F55347"/>
    <w:rsid w:val="00F65CE2"/>
    <w:rsid w:val="00F75964"/>
    <w:rsid w:val="00F8671B"/>
    <w:rsid w:val="00F928E7"/>
    <w:rsid w:val="00FC68FF"/>
    <w:rsid w:val="00FC7699"/>
    <w:rsid w:val="00FE6BB7"/>
    <w:rsid w:val="00FF40EA"/>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1"/>
    <o:shapelayout v:ext="edit">
      <o:idmap v:ext="edit" data="1"/>
    </o:shapelayout>
  </w:shapeDefaults>
  <w:decimalSymbol w:val=","/>
  <w:listSeparator w:val=";"/>
  <w14:docId w14:val="7E29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8D7813"/>
    <w:rPr>
      <w:rFonts w:ascii="Arial" w:hAnsi="Arial"/>
      <w:szCs w:val="24"/>
      <w:lang w:eastAsia="en-US"/>
    </w:rPr>
  </w:style>
  <w:style w:type="paragraph" w:styleId="berschrift1">
    <w:name w:val="heading 1"/>
    <w:basedOn w:val="Standard"/>
    <w:next w:val="Standard"/>
    <w:qFormat/>
    <w:pPr>
      <w:keepNext/>
      <w:keepLines/>
      <w:tabs>
        <w:tab w:val="left" w:pos="2160"/>
      </w:tabs>
      <w:spacing w:before="400"/>
      <w:ind w:left="2160" w:hanging="2160"/>
      <w:outlineLvl w:val="0"/>
    </w:pPr>
    <w:rPr>
      <w:b/>
      <w:noProof/>
      <w:sz w:val="32"/>
      <w:szCs w:val="20"/>
    </w:rPr>
  </w:style>
  <w:style w:type="paragraph" w:styleId="berschrift2">
    <w:name w:val="heading 2"/>
    <w:basedOn w:val="Standard"/>
    <w:next w:val="Standard"/>
    <w:qFormat/>
    <w:pPr>
      <w:keepNext/>
      <w:keepLines/>
      <w:tabs>
        <w:tab w:val="left" w:pos="2880"/>
      </w:tabs>
      <w:spacing w:before="360"/>
      <w:ind w:left="2880" w:hanging="720"/>
      <w:outlineLvl w:val="1"/>
    </w:pPr>
    <w:rPr>
      <w:b/>
      <w:noProof/>
      <w:sz w:val="28"/>
      <w:szCs w:val="20"/>
    </w:rPr>
  </w:style>
  <w:style w:type="paragraph" w:styleId="berschrift3">
    <w:name w:val="heading 3"/>
    <w:basedOn w:val="Standard"/>
    <w:next w:val="Standard"/>
    <w:link w:val="berschrift3Zchn"/>
    <w:qFormat/>
    <w:rsid w:val="004A7E61"/>
    <w:pPr>
      <w:keepNext/>
      <w:numPr>
        <w:ilvl w:val="2"/>
        <w:numId w:val="3"/>
      </w:numPr>
      <w:spacing w:line="240" w:lineRule="atLeast"/>
      <w:ind w:left="2160"/>
      <w:outlineLvl w:val="2"/>
    </w:pPr>
    <w:rPr>
      <w:b/>
      <w:snapToGrid w:val="0"/>
      <w:sz w:val="22"/>
      <w:szCs w:val="20"/>
    </w:rPr>
  </w:style>
  <w:style w:type="paragraph" w:styleId="berschrift4">
    <w:name w:val="heading 4"/>
    <w:basedOn w:val="Standard"/>
    <w:next w:val="Standard"/>
    <w:qFormat/>
    <w:pPr>
      <w:keepNext/>
      <w:tabs>
        <w:tab w:val="left" w:pos="3960"/>
        <w:tab w:val="left" w:pos="4410"/>
      </w:tabs>
      <w:ind w:left="3960" w:hanging="1440"/>
      <w:outlineLvl w:val="3"/>
    </w:pPr>
    <w:rPr>
      <w:b/>
      <w:kern w:val="28"/>
      <w:sz w:val="22"/>
      <w:szCs w:val="20"/>
    </w:rPr>
  </w:style>
  <w:style w:type="paragraph" w:styleId="berschrift5">
    <w:name w:val="heading 5"/>
    <w:basedOn w:val="Standard"/>
    <w:next w:val="Standard"/>
    <w:qFormat/>
    <w:pPr>
      <w:keepNext/>
      <w:ind w:left="2160"/>
      <w:jc w:val="center"/>
      <w:outlineLvl w:val="4"/>
    </w:pPr>
    <w:rPr>
      <w:b/>
      <w:snapToGrid w:val="0"/>
      <w:color w:val="000000"/>
      <w:sz w:val="22"/>
      <w:szCs w:val="20"/>
    </w:rPr>
  </w:style>
  <w:style w:type="paragraph" w:styleId="berschrift6">
    <w:name w:val="heading 6"/>
    <w:basedOn w:val="Standard"/>
    <w:next w:val="Standard"/>
    <w:qFormat/>
    <w:rsid w:val="002A709B"/>
    <w:pPr>
      <w:spacing w:before="240" w:after="60"/>
      <w:outlineLvl w:val="5"/>
    </w:pPr>
    <w:rPr>
      <w:rFonts w:ascii="Times New Roman" w:hAnsi="Times New Roman"/>
      <w:b/>
      <w:bCs/>
      <w:sz w:val="22"/>
      <w:szCs w:val="22"/>
    </w:rPr>
  </w:style>
  <w:style w:type="paragraph" w:styleId="berschrift7">
    <w:name w:val="heading 7"/>
    <w:basedOn w:val="Standard"/>
    <w:next w:val="Standard"/>
    <w:qFormat/>
    <w:pPr>
      <w:tabs>
        <w:tab w:val="left" w:pos="2520"/>
        <w:tab w:val="left" w:pos="2880"/>
      </w:tabs>
      <w:spacing w:line="240" w:lineRule="atLeast"/>
      <w:outlineLvl w:val="6"/>
    </w:pPr>
    <w:rPr>
      <w:b/>
      <w:sz w:val="22"/>
      <w:szCs w:val="20"/>
    </w:rPr>
  </w:style>
  <w:style w:type="paragraph" w:styleId="berschrift8">
    <w:name w:val="heading 8"/>
    <w:basedOn w:val="Standard"/>
    <w:next w:val="Standard"/>
    <w:qFormat/>
    <w:rsid w:val="002A709B"/>
    <w:pPr>
      <w:spacing w:before="240" w:after="60"/>
      <w:outlineLvl w:val="7"/>
    </w:pPr>
    <w:rPr>
      <w:rFonts w:ascii="Times New Roman" w:hAnsi="Times New Roman"/>
      <w:i/>
      <w:iCs/>
      <w:sz w:val="24"/>
    </w:rPr>
  </w:style>
  <w:style w:type="paragraph" w:styleId="berschrift9">
    <w:name w:val="heading 9"/>
    <w:basedOn w:val="Standard"/>
    <w:next w:val="Standard"/>
    <w:qFormat/>
    <w:rsid w:val="002A709B"/>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Bullet">
    <w:name w:val="BodyTextBullet"/>
    <w:basedOn w:val="Textkrper"/>
    <w:pPr>
      <w:numPr>
        <w:numId w:val="6"/>
      </w:numPr>
      <w:tabs>
        <w:tab w:val="clear" w:pos="2880"/>
        <w:tab w:val="left" w:pos="2520"/>
      </w:tabs>
      <w:spacing w:before="60" w:after="0"/>
      <w:ind w:left="2520"/>
    </w:pPr>
    <w:rPr>
      <w:szCs w:val="20"/>
    </w:rPr>
  </w:style>
  <w:style w:type="paragraph" w:styleId="Textkrper">
    <w:name w:val="Body Text"/>
    <w:basedOn w:val="Standard"/>
    <w:pPr>
      <w:spacing w:after="120"/>
    </w:pPr>
  </w:style>
  <w:style w:type="paragraph" w:customStyle="1" w:styleId="BodyTextDash">
    <w:name w:val="BodyTextDash"/>
    <w:basedOn w:val="BodyTextBullet"/>
    <w:pPr>
      <w:numPr>
        <w:numId w:val="10"/>
      </w:numPr>
      <w:tabs>
        <w:tab w:val="num" w:pos="360"/>
        <w:tab w:val="left" w:pos="2520"/>
      </w:tabs>
      <w:ind w:left="2880"/>
    </w:pPr>
  </w:style>
  <w:style w:type="paragraph" w:customStyle="1" w:styleId="BodyTextDashInd1">
    <w:name w:val="BodyTextDashInd1"/>
    <w:basedOn w:val="BodyTextDash"/>
    <w:pPr>
      <w:numPr>
        <w:numId w:val="7"/>
      </w:numPr>
      <w:tabs>
        <w:tab w:val="clear" w:pos="2880"/>
        <w:tab w:val="num" w:pos="360"/>
        <w:tab w:val="left" w:pos="2520"/>
      </w:tabs>
    </w:pPr>
  </w:style>
  <w:style w:type="paragraph" w:customStyle="1" w:styleId="Style1">
    <w:name w:val="Style1"/>
    <w:basedOn w:val="Standard"/>
    <w:pPr>
      <w:numPr>
        <w:numId w:val="13"/>
      </w:numPr>
    </w:pPr>
  </w:style>
  <w:style w:type="paragraph" w:customStyle="1" w:styleId="BodyTextDashInd2">
    <w:name w:val="BodyTextDashInd2"/>
    <w:basedOn w:val="BodyTextDash"/>
    <w:pPr>
      <w:numPr>
        <w:numId w:val="5"/>
      </w:numPr>
      <w:tabs>
        <w:tab w:val="left" w:pos="2520"/>
      </w:tabs>
    </w:pPr>
  </w:style>
  <w:style w:type="paragraph" w:customStyle="1" w:styleId="NormDash">
    <w:name w:val="NormDash"/>
    <w:basedOn w:val="Standard"/>
    <w:pPr>
      <w:numPr>
        <w:numId w:val="8"/>
      </w:numPr>
      <w:tabs>
        <w:tab w:val="clear" w:pos="720"/>
        <w:tab w:val="left" w:pos="360"/>
      </w:tabs>
    </w:pPr>
  </w:style>
  <w:style w:type="paragraph" w:customStyle="1" w:styleId="NormNum">
    <w:name w:val="NormNum"/>
    <w:basedOn w:val="Standard"/>
    <w:pPr>
      <w:numPr>
        <w:numId w:val="9"/>
      </w:numPr>
    </w:pPr>
  </w:style>
  <w:style w:type="paragraph" w:customStyle="1" w:styleId="BodyTextLetInd1">
    <w:name w:val="BodyTextLetInd1"/>
    <w:basedOn w:val="BodyText"/>
    <w:pPr>
      <w:ind w:left="0"/>
    </w:pPr>
  </w:style>
  <w:style w:type="paragraph" w:customStyle="1" w:styleId="BodyText">
    <w:name w:val="BodyText"/>
    <w:basedOn w:val="Standard"/>
    <w:pPr>
      <w:spacing w:before="60"/>
      <w:ind w:left="2160"/>
    </w:pPr>
  </w:style>
  <w:style w:type="paragraph" w:customStyle="1" w:styleId="BodyTextNum">
    <w:name w:val="BodyTextNum"/>
    <w:basedOn w:val="BodyText"/>
    <w:pPr>
      <w:numPr>
        <w:numId w:val="11"/>
      </w:numPr>
    </w:pPr>
  </w:style>
  <w:style w:type="paragraph" w:customStyle="1" w:styleId="BodyTextNumInd2">
    <w:name w:val="BodyTextNumInd2"/>
    <w:basedOn w:val="BodyText"/>
    <w:pPr>
      <w:numPr>
        <w:numId w:val="12"/>
      </w:numPr>
    </w:pPr>
  </w:style>
  <w:style w:type="paragraph" w:customStyle="1" w:styleId="BodyTextRomInd1">
    <w:name w:val="BodyTextRomInd1"/>
    <w:basedOn w:val="BodyText"/>
    <w:pPr>
      <w:numPr>
        <w:numId w:val="16"/>
      </w:numPr>
    </w:pPr>
  </w:style>
  <w:style w:type="paragraph" w:customStyle="1" w:styleId="BodyTextDashInd3">
    <w:name w:val="BodyTextDashInd3"/>
    <w:basedOn w:val="BodyText"/>
    <w:pPr>
      <w:numPr>
        <w:numId w:val="14"/>
      </w:numPr>
    </w:pPr>
  </w:style>
  <w:style w:type="paragraph" w:customStyle="1" w:styleId="BodyTextRomInd2">
    <w:name w:val="BodyTextRomInd2"/>
    <w:basedOn w:val="BodyText"/>
    <w:pPr>
      <w:numPr>
        <w:numId w:val="15"/>
      </w:numPr>
    </w:pPr>
  </w:style>
  <w:style w:type="paragraph" w:customStyle="1" w:styleId="HeadingAppendix">
    <w:name w:val="Heading Appendix"/>
    <w:basedOn w:val="berschrift1"/>
    <w:pPr>
      <w:numPr>
        <w:numId w:val="1"/>
      </w:numPr>
    </w:pPr>
  </w:style>
  <w:style w:type="paragraph" w:customStyle="1" w:styleId="NorNumBold">
    <w:name w:val="NorNumBold"/>
    <w:basedOn w:val="NorNum"/>
    <w:pPr>
      <w:numPr>
        <w:numId w:val="17"/>
      </w:numPr>
    </w:pPr>
    <w:rPr>
      <w:b/>
    </w:rPr>
  </w:style>
  <w:style w:type="paragraph" w:customStyle="1" w:styleId="NorNum">
    <w:name w:val="NorNum"/>
    <w:basedOn w:val="Standard"/>
  </w:style>
  <w:style w:type="paragraph" w:customStyle="1" w:styleId="NormDashInd1">
    <w:name w:val="NormDashInd1"/>
    <w:basedOn w:val="Standard"/>
    <w:pPr>
      <w:numPr>
        <w:numId w:val="18"/>
      </w:numPr>
    </w:pPr>
  </w:style>
  <w:style w:type="paragraph" w:customStyle="1" w:styleId="NormLetInd3">
    <w:name w:val="NormLetInd3"/>
    <w:basedOn w:val="Standard"/>
    <w:pPr>
      <w:numPr>
        <w:numId w:val="19"/>
      </w:numPr>
    </w:pPr>
  </w:style>
  <w:style w:type="paragraph" w:customStyle="1" w:styleId="BiblioNum">
    <w:name w:val="BiblioNum"/>
    <w:basedOn w:val="Standard"/>
    <w:pPr>
      <w:numPr>
        <w:numId w:val="20"/>
      </w:numPr>
      <w:tabs>
        <w:tab w:val="left" w:pos="2160"/>
      </w:tabs>
      <w:spacing w:before="120"/>
      <w:ind w:left="2160" w:hanging="2160"/>
    </w:pPr>
  </w:style>
  <w:style w:type="paragraph" w:customStyle="1" w:styleId="BodyTextLetInd3">
    <w:name w:val="BodyTextLetInd3"/>
    <w:basedOn w:val="BodyText"/>
    <w:pPr>
      <w:numPr>
        <w:numId w:val="21"/>
      </w:numPr>
    </w:pPr>
  </w:style>
  <w:style w:type="paragraph" w:customStyle="1" w:styleId="NormLetInd1">
    <w:name w:val="NormLetInd1"/>
    <w:basedOn w:val="Standard"/>
    <w:pPr>
      <w:numPr>
        <w:numId w:val="22"/>
      </w:numPr>
      <w:tabs>
        <w:tab w:val="left" w:pos="1440"/>
      </w:tabs>
    </w:pPr>
  </w:style>
  <w:style w:type="paragraph" w:customStyle="1" w:styleId="Title1">
    <w:name w:val="Title1"/>
    <w:basedOn w:val="Standard"/>
    <w:pPr>
      <w:jc w:val="center"/>
      <w:outlineLvl w:val="0"/>
    </w:pPr>
    <w:rPr>
      <w:b/>
      <w:sz w:val="32"/>
      <w:szCs w:val="20"/>
    </w:rPr>
  </w:style>
  <w:style w:type="paragraph" w:customStyle="1" w:styleId="Title2">
    <w:name w:val="Title2"/>
    <w:basedOn w:val="Standard"/>
    <w:pPr>
      <w:jc w:val="center"/>
    </w:pPr>
    <w:rPr>
      <w:b/>
      <w:sz w:val="52"/>
      <w:szCs w:val="20"/>
    </w:rPr>
  </w:style>
  <w:style w:type="paragraph" w:customStyle="1" w:styleId="NormCtdBold">
    <w:name w:val="NormCtdBold"/>
    <w:basedOn w:val="Standard"/>
    <w:pPr>
      <w:jc w:val="center"/>
    </w:pPr>
    <w:rPr>
      <w:b/>
    </w:rPr>
  </w:style>
  <w:style w:type="paragraph" w:customStyle="1" w:styleId="NormCtd">
    <w:name w:val="NormCtd"/>
    <w:basedOn w:val="Standard"/>
    <w:pPr>
      <w:jc w:val="center"/>
    </w:pPr>
  </w:style>
  <w:style w:type="paragraph" w:customStyle="1" w:styleId="ContentsHead">
    <w:name w:val="ContentsHead"/>
    <w:basedOn w:val="Standard"/>
    <w:pPr>
      <w:keepNext/>
      <w:keepLines/>
      <w:spacing w:before="400"/>
      <w:outlineLvl w:val="0"/>
    </w:pPr>
    <w:rPr>
      <w:b/>
      <w:sz w:val="32"/>
    </w:rPr>
  </w:style>
  <w:style w:type="paragraph" w:customStyle="1" w:styleId="ParSpacer">
    <w:name w:val="ParSpacer"/>
    <w:basedOn w:val="Standard"/>
    <w:rsid w:val="00932B38"/>
    <w:pPr>
      <w:ind w:left="2160"/>
    </w:pPr>
    <w:rPr>
      <w:sz w:val="16"/>
    </w:rPr>
  </w:style>
  <w:style w:type="paragraph" w:customStyle="1" w:styleId="UnTOCHead">
    <w:name w:val="UnTOCHead"/>
    <w:basedOn w:val="Standard"/>
    <w:pPr>
      <w:spacing w:before="400"/>
    </w:pPr>
    <w:rPr>
      <w:b/>
      <w:sz w:val="32"/>
      <w:szCs w:val="20"/>
    </w:rPr>
  </w:style>
  <w:style w:type="paragraph" w:customStyle="1" w:styleId="NormBold">
    <w:name w:val="NormBold"/>
    <w:basedOn w:val="Standard"/>
    <w:rPr>
      <w:b/>
      <w:kern w:val="28"/>
    </w:rPr>
  </w:style>
  <w:style w:type="paragraph" w:customStyle="1" w:styleId="Normal025">
    <w:name w:val="Normal025"/>
    <w:basedOn w:val="Standard"/>
    <w:pPr>
      <w:ind w:left="360"/>
    </w:pPr>
  </w:style>
  <w:style w:type="character" w:styleId="Hyperlink">
    <w:name w:val="Hyperlink"/>
    <w:rPr>
      <w:color w:val="0000FF"/>
      <w:u w:val="single"/>
    </w:rPr>
  </w:style>
  <w:style w:type="paragraph" w:styleId="Verzeichnis1">
    <w:name w:val="toc 1"/>
    <w:basedOn w:val="Standard"/>
    <w:next w:val="Standard"/>
    <w:uiPriority w:val="39"/>
    <w:pPr>
      <w:tabs>
        <w:tab w:val="right" w:pos="9360"/>
      </w:tabs>
      <w:spacing w:before="120" w:after="120"/>
      <w:ind w:left="2880" w:hanging="1440"/>
    </w:pPr>
    <w:rPr>
      <w:b/>
      <w:caps/>
      <w:noProof/>
      <w:szCs w:val="20"/>
    </w:rPr>
  </w:style>
  <w:style w:type="paragraph" w:styleId="Verzeichnis2">
    <w:name w:val="toc 2"/>
    <w:basedOn w:val="Standard"/>
    <w:next w:val="Standard"/>
    <w:autoRedefine/>
    <w:uiPriority w:val="39"/>
    <w:rsid w:val="00C53464"/>
    <w:pPr>
      <w:keepNext/>
      <w:tabs>
        <w:tab w:val="left" w:pos="3398"/>
        <w:tab w:val="left" w:pos="4018"/>
        <w:tab w:val="left" w:pos="4050"/>
        <w:tab w:val="right" w:pos="9360"/>
      </w:tabs>
      <w:ind w:left="3330" w:hanging="540"/>
    </w:pPr>
    <w:rPr>
      <w:smallCaps/>
      <w:noProof/>
      <w:szCs w:val="28"/>
    </w:rPr>
  </w:style>
  <w:style w:type="paragraph" w:styleId="Abbildungsverzeichnis">
    <w:name w:val="table of figures"/>
    <w:basedOn w:val="Standard"/>
    <w:next w:val="Standard"/>
    <w:uiPriority w:val="99"/>
    <w:rsid w:val="00DA1747"/>
    <w:pPr>
      <w:tabs>
        <w:tab w:val="right" w:pos="9360"/>
      </w:tabs>
      <w:spacing w:before="60" w:after="60"/>
      <w:ind w:left="3024" w:hanging="1584"/>
    </w:pPr>
    <w:rPr>
      <w:b/>
      <w:caps/>
      <w:noProof/>
    </w:rPr>
  </w:style>
  <w:style w:type="paragraph" w:customStyle="1" w:styleId="BodyTextTab0">
    <w:name w:val="BodyTextTab0"/>
    <w:basedOn w:val="BodyText"/>
    <w:pPr>
      <w:tabs>
        <w:tab w:val="left" w:pos="2520"/>
      </w:tabs>
      <w:ind w:left="2520" w:hanging="360"/>
    </w:pPr>
  </w:style>
  <w:style w:type="paragraph" w:customStyle="1" w:styleId="BodyTextCentered">
    <w:name w:val="BodyTextCentered"/>
    <w:basedOn w:val="BodyText"/>
    <w:next w:val="BodyText"/>
    <w:pPr>
      <w:jc w:val="center"/>
    </w:pPr>
  </w:style>
  <w:style w:type="paragraph" w:customStyle="1" w:styleId="BodyTextInd1">
    <w:name w:val="BodyTextInd1"/>
    <w:basedOn w:val="BodyText"/>
    <w:pPr>
      <w:ind w:left="2520"/>
    </w:pPr>
  </w:style>
  <w:style w:type="paragraph" w:customStyle="1" w:styleId="BodyTextBoldInd1">
    <w:name w:val="BodyTextBoldInd1"/>
    <w:basedOn w:val="BodyTextBold"/>
    <w:pPr>
      <w:ind w:left="2520"/>
    </w:pPr>
  </w:style>
  <w:style w:type="paragraph" w:customStyle="1" w:styleId="BodyTextBold">
    <w:name w:val="BodyTextBold"/>
    <w:basedOn w:val="BodyText"/>
    <w:rPr>
      <w:b/>
      <w:kern w:val="28"/>
    </w:rPr>
  </w:style>
  <w:style w:type="paragraph" w:customStyle="1" w:styleId="BodyTextInd2">
    <w:name w:val="BodyTextInd2"/>
    <w:basedOn w:val="BodyText"/>
    <w:pPr>
      <w:ind w:left="2880"/>
    </w:pPr>
  </w:style>
  <w:style w:type="paragraph" w:customStyle="1" w:styleId="BodyTextNumInd1">
    <w:name w:val="BodyTextNumInd1"/>
    <w:basedOn w:val="BodyText"/>
    <w:pPr>
      <w:numPr>
        <w:numId w:val="24"/>
      </w:numPr>
    </w:pPr>
  </w:style>
  <w:style w:type="paragraph" w:customStyle="1" w:styleId="TableTextBold">
    <w:name w:val="TableTextBold"/>
    <w:basedOn w:val="TableText"/>
    <w:rPr>
      <w:b/>
    </w:rPr>
  </w:style>
  <w:style w:type="paragraph" w:customStyle="1" w:styleId="TableText">
    <w:name w:val="TableText"/>
    <w:basedOn w:val="Standard"/>
    <w:rsid w:val="00F118A4"/>
    <w:pPr>
      <w:tabs>
        <w:tab w:val="left" w:pos="360"/>
        <w:tab w:val="left" w:pos="720"/>
      </w:tabs>
      <w:spacing w:before="20"/>
    </w:pPr>
    <w:rPr>
      <w:snapToGrid w:val="0"/>
      <w:szCs w:val="20"/>
    </w:rPr>
  </w:style>
  <w:style w:type="paragraph" w:customStyle="1" w:styleId="BodyTextLetInd2">
    <w:name w:val="BodyTextLetInd2"/>
    <w:basedOn w:val="BodyText"/>
    <w:pPr>
      <w:tabs>
        <w:tab w:val="num" w:pos="720"/>
      </w:tabs>
      <w:ind w:left="720" w:hanging="720"/>
    </w:pPr>
  </w:style>
  <w:style w:type="paragraph" w:customStyle="1" w:styleId="NormInd1">
    <w:name w:val="NormInd1"/>
    <w:basedOn w:val="Standard"/>
    <w:pPr>
      <w:tabs>
        <w:tab w:val="left" w:pos="360"/>
      </w:tabs>
      <w:ind w:left="360"/>
    </w:pPr>
  </w:style>
  <w:style w:type="paragraph" w:customStyle="1" w:styleId="HeaderLandscape">
    <w:name w:val="HeaderLandscape"/>
    <w:basedOn w:val="Kopfzeile"/>
    <w:pPr>
      <w:tabs>
        <w:tab w:val="clear" w:pos="9360"/>
        <w:tab w:val="right" w:pos="12960"/>
      </w:tabs>
    </w:pPr>
  </w:style>
  <w:style w:type="paragraph" w:styleId="Kopfzeile">
    <w:name w:val="header"/>
    <w:basedOn w:val="Standard"/>
    <w:pPr>
      <w:pBdr>
        <w:bottom w:val="single" w:sz="6" w:space="1" w:color="auto"/>
      </w:pBdr>
      <w:tabs>
        <w:tab w:val="right" w:pos="9360"/>
      </w:tabs>
    </w:pPr>
    <w:rPr>
      <w:b/>
      <w:sz w:val="16"/>
      <w:szCs w:val="20"/>
    </w:rPr>
  </w:style>
  <w:style w:type="paragraph" w:customStyle="1" w:styleId="BodyTextBoldInd4">
    <w:name w:val="BodyTextBoldInd4"/>
    <w:basedOn w:val="BodyText"/>
    <w:pPr>
      <w:ind w:left="3600"/>
    </w:pPr>
    <w:rPr>
      <w:b/>
    </w:rPr>
  </w:style>
  <w:style w:type="paragraph" w:customStyle="1" w:styleId="BodyTextBoldInd2">
    <w:name w:val="BodyTextBoldInd2"/>
    <w:basedOn w:val="BodyText"/>
    <w:pPr>
      <w:ind w:left="2880"/>
    </w:pPr>
    <w:rPr>
      <w:b/>
    </w:rPr>
  </w:style>
  <w:style w:type="paragraph" w:customStyle="1" w:styleId="TableTextPCRed">
    <w:name w:val="TableTextPCRed"/>
    <w:basedOn w:val="TableText"/>
    <w:rPr>
      <w:b/>
      <w:i/>
      <w:color w:val="FF0000"/>
    </w:rPr>
  </w:style>
  <w:style w:type="paragraph" w:customStyle="1" w:styleId="Bullet">
    <w:name w:val="Bullet"/>
    <w:basedOn w:val="Standard"/>
    <w:pPr>
      <w:tabs>
        <w:tab w:val="num" w:pos="360"/>
      </w:tabs>
      <w:ind w:left="360" w:hanging="360"/>
    </w:pPr>
    <w:rPr>
      <w:szCs w:val="20"/>
    </w:rPr>
  </w:style>
  <w:style w:type="paragraph" w:styleId="Liste">
    <w:name w:val="List"/>
    <w:basedOn w:val="Standard"/>
    <w:pPr>
      <w:ind w:left="360" w:hanging="360"/>
    </w:pPr>
    <w:rPr>
      <w:szCs w:val="20"/>
    </w:rPr>
  </w:style>
  <w:style w:type="paragraph" w:customStyle="1" w:styleId="BodyTextInd3">
    <w:name w:val="BodyTextInd3"/>
    <w:basedOn w:val="Standard"/>
    <w:pPr>
      <w:spacing w:before="60"/>
      <w:ind w:left="3240"/>
    </w:pPr>
  </w:style>
  <w:style w:type="character" w:styleId="Kommentarzeichen">
    <w:name w:val="annotation reference"/>
    <w:semiHidden/>
    <w:rPr>
      <w:sz w:val="16"/>
      <w:szCs w:val="16"/>
    </w:rPr>
  </w:style>
  <w:style w:type="paragraph" w:customStyle="1" w:styleId="TableTextLet">
    <w:name w:val="TableTextLet"/>
    <w:basedOn w:val="Standard"/>
    <w:pPr>
      <w:tabs>
        <w:tab w:val="left" w:pos="360"/>
      </w:tabs>
      <w:ind w:left="360" w:hanging="360"/>
    </w:pPr>
    <w:rPr>
      <w:color w:val="000000"/>
    </w:rPr>
  </w:style>
  <w:style w:type="paragraph" w:customStyle="1" w:styleId="BodyTextLet">
    <w:name w:val="BodyTextLet"/>
    <w:basedOn w:val="BodyText"/>
    <w:pPr>
      <w:tabs>
        <w:tab w:val="num" w:pos="2880"/>
      </w:tabs>
      <w:ind w:left="2880" w:hanging="360"/>
    </w:pPr>
  </w:style>
  <w:style w:type="paragraph" w:styleId="Verzeichnis6">
    <w:name w:val="toc 6"/>
    <w:basedOn w:val="Standard"/>
    <w:next w:val="Standard"/>
    <w:autoRedefine/>
    <w:uiPriority w:val="39"/>
    <w:semiHidden/>
    <w:pPr>
      <w:ind w:left="1000"/>
    </w:pPr>
    <w:rPr>
      <w:szCs w:val="20"/>
    </w:rPr>
  </w:style>
  <w:style w:type="paragraph" w:styleId="Fuzeile">
    <w:name w:val="footer"/>
    <w:basedOn w:val="Standard"/>
    <w:link w:val="FuzeileZchn"/>
    <w:pPr>
      <w:tabs>
        <w:tab w:val="right" w:pos="9360"/>
      </w:tabs>
    </w:pPr>
    <w:rPr>
      <w:b/>
      <w:noProof/>
      <w:sz w:val="16"/>
      <w:szCs w:val="20"/>
    </w:rPr>
  </w:style>
  <w:style w:type="character" w:styleId="Seitenzahl">
    <w:name w:val="page number"/>
    <w:basedOn w:val="Absatz-Standardschriftart"/>
  </w:style>
  <w:style w:type="paragraph" w:customStyle="1" w:styleId="CellTextIndented">
    <w:name w:val="Cell Text Indented"/>
    <w:basedOn w:val="Standard"/>
    <w:rPr>
      <w:i/>
      <w:noProof/>
      <w:szCs w:val="20"/>
    </w:rPr>
  </w:style>
  <w:style w:type="paragraph" w:styleId="Kommentartext">
    <w:name w:val="annotation text"/>
    <w:basedOn w:val="Standard"/>
    <w:semiHidden/>
    <w:rPr>
      <w:szCs w:val="20"/>
    </w:rPr>
  </w:style>
  <w:style w:type="paragraph" w:customStyle="1" w:styleId="FooterLandscape">
    <w:name w:val="FooterLandscape"/>
    <w:basedOn w:val="Fuzeile"/>
    <w:pPr>
      <w:tabs>
        <w:tab w:val="clear" w:pos="9360"/>
        <w:tab w:val="right" w:pos="12960"/>
      </w:tabs>
    </w:pPr>
  </w:style>
  <w:style w:type="paragraph" w:styleId="Textkrper3">
    <w:name w:val="Body Text 3"/>
    <w:basedOn w:val="Standard"/>
    <w:link w:val="Textkrper3Zchn"/>
    <w:pPr>
      <w:pBdr>
        <w:top w:val="single" w:sz="18" w:space="0" w:color="auto"/>
      </w:pBdr>
    </w:pPr>
    <w:rPr>
      <w:b/>
      <w:sz w:val="22"/>
      <w:szCs w:val="20"/>
    </w:rPr>
  </w:style>
  <w:style w:type="paragraph" w:styleId="StandardWeb">
    <w:name w:val="Normal (Web)"/>
    <w:basedOn w:val="Standard"/>
  </w:style>
  <w:style w:type="paragraph" w:customStyle="1" w:styleId="FooterDisclaimer">
    <w:name w:val="FooterDisclaimer"/>
    <w:basedOn w:val="Standard"/>
    <w:pPr>
      <w:jc w:val="center"/>
    </w:pPr>
    <w:rPr>
      <w:b/>
      <w:sz w:val="16"/>
      <w:szCs w:val="20"/>
    </w:rPr>
  </w:style>
  <w:style w:type="paragraph" w:styleId="Endnotentext">
    <w:name w:val="endnote text"/>
    <w:basedOn w:val="Standard"/>
    <w:semiHidden/>
    <w:rPr>
      <w:szCs w:val="20"/>
    </w:rPr>
  </w:style>
  <w:style w:type="paragraph" w:customStyle="1" w:styleId="BodyTextTab2">
    <w:name w:val="BodyTextTab2"/>
    <w:basedOn w:val="Standard"/>
    <w:pPr>
      <w:tabs>
        <w:tab w:val="left" w:pos="3240"/>
      </w:tabs>
      <w:spacing w:before="60"/>
      <w:ind w:left="3240" w:hanging="360"/>
    </w:pPr>
  </w:style>
  <w:style w:type="paragraph" w:customStyle="1" w:styleId="BodyTextTab1">
    <w:name w:val="BodyTextTab1"/>
    <w:basedOn w:val="Standard"/>
    <w:pPr>
      <w:tabs>
        <w:tab w:val="left" w:pos="2880"/>
      </w:tabs>
      <w:spacing w:before="60"/>
      <w:ind w:left="2880" w:hanging="360"/>
    </w:pPr>
  </w:style>
  <w:style w:type="character" w:styleId="Endnotenzeichen">
    <w:name w:val="endnote reference"/>
    <w:semiHidden/>
    <w:rPr>
      <w:vertAlign w:val="superscript"/>
    </w:rPr>
  </w:style>
  <w:style w:type="paragraph" w:customStyle="1" w:styleId="Numbered1">
    <w:name w:val="Numbered1"/>
    <w:basedOn w:val="Standard"/>
    <w:pPr>
      <w:tabs>
        <w:tab w:val="num" w:pos="3240"/>
      </w:tabs>
      <w:ind w:left="3240" w:hanging="360"/>
    </w:pPr>
    <w:rPr>
      <w:b/>
      <w:sz w:val="22"/>
      <w:szCs w:val="20"/>
    </w:rPr>
  </w:style>
  <w:style w:type="paragraph" w:customStyle="1" w:styleId="BodyTextTab3">
    <w:name w:val="BodyTextTab3"/>
    <w:basedOn w:val="Standard"/>
    <w:pPr>
      <w:tabs>
        <w:tab w:val="left" w:pos="3600"/>
      </w:tabs>
      <w:spacing w:before="60"/>
      <w:ind w:left="3600" w:hanging="360"/>
    </w:pPr>
  </w:style>
  <w:style w:type="character" w:styleId="BesuchterHyperlink">
    <w:name w:val="FollowedHyperlink"/>
    <w:rPr>
      <w:color w:val="800080"/>
      <w:u w:val="single"/>
    </w:rPr>
  </w:style>
  <w:style w:type="paragraph" w:styleId="Verzeichnis3">
    <w:name w:val="toc 3"/>
    <w:basedOn w:val="Standard"/>
    <w:next w:val="Standard"/>
    <w:autoRedefine/>
    <w:uiPriority w:val="39"/>
    <w:semiHidden/>
    <w:pPr>
      <w:ind w:left="400"/>
    </w:pPr>
  </w:style>
  <w:style w:type="paragraph" w:styleId="Verzeichnis4">
    <w:name w:val="toc 4"/>
    <w:basedOn w:val="Standard"/>
    <w:next w:val="Standard"/>
    <w:autoRedefine/>
    <w:uiPriority w:val="39"/>
    <w:semiHidden/>
    <w:pPr>
      <w:ind w:left="600"/>
    </w:pPr>
  </w:style>
  <w:style w:type="paragraph" w:styleId="Verzeichnis5">
    <w:name w:val="toc 5"/>
    <w:basedOn w:val="Standard"/>
    <w:next w:val="Standard"/>
    <w:autoRedefine/>
    <w:uiPriority w:val="39"/>
    <w:semiHidden/>
    <w:pPr>
      <w:ind w:left="800"/>
    </w:pPr>
  </w:style>
  <w:style w:type="paragraph" w:styleId="Verzeichnis7">
    <w:name w:val="toc 7"/>
    <w:basedOn w:val="Standard"/>
    <w:next w:val="Standard"/>
    <w:autoRedefine/>
    <w:uiPriority w:val="39"/>
    <w:semiHidden/>
    <w:pPr>
      <w:ind w:left="1200"/>
    </w:pPr>
  </w:style>
  <w:style w:type="paragraph" w:styleId="Verzeichnis8">
    <w:name w:val="toc 8"/>
    <w:basedOn w:val="Standard"/>
    <w:next w:val="Standard"/>
    <w:autoRedefine/>
    <w:uiPriority w:val="39"/>
    <w:semiHidden/>
    <w:pPr>
      <w:ind w:left="1400"/>
    </w:pPr>
  </w:style>
  <w:style w:type="paragraph" w:styleId="Verzeichnis9">
    <w:name w:val="toc 9"/>
    <w:basedOn w:val="Standard"/>
    <w:next w:val="Standard"/>
    <w:autoRedefine/>
    <w:uiPriority w:val="39"/>
    <w:semiHidden/>
    <w:pPr>
      <w:ind w:left="1600"/>
    </w:pPr>
  </w:style>
  <w:style w:type="paragraph" w:styleId="Sprechblasentext">
    <w:name w:val="Balloon Text"/>
    <w:basedOn w:val="Standard"/>
    <w:semiHidden/>
    <w:rsid w:val="00350E3B"/>
    <w:rPr>
      <w:rFonts w:ascii="Tahoma" w:hAnsi="Tahoma" w:cs="Tahoma"/>
      <w:sz w:val="16"/>
      <w:szCs w:val="16"/>
    </w:rPr>
  </w:style>
  <w:style w:type="paragraph" w:customStyle="1" w:styleId="StyleTableofFiguresLeft1Hanging1">
    <w:name w:val="Style Table of Figures + Left:  1&quot; Hanging:  1&quot;"/>
    <w:basedOn w:val="Abbildungsverzeichnis"/>
    <w:rsid w:val="00575EE3"/>
    <w:pPr>
      <w:tabs>
        <w:tab w:val="right" w:pos="2880"/>
      </w:tabs>
      <w:ind w:left="2880" w:hanging="1440"/>
    </w:pPr>
    <w:rPr>
      <w:bCs/>
      <w:szCs w:val="20"/>
    </w:rPr>
  </w:style>
  <w:style w:type="paragraph" w:styleId="Blocktext">
    <w:name w:val="Block Text"/>
    <w:basedOn w:val="Standard"/>
    <w:rsid w:val="002A709B"/>
    <w:pPr>
      <w:spacing w:after="120"/>
      <w:ind w:left="1440" w:right="1440"/>
    </w:pPr>
  </w:style>
  <w:style w:type="paragraph" w:styleId="Textkrper2">
    <w:name w:val="Body Text 2"/>
    <w:basedOn w:val="Standard"/>
    <w:rsid w:val="002A709B"/>
    <w:pPr>
      <w:spacing w:after="120" w:line="480" w:lineRule="auto"/>
    </w:pPr>
  </w:style>
  <w:style w:type="paragraph" w:styleId="Textkrper-Erstzeileneinzug">
    <w:name w:val="Body Text First Indent"/>
    <w:basedOn w:val="Textkrper"/>
    <w:rsid w:val="002A709B"/>
    <w:pPr>
      <w:ind w:firstLine="210"/>
    </w:pPr>
  </w:style>
  <w:style w:type="paragraph" w:styleId="Textkrper-Zeileneinzug">
    <w:name w:val="Body Text Indent"/>
    <w:basedOn w:val="Standard"/>
    <w:rsid w:val="002A709B"/>
    <w:pPr>
      <w:spacing w:after="120"/>
      <w:ind w:left="360"/>
    </w:pPr>
  </w:style>
  <w:style w:type="paragraph" w:styleId="Textkrper-Erstzeileneinzug2">
    <w:name w:val="Body Text First Indent 2"/>
    <w:basedOn w:val="Textkrper-Zeileneinzug"/>
    <w:rsid w:val="002A709B"/>
    <w:pPr>
      <w:ind w:firstLine="210"/>
    </w:pPr>
  </w:style>
  <w:style w:type="paragraph" w:styleId="Textkrper-Einzug2">
    <w:name w:val="Body Text Indent 2"/>
    <w:basedOn w:val="Standard"/>
    <w:rsid w:val="002A709B"/>
    <w:pPr>
      <w:spacing w:after="120" w:line="480" w:lineRule="auto"/>
      <w:ind w:left="360"/>
    </w:pPr>
  </w:style>
  <w:style w:type="paragraph" w:styleId="Textkrper-Einzug3">
    <w:name w:val="Body Text Indent 3"/>
    <w:basedOn w:val="Standard"/>
    <w:rsid w:val="002A709B"/>
    <w:pPr>
      <w:spacing w:after="120"/>
      <w:ind w:left="360"/>
    </w:pPr>
    <w:rPr>
      <w:sz w:val="16"/>
      <w:szCs w:val="16"/>
    </w:rPr>
  </w:style>
  <w:style w:type="paragraph" w:styleId="Beschriftung">
    <w:name w:val="caption"/>
    <w:basedOn w:val="Standard"/>
    <w:next w:val="Standard"/>
    <w:qFormat/>
    <w:rsid w:val="002A709B"/>
    <w:pPr>
      <w:spacing w:before="120" w:after="120"/>
    </w:pPr>
    <w:rPr>
      <w:b/>
      <w:bCs/>
      <w:szCs w:val="20"/>
    </w:rPr>
  </w:style>
  <w:style w:type="paragraph" w:styleId="Gruformel">
    <w:name w:val="Closing"/>
    <w:basedOn w:val="Standard"/>
    <w:rsid w:val="002A709B"/>
    <w:pPr>
      <w:ind w:left="4320"/>
    </w:pPr>
  </w:style>
  <w:style w:type="paragraph" w:styleId="Kommentarthema">
    <w:name w:val="annotation subject"/>
    <w:basedOn w:val="Kommentartext"/>
    <w:next w:val="Kommentartext"/>
    <w:semiHidden/>
    <w:rsid w:val="002A709B"/>
    <w:rPr>
      <w:b/>
      <w:bCs/>
    </w:rPr>
  </w:style>
  <w:style w:type="paragraph" w:styleId="Datum">
    <w:name w:val="Date"/>
    <w:basedOn w:val="Standard"/>
    <w:next w:val="Standard"/>
    <w:rsid w:val="002A709B"/>
  </w:style>
  <w:style w:type="paragraph" w:styleId="Dokumentstruktur">
    <w:name w:val="Document Map"/>
    <w:basedOn w:val="Standard"/>
    <w:semiHidden/>
    <w:rsid w:val="002A709B"/>
    <w:pPr>
      <w:shd w:val="clear" w:color="auto" w:fill="000080"/>
    </w:pPr>
    <w:rPr>
      <w:rFonts w:ascii="Tahoma" w:hAnsi="Tahoma" w:cs="Tahoma"/>
    </w:rPr>
  </w:style>
  <w:style w:type="paragraph" w:styleId="E-Mail-Signatur">
    <w:name w:val="E-mail Signature"/>
    <w:basedOn w:val="Standard"/>
    <w:rsid w:val="002A709B"/>
  </w:style>
  <w:style w:type="paragraph" w:styleId="Umschlagadresse">
    <w:name w:val="envelope address"/>
    <w:basedOn w:val="Standard"/>
    <w:rsid w:val="002A709B"/>
    <w:pPr>
      <w:framePr w:w="7920" w:h="1980" w:hRule="exact" w:hSpace="180" w:wrap="auto" w:hAnchor="page" w:xAlign="center" w:yAlign="bottom"/>
      <w:ind w:left="2880"/>
    </w:pPr>
    <w:rPr>
      <w:rFonts w:cs="Arial"/>
      <w:sz w:val="24"/>
    </w:rPr>
  </w:style>
  <w:style w:type="paragraph" w:styleId="Umschlagabsenderadresse">
    <w:name w:val="envelope return"/>
    <w:basedOn w:val="Standard"/>
    <w:rsid w:val="002A709B"/>
    <w:rPr>
      <w:rFonts w:cs="Arial"/>
      <w:szCs w:val="20"/>
    </w:rPr>
  </w:style>
  <w:style w:type="paragraph" w:styleId="Funotentext">
    <w:name w:val="footnote text"/>
    <w:basedOn w:val="Standard"/>
    <w:semiHidden/>
    <w:rsid w:val="002A709B"/>
    <w:rPr>
      <w:szCs w:val="20"/>
    </w:rPr>
  </w:style>
  <w:style w:type="paragraph" w:styleId="HTMLAdresse">
    <w:name w:val="HTML Address"/>
    <w:basedOn w:val="Standard"/>
    <w:rsid w:val="002A709B"/>
    <w:rPr>
      <w:i/>
      <w:iCs/>
    </w:rPr>
  </w:style>
  <w:style w:type="paragraph" w:styleId="HTMLVorformatiert">
    <w:name w:val="HTML Preformatted"/>
    <w:basedOn w:val="Standard"/>
    <w:rsid w:val="002A709B"/>
    <w:rPr>
      <w:rFonts w:ascii="Courier New" w:hAnsi="Courier New" w:cs="Courier New"/>
      <w:szCs w:val="20"/>
    </w:rPr>
  </w:style>
  <w:style w:type="paragraph" w:styleId="Index1">
    <w:name w:val="index 1"/>
    <w:basedOn w:val="Standard"/>
    <w:next w:val="Standard"/>
    <w:autoRedefine/>
    <w:semiHidden/>
    <w:rsid w:val="002A709B"/>
    <w:pPr>
      <w:ind w:left="200" w:hanging="200"/>
    </w:pPr>
  </w:style>
  <w:style w:type="paragraph" w:styleId="Index2">
    <w:name w:val="index 2"/>
    <w:basedOn w:val="Standard"/>
    <w:next w:val="Standard"/>
    <w:autoRedefine/>
    <w:semiHidden/>
    <w:rsid w:val="002A709B"/>
    <w:pPr>
      <w:ind w:left="400" w:hanging="200"/>
    </w:pPr>
  </w:style>
  <w:style w:type="paragraph" w:styleId="Index3">
    <w:name w:val="index 3"/>
    <w:basedOn w:val="Standard"/>
    <w:next w:val="Standard"/>
    <w:autoRedefine/>
    <w:semiHidden/>
    <w:rsid w:val="002A709B"/>
    <w:pPr>
      <w:ind w:left="600" w:hanging="200"/>
    </w:pPr>
  </w:style>
  <w:style w:type="paragraph" w:styleId="Index4">
    <w:name w:val="index 4"/>
    <w:basedOn w:val="Standard"/>
    <w:next w:val="Standard"/>
    <w:autoRedefine/>
    <w:semiHidden/>
    <w:rsid w:val="002A709B"/>
    <w:pPr>
      <w:ind w:left="800" w:hanging="200"/>
    </w:pPr>
  </w:style>
  <w:style w:type="paragraph" w:styleId="Index5">
    <w:name w:val="index 5"/>
    <w:basedOn w:val="Standard"/>
    <w:next w:val="Standard"/>
    <w:autoRedefine/>
    <w:semiHidden/>
    <w:rsid w:val="002A709B"/>
    <w:pPr>
      <w:ind w:left="1000" w:hanging="200"/>
    </w:pPr>
  </w:style>
  <w:style w:type="paragraph" w:styleId="Index6">
    <w:name w:val="index 6"/>
    <w:basedOn w:val="Standard"/>
    <w:next w:val="Standard"/>
    <w:autoRedefine/>
    <w:semiHidden/>
    <w:rsid w:val="002A709B"/>
    <w:pPr>
      <w:ind w:left="1200" w:hanging="200"/>
    </w:pPr>
  </w:style>
  <w:style w:type="paragraph" w:styleId="Index7">
    <w:name w:val="index 7"/>
    <w:basedOn w:val="Standard"/>
    <w:next w:val="Standard"/>
    <w:autoRedefine/>
    <w:semiHidden/>
    <w:rsid w:val="002A709B"/>
    <w:pPr>
      <w:ind w:left="1400" w:hanging="200"/>
    </w:pPr>
  </w:style>
  <w:style w:type="paragraph" w:styleId="Index8">
    <w:name w:val="index 8"/>
    <w:basedOn w:val="Standard"/>
    <w:next w:val="Standard"/>
    <w:autoRedefine/>
    <w:semiHidden/>
    <w:rsid w:val="002A709B"/>
    <w:pPr>
      <w:ind w:left="1600" w:hanging="200"/>
    </w:pPr>
  </w:style>
  <w:style w:type="paragraph" w:styleId="Index9">
    <w:name w:val="index 9"/>
    <w:basedOn w:val="Standard"/>
    <w:next w:val="Standard"/>
    <w:autoRedefine/>
    <w:semiHidden/>
    <w:rsid w:val="002A709B"/>
    <w:pPr>
      <w:ind w:left="1800" w:hanging="200"/>
    </w:pPr>
  </w:style>
  <w:style w:type="paragraph" w:styleId="Indexberschrift">
    <w:name w:val="index heading"/>
    <w:basedOn w:val="Standard"/>
    <w:next w:val="Index1"/>
    <w:semiHidden/>
    <w:rsid w:val="002A709B"/>
    <w:rPr>
      <w:rFonts w:cs="Arial"/>
      <w:b/>
      <w:bCs/>
    </w:rPr>
  </w:style>
  <w:style w:type="paragraph" w:styleId="Liste2">
    <w:name w:val="List 2"/>
    <w:basedOn w:val="Standard"/>
    <w:rsid w:val="002A709B"/>
    <w:pPr>
      <w:ind w:left="720" w:hanging="360"/>
    </w:pPr>
  </w:style>
  <w:style w:type="paragraph" w:styleId="Liste3">
    <w:name w:val="List 3"/>
    <w:basedOn w:val="Standard"/>
    <w:rsid w:val="002A709B"/>
    <w:pPr>
      <w:ind w:left="1080" w:hanging="360"/>
    </w:pPr>
  </w:style>
  <w:style w:type="paragraph" w:styleId="Liste4">
    <w:name w:val="List 4"/>
    <w:basedOn w:val="Standard"/>
    <w:rsid w:val="002A709B"/>
    <w:pPr>
      <w:ind w:left="1440" w:hanging="360"/>
    </w:pPr>
  </w:style>
  <w:style w:type="paragraph" w:styleId="Liste5">
    <w:name w:val="List 5"/>
    <w:basedOn w:val="Standard"/>
    <w:rsid w:val="002A709B"/>
    <w:pPr>
      <w:ind w:left="1800" w:hanging="360"/>
    </w:pPr>
  </w:style>
  <w:style w:type="paragraph" w:styleId="Aufzhlungszeichen">
    <w:name w:val="List Bullet"/>
    <w:basedOn w:val="Standard"/>
    <w:autoRedefine/>
    <w:rsid w:val="002A709B"/>
    <w:pPr>
      <w:numPr>
        <w:numId w:val="25"/>
      </w:numPr>
    </w:pPr>
  </w:style>
  <w:style w:type="paragraph" w:styleId="Aufzhlungszeichen2">
    <w:name w:val="List Bullet 2"/>
    <w:basedOn w:val="Standard"/>
    <w:autoRedefine/>
    <w:rsid w:val="002A709B"/>
    <w:pPr>
      <w:numPr>
        <w:numId w:val="26"/>
      </w:numPr>
    </w:pPr>
  </w:style>
  <w:style w:type="paragraph" w:styleId="Aufzhlungszeichen3">
    <w:name w:val="List Bullet 3"/>
    <w:basedOn w:val="Standard"/>
    <w:autoRedefine/>
    <w:rsid w:val="002A709B"/>
    <w:pPr>
      <w:numPr>
        <w:numId w:val="27"/>
      </w:numPr>
    </w:pPr>
  </w:style>
  <w:style w:type="paragraph" w:styleId="Aufzhlungszeichen4">
    <w:name w:val="List Bullet 4"/>
    <w:basedOn w:val="Standard"/>
    <w:autoRedefine/>
    <w:rsid w:val="002A709B"/>
    <w:pPr>
      <w:numPr>
        <w:numId w:val="28"/>
      </w:numPr>
    </w:pPr>
  </w:style>
  <w:style w:type="paragraph" w:styleId="Aufzhlungszeichen5">
    <w:name w:val="List Bullet 5"/>
    <w:basedOn w:val="Standard"/>
    <w:autoRedefine/>
    <w:rsid w:val="002A709B"/>
    <w:pPr>
      <w:numPr>
        <w:numId w:val="29"/>
      </w:numPr>
    </w:pPr>
  </w:style>
  <w:style w:type="paragraph" w:styleId="Listenfortsetzung">
    <w:name w:val="List Continue"/>
    <w:basedOn w:val="Standard"/>
    <w:rsid w:val="002A709B"/>
    <w:pPr>
      <w:spacing w:after="120"/>
      <w:ind w:left="360"/>
    </w:pPr>
  </w:style>
  <w:style w:type="paragraph" w:styleId="Listenfortsetzung2">
    <w:name w:val="List Continue 2"/>
    <w:basedOn w:val="Standard"/>
    <w:rsid w:val="002A709B"/>
    <w:pPr>
      <w:spacing w:after="120"/>
      <w:ind w:left="720"/>
    </w:pPr>
  </w:style>
  <w:style w:type="paragraph" w:styleId="Listenfortsetzung3">
    <w:name w:val="List Continue 3"/>
    <w:basedOn w:val="Standard"/>
    <w:rsid w:val="002A709B"/>
    <w:pPr>
      <w:spacing w:after="120"/>
      <w:ind w:left="1080"/>
    </w:pPr>
  </w:style>
  <w:style w:type="paragraph" w:styleId="Listenfortsetzung4">
    <w:name w:val="List Continue 4"/>
    <w:basedOn w:val="Standard"/>
    <w:rsid w:val="002A709B"/>
    <w:pPr>
      <w:spacing w:after="120"/>
      <w:ind w:left="1440"/>
    </w:pPr>
  </w:style>
  <w:style w:type="paragraph" w:styleId="Listenfortsetzung5">
    <w:name w:val="List Continue 5"/>
    <w:basedOn w:val="Standard"/>
    <w:rsid w:val="002A709B"/>
    <w:pPr>
      <w:spacing w:after="120"/>
      <w:ind w:left="1800"/>
    </w:pPr>
  </w:style>
  <w:style w:type="paragraph" w:styleId="Listennummer">
    <w:name w:val="List Number"/>
    <w:basedOn w:val="Standard"/>
    <w:rsid w:val="002A709B"/>
    <w:pPr>
      <w:numPr>
        <w:numId w:val="30"/>
      </w:numPr>
    </w:pPr>
  </w:style>
  <w:style w:type="paragraph" w:styleId="Listennummer2">
    <w:name w:val="List Number 2"/>
    <w:basedOn w:val="Standard"/>
    <w:rsid w:val="002A709B"/>
    <w:pPr>
      <w:numPr>
        <w:numId w:val="31"/>
      </w:numPr>
    </w:pPr>
  </w:style>
  <w:style w:type="paragraph" w:styleId="Listennummer3">
    <w:name w:val="List Number 3"/>
    <w:basedOn w:val="Standard"/>
    <w:rsid w:val="002A709B"/>
    <w:pPr>
      <w:numPr>
        <w:numId w:val="32"/>
      </w:numPr>
    </w:pPr>
  </w:style>
  <w:style w:type="paragraph" w:styleId="Listennummer4">
    <w:name w:val="List Number 4"/>
    <w:basedOn w:val="Standard"/>
    <w:rsid w:val="002A709B"/>
    <w:pPr>
      <w:numPr>
        <w:numId w:val="33"/>
      </w:numPr>
    </w:pPr>
  </w:style>
  <w:style w:type="paragraph" w:styleId="Listennummer5">
    <w:name w:val="List Number 5"/>
    <w:basedOn w:val="Standard"/>
    <w:rsid w:val="002A709B"/>
    <w:pPr>
      <w:numPr>
        <w:numId w:val="34"/>
      </w:numPr>
    </w:pPr>
  </w:style>
  <w:style w:type="paragraph" w:styleId="Makrotext">
    <w:name w:val="macro"/>
    <w:semiHidden/>
    <w:rsid w:val="002A709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Nachrichtenkopf">
    <w:name w:val="Message Header"/>
    <w:basedOn w:val="Standard"/>
    <w:rsid w:val="002A709B"/>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Standardeinzug">
    <w:name w:val="Normal Indent"/>
    <w:basedOn w:val="Standard"/>
    <w:rsid w:val="002A709B"/>
    <w:pPr>
      <w:ind w:left="720"/>
    </w:pPr>
  </w:style>
  <w:style w:type="paragraph" w:styleId="Fu-Endnotenberschrift">
    <w:name w:val="Note Heading"/>
    <w:basedOn w:val="Standard"/>
    <w:next w:val="Standard"/>
    <w:rsid w:val="002A709B"/>
  </w:style>
  <w:style w:type="paragraph" w:styleId="NurText">
    <w:name w:val="Plain Text"/>
    <w:basedOn w:val="Standard"/>
    <w:link w:val="NurTextZchn"/>
    <w:rsid w:val="002A709B"/>
    <w:rPr>
      <w:rFonts w:ascii="Courier New" w:hAnsi="Courier New"/>
      <w:szCs w:val="20"/>
    </w:rPr>
  </w:style>
  <w:style w:type="paragraph" w:styleId="Anrede">
    <w:name w:val="Salutation"/>
    <w:basedOn w:val="Standard"/>
    <w:next w:val="Standard"/>
    <w:rsid w:val="002A709B"/>
  </w:style>
  <w:style w:type="paragraph" w:styleId="Unterschrift">
    <w:name w:val="Signature"/>
    <w:basedOn w:val="Standard"/>
    <w:rsid w:val="002A709B"/>
    <w:pPr>
      <w:ind w:left="4320"/>
    </w:pPr>
  </w:style>
  <w:style w:type="paragraph" w:styleId="Untertitel">
    <w:name w:val="Subtitle"/>
    <w:basedOn w:val="Standard"/>
    <w:qFormat/>
    <w:rsid w:val="002A709B"/>
    <w:pPr>
      <w:spacing w:after="60"/>
      <w:jc w:val="center"/>
      <w:outlineLvl w:val="1"/>
    </w:pPr>
    <w:rPr>
      <w:rFonts w:cs="Arial"/>
      <w:sz w:val="24"/>
    </w:rPr>
  </w:style>
  <w:style w:type="paragraph" w:styleId="Rechtsgrundlagenverzeichnis">
    <w:name w:val="table of authorities"/>
    <w:basedOn w:val="Standard"/>
    <w:next w:val="Standard"/>
    <w:semiHidden/>
    <w:rsid w:val="002A709B"/>
    <w:pPr>
      <w:ind w:left="200" w:hanging="200"/>
    </w:pPr>
  </w:style>
  <w:style w:type="paragraph" w:styleId="Titel">
    <w:name w:val="Title"/>
    <w:basedOn w:val="Standard"/>
    <w:qFormat/>
    <w:rsid w:val="002A709B"/>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2A709B"/>
    <w:pPr>
      <w:spacing w:before="120"/>
    </w:pPr>
    <w:rPr>
      <w:rFonts w:cs="Arial"/>
      <w:b/>
      <w:bCs/>
      <w:sz w:val="24"/>
    </w:rPr>
  </w:style>
  <w:style w:type="paragraph" w:customStyle="1" w:styleId="StyleBodyTextLeft2">
    <w:name w:val="Style BodyText + Left:  2&quot;"/>
    <w:basedOn w:val="BodyText"/>
    <w:rsid w:val="00B164A4"/>
    <w:pPr>
      <w:tabs>
        <w:tab w:val="left" w:pos="3240"/>
      </w:tabs>
      <w:ind w:left="3240" w:hanging="360"/>
    </w:pPr>
    <w:rPr>
      <w:szCs w:val="20"/>
    </w:rPr>
  </w:style>
  <w:style w:type="paragraph" w:customStyle="1" w:styleId="StyleBodyTextLeft25">
    <w:name w:val="Style BodyText + Left:  2.5&quot;"/>
    <w:basedOn w:val="BodyText"/>
    <w:rsid w:val="00927CE3"/>
    <w:pPr>
      <w:numPr>
        <w:numId w:val="35"/>
      </w:numPr>
      <w:tabs>
        <w:tab w:val="left" w:pos="3600"/>
      </w:tabs>
    </w:pPr>
    <w:rPr>
      <w:szCs w:val="20"/>
    </w:rPr>
  </w:style>
  <w:style w:type="paragraph" w:customStyle="1" w:styleId="Style2">
    <w:name w:val="Style2"/>
    <w:basedOn w:val="BodyText"/>
    <w:next w:val="StyleBodyTextLeft25"/>
    <w:rsid w:val="00927CE3"/>
    <w:pPr>
      <w:ind w:left="3600"/>
    </w:pPr>
  </w:style>
  <w:style w:type="paragraph" w:customStyle="1" w:styleId="Style25">
    <w:name w:val="Style25"/>
    <w:basedOn w:val="BodyText"/>
    <w:rsid w:val="00927CE3"/>
    <w:pPr>
      <w:ind w:left="3600"/>
    </w:pPr>
  </w:style>
  <w:style w:type="paragraph" w:customStyle="1" w:styleId="Style3">
    <w:name w:val="Style3"/>
    <w:basedOn w:val="BodyText"/>
    <w:rsid w:val="00927CE3"/>
    <w:pPr>
      <w:ind w:left="3600"/>
    </w:pPr>
  </w:style>
  <w:style w:type="paragraph" w:customStyle="1" w:styleId="MHBStyleLetter15">
    <w:name w:val="MHBStyleLetter15"/>
    <w:basedOn w:val="BodyText"/>
    <w:rsid w:val="00927CE3"/>
    <w:pPr>
      <w:ind w:left="2520" w:hanging="360"/>
    </w:pPr>
  </w:style>
  <w:style w:type="paragraph" w:customStyle="1" w:styleId="MHBHang15">
    <w:name w:val="MHBHang15"/>
    <w:basedOn w:val="BodyText"/>
    <w:rsid w:val="0069594F"/>
    <w:pPr>
      <w:tabs>
        <w:tab w:val="left" w:pos="2520"/>
      </w:tabs>
      <w:ind w:left="4680" w:hanging="2520"/>
    </w:pPr>
  </w:style>
  <w:style w:type="paragraph" w:customStyle="1" w:styleId="bodytextind10">
    <w:name w:val="bodytextind1"/>
    <w:basedOn w:val="Standard"/>
    <w:rsid w:val="0075411F"/>
    <w:pPr>
      <w:spacing w:before="60"/>
      <w:ind w:left="2520"/>
    </w:pPr>
    <w:rPr>
      <w:rFonts w:cs="Arial"/>
      <w:szCs w:val="20"/>
    </w:rPr>
  </w:style>
  <w:style w:type="paragraph" w:customStyle="1" w:styleId="StyleHeading3Kernat14pt">
    <w:name w:val="Style Heading 3 + Kern at 14 pt"/>
    <w:basedOn w:val="berschrift3"/>
    <w:link w:val="StyleHeading3Kernat14ptChar"/>
    <w:rsid w:val="00F16EEB"/>
    <w:rPr>
      <w:bCs/>
      <w:kern w:val="28"/>
    </w:rPr>
  </w:style>
  <w:style w:type="character" w:customStyle="1" w:styleId="berschrift3Zchn">
    <w:name w:val="Überschrift 3 Zchn"/>
    <w:link w:val="berschrift3"/>
    <w:rsid w:val="004A7E61"/>
    <w:rPr>
      <w:rFonts w:ascii="Arial" w:hAnsi="Arial"/>
      <w:b/>
      <w:snapToGrid w:val="0"/>
      <w:sz w:val="22"/>
    </w:rPr>
  </w:style>
  <w:style w:type="character" w:customStyle="1" w:styleId="StyleHeading3Kernat14ptChar">
    <w:name w:val="Style Heading 3 + Kern at 14 pt Char"/>
    <w:link w:val="StyleHeading3Kernat14pt"/>
    <w:rsid w:val="00F16EEB"/>
    <w:rPr>
      <w:rFonts w:ascii="Arial" w:hAnsi="Arial"/>
      <w:b/>
      <w:bCs/>
      <w:snapToGrid w:val="0"/>
      <w:kern w:val="28"/>
      <w:sz w:val="22"/>
    </w:rPr>
  </w:style>
  <w:style w:type="character" w:styleId="Fett">
    <w:name w:val="Strong"/>
    <w:qFormat/>
    <w:rsid w:val="00934AFC"/>
    <w:rPr>
      <w:b/>
      <w:bCs/>
    </w:rPr>
  </w:style>
  <w:style w:type="paragraph" w:customStyle="1" w:styleId="AddedStan">
    <w:name w:val="AddedStan"/>
    <w:basedOn w:val="Standard"/>
    <w:rsid w:val="00BB1AEE"/>
    <w:pPr>
      <w:ind w:left="2160" w:right="-1440"/>
    </w:pPr>
    <w:rPr>
      <w:rFonts w:ascii="Century Schoolbook" w:hAnsi="Century Schoolbook"/>
      <w:color w:val="000000"/>
      <w:sz w:val="22"/>
      <w:szCs w:val="20"/>
      <w:u w:val="single"/>
    </w:rPr>
  </w:style>
  <w:style w:type="table" w:styleId="Tabellenraster">
    <w:name w:val="Table Grid"/>
    <w:basedOn w:val="NormaleTabelle"/>
    <w:rsid w:val="00BB1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dyTextTab0Left15Firstline0">
    <w:name w:val="Style BodyTextTab0 + Left:  1.5&quot; First line:  0&quot;"/>
    <w:basedOn w:val="BodyTextTab0"/>
    <w:rsid w:val="009927F9"/>
    <w:rPr>
      <w:szCs w:val="20"/>
    </w:rPr>
  </w:style>
  <w:style w:type="paragraph" w:customStyle="1" w:styleId="StyleHeading2Left15Firstline0">
    <w:name w:val="Style Heading 2 + Left:  1.5&quot; First line:  0&quot;"/>
    <w:basedOn w:val="berschrift2"/>
    <w:rsid w:val="00AD4D87"/>
    <w:rPr>
      <w:bCs/>
    </w:rPr>
  </w:style>
  <w:style w:type="character" w:customStyle="1" w:styleId="FuzeileZchn">
    <w:name w:val="Fußzeile Zchn"/>
    <w:link w:val="Fuzeile"/>
    <w:rsid w:val="00E15B92"/>
    <w:rPr>
      <w:rFonts w:ascii="Arial" w:hAnsi="Arial"/>
      <w:b/>
      <w:noProof/>
      <w:sz w:val="16"/>
    </w:rPr>
  </w:style>
  <w:style w:type="character" w:customStyle="1" w:styleId="NurTextZchn">
    <w:name w:val="Nur Text Zchn"/>
    <w:link w:val="NurText"/>
    <w:locked/>
    <w:rsid w:val="00263589"/>
    <w:rPr>
      <w:rFonts w:ascii="Courier New" w:hAnsi="Courier New" w:cs="Courier New"/>
    </w:rPr>
  </w:style>
  <w:style w:type="paragraph" w:customStyle="1" w:styleId="MediumGrid1-Accent21">
    <w:name w:val="Medium Grid 1 - Accent 21"/>
    <w:basedOn w:val="Standard"/>
    <w:qFormat/>
    <w:rsid w:val="00C42C7D"/>
    <w:pPr>
      <w:ind w:left="720"/>
    </w:pPr>
  </w:style>
  <w:style w:type="paragraph" w:customStyle="1" w:styleId="TitleText">
    <w:name w:val="TitleText"/>
    <w:basedOn w:val="BodyText"/>
    <w:qFormat/>
    <w:rsid w:val="00F118A4"/>
    <w:pPr>
      <w:tabs>
        <w:tab w:val="left" w:pos="2880"/>
        <w:tab w:val="left" w:pos="6192"/>
      </w:tabs>
      <w:spacing w:before="0"/>
      <w:ind w:left="2448"/>
    </w:pPr>
  </w:style>
  <w:style w:type="character" w:customStyle="1" w:styleId="Textkrper3Zchn">
    <w:name w:val="Textkörper 3 Zchn"/>
    <w:link w:val="Textkrper3"/>
    <w:rsid w:val="004C3EAD"/>
    <w:rPr>
      <w:rFonts w:ascii="Arial" w:hAnsi="Arial"/>
      <w:b/>
      <w:sz w:val="22"/>
    </w:rPr>
  </w:style>
  <w:style w:type="paragraph" w:customStyle="1" w:styleId="ColorfulShading-Accent11">
    <w:name w:val="Colorful Shading - Accent 11"/>
    <w:hidden/>
    <w:rsid w:val="00F36803"/>
    <w:rPr>
      <w:rFonts w:ascii="Arial" w:hAnsi="Arial"/>
      <w:szCs w:val="24"/>
      <w:lang w:eastAsia="en-US"/>
    </w:rPr>
  </w:style>
  <w:style w:type="paragraph" w:customStyle="1" w:styleId="ColorfulList-Accent11">
    <w:name w:val="Colorful List - Accent 11"/>
    <w:basedOn w:val="Standard"/>
    <w:qFormat/>
    <w:rsid w:val="000E5860"/>
    <w:pPr>
      <w:ind w:left="720"/>
    </w:pPr>
  </w:style>
  <w:style w:type="paragraph" w:styleId="berarbeitung">
    <w:name w:val="Revision"/>
    <w:hidden/>
    <w:rsid w:val="00A1557D"/>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8D7813"/>
    <w:rPr>
      <w:rFonts w:ascii="Arial" w:hAnsi="Arial"/>
      <w:szCs w:val="24"/>
      <w:lang w:eastAsia="en-US"/>
    </w:rPr>
  </w:style>
  <w:style w:type="paragraph" w:styleId="berschrift1">
    <w:name w:val="heading 1"/>
    <w:basedOn w:val="Standard"/>
    <w:next w:val="Standard"/>
    <w:qFormat/>
    <w:pPr>
      <w:keepNext/>
      <w:keepLines/>
      <w:tabs>
        <w:tab w:val="left" w:pos="2160"/>
      </w:tabs>
      <w:spacing w:before="400"/>
      <w:ind w:left="2160" w:hanging="2160"/>
      <w:outlineLvl w:val="0"/>
    </w:pPr>
    <w:rPr>
      <w:b/>
      <w:noProof/>
      <w:sz w:val="32"/>
      <w:szCs w:val="20"/>
    </w:rPr>
  </w:style>
  <w:style w:type="paragraph" w:styleId="berschrift2">
    <w:name w:val="heading 2"/>
    <w:basedOn w:val="Standard"/>
    <w:next w:val="Standard"/>
    <w:qFormat/>
    <w:pPr>
      <w:keepNext/>
      <w:keepLines/>
      <w:tabs>
        <w:tab w:val="left" w:pos="2880"/>
      </w:tabs>
      <w:spacing w:before="360"/>
      <w:ind w:left="2880" w:hanging="720"/>
      <w:outlineLvl w:val="1"/>
    </w:pPr>
    <w:rPr>
      <w:b/>
      <w:noProof/>
      <w:sz w:val="28"/>
      <w:szCs w:val="20"/>
    </w:rPr>
  </w:style>
  <w:style w:type="paragraph" w:styleId="berschrift3">
    <w:name w:val="heading 3"/>
    <w:basedOn w:val="Standard"/>
    <w:next w:val="Standard"/>
    <w:link w:val="berschrift3Zchn"/>
    <w:qFormat/>
    <w:rsid w:val="004A7E61"/>
    <w:pPr>
      <w:keepNext/>
      <w:numPr>
        <w:ilvl w:val="2"/>
        <w:numId w:val="3"/>
      </w:numPr>
      <w:spacing w:line="240" w:lineRule="atLeast"/>
      <w:ind w:left="2160"/>
      <w:outlineLvl w:val="2"/>
    </w:pPr>
    <w:rPr>
      <w:b/>
      <w:snapToGrid w:val="0"/>
      <w:sz w:val="22"/>
      <w:szCs w:val="20"/>
    </w:rPr>
  </w:style>
  <w:style w:type="paragraph" w:styleId="berschrift4">
    <w:name w:val="heading 4"/>
    <w:basedOn w:val="Standard"/>
    <w:next w:val="Standard"/>
    <w:qFormat/>
    <w:pPr>
      <w:keepNext/>
      <w:tabs>
        <w:tab w:val="left" w:pos="3960"/>
        <w:tab w:val="left" w:pos="4410"/>
      </w:tabs>
      <w:ind w:left="3960" w:hanging="1440"/>
      <w:outlineLvl w:val="3"/>
    </w:pPr>
    <w:rPr>
      <w:b/>
      <w:kern w:val="28"/>
      <w:sz w:val="22"/>
      <w:szCs w:val="20"/>
    </w:rPr>
  </w:style>
  <w:style w:type="paragraph" w:styleId="berschrift5">
    <w:name w:val="heading 5"/>
    <w:basedOn w:val="Standard"/>
    <w:next w:val="Standard"/>
    <w:qFormat/>
    <w:pPr>
      <w:keepNext/>
      <w:ind w:left="2160"/>
      <w:jc w:val="center"/>
      <w:outlineLvl w:val="4"/>
    </w:pPr>
    <w:rPr>
      <w:b/>
      <w:snapToGrid w:val="0"/>
      <w:color w:val="000000"/>
      <w:sz w:val="22"/>
      <w:szCs w:val="20"/>
    </w:rPr>
  </w:style>
  <w:style w:type="paragraph" w:styleId="berschrift6">
    <w:name w:val="heading 6"/>
    <w:basedOn w:val="Standard"/>
    <w:next w:val="Standard"/>
    <w:qFormat/>
    <w:rsid w:val="002A709B"/>
    <w:pPr>
      <w:spacing w:before="240" w:after="60"/>
      <w:outlineLvl w:val="5"/>
    </w:pPr>
    <w:rPr>
      <w:rFonts w:ascii="Times New Roman" w:hAnsi="Times New Roman"/>
      <w:b/>
      <w:bCs/>
      <w:sz w:val="22"/>
      <w:szCs w:val="22"/>
    </w:rPr>
  </w:style>
  <w:style w:type="paragraph" w:styleId="berschrift7">
    <w:name w:val="heading 7"/>
    <w:basedOn w:val="Standard"/>
    <w:next w:val="Standard"/>
    <w:qFormat/>
    <w:pPr>
      <w:tabs>
        <w:tab w:val="left" w:pos="2520"/>
        <w:tab w:val="left" w:pos="2880"/>
      </w:tabs>
      <w:spacing w:line="240" w:lineRule="atLeast"/>
      <w:outlineLvl w:val="6"/>
    </w:pPr>
    <w:rPr>
      <w:b/>
      <w:sz w:val="22"/>
      <w:szCs w:val="20"/>
    </w:rPr>
  </w:style>
  <w:style w:type="paragraph" w:styleId="berschrift8">
    <w:name w:val="heading 8"/>
    <w:basedOn w:val="Standard"/>
    <w:next w:val="Standard"/>
    <w:qFormat/>
    <w:rsid w:val="002A709B"/>
    <w:pPr>
      <w:spacing w:before="240" w:after="60"/>
      <w:outlineLvl w:val="7"/>
    </w:pPr>
    <w:rPr>
      <w:rFonts w:ascii="Times New Roman" w:hAnsi="Times New Roman"/>
      <w:i/>
      <w:iCs/>
      <w:sz w:val="24"/>
    </w:rPr>
  </w:style>
  <w:style w:type="paragraph" w:styleId="berschrift9">
    <w:name w:val="heading 9"/>
    <w:basedOn w:val="Standard"/>
    <w:next w:val="Standard"/>
    <w:qFormat/>
    <w:rsid w:val="002A709B"/>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Bullet">
    <w:name w:val="BodyTextBullet"/>
    <w:basedOn w:val="Textkrper"/>
    <w:pPr>
      <w:numPr>
        <w:numId w:val="6"/>
      </w:numPr>
      <w:tabs>
        <w:tab w:val="clear" w:pos="2880"/>
        <w:tab w:val="left" w:pos="2520"/>
      </w:tabs>
      <w:spacing w:before="60" w:after="0"/>
      <w:ind w:left="2520"/>
    </w:pPr>
    <w:rPr>
      <w:szCs w:val="20"/>
    </w:rPr>
  </w:style>
  <w:style w:type="paragraph" w:styleId="Textkrper">
    <w:name w:val="Body Text"/>
    <w:basedOn w:val="Standard"/>
    <w:pPr>
      <w:spacing w:after="120"/>
    </w:pPr>
  </w:style>
  <w:style w:type="paragraph" w:customStyle="1" w:styleId="BodyTextDash">
    <w:name w:val="BodyTextDash"/>
    <w:basedOn w:val="BodyTextBullet"/>
    <w:pPr>
      <w:numPr>
        <w:numId w:val="10"/>
      </w:numPr>
      <w:tabs>
        <w:tab w:val="num" w:pos="360"/>
        <w:tab w:val="left" w:pos="2520"/>
      </w:tabs>
      <w:ind w:left="2880"/>
    </w:pPr>
  </w:style>
  <w:style w:type="paragraph" w:customStyle="1" w:styleId="BodyTextDashInd1">
    <w:name w:val="BodyTextDashInd1"/>
    <w:basedOn w:val="BodyTextDash"/>
    <w:pPr>
      <w:numPr>
        <w:numId w:val="7"/>
      </w:numPr>
      <w:tabs>
        <w:tab w:val="clear" w:pos="2880"/>
        <w:tab w:val="num" w:pos="360"/>
        <w:tab w:val="left" w:pos="2520"/>
      </w:tabs>
    </w:pPr>
  </w:style>
  <w:style w:type="paragraph" w:customStyle="1" w:styleId="Style1">
    <w:name w:val="Style1"/>
    <w:basedOn w:val="Standard"/>
    <w:pPr>
      <w:numPr>
        <w:numId w:val="13"/>
      </w:numPr>
    </w:pPr>
  </w:style>
  <w:style w:type="paragraph" w:customStyle="1" w:styleId="BodyTextDashInd2">
    <w:name w:val="BodyTextDashInd2"/>
    <w:basedOn w:val="BodyTextDash"/>
    <w:pPr>
      <w:numPr>
        <w:numId w:val="5"/>
      </w:numPr>
      <w:tabs>
        <w:tab w:val="left" w:pos="2520"/>
      </w:tabs>
    </w:pPr>
  </w:style>
  <w:style w:type="paragraph" w:customStyle="1" w:styleId="NormDash">
    <w:name w:val="NormDash"/>
    <w:basedOn w:val="Standard"/>
    <w:pPr>
      <w:numPr>
        <w:numId w:val="8"/>
      </w:numPr>
      <w:tabs>
        <w:tab w:val="clear" w:pos="720"/>
        <w:tab w:val="left" w:pos="360"/>
      </w:tabs>
    </w:pPr>
  </w:style>
  <w:style w:type="paragraph" w:customStyle="1" w:styleId="NormNum">
    <w:name w:val="NormNum"/>
    <w:basedOn w:val="Standard"/>
    <w:pPr>
      <w:numPr>
        <w:numId w:val="9"/>
      </w:numPr>
    </w:pPr>
  </w:style>
  <w:style w:type="paragraph" w:customStyle="1" w:styleId="BodyTextLetInd1">
    <w:name w:val="BodyTextLetInd1"/>
    <w:basedOn w:val="BodyText"/>
    <w:pPr>
      <w:ind w:left="0"/>
    </w:pPr>
  </w:style>
  <w:style w:type="paragraph" w:customStyle="1" w:styleId="BodyText">
    <w:name w:val="BodyText"/>
    <w:basedOn w:val="Standard"/>
    <w:pPr>
      <w:spacing w:before="60"/>
      <w:ind w:left="2160"/>
    </w:pPr>
  </w:style>
  <w:style w:type="paragraph" w:customStyle="1" w:styleId="BodyTextNum">
    <w:name w:val="BodyTextNum"/>
    <w:basedOn w:val="BodyText"/>
    <w:pPr>
      <w:numPr>
        <w:numId w:val="11"/>
      </w:numPr>
    </w:pPr>
  </w:style>
  <w:style w:type="paragraph" w:customStyle="1" w:styleId="BodyTextNumInd2">
    <w:name w:val="BodyTextNumInd2"/>
    <w:basedOn w:val="BodyText"/>
    <w:pPr>
      <w:numPr>
        <w:numId w:val="12"/>
      </w:numPr>
    </w:pPr>
  </w:style>
  <w:style w:type="paragraph" w:customStyle="1" w:styleId="BodyTextRomInd1">
    <w:name w:val="BodyTextRomInd1"/>
    <w:basedOn w:val="BodyText"/>
    <w:pPr>
      <w:numPr>
        <w:numId w:val="16"/>
      </w:numPr>
    </w:pPr>
  </w:style>
  <w:style w:type="paragraph" w:customStyle="1" w:styleId="BodyTextDashInd3">
    <w:name w:val="BodyTextDashInd3"/>
    <w:basedOn w:val="BodyText"/>
    <w:pPr>
      <w:numPr>
        <w:numId w:val="14"/>
      </w:numPr>
    </w:pPr>
  </w:style>
  <w:style w:type="paragraph" w:customStyle="1" w:styleId="BodyTextRomInd2">
    <w:name w:val="BodyTextRomInd2"/>
    <w:basedOn w:val="BodyText"/>
    <w:pPr>
      <w:numPr>
        <w:numId w:val="15"/>
      </w:numPr>
    </w:pPr>
  </w:style>
  <w:style w:type="paragraph" w:customStyle="1" w:styleId="HeadingAppendix">
    <w:name w:val="Heading Appendix"/>
    <w:basedOn w:val="berschrift1"/>
    <w:pPr>
      <w:numPr>
        <w:numId w:val="1"/>
      </w:numPr>
    </w:pPr>
  </w:style>
  <w:style w:type="paragraph" w:customStyle="1" w:styleId="NorNumBold">
    <w:name w:val="NorNumBold"/>
    <w:basedOn w:val="NorNum"/>
    <w:pPr>
      <w:numPr>
        <w:numId w:val="17"/>
      </w:numPr>
    </w:pPr>
    <w:rPr>
      <w:b/>
    </w:rPr>
  </w:style>
  <w:style w:type="paragraph" w:customStyle="1" w:styleId="NorNum">
    <w:name w:val="NorNum"/>
    <w:basedOn w:val="Standard"/>
  </w:style>
  <w:style w:type="paragraph" w:customStyle="1" w:styleId="NormDashInd1">
    <w:name w:val="NormDashInd1"/>
    <w:basedOn w:val="Standard"/>
    <w:pPr>
      <w:numPr>
        <w:numId w:val="18"/>
      </w:numPr>
    </w:pPr>
  </w:style>
  <w:style w:type="paragraph" w:customStyle="1" w:styleId="NormLetInd3">
    <w:name w:val="NormLetInd3"/>
    <w:basedOn w:val="Standard"/>
    <w:pPr>
      <w:numPr>
        <w:numId w:val="19"/>
      </w:numPr>
    </w:pPr>
  </w:style>
  <w:style w:type="paragraph" w:customStyle="1" w:styleId="BiblioNum">
    <w:name w:val="BiblioNum"/>
    <w:basedOn w:val="Standard"/>
    <w:pPr>
      <w:numPr>
        <w:numId w:val="20"/>
      </w:numPr>
      <w:tabs>
        <w:tab w:val="left" w:pos="2160"/>
      </w:tabs>
      <w:spacing w:before="120"/>
      <w:ind w:left="2160" w:hanging="2160"/>
    </w:pPr>
  </w:style>
  <w:style w:type="paragraph" w:customStyle="1" w:styleId="BodyTextLetInd3">
    <w:name w:val="BodyTextLetInd3"/>
    <w:basedOn w:val="BodyText"/>
    <w:pPr>
      <w:numPr>
        <w:numId w:val="21"/>
      </w:numPr>
    </w:pPr>
  </w:style>
  <w:style w:type="paragraph" w:customStyle="1" w:styleId="NormLetInd1">
    <w:name w:val="NormLetInd1"/>
    <w:basedOn w:val="Standard"/>
    <w:pPr>
      <w:numPr>
        <w:numId w:val="22"/>
      </w:numPr>
      <w:tabs>
        <w:tab w:val="left" w:pos="1440"/>
      </w:tabs>
    </w:pPr>
  </w:style>
  <w:style w:type="paragraph" w:customStyle="1" w:styleId="Title1">
    <w:name w:val="Title1"/>
    <w:basedOn w:val="Standard"/>
    <w:pPr>
      <w:jc w:val="center"/>
      <w:outlineLvl w:val="0"/>
    </w:pPr>
    <w:rPr>
      <w:b/>
      <w:sz w:val="32"/>
      <w:szCs w:val="20"/>
    </w:rPr>
  </w:style>
  <w:style w:type="paragraph" w:customStyle="1" w:styleId="Title2">
    <w:name w:val="Title2"/>
    <w:basedOn w:val="Standard"/>
    <w:pPr>
      <w:jc w:val="center"/>
    </w:pPr>
    <w:rPr>
      <w:b/>
      <w:sz w:val="52"/>
      <w:szCs w:val="20"/>
    </w:rPr>
  </w:style>
  <w:style w:type="paragraph" w:customStyle="1" w:styleId="NormCtdBold">
    <w:name w:val="NormCtdBold"/>
    <w:basedOn w:val="Standard"/>
    <w:pPr>
      <w:jc w:val="center"/>
    </w:pPr>
    <w:rPr>
      <w:b/>
    </w:rPr>
  </w:style>
  <w:style w:type="paragraph" w:customStyle="1" w:styleId="NormCtd">
    <w:name w:val="NormCtd"/>
    <w:basedOn w:val="Standard"/>
    <w:pPr>
      <w:jc w:val="center"/>
    </w:pPr>
  </w:style>
  <w:style w:type="paragraph" w:customStyle="1" w:styleId="ContentsHead">
    <w:name w:val="ContentsHead"/>
    <w:basedOn w:val="Standard"/>
    <w:pPr>
      <w:keepNext/>
      <w:keepLines/>
      <w:spacing w:before="400"/>
      <w:outlineLvl w:val="0"/>
    </w:pPr>
    <w:rPr>
      <w:b/>
      <w:sz w:val="32"/>
    </w:rPr>
  </w:style>
  <w:style w:type="paragraph" w:customStyle="1" w:styleId="ParSpacer">
    <w:name w:val="ParSpacer"/>
    <w:basedOn w:val="Standard"/>
    <w:rsid w:val="00932B38"/>
    <w:pPr>
      <w:ind w:left="2160"/>
    </w:pPr>
    <w:rPr>
      <w:sz w:val="16"/>
    </w:rPr>
  </w:style>
  <w:style w:type="paragraph" w:customStyle="1" w:styleId="UnTOCHead">
    <w:name w:val="UnTOCHead"/>
    <w:basedOn w:val="Standard"/>
    <w:pPr>
      <w:spacing w:before="400"/>
    </w:pPr>
    <w:rPr>
      <w:b/>
      <w:sz w:val="32"/>
      <w:szCs w:val="20"/>
    </w:rPr>
  </w:style>
  <w:style w:type="paragraph" w:customStyle="1" w:styleId="NormBold">
    <w:name w:val="NormBold"/>
    <w:basedOn w:val="Standard"/>
    <w:rPr>
      <w:b/>
      <w:kern w:val="28"/>
    </w:rPr>
  </w:style>
  <w:style w:type="paragraph" w:customStyle="1" w:styleId="Normal025">
    <w:name w:val="Normal025"/>
    <w:basedOn w:val="Standard"/>
    <w:pPr>
      <w:ind w:left="360"/>
    </w:pPr>
  </w:style>
  <w:style w:type="character" w:styleId="Hyperlink">
    <w:name w:val="Hyperlink"/>
    <w:rPr>
      <w:color w:val="0000FF"/>
      <w:u w:val="single"/>
    </w:rPr>
  </w:style>
  <w:style w:type="paragraph" w:styleId="Verzeichnis1">
    <w:name w:val="toc 1"/>
    <w:basedOn w:val="Standard"/>
    <w:next w:val="Standard"/>
    <w:uiPriority w:val="39"/>
    <w:pPr>
      <w:tabs>
        <w:tab w:val="right" w:pos="9360"/>
      </w:tabs>
      <w:spacing w:before="120" w:after="120"/>
      <w:ind w:left="2880" w:hanging="1440"/>
    </w:pPr>
    <w:rPr>
      <w:b/>
      <w:caps/>
      <w:noProof/>
      <w:szCs w:val="20"/>
    </w:rPr>
  </w:style>
  <w:style w:type="paragraph" w:styleId="Verzeichnis2">
    <w:name w:val="toc 2"/>
    <w:basedOn w:val="Standard"/>
    <w:next w:val="Standard"/>
    <w:autoRedefine/>
    <w:uiPriority w:val="39"/>
    <w:rsid w:val="00C53464"/>
    <w:pPr>
      <w:keepNext/>
      <w:tabs>
        <w:tab w:val="left" w:pos="3398"/>
        <w:tab w:val="left" w:pos="4018"/>
        <w:tab w:val="left" w:pos="4050"/>
        <w:tab w:val="right" w:pos="9360"/>
      </w:tabs>
      <w:ind w:left="3330" w:hanging="540"/>
    </w:pPr>
    <w:rPr>
      <w:smallCaps/>
      <w:noProof/>
      <w:szCs w:val="28"/>
    </w:rPr>
  </w:style>
  <w:style w:type="paragraph" w:styleId="Abbildungsverzeichnis">
    <w:name w:val="table of figures"/>
    <w:basedOn w:val="Standard"/>
    <w:next w:val="Standard"/>
    <w:uiPriority w:val="99"/>
    <w:rsid w:val="00DA1747"/>
    <w:pPr>
      <w:tabs>
        <w:tab w:val="right" w:pos="9360"/>
      </w:tabs>
      <w:spacing w:before="60" w:after="60"/>
      <w:ind w:left="3024" w:hanging="1584"/>
    </w:pPr>
    <w:rPr>
      <w:b/>
      <w:caps/>
      <w:noProof/>
    </w:rPr>
  </w:style>
  <w:style w:type="paragraph" w:customStyle="1" w:styleId="BodyTextTab0">
    <w:name w:val="BodyTextTab0"/>
    <w:basedOn w:val="BodyText"/>
    <w:pPr>
      <w:tabs>
        <w:tab w:val="left" w:pos="2520"/>
      </w:tabs>
      <w:ind w:left="2520" w:hanging="360"/>
    </w:pPr>
  </w:style>
  <w:style w:type="paragraph" w:customStyle="1" w:styleId="BodyTextCentered">
    <w:name w:val="BodyTextCentered"/>
    <w:basedOn w:val="BodyText"/>
    <w:next w:val="BodyText"/>
    <w:pPr>
      <w:jc w:val="center"/>
    </w:pPr>
  </w:style>
  <w:style w:type="paragraph" w:customStyle="1" w:styleId="BodyTextInd1">
    <w:name w:val="BodyTextInd1"/>
    <w:basedOn w:val="BodyText"/>
    <w:pPr>
      <w:ind w:left="2520"/>
    </w:pPr>
  </w:style>
  <w:style w:type="paragraph" w:customStyle="1" w:styleId="BodyTextBoldInd1">
    <w:name w:val="BodyTextBoldInd1"/>
    <w:basedOn w:val="BodyTextBold"/>
    <w:pPr>
      <w:ind w:left="2520"/>
    </w:pPr>
  </w:style>
  <w:style w:type="paragraph" w:customStyle="1" w:styleId="BodyTextBold">
    <w:name w:val="BodyTextBold"/>
    <w:basedOn w:val="BodyText"/>
    <w:rPr>
      <w:b/>
      <w:kern w:val="28"/>
    </w:rPr>
  </w:style>
  <w:style w:type="paragraph" w:customStyle="1" w:styleId="BodyTextInd2">
    <w:name w:val="BodyTextInd2"/>
    <w:basedOn w:val="BodyText"/>
    <w:pPr>
      <w:ind w:left="2880"/>
    </w:pPr>
  </w:style>
  <w:style w:type="paragraph" w:customStyle="1" w:styleId="BodyTextNumInd1">
    <w:name w:val="BodyTextNumInd1"/>
    <w:basedOn w:val="BodyText"/>
    <w:pPr>
      <w:numPr>
        <w:numId w:val="24"/>
      </w:numPr>
    </w:pPr>
  </w:style>
  <w:style w:type="paragraph" w:customStyle="1" w:styleId="TableTextBold">
    <w:name w:val="TableTextBold"/>
    <w:basedOn w:val="TableText"/>
    <w:rPr>
      <w:b/>
    </w:rPr>
  </w:style>
  <w:style w:type="paragraph" w:customStyle="1" w:styleId="TableText">
    <w:name w:val="TableText"/>
    <w:basedOn w:val="Standard"/>
    <w:rsid w:val="00F118A4"/>
    <w:pPr>
      <w:tabs>
        <w:tab w:val="left" w:pos="360"/>
        <w:tab w:val="left" w:pos="720"/>
      </w:tabs>
      <w:spacing w:before="20"/>
    </w:pPr>
    <w:rPr>
      <w:snapToGrid w:val="0"/>
      <w:szCs w:val="20"/>
    </w:rPr>
  </w:style>
  <w:style w:type="paragraph" w:customStyle="1" w:styleId="BodyTextLetInd2">
    <w:name w:val="BodyTextLetInd2"/>
    <w:basedOn w:val="BodyText"/>
    <w:pPr>
      <w:tabs>
        <w:tab w:val="num" w:pos="720"/>
      </w:tabs>
      <w:ind w:left="720" w:hanging="720"/>
    </w:pPr>
  </w:style>
  <w:style w:type="paragraph" w:customStyle="1" w:styleId="NormInd1">
    <w:name w:val="NormInd1"/>
    <w:basedOn w:val="Standard"/>
    <w:pPr>
      <w:tabs>
        <w:tab w:val="left" w:pos="360"/>
      </w:tabs>
      <w:ind w:left="360"/>
    </w:pPr>
  </w:style>
  <w:style w:type="paragraph" w:customStyle="1" w:styleId="HeaderLandscape">
    <w:name w:val="HeaderLandscape"/>
    <w:basedOn w:val="Kopfzeile"/>
    <w:pPr>
      <w:tabs>
        <w:tab w:val="clear" w:pos="9360"/>
        <w:tab w:val="right" w:pos="12960"/>
      </w:tabs>
    </w:pPr>
  </w:style>
  <w:style w:type="paragraph" w:styleId="Kopfzeile">
    <w:name w:val="header"/>
    <w:basedOn w:val="Standard"/>
    <w:pPr>
      <w:pBdr>
        <w:bottom w:val="single" w:sz="6" w:space="1" w:color="auto"/>
      </w:pBdr>
      <w:tabs>
        <w:tab w:val="right" w:pos="9360"/>
      </w:tabs>
    </w:pPr>
    <w:rPr>
      <w:b/>
      <w:sz w:val="16"/>
      <w:szCs w:val="20"/>
    </w:rPr>
  </w:style>
  <w:style w:type="paragraph" w:customStyle="1" w:styleId="BodyTextBoldInd4">
    <w:name w:val="BodyTextBoldInd4"/>
    <w:basedOn w:val="BodyText"/>
    <w:pPr>
      <w:ind w:left="3600"/>
    </w:pPr>
    <w:rPr>
      <w:b/>
    </w:rPr>
  </w:style>
  <w:style w:type="paragraph" w:customStyle="1" w:styleId="BodyTextBoldInd2">
    <w:name w:val="BodyTextBoldInd2"/>
    <w:basedOn w:val="BodyText"/>
    <w:pPr>
      <w:ind w:left="2880"/>
    </w:pPr>
    <w:rPr>
      <w:b/>
    </w:rPr>
  </w:style>
  <w:style w:type="paragraph" w:customStyle="1" w:styleId="TableTextPCRed">
    <w:name w:val="TableTextPCRed"/>
    <w:basedOn w:val="TableText"/>
    <w:rPr>
      <w:b/>
      <w:i/>
      <w:color w:val="FF0000"/>
    </w:rPr>
  </w:style>
  <w:style w:type="paragraph" w:customStyle="1" w:styleId="Bullet">
    <w:name w:val="Bullet"/>
    <w:basedOn w:val="Standard"/>
    <w:pPr>
      <w:tabs>
        <w:tab w:val="num" w:pos="360"/>
      </w:tabs>
      <w:ind w:left="360" w:hanging="360"/>
    </w:pPr>
    <w:rPr>
      <w:szCs w:val="20"/>
    </w:rPr>
  </w:style>
  <w:style w:type="paragraph" w:styleId="Liste">
    <w:name w:val="List"/>
    <w:basedOn w:val="Standard"/>
    <w:pPr>
      <w:ind w:left="360" w:hanging="360"/>
    </w:pPr>
    <w:rPr>
      <w:szCs w:val="20"/>
    </w:rPr>
  </w:style>
  <w:style w:type="paragraph" w:customStyle="1" w:styleId="BodyTextInd3">
    <w:name w:val="BodyTextInd3"/>
    <w:basedOn w:val="Standard"/>
    <w:pPr>
      <w:spacing w:before="60"/>
      <w:ind w:left="3240"/>
    </w:pPr>
  </w:style>
  <w:style w:type="character" w:styleId="Kommentarzeichen">
    <w:name w:val="annotation reference"/>
    <w:semiHidden/>
    <w:rPr>
      <w:sz w:val="16"/>
      <w:szCs w:val="16"/>
    </w:rPr>
  </w:style>
  <w:style w:type="paragraph" w:customStyle="1" w:styleId="TableTextLet">
    <w:name w:val="TableTextLet"/>
    <w:basedOn w:val="Standard"/>
    <w:pPr>
      <w:tabs>
        <w:tab w:val="left" w:pos="360"/>
      </w:tabs>
      <w:ind w:left="360" w:hanging="360"/>
    </w:pPr>
    <w:rPr>
      <w:color w:val="000000"/>
    </w:rPr>
  </w:style>
  <w:style w:type="paragraph" w:customStyle="1" w:styleId="BodyTextLet">
    <w:name w:val="BodyTextLet"/>
    <w:basedOn w:val="BodyText"/>
    <w:pPr>
      <w:tabs>
        <w:tab w:val="num" w:pos="2880"/>
      </w:tabs>
      <w:ind w:left="2880" w:hanging="360"/>
    </w:pPr>
  </w:style>
  <w:style w:type="paragraph" w:styleId="Verzeichnis6">
    <w:name w:val="toc 6"/>
    <w:basedOn w:val="Standard"/>
    <w:next w:val="Standard"/>
    <w:autoRedefine/>
    <w:uiPriority w:val="39"/>
    <w:semiHidden/>
    <w:pPr>
      <w:ind w:left="1000"/>
    </w:pPr>
    <w:rPr>
      <w:szCs w:val="20"/>
    </w:rPr>
  </w:style>
  <w:style w:type="paragraph" w:styleId="Fuzeile">
    <w:name w:val="footer"/>
    <w:basedOn w:val="Standard"/>
    <w:link w:val="FuzeileZchn"/>
    <w:pPr>
      <w:tabs>
        <w:tab w:val="right" w:pos="9360"/>
      </w:tabs>
    </w:pPr>
    <w:rPr>
      <w:b/>
      <w:noProof/>
      <w:sz w:val="16"/>
      <w:szCs w:val="20"/>
    </w:rPr>
  </w:style>
  <w:style w:type="character" w:styleId="Seitenzahl">
    <w:name w:val="page number"/>
    <w:basedOn w:val="Absatz-Standardschriftart"/>
  </w:style>
  <w:style w:type="paragraph" w:customStyle="1" w:styleId="CellTextIndented">
    <w:name w:val="Cell Text Indented"/>
    <w:basedOn w:val="Standard"/>
    <w:rPr>
      <w:i/>
      <w:noProof/>
      <w:szCs w:val="20"/>
    </w:rPr>
  </w:style>
  <w:style w:type="paragraph" w:styleId="Kommentartext">
    <w:name w:val="annotation text"/>
    <w:basedOn w:val="Standard"/>
    <w:semiHidden/>
    <w:rPr>
      <w:szCs w:val="20"/>
    </w:rPr>
  </w:style>
  <w:style w:type="paragraph" w:customStyle="1" w:styleId="FooterLandscape">
    <w:name w:val="FooterLandscape"/>
    <w:basedOn w:val="Fuzeile"/>
    <w:pPr>
      <w:tabs>
        <w:tab w:val="clear" w:pos="9360"/>
        <w:tab w:val="right" w:pos="12960"/>
      </w:tabs>
    </w:pPr>
  </w:style>
  <w:style w:type="paragraph" w:styleId="Textkrper3">
    <w:name w:val="Body Text 3"/>
    <w:basedOn w:val="Standard"/>
    <w:link w:val="Textkrper3Zchn"/>
    <w:pPr>
      <w:pBdr>
        <w:top w:val="single" w:sz="18" w:space="0" w:color="auto"/>
      </w:pBdr>
    </w:pPr>
    <w:rPr>
      <w:b/>
      <w:sz w:val="22"/>
      <w:szCs w:val="20"/>
    </w:rPr>
  </w:style>
  <w:style w:type="paragraph" w:styleId="StandardWeb">
    <w:name w:val="Normal (Web)"/>
    <w:basedOn w:val="Standard"/>
  </w:style>
  <w:style w:type="paragraph" w:customStyle="1" w:styleId="FooterDisclaimer">
    <w:name w:val="FooterDisclaimer"/>
    <w:basedOn w:val="Standard"/>
    <w:pPr>
      <w:jc w:val="center"/>
    </w:pPr>
    <w:rPr>
      <w:b/>
      <w:sz w:val="16"/>
      <w:szCs w:val="20"/>
    </w:rPr>
  </w:style>
  <w:style w:type="paragraph" w:styleId="Endnotentext">
    <w:name w:val="endnote text"/>
    <w:basedOn w:val="Standard"/>
    <w:semiHidden/>
    <w:rPr>
      <w:szCs w:val="20"/>
    </w:rPr>
  </w:style>
  <w:style w:type="paragraph" w:customStyle="1" w:styleId="BodyTextTab2">
    <w:name w:val="BodyTextTab2"/>
    <w:basedOn w:val="Standard"/>
    <w:pPr>
      <w:tabs>
        <w:tab w:val="left" w:pos="3240"/>
      </w:tabs>
      <w:spacing w:before="60"/>
      <w:ind w:left="3240" w:hanging="360"/>
    </w:pPr>
  </w:style>
  <w:style w:type="paragraph" w:customStyle="1" w:styleId="BodyTextTab1">
    <w:name w:val="BodyTextTab1"/>
    <w:basedOn w:val="Standard"/>
    <w:pPr>
      <w:tabs>
        <w:tab w:val="left" w:pos="2880"/>
      </w:tabs>
      <w:spacing w:before="60"/>
      <w:ind w:left="2880" w:hanging="360"/>
    </w:pPr>
  </w:style>
  <w:style w:type="character" w:styleId="Endnotenzeichen">
    <w:name w:val="endnote reference"/>
    <w:semiHidden/>
    <w:rPr>
      <w:vertAlign w:val="superscript"/>
    </w:rPr>
  </w:style>
  <w:style w:type="paragraph" w:customStyle="1" w:styleId="Numbered1">
    <w:name w:val="Numbered1"/>
    <w:basedOn w:val="Standard"/>
    <w:pPr>
      <w:tabs>
        <w:tab w:val="num" w:pos="3240"/>
      </w:tabs>
      <w:ind w:left="3240" w:hanging="360"/>
    </w:pPr>
    <w:rPr>
      <w:b/>
      <w:sz w:val="22"/>
      <w:szCs w:val="20"/>
    </w:rPr>
  </w:style>
  <w:style w:type="paragraph" w:customStyle="1" w:styleId="BodyTextTab3">
    <w:name w:val="BodyTextTab3"/>
    <w:basedOn w:val="Standard"/>
    <w:pPr>
      <w:tabs>
        <w:tab w:val="left" w:pos="3600"/>
      </w:tabs>
      <w:spacing w:before="60"/>
      <w:ind w:left="3600" w:hanging="360"/>
    </w:pPr>
  </w:style>
  <w:style w:type="character" w:styleId="BesuchterHyperlink">
    <w:name w:val="FollowedHyperlink"/>
    <w:rPr>
      <w:color w:val="800080"/>
      <w:u w:val="single"/>
    </w:rPr>
  </w:style>
  <w:style w:type="paragraph" w:styleId="Verzeichnis3">
    <w:name w:val="toc 3"/>
    <w:basedOn w:val="Standard"/>
    <w:next w:val="Standard"/>
    <w:autoRedefine/>
    <w:uiPriority w:val="39"/>
    <w:semiHidden/>
    <w:pPr>
      <w:ind w:left="400"/>
    </w:pPr>
  </w:style>
  <w:style w:type="paragraph" w:styleId="Verzeichnis4">
    <w:name w:val="toc 4"/>
    <w:basedOn w:val="Standard"/>
    <w:next w:val="Standard"/>
    <w:autoRedefine/>
    <w:uiPriority w:val="39"/>
    <w:semiHidden/>
    <w:pPr>
      <w:ind w:left="600"/>
    </w:pPr>
  </w:style>
  <w:style w:type="paragraph" w:styleId="Verzeichnis5">
    <w:name w:val="toc 5"/>
    <w:basedOn w:val="Standard"/>
    <w:next w:val="Standard"/>
    <w:autoRedefine/>
    <w:uiPriority w:val="39"/>
    <w:semiHidden/>
    <w:pPr>
      <w:ind w:left="800"/>
    </w:pPr>
  </w:style>
  <w:style w:type="paragraph" w:styleId="Verzeichnis7">
    <w:name w:val="toc 7"/>
    <w:basedOn w:val="Standard"/>
    <w:next w:val="Standard"/>
    <w:autoRedefine/>
    <w:uiPriority w:val="39"/>
    <w:semiHidden/>
    <w:pPr>
      <w:ind w:left="1200"/>
    </w:pPr>
  </w:style>
  <w:style w:type="paragraph" w:styleId="Verzeichnis8">
    <w:name w:val="toc 8"/>
    <w:basedOn w:val="Standard"/>
    <w:next w:val="Standard"/>
    <w:autoRedefine/>
    <w:uiPriority w:val="39"/>
    <w:semiHidden/>
    <w:pPr>
      <w:ind w:left="1400"/>
    </w:pPr>
  </w:style>
  <w:style w:type="paragraph" w:styleId="Verzeichnis9">
    <w:name w:val="toc 9"/>
    <w:basedOn w:val="Standard"/>
    <w:next w:val="Standard"/>
    <w:autoRedefine/>
    <w:uiPriority w:val="39"/>
    <w:semiHidden/>
    <w:pPr>
      <w:ind w:left="1600"/>
    </w:pPr>
  </w:style>
  <w:style w:type="paragraph" w:styleId="Sprechblasentext">
    <w:name w:val="Balloon Text"/>
    <w:basedOn w:val="Standard"/>
    <w:semiHidden/>
    <w:rsid w:val="00350E3B"/>
    <w:rPr>
      <w:rFonts w:ascii="Tahoma" w:hAnsi="Tahoma" w:cs="Tahoma"/>
      <w:sz w:val="16"/>
      <w:szCs w:val="16"/>
    </w:rPr>
  </w:style>
  <w:style w:type="paragraph" w:customStyle="1" w:styleId="StyleTableofFiguresLeft1Hanging1">
    <w:name w:val="Style Table of Figures + Left:  1&quot; Hanging:  1&quot;"/>
    <w:basedOn w:val="Abbildungsverzeichnis"/>
    <w:rsid w:val="00575EE3"/>
    <w:pPr>
      <w:tabs>
        <w:tab w:val="right" w:pos="2880"/>
      </w:tabs>
      <w:ind w:left="2880" w:hanging="1440"/>
    </w:pPr>
    <w:rPr>
      <w:bCs/>
      <w:szCs w:val="20"/>
    </w:rPr>
  </w:style>
  <w:style w:type="paragraph" w:styleId="Blocktext">
    <w:name w:val="Block Text"/>
    <w:basedOn w:val="Standard"/>
    <w:rsid w:val="002A709B"/>
    <w:pPr>
      <w:spacing w:after="120"/>
      <w:ind w:left="1440" w:right="1440"/>
    </w:pPr>
  </w:style>
  <w:style w:type="paragraph" w:styleId="Textkrper2">
    <w:name w:val="Body Text 2"/>
    <w:basedOn w:val="Standard"/>
    <w:rsid w:val="002A709B"/>
    <w:pPr>
      <w:spacing w:after="120" w:line="480" w:lineRule="auto"/>
    </w:pPr>
  </w:style>
  <w:style w:type="paragraph" w:styleId="Textkrper-Erstzeileneinzug">
    <w:name w:val="Body Text First Indent"/>
    <w:basedOn w:val="Textkrper"/>
    <w:rsid w:val="002A709B"/>
    <w:pPr>
      <w:ind w:firstLine="210"/>
    </w:pPr>
  </w:style>
  <w:style w:type="paragraph" w:styleId="Textkrper-Zeileneinzug">
    <w:name w:val="Body Text Indent"/>
    <w:basedOn w:val="Standard"/>
    <w:rsid w:val="002A709B"/>
    <w:pPr>
      <w:spacing w:after="120"/>
      <w:ind w:left="360"/>
    </w:pPr>
  </w:style>
  <w:style w:type="paragraph" w:styleId="Textkrper-Erstzeileneinzug2">
    <w:name w:val="Body Text First Indent 2"/>
    <w:basedOn w:val="Textkrper-Zeileneinzug"/>
    <w:rsid w:val="002A709B"/>
    <w:pPr>
      <w:ind w:firstLine="210"/>
    </w:pPr>
  </w:style>
  <w:style w:type="paragraph" w:styleId="Textkrper-Einzug2">
    <w:name w:val="Body Text Indent 2"/>
    <w:basedOn w:val="Standard"/>
    <w:rsid w:val="002A709B"/>
    <w:pPr>
      <w:spacing w:after="120" w:line="480" w:lineRule="auto"/>
      <w:ind w:left="360"/>
    </w:pPr>
  </w:style>
  <w:style w:type="paragraph" w:styleId="Textkrper-Einzug3">
    <w:name w:val="Body Text Indent 3"/>
    <w:basedOn w:val="Standard"/>
    <w:rsid w:val="002A709B"/>
    <w:pPr>
      <w:spacing w:after="120"/>
      <w:ind w:left="360"/>
    </w:pPr>
    <w:rPr>
      <w:sz w:val="16"/>
      <w:szCs w:val="16"/>
    </w:rPr>
  </w:style>
  <w:style w:type="paragraph" w:styleId="Beschriftung">
    <w:name w:val="caption"/>
    <w:basedOn w:val="Standard"/>
    <w:next w:val="Standard"/>
    <w:qFormat/>
    <w:rsid w:val="002A709B"/>
    <w:pPr>
      <w:spacing w:before="120" w:after="120"/>
    </w:pPr>
    <w:rPr>
      <w:b/>
      <w:bCs/>
      <w:szCs w:val="20"/>
    </w:rPr>
  </w:style>
  <w:style w:type="paragraph" w:styleId="Gruformel">
    <w:name w:val="Closing"/>
    <w:basedOn w:val="Standard"/>
    <w:rsid w:val="002A709B"/>
    <w:pPr>
      <w:ind w:left="4320"/>
    </w:pPr>
  </w:style>
  <w:style w:type="paragraph" w:styleId="Kommentarthema">
    <w:name w:val="annotation subject"/>
    <w:basedOn w:val="Kommentartext"/>
    <w:next w:val="Kommentartext"/>
    <w:semiHidden/>
    <w:rsid w:val="002A709B"/>
    <w:rPr>
      <w:b/>
      <w:bCs/>
    </w:rPr>
  </w:style>
  <w:style w:type="paragraph" w:styleId="Datum">
    <w:name w:val="Date"/>
    <w:basedOn w:val="Standard"/>
    <w:next w:val="Standard"/>
    <w:rsid w:val="002A709B"/>
  </w:style>
  <w:style w:type="paragraph" w:styleId="Dokumentstruktur">
    <w:name w:val="Document Map"/>
    <w:basedOn w:val="Standard"/>
    <w:semiHidden/>
    <w:rsid w:val="002A709B"/>
    <w:pPr>
      <w:shd w:val="clear" w:color="auto" w:fill="000080"/>
    </w:pPr>
    <w:rPr>
      <w:rFonts w:ascii="Tahoma" w:hAnsi="Tahoma" w:cs="Tahoma"/>
    </w:rPr>
  </w:style>
  <w:style w:type="paragraph" w:styleId="E-Mail-Signatur">
    <w:name w:val="E-mail Signature"/>
    <w:basedOn w:val="Standard"/>
    <w:rsid w:val="002A709B"/>
  </w:style>
  <w:style w:type="paragraph" w:styleId="Umschlagadresse">
    <w:name w:val="envelope address"/>
    <w:basedOn w:val="Standard"/>
    <w:rsid w:val="002A709B"/>
    <w:pPr>
      <w:framePr w:w="7920" w:h="1980" w:hRule="exact" w:hSpace="180" w:wrap="auto" w:hAnchor="page" w:xAlign="center" w:yAlign="bottom"/>
      <w:ind w:left="2880"/>
    </w:pPr>
    <w:rPr>
      <w:rFonts w:cs="Arial"/>
      <w:sz w:val="24"/>
    </w:rPr>
  </w:style>
  <w:style w:type="paragraph" w:styleId="Umschlagabsenderadresse">
    <w:name w:val="envelope return"/>
    <w:basedOn w:val="Standard"/>
    <w:rsid w:val="002A709B"/>
    <w:rPr>
      <w:rFonts w:cs="Arial"/>
      <w:szCs w:val="20"/>
    </w:rPr>
  </w:style>
  <w:style w:type="paragraph" w:styleId="Funotentext">
    <w:name w:val="footnote text"/>
    <w:basedOn w:val="Standard"/>
    <w:semiHidden/>
    <w:rsid w:val="002A709B"/>
    <w:rPr>
      <w:szCs w:val="20"/>
    </w:rPr>
  </w:style>
  <w:style w:type="paragraph" w:styleId="HTMLAdresse">
    <w:name w:val="HTML Address"/>
    <w:basedOn w:val="Standard"/>
    <w:rsid w:val="002A709B"/>
    <w:rPr>
      <w:i/>
      <w:iCs/>
    </w:rPr>
  </w:style>
  <w:style w:type="paragraph" w:styleId="HTMLVorformatiert">
    <w:name w:val="HTML Preformatted"/>
    <w:basedOn w:val="Standard"/>
    <w:rsid w:val="002A709B"/>
    <w:rPr>
      <w:rFonts w:ascii="Courier New" w:hAnsi="Courier New" w:cs="Courier New"/>
      <w:szCs w:val="20"/>
    </w:rPr>
  </w:style>
  <w:style w:type="paragraph" w:styleId="Index1">
    <w:name w:val="index 1"/>
    <w:basedOn w:val="Standard"/>
    <w:next w:val="Standard"/>
    <w:autoRedefine/>
    <w:semiHidden/>
    <w:rsid w:val="002A709B"/>
    <w:pPr>
      <w:ind w:left="200" w:hanging="200"/>
    </w:pPr>
  </w:style>
  <w:style w:type="paragraph" w:styleId="Index2">
    <w:name w:val="index 2"/>
    <w:basedOn w:val="Standard"/>
    <w:next w:val="Standard"/>
    <w:autoRedefine/>
    <w:semiHidden/>
    <w:rsid w:val="002A709B"/>
    <w:pPr>
      <w:ind w:left="400" w:hanging="200"/>
    </w:pPr>
  </w:style>
  <w:style w:type="paragraph" w:styleId="Index3">
    <w:name w:val="index 3"/>
    <w:basedOn w:val="Standard"/>
    <w:next w:val="Standard"/>
    <w:autoRedefine/>
    <w:semiHidden/>
    <w:rsid w:val="002A709B"/>
    <w:pPr>
      <w:ind w:left="600" w:hanging="200"/>
    </w:pPr>
  </w:style>
  <w:style w:type="paragraph" w:styleId="Index4">
    <w:name w:val="index 4"/>
    <w:basedOn w:val="Standard"/>
    <w:next w:val="Standard"/>
    <w:autoRedefine/>
    <w:semiHidden/>
    <w:rsid w:val="002A709B"/>
    <w:pPr>
      <w:ind w:left="800" w:hanging="200"/>
    </w:pPr>
  </w:style>
  <w:style w:type="paragraph" w:styleId="Index5">
    <w:name w:val="index 5"/>
    <w:basedOn w:val="Standard"/>
    <w:next w:val="Standard"/>
    <w:autoRedefine/>
    <w:semiHidden/>
    <w:rsid w:val="002A709B"/>
    <w:pPr>
      <w:ind w:left="1000" w:hanging="200"/>
    </w:pPr>
  </w:style>
  <w:style w:type="paragraph" w:styleId="Index6">
    <w:name w:val="index 6"/>
    <w:basedOn w:val="Standard"/>
    <w:next w:val="Standard"/>
    <w:autoRedefine/>
    <w:semiHidden/>
    <w:rsid w:val="002A709B"/>
    <w:pPr>
      <w:ind w:left="1200" w:hanging="200"/>
    </w:pPr>
  </w:style>
  <w:style w:type="paragraph" w:styleId="Index7">
    <w:name w:val="index 7"/>
    <w:basedOn w:val="Standard"/>
    <w:next w:val="Standard"/>
    <w:autoRedefine/>
    <w:semiHidden/>
    <w:rsid w:val="002A709B"/>
    <w:pPr>
      <w:ind w:left="1400" w:hanging="200"/>
    </w:pPr>
  </w:style>
  <w:style w:type="paragraph" w:styleId="Index8">
    <w:name w:val="index 8"/>
    <w:basedOn w:val="Standard"/>
    <w:next w:val="Standard"/>
    <w:autoRedefine/>
    <w:semiHidden/>
    <w:rsid w:val="002A709B"/>
    <w:pPr>
      <w:ind w:left="1600" w:hanging="200"/>
    </w:pPr>
  </w:style>
  <w:style w:type="paragraph" w:styleId="Index9">
    <w:name w:val="index 9"/>
    <w:basedOn w:val="Standard"/>
    <w:next w:val="Standard"/>
    <w:autoRedefine/>
    <w:semiHidden/>
    <w:rsid w:val="002A709B"/>
    <w:pPr>
      <w:ind w:left="1800" w:hanging="200"/>
    </w:pPr>
  </w:style>
  <w:style w:type="paragraph" w:styleId="Indexberschrift">
    <w:name w:val="index heading"/>
    <w:basedOn w:val="Standard"/>
    <w:next w:val="Index1"/>
    <w:semiHidden/>
    <w:rsid w:val="002A709B"/>
    <w:rPr>
      <w:rFonts w:cs="Arial"/>
      <w:b/>
      <w:bCs/>
    </w:rPr>
  </w:style>
  <w:style w:type="paragraph" w:styleId="Liste2">
    <w:name w:val="List 2"/>
    <w:basedOn w:val="Standard"/>
    <w:rsid w:val="002A709B"/>
    <w:pPr>
      <w:ind w:left="720" w:hanging="360"/>
    </w:pPr>
  </w:style>
  <w:style w:type="paragraph" w:styleId="Liste3">
    <w:name w:val="List 3"/>
    <w:basedOn w:val="Standard"/>
    <w:rsid w:val="002A709B"/>
    <w:pPr>
      <w:ind w:left="1080" w:hanging="360"/>
    </w:pPr>
  </w:style>
  <w:style w:type="paragraph" w:styleId="Liste4">
    <w:name w:val="List 4"/>
    <w:basedOn w:val="Standard"/>
    <w:rsid w:val="002A709B"/>
    <w:pPr>
      <w:ind w:left="1440" w:hanging="360"/>
    </w:pPr>
  </w:style>
  <w:style w:type="paragraph" w:styleId="Liste5">
    <w:name w:val="List 5"/>
    <w:basedOn w:val="Standard"/>
    <w:rsid w:val="002A709B"/>
    <w:pPr>
      <w:ind w:left="1800" w:hanging="360"/>
    </w:pPr>
  </w:style>
  <w:style w:type="paragraph" w:styleId="Aufzhlungszeichen">
    <w:name w:val="List Bullet"/>
    <w:basedOn w:val="Standard"/>
    <w:autoRedefine/>
    <w:rsid w:val="002A709B"/>
    <w:pPr>
      <w:numPr>
        <w:numId w:val="25"/>
      </w:numPr>
    </w:pPr>
  </w:style>
  <w:style w:type="paragraph" w:styleId="Aufzhlungszeichen2">
    <w:name w:val="List Bullet 2"/>
    <w:basedOn w:val="Standard"/>
    <w:autoRedefine/>
    <w:rsid w:val="002A709B"/>
    <w:pPr>
      <w:numPr>
        <w:numId w:val="26"/>
      </w:numPr>
    </w:pPr>
  </w:style>
  <w:style w:type="paragraph" w:styleId="Aufzhlungszeichen3">
    <w:name w:val="List Bullet 3"/>
    <w:basedOn w:val="Standard"/>
    <w:autoRedefine/>
    <w:rsid w:val="002A709B"/>
    <w:pPr>
      <w:numPr>
        <w:numId w:val="27"/>
      </w:numPr>
    </w:pPr>
  </w:style>
  <w:style w:type="paragraph" w:styleId="Aufzhlungszeichen4">
    <w:name w:val="List Bullet 4"/>
    <w:basedOn w:val="Standard"/>
    <w:autoRedefine/>
    <w:rsid w:val="002A709B"/>
    <w:pPr>
      <w:numPr>
        <w:numId w:val="28"/>
      </w:numPr>
    </w:pPr>
  </w:style>
  <w:style w:type="paragraph" w:styleId="Aufzhlungszeichen5">
    <w:name w:val="List Bullet 5"/>
    <w:basedOn w:val="Standard"/>
    <w:autoRedefine/>
    <w:rsid w:val="002A709B"/>
    <w:pPr>
      <w:numPr>
        <w:numId w:val="29"/>
      </w:numPr>
    </w:pPr>
  </w:style>
  <w:style w:type="paragraph" w:styleId="Listenfortsetzung">
    <w:name w:val="List Continue"/>
    <w:basedOn w:val="Standard"/>
    <w:rsid w:val="002A709B"/>
    <w:pPr>
      <w:spacing w:after="120"/>
      <w:ind w:left="360"/>
    </w:pPr>
  </w:style>
  <w:style w:type="paragraph" w:styleId="Listenfortsetzung2">
    <w:name w:val="List Continue 2"/>
    <w:basedOn w:val="Standard"/>
    <w:rsid w:val="002A709B"/>
    <w:pPr>
      <w:spacing w:after="120"/>
      <w:ind w:left="720"/>
    </w:pPr>
  </w:style>
  <w:style w:type="paragraph" w:styleId="Listenfortsetzung3">
    <w:name w:val="List Continue 3"/>
    <w:basedOn w:val="Standard"/>
    <w:rsid w:val="002A709B"/>
    <w:pPr>
      <w:spacing w:after="120"/>
      <w:ind w:left="1080"/>
    </w:pPr>
  </w:style>
  <w:style w:type="paragraph" w:styleId="Listenfortsetzung4">
    <w:name w:val="List Continue 4"/>
    <w:basedOn w:val="Standard"/>
    <w:rsid w:val="002A709B"/>
    <w:pPr>
      <w:spacing w:after="120"/>
      <w:ind w:left="1440"/>
    </w:pPr>
  </w:style>
  <w:style w:type="paragraph" w:styleId="Listenfortsetzung5">
    <w:name w:val="List Continue 5"/>
    <w:basedOn w:val="Standard"/>
    <w:rsid w:val="002A709B"/>
    <w:pPr>
      <w:spacing w:after="120"/>
      <w:ind w:left="1800"/>
    </w:pPr>
  </w:style>
  <w:style w:type="paragraph" w:styleId="Listennummer">
    <w:name w:val="List Number"/>
    <w:basedOn w:val="Standard"/>
    <w:rsid w:val="002A709B"/>
    <w:pPr>
      <w:numPr>
        <w:numId w:val="30"/>
      </w:numPr>
    </w:pPr>
  </w:style>
  <w:style w:type="paragraph" w:styleId="Listennummer2">
    <w:name w:val="List Number 2"/>
    <w:basedOn w:val="Standard"/>
    <w:rsid w:val="002A709B"/>
    <w:pPr>
      <w:numPr>
        <w:numId w:val="31"/>
      </w:numPr>
    </w:pPr>
  </w:style>
  <w:style w:type="paragraph" w:styleId="Listennummer3">
    <w:name w:val="List Number 3"/>
    <w:basedOn w:val="Standard"/>
    <w:rsid w:val="002A709B"/>
    <w:pPr>
      <w:numPr>
        <w:numId w:val="32"/>
      </w:numPr>
    </w:pPr>
  </w:style>
  <w:style w:type="paragraph" w:styleId="Listennummer4">
    <w:name w:val="List Number 4"/>
    <w:basedOn w:val="Standard"/>
    <w:rsid w:val="002A709B"/>
    <w:pPr>
      <w:numPr>
        <w:numId w:val="33"/>
      </w:numPr>
    </w:pPr>
  </w:style>
  <w:style w:type="paragraph" w:styleId="Listennummer5">
    <w:name w:val="List Number 5"/>
    <w:basedOn w:val="Standard"/>
    <w:rsid w:val="002A709B"/>
    <w:pPr>
      <w:numPr>
        <w:numId w:val="34"/>
      </w:numPr>
    </w:pPr>
  </w:style>
  <w:style w:type="paragraph" w:styleId="Makrotext">
    <w:name w:val="macro"/>
    <w:semiHidden/>
    <w:rsid w:val="002A709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Nachrichtenkopf">
    <w:name w:val="Message Header"/>
    <w:basedOn w:val="Standard"/>
    <w:rsid w:val="002A709B"/>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Standardeinzug">
    <w:name w:val="Normal Indent"/>
    <w:basedOn w:val="Standard"/>
    <w:rsid w:val="002A709B"/>
    <w:pPr>
      <w:ind w:left="720"/>
    </w:pPr>
  </w:style>
  <w:style w:type="paragraph" w:styleId="Fu-Endnotenberschrift">
    <w:name w:val="Note Heading"/>
    <w:basedOn w:val="Standard"/>
    <w:next w:val="Standard"/>
    <w:rsid w:val="002A709B"/>
  </w:style>
  <w:style w:type="paragraph" w:styleId="NurText">
    <w:name w:val="Plain Text"/>
    <w:basedOn w:val="Standard"/>
    <w:link w:val="NurTextZchn"/>
    <w:rsid w:val="002A709B"/>
    <w:rPr>
      <w:rFonts w:ascii="Courier New" w:hAnsi="Courier New"/>
      <w:szCs w:val="20"/>
    </w:rPr>
  </w:style>
  <w:style w:type="paragraph" w:styleId="Anrede">
    <w:name w:val="Salutation"/>
    <w:basedOn w:val="Standard"/>
    <w:next w:val="Standard"/>
    <w:rsid w:val="002A709B"/>
  </w:style>
  <w:style w:type="paragraph" w:styleId="Unterschrift">
    <w:name w:val="Signature"/>
    <w:basedOn w:val="Standard"/>
    <w:rsid w:val="002A709B"/>
    <w:pPr>
      <w:ind w:left="4320"/>
    </w:pPr>
  </w:style>
  <w:style w:type="paragraph" w:styleId="Untertitel">
    <w:name w:val="Subtitle"/>
    <w:basedOn w:val="Standard"/>
    <w:qFormat/>
    <w:rsid w:val="002A709B"/>
    <w:pPr>
      <w:spacing w:after="60"/>
      <w:jc w:val="center"/>
      <w:outlineLvl w:val="1"/>
    </w:pPr>
    <w:rPr>
      <w:rFonts w:cs="Arial"/>
      <w:sz w:val="24"/>
    </w:rPr>
  </w:style>
  <w:style w:type="paragraph" w:styleId="Rechtsgrundlagenverzeichnis">
    <w:name w:val="table of authorities"/>
    <w:basedOn w:val="Standard"/>
    <w:next w:val="Standard"/>
    <w:semiHidden/>
    <w:rsid w:val="002A709B"/>
    <w:pPr>
      <w:ind w:left="200" w:hanging="200"/>
    </w:pPr>
  </w:style>
  <w:style w:type="paragraph" w:styleId="Titel">
    <w:name w:val="Title"/>
    <w:basedOn w:val="Standard"/>
    <w:qFormat/>
    <w:rsid w:val="002A709B"/>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2A709B"/>
    <w:pPr>
      <w:spacing w:before="120"/>
    </w:pPr>
    <w:rPr>
      <w:rFonts w:cs="Arial"/>
      <w:b/>
      <w:bCs/>
      <w:sz w:val="24"/>
    </w:rPr>
  </w:style>
  <w:style w:type="paragraph" w:customStyle="1" w:styleId="StyleBodyTextLeft2">
    <w:name w:val="Style BodyText + Left:  2&quot;"/>
    <w:basedOn w:val="BodyText"/>
    <w:rsid w:val="00B164A4"/>
    <w:pPr>
      <w:tabs>
        <w:tab w:val="left" w:pos="3240"/>
      </w:tabs>
      <w:ind w:left="3240" w:hanging="360"/>
    </w:pPr>
    <w:rPr>
      <w:szCs w:val="20"/>
    </w:rPr>
  </w:style>
  <w:style w:type="paragraph" w:customStyle="1" w:styleId="StyleBodyTextLeft25">
    <w:name w:val="Style BodyText + Left:  2.5&quot;"/>
    <w:basedOn w:val="BodyText"/>
    <w:rsid w:val="00927CE3"/>
    <w:pPr>
      <w:numPr>
        <w:numId w:val="35"/>
      </w:numPr>
      <w:tabs>
        <w:tab w:val="left" w:pos="3600"/>
      </w:tabs>
    </w:pPr>
    <w:rPr>
      <w:szCs w:val="20"/>
    </w:rPr>
  </w:style>
  <w:style w:type="paragraph" w:customStyle="1" w:styleId="Style2">
    <w:name w:val="Style2"/>
    <w:basedOn w:val="BodyText"/>
    <w:next w:val="StyleBodyTextLeft25"/>
    <w:rsid w:val="00927CE3"/>
    <w:pPr>
      <w:ind w:left="3600"/>
    </w:pPr>
  </w:style>
  <w:style w:type="paragraph" w:customStyle="1" w:styleId="Style25">
    <w:name w:val="Style25"/>
    <w:basedOn w:val="BodyText"/>
    <w:rsid w:val="00927CE3"/>
    <w:pPr>
      <w:ind w:left="3600"/>
    </w:pPr>
  </w:style>
  <w:style w:type="paragraph" w:customStyle="1" w:styleId="Style3">
    <w:name w:val="Style3"/>
    <w:basedOn w:val="BodyText"/>
    <w:rsid w:val="00927CE3"/>
    <w:pPr>
      <w:ind w:left="3600"/>
    </w:pPr>
  </w:style>
  <w:style w:type="paragraph" w:customStyle="1" w:styleId="MHBStyleLetter15">
    <w:name w:val="MHBStyleLetter15"/>
    <w:basedOn w:val="BodyText"/>
    <w:rsid w:val="00927CE3"/>
    <w:pPr>
      <w:ind w:left="2520" w:hanging="360"/>
    </w:pPr>
  </w:style>
  <w:style w:type="paragraph" w:customStyle="1" w:styleId="MHBHang15">
    <w:name w:val="MHBHang15"/>
    <w:basedOn w:val="BodyText"/>
    <w:rsid w:val="0069594F"/>
    <w:pPr>
      <w:tabs>
        <w:tab w:val="left" w:pos="2520"/>
      </w:tabs>
      <w:ind w:left="4680" w:hanging="2520"/>
    </w:pPr>
  </w:style>
  <w:style w:type="paragraph" w:customStyle="1" w:styleId="bodytextind10">
    <w:name w:val="bodytextind1"/>
    <w:basedOn w:val="Standard"/>
    <w:rsid w:val="0075411F"/>
    <w:pPr>
      <w:spacing w:before="60"/>
      <w:ind w:left="2520"/>
    </w:pPr>
    <w:rPr>
      <w:rFonts w:cs="Arial"/>
      <w:szCs w:val="20"/>
    </w:rPr>
  </w:style>
  <w:style w:type="paragraph" w:customStyle="1" w:styleId="StyleHeading3Kernat14pt">
    <w:name w:val="Style Heading 3 + Kern at 14 pt"/>
    <w:basedOn w:val="berschrift3"/>
    <w:link w:val="StyleHeading3Kernat14ptChar"/>
    <w:rsid w:val="00F16EEB"/>
    <w:rPr>
      <w:bCs/>
      <w:kern w:val="28"/>
    </w:rPr>
  </w:style>
  <w:style w:type="character" w:customStyle="1" w:styleId="berschrift3Zchn">
    <w:name w:val="Überschrift 3 Zchn"/>
    <w:link w:val="berschrift3"/>
    <w:rsid w:val="004A7E61"/>
    <w:rPr>
      <w:rFonts w:ascii="Arial" w:hAnsi="Arial"/>
      <w:b/>
      <w:snapToGrid w:val="0"/>
      <w:sz w:val="22"/>
    </w:rPr>
  </w:style>
  <w:style w:type="character" w:customStyle="1" w:styleId="StyleHeading3Kernat14ptChar">
    <w:name w:val="Style Heading 3 + Kern at 14 pt Char"/>
    <w:link w:val="StyleHeading3Kernat14pt"/>
    <w:rsid w:val="00F16EEB"/>
    <w:rPr>
      <w:rFonts w:ascii="Arial" w:hAnsi="Arial"/>
      <w:b/>
      <w:bCs/>
      <w:snapToGrid w:val="0"/>
      <w:kern w:val="28"/>
      <w:sz w:val="22"/>
    </w:rPr>
  </w:style>
  <w:style w:type="character" w:styleId="Fett">
    <w:name w:val="Strong"/>
    <w:qFormat/>
    <w:rsid w:val="00934AFC"/>
    <w:rPr>
      <w:b/>
      <w:bCs/>
    </w:rPr>
  </w:style>
  <w:style w:type="paragraph" w:customStyle="1" w:styleId="AddedStan">
    <w:name w:val="AddedStan"/>
    <w:basedOn w:val="Standard"/>
    <w:rsid w:val="00BB1AEE"/>
    <w:pPr>
      <w:ind w:left="2160" w:right="-1440"/>
    </w:pPr>
    <w:rPr>
      <w:rFonts w:ascii="Century Schoolbook" w:hAnsi="Century Schoolbook"/>
      <w:color w:val="000000"/>
      <w:sz w:val="22"/>
      <w:szCs w:val="20"/>
      <w:u w:val="single"/>
    </w:rPr>
  </w:style>
  <w:style w:type="table" w:styleId="Tabellenraster">
    <w:name w:val="Table Grid"/>
    <w:basedOn w:val="NormaleTabelle"/>
    <w:rsid w:val="00BB1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dyTextTab0Left15Firstline0">
    <w:name w:val="Style BodyTextTab0 + Left:  1.5&quot; First line:  0&quot;"/>
    <w:basedOn w:val="BodyTextTab0"/>
    <w:rsid w:val="009927F9"/>
    <w:rPr>
      <w:szCs w:val="20"/>
    </w:rPr>
  </w:style>
  <w:style w:type="paragraph" w:customStyle="1" w:styleId="StyleHeading2Left15Firstline0">
    <w:name w:val="Style Heading 2 + Left:  1.5&quot; First line:  0&quot;"/>
    <w:basedOn w:val="berschrift2"/>
    <w:rsid w:val="00AD4D87"/>
    <w:rPr>
      <w:bCs/>
    </w:rPr>
  </w:style>
  <w:style w:type="character" w:customStyle="1" w:styleId="FuzeileZchn">
    <w:name w:val="Fußzeile Zchn"/>
    <w:link w:val="Fuzeile"/>
    <w:rsid w:val="00E15B92"/>
    <w:rPr>
      <w:rFonts w:ascii="Arial" w:hAnsi="Arial"/>
      <w:b/>
      <w:noProof/>
      <w:sz w:val="16"/>
    </w:rPr>
  </w:style>
  <w:style w:type="character" w:customStyle="1" w:styleId="NurTextZchn">
    <w:name w:val="Nur Text Zchn"/>
    <w:link w:val="NurText"/>
    <w:locked/>
    <w:rsid w:val="00263589"/>
    <w:rPr>
      <w:rFonts w:ascii="Courier New" w:hAnsi="Courier New" w:cs="Courier New"/>
    </w:rPr>
  </w:style>
  <w:style w:type="paragraph" w:customStyle="1" w:styleId="MediumGrid1-Accent21">
    <w:name w:val="Medium Grid 1 - Accent 21"/>
    <w:basedOn w:val="Standard"/>
    <w:qFormat/>
    <w:rsid w:val="00C42C7D"/>
    <w:pPr>
      <w:ind w:left="720"/>
    </w:pPr>
  </w:style>
  <w:style w:type="paragraph" w:customStyle="1" w:styleId="TitleText">
    <w:name w:val="TitleText"/>
    <w:basedOn w:val="BodyText"/>
    <w:qFormat/>
    <w:rsid w:val="00F118A4"/>
    <w:pPr>
      <w:tabs>
        <w:tab w:val="left" w:pos="2880"/>
        <w:tab w:val="left" w:pos="6192"/>
      </w:tabs>
      <w:spacing w:before="0"/>
      <w:ind w:left="2448"/>
    </w:pPr>
  </w:style>
  <w:style w:type="character" w:customStyle="1" w:styleId="Textkrper3Zchn">
    <w:name w:val="Textkörper 3 Zchn"/>
    <w:link w:val="Textkrper3"/>
    <w:rsid w:val="004C3EAD"/>
    <w:rPr>
      <w:rFonts w:ascii="Arial" w:hAnsi="Arial"/>
      <w:b/>
      <w:sz w:val="22"/>
    </w:rPr>
  </w:style>
  <w:style w:type="paragraph" w:customStyle="1" w:styleId="ColorfulShading-Accent11">
    <w:name w:val="Colorful Shading - Accent 11"/>
    <w:hidden/>
    <w:rsid w:val="00F36803"/>
    <w:rPr>
      <w:rFonts w:ascii="Arial" w:hAnsi="Arial"/>
      <w:szCs w:val="24"/>
      <w:lang w:eastAsia="en-US"/>
    </w:rPr>
  </w:style>
  <w:style w:type="paragraph" w:customStyle="1" w:styleId="ColorfulList-Accent11">
    <w:name w:val="Colorful List - Accent 11"/>
    <w:basedOn w:val="Standard"/>
    <w:qFormat/>
    <w:rsid w:val="000E5860"/>
    <w:pPr>
      <w:ind w:left="720"/>
    </w:pPr>
  </w:style>
  <w:style w:type="paragraph" w:styleId="berarbeitung">
    <w:name w:val="Revision"/>
    <w:hidden/>
    <w:rsid w:val="00A1557D"/>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13969">
      <w:bodyDiv w:val="1"/>
      <w:marLeft w:val="0"/>
      <w:marRight w:val="0"/>
      <w:marTop w:val="0"/>
      <w:marBottom w:val="0"/>
      <w:divBdr>
        <w:top w:val="none" w:sz="0" w:space="0" w:color="auto"/>
        <w:left w:val="none" w:sz="0" w:space="0" w:color="auto"/>
        <w:bottom w:val="none" w:sz="0" w:space="0" w:color="auto"/>
        <w:right w:val="none" w:sz="0" w:space="0" w:color="auto"/>
      </w:divBdr>
      <w:divsChild>
        <w:div w:id="1460803993">
          <w:marLeft w:val="0"/>
          <w:marRight w:val="0"/>
          <w:marTop w:val="0"/>
          <w:marBottom w:val="0"/>
          <w:divBdr>
            <w:top w:val="none" w:sz="0" w:space="0" w:color="auto"/>
            <w:left w:val="none" w:sz="0" w:space="0" w:color="auto"/>
            <w:bottom w:val="none" w:sz="0" w:space="0" w:color="auto"/>
            <w:right w:val="none" w:sz="0" w:space="0" w:color="auto"/>
          </w:divBdr>
          <w:divsChild>
            <w:div w:id="1013990253">
              <w:marLeft w:val="0"/>
              <w:marRight w:val="0"/>
              <w:marTop w:val="0"/>
              <w:marBottom w:val="0"/>
              <w:divBdr>
                <w:top w:val="none" w:sz="0" w:space="0" w:color="auto"/>
                <w:left w:val="none" w:sz="0" w:space="0" w:color="auto"/>
                <w:bottom w:val="none" w:sz="0" w:space="0" w:color="auto"/>
                <w:right w:val="none" w:sz="0" w:space="0" w:color="auto"/>
              </w:divBdr>
            </w:div>
            <w:div w:id="1187518651">
              <w:marLeft w:val="0"/>
              <w:marRight w:val="0"/>
              <w:marTop w:val="0"/>
              <w:marBottom w:val="0"/>
              <w:divBdr>
                <w:top w:val="none" w:sz="0" w:space="0" w:color="auto"/>
                <w:left w:val="none" w:sz="0" w:space="0" w:color="auto"/>
                <w:bottom w:val="none" w:sz="0" w:space="0" w:color="auto"/>
                <w:right w:val="none" w:sz="0" w:space="0" w:color="auto"/>
              </w:divBdr>
            </w:div>
            <w:div w:id="1214270447">
              <w:marLeft w:val="0"/>
              <w:marRight w:val="0"/>
              <w:marTop w:val="0"/>
              <w:marBottom w:val="0"/>
              <w:divBdr>
                <w:top w:val="none" w:sz="0" w:space="0" w:color="auto"/>
                <w:left w:val="none" w:sz="0" w:space="0" w:color="auto"/>
                <w:bottom w:val="none" w:sz="0" w:space="0" w:color="auto"/>
                <w:right w:val="none" w:sz="0" w:space="0" w:color="auto"/>
              </w:divBdr>
            </w:div>
            <w:div w:id="14821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1145">
      <w:bodyDiv w:val="1"/>
      <w:marLeft w:val="0"/>
      <w:marRight w:val="0"/>
      <w:marTop w:val="0"/>
      <w:marBottom w:val="0"/>
      <w:divBdr>
        <w:top w:val="none" w:sz="0" w:space="0" w:color="auto"/>
        <w:left w:val="none" w:sz="0" w:space="0" w:color="auto"/>
        <w:bottom w:val="none" w:sz="0" w:space="0" w:color="auto"/>
        <w:right w:val="none" w:sz="0" w:space="0" w:color="auto"/>
      </w:divBdr>
    </w:div>
    <w:div w:id="712071952">
      <w:bodyDiv w:val="1"/>
      <w:marLeft w:val="0"/>
      <w:marRight w:val="0"/>
      <w:marTop w:val="0"/>
      <w:marBottom w:val="0"/>
      <w:divBdr>
        <w:top w:val="none" w:sz="0" w:space="0" w:color="auto"/>
        <w:left w:val="none" w:sz="0" w:space="0" w:color="auto"/>
        <w:bottom w:val="none" w:sz="0" w:space="0" w:color="auto"/>
        <w:right w:val="none" w:sz="0" w:space="0" w:color="auto"/>
      </w:divBdr>
      <w:divsChild>
        <w:div w:id="105238997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23022458">
      <w:bodyDiv w:val="1"/>
      <w:marLeft w:val="0"/>
      <w:marRight w:val="0"/>
      <w:marTop w:val="0"/>
      <w:marBottom w:val="0"/>
      <w:divBdr>
        <w:top w:val="none" w:sz="0" w:space="0" w:color="auto"/>
        <w:left w:val="none" w:sz="0" w:space="0" w:color="auto"/>
        <w:bottom w:val="none" w:sz="0" w:space="0" w:color="auto"/>
        <w:right w:val="none" w:sz="0" w:space="0" w:color="auto"/>
      </w:divBdr>
      <w:divsChild>
        <w:div w:id="286860518">
          <w:marLeft w:val="0"/>
          <w:marRight w:val="0"/>
          <w:marTop w:val="0"/>
          <w:marBottom w:val="0"/>
          <w:divBdr>
            <w:top w:val="none" w:sz="0" w:space="0" w:color="auto"/>
            <w:left w:val="none" w:sz="0" w:space="0" w:color="auto"/>
            <w:bottom w:val="none" w:sz="0" w:space="0" w:color="auto"/>
            <w:right w:val="none" w:sz="0" w:space="0" w:color="auto"/>
          </w:divBdr>
        </w:div>
      </w:divsChild>
    </w:div>
    <w:div w:id="1149784073">
      <w:bodyDiv w:val="1"/>
      <w:marLeft w:val="0"/>
      <w:marRight w:val="0"/>
      <w:marTop w:val="0"/>
      <w:marBottom w:val="0"/>
      <w:divBdr>
        <w:top w:val="none" w:sz="0" w:space="0" w:color="auto"/>
        <w:left w:val="none" w:sz="0" w:space="0" w:color="auto"/>
        <w:bottom w:val="none" w:sz="0" w:space="0" w:color="auto"/>
        <w:right w:val="none" w:sz="0" w:space="0" w:color="auto"/>
      </w:divBdr>
      <w:divsChild>
        <w:div w:id="1840077812">
          <w:marLeft w:val="0"/>
          <w:marRight w:val="0"/>
          <w:marTop w:val="0"/>
          <w:marBottom w:val="0"/>
          <w:divBdr>
            <w:top w:val="none" w:sz="0" w:space="0" w:color="auto"/>
            <w:left w:val="none" w:sz="0" w:space="0" w:color="auto"/>
            <w:bottom w:val="none" w:sz="0" w:space="0" w:color="auto"/>
            <w:right w:val="none" w:sz="0" w:space="0" w:color="auto"/>
          </w:divBdr>
        </w:div>
      </w:divsChild>
    </w:div>
    <w:div w:id="1174496908">
      <w:bodyDiv w:val="1"/>
      <w:marLeft w:val="750"/>
      <w:marRight w:val="0"/>
      <w:marTop w:val="300"/>
      <w:marBottom w:val="0"/>
      <w:divBdr>
        <w:top w:val="none" w:sz="0" w:space="0" w:color="auto"/>
        <w:left w:val="none" w:sz="0" w:space="0" w:color="auto"/>
        <w:bottom w:val="none" w:sz="0" w:space="0" w:color="auto"/>
        <w:right w:val="none" w:sz="0" w:space="0" w:color="auto"/>
      </w:divBdr>
      <w:divsChild>
        <w:div w:id="1205156">
          <w:marLeft w:val="0"/>
          <w:marRight w:val="0"/>
          <w:marTop w:val="0"/>
          <w:marBottom w:val="0"/>
          <w:divBdr>
            <w:top w:val="none" w:sz="0" w:space="0" w:color="auto"/>
            <w:left w:val="none" w:sz="0" w:space="0" w:color="auto"/>
            <w:bottom w:val="none" w:sz="0" w:space="0" w:color="auto"/>
            <w:right w:val="none" w:sz="0" w:space="0" w:color="auto"/>
          </w:divBdr>
        </w:div>
        <w:div w:id="54862067">
          <w:marLeft w:val="720"/>
          <w:marRight w:val="0"/>
          <w:marTop w:val="0"/>
          <w:marBottom w:val="0"/>
          <w:divBdr>
            <w:top w:val="none" w:sz="0" w:space="0" w:color="auto"/>
            <w:left w:val="none" w:sz="0" w:space="0" w:color="auto"/>
            <w:bottom w:val="none" w:sz="0" w:space="0" w:color="auto"/>
            <w:right w:val="none" w:sz="0" w:space="0" w:color="auto"/>
          </w:divBdr>
        </w:div>
        <w:div w:id="126509855">
          <w:marLeft w:val="720"/>
          <w:marRight w:val="0"/>
          <w:marTop w:val="0"/>
          <w:marBottom w:val="0"/>
          <w:divBdr>
            <w:top w:val="none" w:sz="0" w:space="0" w:color="auto"/>
            <w:left w:val="none" w:sz="0" w:space="0" w:color="auto"/>
            <w:bottom w:val="none" w:sz="0" w:space="0" w:color="auto"/>
            <w:right w:val="none" w:sz="0" w:space="0" w:color="auto"/>
          </w:divBdr>
        </w:div>
        <w:div w:id="248972197">
          <w:marLeft w:val="720"/>
          <w:marRight w:val="0"/>
          <w:marTop w:val="0"/>
          <w:marBottom w:val="0"/>
          <w:divBdr>
            <w:top w:val="none" w:sz="0" w:space="0" w:color="auto"/>
            <w:left w:val="none" w:sz="0" w:space="0" w:color="auto"/>
            <w:bottom w:val="none" w:sz="0" w:space="0" w:color="auto"/>
            <w:right w:val="none" w:sz="0" w:space="0" w:color="auto"/>
          </w:divBdr>
        </w:div>
        <w:div w:id="365297803">
          <w:marLeft w:val="720"/>
          <w:marRight w:val="0"/>
          <w:marTop w:val="0"/>
          <w:marBottom w:val="0"/>
          <w:divBdr>
            <w:top w:val="none" w:sz="0" w:space="0" w:color="auto"/>
            <w:left w:val="none" w:sz="0" w:space="0" w:color="auto"/>
            <w:bottom w:val="none" w:sz="0" w:space="0" w:color="auto"/>
            <w:right w:val="none" w:sz="0" w:space="0" w:color="auto"/>
          </w:divBdr>
        </w:div>
        <w:div w:id="437068597">
          <w:marLeft w:val="0"/>
          <w:marRight w:val="0"/>
          <w:marTop w:val="0"/>
          <w:marBottom w:val="0"/>
          <w:divBdr>
            <w:top w:val="none" w:sz="0" w:space="0" w:color="auto"/>
            <w:left w:val="none" w:sz="0" w:space="0" w:color="auto"/>
            <w:bottom w:val="none" w:sz="0" w:space="0" w:color="auto"/>
            <w:right w:val="none" w:sz="0" w:space="0" w:color="auto"/>
          </w:divBdr>
        </w:div>
        <w:div w:id="484399669">
          <w:marLeft w:val="0"/>
          <w:marRight w:val="0"/>
          <w:marTop w:val="0"/>
          <w:marBottom w:val="0"/>
          <w:divBdr>
            <w:top w:val="none" w:sz="0" w:space="0" w:color="auto"/>
            <w:left w:val="none" w:sz="0" w:space="0" w:color="auto"/>
            <w:bottom w:val="none" w:sz="0" w:space="0" w:color="auto"/>
            <w:right w:val="none" w:sz="0" w:space="0" w:color="auto"/>
          </w:divBdr>
        </w:div>
        <w:div w:id="557130420">
          <w:marLeft w:val="0"/>
          <w:marRight w:val="0"/>
          <w:marTop w:val="0"/>
          <w:marBottom w:val="0"/>
          <w:divBdr>
            <w:top w:val="none" w:sz="0" w:space="0" w:color="auto"/>
            <w:left w:val="none" w:sz="0" w:space="0" w:color="auto"/>
            <w:bottom w:val="none" w:sz="0" w:space="0" w:color="auto"/>
            <w:right w:val="none" w:sz="0" w:space="0" w:color="auto"/>
          </w:divBdr>
        </w:div>
        <w:div w:id="723404579">
          <w:marLeft w:val="0"/>
          <w:marRight w:val="0"/>
          <w:marTop w:val="0"/>
          <w:marBottom w:val="0"/>
          <w:divBdr>
            <w:top w:val="none" w:sz="0" w:space="0" w:color="auto"/>
            <w:left w:val="none" w:sz="0" w:space="0" w:color="auto"/>
            <w:bottom w:val="none" w:sz="0" w:space="0" w:color="auto"/>
            <w:right w:val="none" w:sz="0" w:space="0" w:color="auto"/>
          </w:divBdr>
        </w:div>
        <w:div w:id="759715575">
          <w:marLeft w:val="0"/>
          <w:marRight w:val="0"/>
          <w:marTop w:val="0"/>
          <w:marBottom w:val="0"/>
          <w:divBdr>
            <w:top w:val="none" w:sz="0" w:space="0" w:color="auto"/>
            <w:left w:val="none" w:sz="0" w:space="0" w:color="auto"/>
            <w:bottom w:val="none" w:sz="0" w:space="0" w:color="auto"/>
            <w:right w:val="none" w:sz="0" w:space="0" w:color="auto"/>
          </w:divBdr>
        </w:div>
        <w:div w:id="762261404">
          <w:marLeft w:val="0"/>
          <w:marRight w:val="0"/>
          <w:marTop w:val="0"/>
          <w:marBottom w:val="0"/>
          <w:divBdr>
            <w:top w:val="none" w:sz="0" w:space="0" w:color="auto"/>
            <w:left w:val="none" w:sz="0" w:space="0" w:color="auto"/>
            <w:bottom w:val="none" w:sz="0" w:space="0" w:color="auto"/>
            <w:right w:val="none" w:sz="0" w:space="0" w:color="auto"/>
          </w:divBdr>
        </w:div>
        <w:div w:id="856623313">
          <w:marLeft w:val="0"/>
          <w:marRight w:val="0"/>
          <w:marTop w:val="0"/>
          <w:marBottom w:val="0"/>
          <w:divBdr>
            <w:top w:val="none" w:sz="0" w:space="0" w:color="auto"/>
            <w:left w:val="none" w:sz="0" w:space="0" w:color="auto"/>
            <w:bottom w:val="none" w:sz="0" w:space="0" w:color="auto"/>
            <w:right w:val="none" w:sz="0" w:space="0" w:color="auto"/>
          </w:divBdr>
        </w:div>
        <w:div w:id="868184263">
          <w:marLeft w:val="0"/>
          <w:marRight w:val="0"/>
          <w:marTop w:val="0"/>
          <w:marBottom w:val="0"/>
          <w:divBdr>
            <w:top w:val="none" w:sz="0" w:space="0" w:color="auto"/>
            <w:left w:val="none" w:sz="0" w:space="0" w:color="auto"/>
            <w:bottom w:val="none" w:sz="0" w:space="0" w:color="auto"/>
            <w:right w:val="none" w:sz="0" w:space="0" w:color="auto"/>
          </w:divBdr>
        </w:div>
        <w:div w:id="965962616">
          <w:marLeft w:val="0"/>
          <w:marRight w:val="0"/>
          <w:marTop w:val="0"/>
          <w:marBottom w:val="0"/>
          <w:divBdr>
            <w:top w:val="none" w:sz="0" w:space="0" w:color="auto"/>
            <w:left w:val="none" w:sz="0" w:space="0" w:color="auto"/>
            <w:bottom w:val="none" w:sz="0" w:space="0" w:color="auto"/>
            <w:right w:val="none" w:sz="0" w:space="0" w:color="auto"/>
          </w:divBdr>
        </w:div>
        <w:div w:id="1027487142">
          <w:marLeft w:val="0"/>
          <w:marRight w:val="0"/>
          <w:marTop w:val="0"/>
          <w:marBottom w:val="0"/>
          <w:divBdr>
            <w:top w:val="none" w:sz="0" w:space="0" w:color="auto"/>
            <w:left w:val="none" w:sz="0" w:space="0" w:color="auto"/>
            <w:bottom w:val="none" w:sz="0" w:space="0" w:color="auto"/>
            <w:right w:val="none" w:sz="0" w:space="0" w:color="auto"/>
          </w:divBdr>
        </w:div>
        <w:div w:id="1145855917">
          <w:marLeft w:val="720"/>
          <w:marRight w:val="0"/>
          <w:marTop w:val="0"/>
          <w:marBottom w:val="0"/>
          <w:divBdr>
            <w:top w:val="none" w:sz="0" w:space="0" w:color="auto"/>
            <w:left w:val="none" w:sz="0" w:space="0" w:color="auto"/>
            <w:bottom w:val="none" w:sz="0" w:space="0" w:color="auto"/>
            <w:right w:val="none" w:sz="0" w:space="0" w:color="auto"/>
          </w:divBdr>
        </w:div>
        <w:div w:id="1156141825">
          <w:marLeft w:val="0"/>
          <w:marRight w:val="0"/>
          <w:marTop w:val="0"/>
          <w:marBottom w:val="0"/>
          <w:divBdr>
            <w:top w:val="none" w:sz="0" w:space="0" w:color="auto"/>
            <w:left w:val="none" w:sz="0" w:space="0" w:color="auto"/>
            <w:bottom w:val="none" w:sz="0" w:space="0" w:color="auto"/>
            <w:right w:val="none" w:sz="0" w:space="0" w:color="auto"/>
          </w:divBdr>
        </w:div>
        <w:div w:id="1169441780">
          <w:marLeft w:val="0"/>
          <w:marRight w:val="0"/>
          <w:marTop w:val="0"/>
          <w:marBottom w:val="0"/>
          <w:divBdr>
            <w:top w:val="none" w:sz="0" w:space="0" w:color="auto"/>
            <w:left w:val="none" w:sz="0" w:space="0" w:color="auto"/>
            <w:bottom w:val="none" w:sz="0" w:space="0" w:color="auto"/>
            <w:right w:val="none" w:sz="0" w:space="0" w:color="auto"/>
          </w:divBdr>
        </w:div>
        <w:div w:id="1175191578">
          <w:marLeft w:val="720"/>
          <w:marRight w:val="0"/>
          <w:marTop w:val="0"/>
          <w:marBottom w:val="0"/>
          <w:divBdr>
            <w:top w:val="none" w:sz="0" w:space="0" w:color="auto"/>
            <w:left w:val="none" w:sz="0" w:space="0" w:color="auto"/>
            <w:bottom w:val="none" w:sz="0" w:space="0" w:color="auto"/>
            <w:right w:val="none" w:sz="0" w:space="0" w:color="auto"/>
          </w:divBdr>
        </w:div>
        <w:div w:id="1182208529">
          <w:marLeft w:val="720"/>
          <w:marRight w:val="0"/>
          <w:marTop w:val="0"/>
          <w:marBottom w:val="0"/>
          <w:divBdr>
            <w:top w:val="none" w:sz="0" w:space="0" w:color="auto"/>
            <w:left w:val="none" w:sz="0" w:space="0" w:color="auto"/>
            <w:bottom w:val="none" w:sz="0" w:space="0" w:color="auto"/>
            <w:right w:val="none" w:sz="0" w:space="0" w:color="auto"/>
          </w:divBdr>
        </w:div>
        <w:div w:id="1231037185">
          <w:marLeft w:val="0"/>
          <w:marRight w:val="0"/>
          <w:marTop w:val="0"/>
          <w:marBottom w:val="0"/>
          <w:divBdr>
            <w:top w:val="none" w:sz="0" w:space="0" w:color="auto"/>
            <w:left w:val="none" w:sz="0" w:space="0" w:color="auto"/>
            <w:bottom w:val="none" w:sz="0" w:space="0" w:color="auto"/>
            <w:right w:val="none" w:sz="0" w:space="0" w:color="auto"/>
          </w:divBdr>
        </w:div>
        <w:div w:id="1285693002">
          <w:marLeft w:val="720"/>
          <w:marRight w:val="0"/>
          <w:marTop w:val="0"/>
          <w:marBottom w:val="0"/>
          <w:divBdr>
            <w:top w:val="none" w:sz="0" w:space="0" w:color="auto"/>
            <w:left w:val="none" w:sz="0" w:space="0" w:color="auto"/>
            <w:bottom w:val="none" w:sz="0" w:space="0" w:color="auto"/>
            <w:right w:val="none" w:sz="0" w:space="0" w:color="auto"/>
          </w:divBdr>
        </w:div>
        <w:div w:id="1351175336">
          <w:marLeft w:val="0"/>
          <w:marRight w:val="0"/>
          <w:marTop w:val="0"/>
          <w:marBottom w:val="0"/>
          <w:divBdr>
            <w:top w:val="none" w:sz="0" w:space="0" w:color="auto"/>
            <w:left w:val="none" w:sz="0" w:space="0" w:color="auto"/>
            <w:bottom w:val="none" w:sz="0" w:space="0" w:color="auto"/>
            <w:right w:val="none" w:sz="0" w:space="0" w:color="auto"/>
          </w:divBdr>
        </w:div>
        <w:div w:id="1361054939">
          <w:marLeft w:val="0"/>
          <w:marRight w:val="0"/>
          <w:marTop w:val="0"/>
          <w:marBottom w:val="0"/>
          <w:divBdr>
            <w:top w:val="none" w:sz="0" w:space="0" w:color="auto"/>
            <w:left w:val="none" w:sz="0" w:space="0" w:color="auto"/>
            <w:bottom w:val="none" w:sz="0" w:space="0" w:color="auto"/>
            <w:right w:val="none" w:sz="0" w:space="0" w:color="auto"/>
          </w:divBdr>
        </w:div>
        <w:div w:id="1373186471">
          <w:marLeft w:val="0"/>
          <w:marRight w:val="0"/>
          <w:marTop w:val="0"/>
          <w:marBottom w:val="0"/>
          <w:divBdr>
            <w:top w:val="none" w:sz="0" w:space="0" w:color="auto"/>
            <w:left w:val="none" w:sz="0" w:space="0" w:color="auto"/>
            <w:bottom w:val="none" w:sz="0" w:space="0" w:color="auto"/>
            <w:right w:val="none" w:sz="0" w:space="0" w:color="auto"/>
          </w:divBdr>
        </w:div>
        <w:div w:id="1395852904">
          <w:marLeft w:val="720"/>
          <w:marRight w:val="0"/>
          <w:marTop w:val="0"/>
          <w:marBottom w:val="0"/>
          <w:divBdr>
            <w:top w:val="none" w:sz="0" w:space="0" w:color="auto"/>
            <w:left w:val="none" w:sz="0" w:space="0" w:color="auto"/>
            <w:bottom w:val="none" w:sz="0" w:space="0" w:color="auto"/>
            <w:right w:val="none" w:sz="0" w:space="0" w:color="auto"/>
          </w:divBdr>
        </w:div>
        <w:div w:id="1398481942">
          <w:marLeft w:val="720"/>
          <w:marRight w:val="0"/>
          <w:marTop w:val="0"/>
          <w:marBottom w:val="0"/>
          <w:divBdr>
            <w:top w:val="none" w:sz="0" w:space="0" w:color="auto"/>
            <w:left w:val="none" w:sz="0" w:space="0" w:color="auto"/>
            <w:bottom w:val="none" w:sz="0" w:space="0" w:color="auto"/>
            <w:right w:val="none" w:sz="0" w:space="0" w:color="auto"/>
          </w:divBdr>
        </w:div>
        <w:div w:id="1401713399">
          <w:marLeft w:val="0"/>
          <w:marRight w:val="0"/>
          <w:marTop w:val="0"/>
          <w:marBottom w:val="0"/>
          <w:divBdr>
            <w:top w:val="none" w:sz="0" w:space="0" w:color="auto"/>
            <w:left w:val="none" w:sz="0" w:space="0" w:color="auto"/>
            <w:bottom w:val="none" w:sz="0" w:space="0" w:color="auto"/>
            <w:right w:val="none" w:sz="0" w:space="0" w:color="auto"/>
          </w:divBdr>
        </w:div>
        <w:div w:id="1550800502">
          <w:marLeft w:val="0"/>
          <w:marRight w:val="0"/>
          <w:marTop w:val="0"/>
          <w:marBottom w:val="0"/>
          <w:divBdr>
            <w:top w:val="none" w:sz="0" w:space="0" w:color="auto"/>
            <w:left w:val="none" w:sz="0" w:space="0" w:color="auto"/>
            <w:bottom w:val="none" w:sz="0" w:space="0" w:color="auto"/>
            <w:right w:val="none" w:sz="0" w:space="0" w:color="auto"/>
          </w:divBdr>
        </w:div>
        <w:div w:id="1581258470">
          <w:marLeft w:val="720"/>
          <w:marRight w:val="0"/>
          <w:marTop w:val="0"/>
          <w:marBottom w:val="0"/>
          <w:divBdr>
            <w:top w:val="none" w:sz="0" w:space="0" w:color="auto"/>
            <w:left w:val="none" w:sz="0" w:space="0" w:color="auto"/>
            <w:bottom w:val="none" w:sz="0" w:space="0" w:color="auto"/>
            <w:right w:val="none" w:sz="0" w:space="0" w:color="auto"/>
          </w:divBdr>
        </w:div>
        <w:div w:id="1647396037">
          <w:marLeft w:val="720"/>
          <w:marRight w:val="0"/>
          <w:marTop w:val="0"/>
          <w:marBottom w:val="0"/>
          <w:divBdr>
            <w:top w:val="none" w:sz="0" w:space="0" w:color="auto"/>
            <w:left w:val="none" w:sz="0" w:space="0" w:color="auto"/>
            <w:bottom w:val="none" w:sz="0" w:space="0" w:color="auto"/>
            <w:right w:val="none" w:sz="0" w:space="0" w:color="auto"/>
          </w:divBdr>
        </w:div>
        <w:div w:id="1710492521">
          <w:marLeft w:val="0"/>
          <w:marRight w:val="0"/>
          <w:marTop w:val="0"/>
          <w:marBottom w:val="0"/>
          <w:divBdr>
            <w:top w:val="none" w:sz="0" w:space="0" w:color="auto"/>
            <w:left w:val="none" w:sz="0" w:space="0" w:color="auto"/>
            <w:bottom w:val="none" w:sz="0" w:space="0" w:color="auto"/>
            <w:right w:val="none" w:sz="0" w:space="0" w:color="auto"/>
          </w:divBdr>
        </w:div>
        <w:div w:id="1720200844">
          <w:marLeft w:val="0"/>
          <w:marRight w:val="0"/>
          <w:marTop w:val="0"/>
          <w:marBottom w:val="0"/>
          <w:divBdr>
            <w:top w:val="none" w:sz="0" w:space="0" w:color="auto"/>
            <w:left w:val="none" w:sz="0" w:space="0" w:color="auto"/>
            <w:bottom w:val="none" w:sz="0" w:space="0" w:color="auto"/>
            <w:right w:val="none" w:sz="0" w:space="0" w:color="auto"/>
          </w:divBdr>
        </w:div>
        <w:div w:id="1758359048">
          <w:marLeft w:val="720"/>
          <w:marRight w:val="0"/>
          <w:marTop w:val="0"/>
          <w:marBottom w:val="0"/>
          <w:divBdr>
            <w:top w:val="none" w:sz="0" w:space="0" w:color="auto"/>
            <w:left w:val="none" w:sz="0" w:space="0" w:color="auto"/>
            <w:bottom w:val="none" w:sz="0" w:space="0" w:color="auto"/>
            <w:right w:val="none" w:sz="0" w:space="0" w:color="auto"/>
          </w:divBdr>
        </w:div>
        <w:div w:id="1761442393">
          <w:marLeft w:val="0"/>
          <w:marRight w:val="0"/>
          <w:marTop w:val="0"/>
          <w:marBottom w:val="0"/>
          <w:divBdr>
            <w:top w:val="none" w:sz="0" w:space="0" w:color="auto"/>
            <w:left w:val="none" w:sz="0" w:space="0" w:color="auto"/>
            <w:bottom w:val="none" w:sz="0" w:space="0" w:color="auto"/>
            <w:right w:val="none" w:sz="0" w:space="0" w:color="auto"/>
          </w:divBdr>
        </w:div>
        <w:div w:id="1769932849">
          <w:marLeft w:val="720"/>
          <w:marRight w:val="0"/>
          <w:marTop w:val="0"/>
          <w:marBottom w:val="0"/>
          <w:divBdr>
            <w:top w:val="none" w:sz="0" w:space="0" w:color="auto"/>
            <w:left w:val="none" w:sz="0" w:space="0" w:color="auto"/>
            <w:bottom w:val="none" w:sz="0" w:space="0" w:color="auto"/>
            <w:right w:val="none" w:sz="0" w:space="0" w:color="auto"/>
          </w:divBdr>
        </w:div>
        <w:div w:id="1833838123">
          <w:marLeft w:val="0"/>
          <w:marRight w:val="0"/>
          <w:marTop w:val="0"/>
          <w:marBottom w:val="0"/>
          <w:divBdr>
            <w:top w:val="none" w:sz="0" w:space="0" w:color="auto"/>
            <w:left w:val="none" w:sz="0" w:space="0" w:color="auto"/>
            <w:bottom w:val="none" w:sz="0" w:space="0" w:color="auto"/>
            <w:right w:val="none" w:sz="0" w:space="0" w:color="auto"/>
          </w:divBdr>
        </w:div>
        <w:div w:id="1890415813">
          <w:marLeft w:val="0"/>
          <w:marRight w:val="0"/>
          <w:marTop w:val="0"/>
          <w:marBottom w:val="0"/>
          <w:divBdr>
            <w:top w:val="none" w:sz="0" w:space="0" w:color="auto"/>
            <w:left w:val="none" w:sz="0" w:space="0" w:color="auto"/>
            <w:bottom w:val="none" w:sz="0" w:space="0" w:color="auto"/>
            <w:right w:val="none" w:sz="0" w:space="0" w:color="auto"/>
          </w:divBdr>
        </w:div>
        <w:div w:id="1906991023">
          <w:marLeft w:val="720"/>
          <w:marRight w:val="0"/>
          <w:marTop w:val="0"/>
          <w:marBottom w:val="0"/>
          <w:divBdr>
            <w:top w:val="none" w:sz="0" w:space="0" w:color="auto"/>
            <w:left w:val="none" w:sz="0" w:space="0" w:color="auto"/>
            <w:bottom w:val="none" w:sz="0" w:space="0" w:color="auto"/>
            <w:right w:val="none" w:sz="0" w:space="0" w:color="auto"/>
          </w:divBdr>
        </w:div>
        <w:div w:id="1934240934">
          <w:marLeft w:val="0"/>
          <w:marRight w:val="0"/>
          <w:marTop w:val="0"/>
          <w:marBottom w:val="0"/>
          <w:divBdr>
            <w:top w:val="none" w:sz="0" w:space="0" w:color="auto"/>
            <w:left w:val="none" w:sz="0" w:space="0" w:color="auto"/>
            <w:bottom w:val="none" w:sz="0" w:space="0" w:color="auto"/>
            <w:right w:val="none" w:sz="0" w:space="0" w:color="auto"/>
          </w:divBdr>
        </w:div>
        <w:div w:id="1978140257">
          <w:marLeft w:val="0"/>
          <w:marRight w:val="0"/>
          <w:marTop w:val="0"/>
          <w:marBottom w:val="0"/>
          <w:divBdr>
            <w:top w:val="none" w:sz="0" w:space="0" w:color="auto"/>
            <w:left w:val="none" w:sz="0" w:space="0" w:color="auto"/>
            <w:bottom w:val="none" w:sz="0" w:space="0" w:color="auto"/>
            <w:right w:val="none" w:sz="0" w:space="0" w:color="auto"/>
          </w:divBdr>
        </w:div>
        <w:div w:id="2006475228">
          <w:marLeft w:val="0"/>
          <w:marRight w:val="0"/>
          <w:marTop w:val="0"/>
          <w:marBottom w:val="0"/>
          <w:divBdr>
            <w:top w:val="none" w:sz="0" w:space="0" w:color="auto"/>
            <w:left w:val="none" w:sz="0" w:space="0" w:color="auto"/>
            <w:bottom w:val="none" w:sz="0" w:space="0" w:color="auto"/>
            <w:right w:val="none" w:sz="0" w:space="0" w:color="auto"/>
          </w:divBdr>
        </w:div>
        <w:div w:id="2063676910">
          <w:marLeft w:val="720"/>
          <w:marRight w:val="0"/>
          <w:marTop w:val="0"/>
          <w:marBottom w:val="0"/>
          <w:divBdr>
            <w:top w:val="none" w:sz="0" w:space="0" w:color="auto"/>
            <w:left w:val="none" w:sz="0" w:space="0" w:color="auto"/>
            <w:bottom w:val="none" w:sz="0" w:space="0" w:color="auto"/>
            <w:right w:val="none" w:sz="0" w:space="0" w:color="auto"/>
          </w:divBdr>
        </w:div>
        <w:div w:id="2117284671">
          <w:marLeft w:val="0"/>
          <w:marRight w:val="0"/>
          <w:marTop w:val="0"/>
          <w:marBottom w:val="0"/>
          <w:divBdr>
            <w:top w:val="none" w:sz="0" w:space="0" w:color="auto"/>
            <w:left w:val="none" w:sz="0" w:space="0" w:color="auto"/>
            <w:bottom w:val="none" w:sz="0" w:space="0" w:color="auto"/>
            <w:right w:val="none" w:sz="0" w:space="0" w:color="auto"/>
          </w:divBdr>
        </w:div>
        <w:div w:id="2135056407">
          <w:marLeft w:val="0"/>
          <w:marRight w:val="0"/>
          <w:marTop w:val="0"/>
          <w:marBottom w:val="0"/>
          <w:divBdr>
            <w:top w:val="none" w:sz="0" w:space="0" w:color="auto"/>
            <w:left w:val="none" w:sz="0" w:space="0" w:color="auto"/>
            <w:bottom w:val="none" w:sz="0" w:space="0" w:color="auto"/>
            <w:right w:val="none" w:sz="0" w:space="0" w:color="auto"/>
          </w:divBdr>
        </w:div>
        <w:div w:id="2145927595">
          <w:marLeft w:val="720"/>
          <w:marRight w:val="0"/>
          <w:marTop w:val="0"/>
          <w:marBottom w:val="0"/>
          <w:divBdr>
            <w:top w:val="none" w:sz="0" w:space="0" w:color="auto"/>
            <w:left w:val="none" w:sz="0" w:space="0" w:color="auto"/>
            <w:bottom w:val="none" w:sz="0" w:space="0" w:color="auto"/>
            <w:right w:val="none" w:sz="0" w:space="0" w:color="auto"/>
          </w:divBdr>
        </w:div>
      </w:divsChild>
    </w:div>
    <w:div w:id="1243562572">
      <w:bodyDiv w:val="1"/>
      <w:marLeft w:val="0"/>
      <w:marRight w:val="0"/>
      <w:marTop w:val="0"/>
      <w:marBottom w:val="0"/>
      <w:divBdr>
        <w:top w:val="none" w:sz="0" w:space="0" w:color="auto"/>
        <w:left w:val="none" w:sz="0" w:space="0" w:color="auto"/>
        <w:bottom w:val="none" w:sz="0" w:space="0" w:color="auto"/>
        <w:right w:val="none" w:sz="0" w:space="0" w:color="auto"/>
      </w:divBdr>
      <w:divsChild>
        <w:div w:id="970982766">
          <w:marLeft w:val="0"/>
          <w:marRight w:val="0"/>
          <w:marTop w:val="100"/>
          <w:marBottom w:val="100"/>
          <w:divBdr>
            <w:top w:val="none" w:sz="0" w:space="0" w:color="auto"/>
            <w:left w:val="none" w:sz="0" w:space="0" w:color="auto"/>
            <w:bottom w:val="none" w:sz="0" w:space="0" w:color="auto"/>
            <w:right w:val="none" w:sz="0" w:space="0" w:color="auto"/>
          </w:divBdr>
        </w:div>
      </w:divsChild>
    </w:div>
    <w:div w:id="1480264243">
      <w:bodyDiv w:val="1"/>
      <w:marLeft w:val="0"/>
      <w:marRight w:val="0"/>
      <w:marTop w:val="0"/>
      <w:marBottom w:val="0"/>
      <w:divBdr>
        <w:top w:val="none" w:sz="0" w:space="0" w:color="auto"/>
        <w:left w:val="none" w:sz="0" w:space="0" w:color="auto"/>
        <w:bottom w:val="none" w:sz="0" w:space="0" w:color="auto"/>
        <w:right w:val="none" w:sz="0" w:space="0" w:color="auto"/>
      </w:divBdr>
    </w:div>
    <w:div w:id="1807622606">
      <w:bodyDiv w:val="1"/>
      <w:marLeft w:val="0"/>
      <w:marRight w:val="0"/>
      <w:marTop w:val="0"/>
      <w:marBottom w:val="0"/>
      <w:divBdr>
        <w:top w:val="none" w:sz="0" w:space="0" w:color="auto"/>
        <w:left w:val="none" w:sz="0" w:space="0" w:color="auto"/>
        <w:bottom w:val="none" w:sz="0" w:space="0" w:color="auto"/>
        <w:right w:val="none" w:sz="0" w:space="0" w:color="auto"/>
      </w:divBdr>
      <w:divsChild>
        <w:div w:id="673843180">
          <w:marLeft w:val="0"/>
          <w:marRight w:val="0"/>
          <w:marTop w:val="0"/>
          <w:marBottom w:val="0"/>
          <w:divBdr>
            <w:top w:val="none" w:sz="0" w:space="0" w:color="auto"/>
            <w:left w:val="none" w:sz="0" w:space="0" w:color="auto"/>
            <w:bottom w:val="none" w:sz="0" w:space="0" w:color="auto"/>
            <w:right w:val="none" w:sz="0" w:space="0" w:color="auto"/>
          </w:divBdr>
        </w:div>
      </w:divsChild>
    </w:div>
    <w:div w:id="1987589563">
      <w:bodyDiv w:val="1"/>
      <w:marLeft w:val="0"/>
      <w:marRight w:val="0"/>
      <w:marTop w:val="0"/>
      <w:marBottom w:val="0"/>
      <w:divBdr>
        <w:top w:val="none" w:sz="0" w:space="0" w:color="auto"/>
        <w:left w:val="none" w:sz="0" w:space="0" w:color="auto"/>
        <w:bottom w:val="none" w:sz="0" w:space="0" w:color="auto"/>
        <w:right w:val="none" w:sz="0" w:space="0" w:color="auto"/>
      </w:divBdr>
      <w:divsChild>
        <w:div w:id="195953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49.xml"/><Relationship Id="rId21" Type="http://schemas.openxmlformats.org/officeDocument/2006/relationships/footer" Target="footer4.xml"/><Relationship Id="rId42" Type="http://schemas.openxmlformats.org/officeDocument/2006/relationships/footer" Target="footer14.xml"/><Relationship Id="rId47" Type="http://schemas.openxmlformats.org/officeDocument/2006/relationships/footer" Target="footer15.xml"/><Relationship Id="rId63" Type="http://schemas.openxmlformats.org/officeDocument/2006/relationships/footer" Target="footer22.xml"/><Relationship Id="rId68" Type="http://schemas.openxmlformats.org/officeDocument/2006/relationships/image" Target="media/image6.wmf"/><Relationship Id="rId84" Type="http://schemas.openxmlformats.org/officeDocument/2006/relationships/header" Target="header29.xml"/><Relationship Id="rId89" Type="http://schemas.openxmlformats.org/officeDocument/2006/relationships/header" Target="header32.xml"/><Relationship Id="rId112" Type="http://schemas.openxmlformats.org/officeDocument/2006/relationships/header" Target="header45.xml"/><Relationship Id="rId133" Type="http://schemas.openxmlformats.org/officeDocument/2006/relationships/comments" Target="comments.xml"/><Relationship Id="rId138" Type="http://schemas.openxmlformats.org/officeDocument/2006/relationships/header" Target="header58.xml"/><Relationship Id="rId16" Type="http://schemas.openxmlformats.org/officeDocument/2006/relationships/footer" Target="footer2.xml"/><Relationship Id="rId107" Type="http://schemas.openxmlformats.org/officeDocument/2006/relationships/header" Target="header42.xml"/><Relationship Id="rId11" Type="http://schemas.openxmlformats.org/officeDocument/2006/relationships/endnotes" Target="endnotes.xml"/><Relationship Id="rId32" Type="http://schemas.openxmlformats.org/officeDocument/2006/relationships/header" Target="header11.xml"/><Relationship Id="rId37" Type="http://schemas.openxmlformats.org/officeDocument/2006/relationships/footer" Target="footer11.xml"/><Relationship Id="rId53" Type="http://schemas.openxmlformats.org/officeDocument/2006/relationships/footer" Target="footer17.xml"/><Relationship Id="rId58" Type="http://schemas.openxmlformats.org/officeDocument/2006/relationships/footer" Target="footer19.xml"/><Relationship Id="rId74" Type="http://schemas.openxmlformats.org/officeDocument/2006/relationships/image" Target="media/image9.emf"/><Relationship Id="rId79" Type="http://schemas.openxmlformats.org/officeDocument/2006/relationships/footer" Target="footer24.xml"/><Relationship Id="rId102" Type="http://schemas.openxmlformats.org/officeDocument/2006/relationships/header" Target="header39.xml"/><Relationship Id="rId123" Type="http://schemas.openxmlformats.org/officeDocument/2006/relationships/footer" Target="footer43.xml"/><Relationship Id="rId128" Type="http://schemas.openxmlformats.org/officeDocument/2006/relationships/hyperlink" Target="http://tl9000.org/" TargetMode="External"/><Relationship Id="rId144" Type="http://schemas.openxmlformats.org/officeDocument/2006/relationships/footer" Target="footer52.xml"/><Relationship Id="rId5" Type="http://schemas.openxmlformats.org/officeDocument/2006/relationships/numbering" Target="numbering.xml"/><Relationship Id="rId90" Type="http://schemas.openxmlformats.org/officeDocument/2006/relationships/footer" Target="footer29.xml"/><Relationship Id="rId95" Type="http://schemas.openxmlformats.org/officeDocument/2006/relationships/footer" Target="footer32.xml"/><Relationship Id="rId22" Type="http://schemas.openxmlformats.org/officeDocument/2006/relationships/footer" Target="footer5.xml"/><Relationship Id="rId27" Type="http://schemas.openxmlformats.org/officeDocument/2006/relationships/footer" Target="footer7.xml"/><Relationship Id="rId43" Type="http://schemas.openxmlformats.org/officeDocument/2006/relationships/image" Target="media/image2.wmf"/><Relationship Id="rId48" Type="http://schemas.openxmlformats.org/officeDocument/2006/relationships/footer" Target="footer16.xml"/><Relationship Id="rId64" Type="http://schemas.openxmlformats.org/officeDocument/2006/relationships/image" Target="media/image4.wmf"/><Relationship Id="rId69" Type="http://schemas.openxmlformats.org/officeDocument/2006/relationships/oleObject" Target="embeddings/oleObject4.bin"/><Relationship Id="rId113" Type="http://schemas.openxmlformats.org/officeDocument/2006/relationships/header" Target="header46.xml"/><Relationship Id="rId118" Type="http://schemas.openxmlformats.org/officeDocument/2006/relationships/footer" Target="footer40.xml"/><Relationship Id="rId134" Type="http://schemas.openxmlformats.org/officeDocument/2006/relationships/header" Target="header56.xml"/><Relationship Id="rId139" Type="http://schemas.openxmlformats.org/officeDocument/2006/relationships/footer" Target="footer50.xml"/><Relationship Id="rId80" Type="http://schemas.openxmlformats.org/officeDocument/2006/relationships/header" Target="header27.xml"/><Relationship Id="rId85" Type="http://schemas.openxmlformats.org/officeDocument/2006/relationships/header" Target="header30.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png"/><Relationship Id="rId33" Type="http://schemas.openxmlformats.org/officeDocument/2006/relationships/header" Target="header12.xml"/><Relationship Id="rId38" Type="http://schemas.openxmlformats.org/officeDocument/2006/relationships/footer" Target="footer12.xml"/><Relationship Id="rId46" Type="http://schemas.openxmlformats.org/officeDocument/2006/relationships/header" Target="header18.xml"/><Relationship Id="rId59" Type="http://schemas.openxmlformats.org/officeDocument/2006/relationships/footer" Target="footer20.xml"/><Relationship Id="rId67" Type="http://schemas.openxmlformats.org/officeDocument/2006/relationships/oleObject" Target="embeddings/oleObject3.bin"/><Relationship Id="rId103" Type="http://schemas.openxmlformats.org/officeDocument/2006/relationships/header" Target="header40.xml"/><Relationship Id="rId108" Type="http://schemas.openxmlformats.org/officeDocument/2006/relationships/header" Target="header43.xml"/><Relationship Id="rId116" Type="http://schemas.openxmlformats.org/officeDocument/2006/relationships/header" Target="header48.xml"/><Relationship Id="rId124" Type="http://schemas.openxmlformats.org/officeDocument/2006/relationships/header" Target="header52.xml"/><Relationship Id="rId129" Type="http://schemas.openxmlformats.org/officeDocument/2006/relationships/header" Target="header54.xml"/><Relationship Id="rId137" Type="http://schemas.openxmlformats.org/officeDocument/2006/relationships/footer" Target="footer49.xml"/><Relationship Id="rId20" Type="http://schemas.openxmlformats.org/officeDocument/2006/relationships/header" Target="header6.xml"/><Relationship Id="rId41" Type="http://schemas.openxmlformats.org/officeDocument/2006/relationships/footer" Target="footer13.xml"/><Relationship Id="rId54" Type="http://schemas.openxmlformats.org/officeDocument/2006/relationships/footer" Target="footer18.xml"/><Relationship Id="rId62" Type="http://schemas.openxmlformats.org/officeDocument/2006/relationships/footer" Target="footer21.xml"/><Relationship Id="rId70" Type="http://schemas.openxmlformats.org/officeDocument/2006/relationships/image" Target="media/image7.wmf"/><Relationship Id="rId75" Type="http://schemas.openxmlformats.org/officeDocument/2006/relationships/oleObject" Target="embeddings/oleObject7.bin"/><Relationship Id="rId83" Type="http://schemas.openxmlformats.org/officeDocument/2006/relationships/footer" Target="footer26.xml"/><Relationship Id="rId88" Type="http://schemas.openxmlformats.org/officeDocument/2006/relationships/header" Target="header31.xml"/><Relationship Id="rId91" Type="http://schemas.openxmlformats.org/officeDocument/2006/relationships/footer" Target="footer30.xml"/><Relationship Id="rId96" Type="http://schemas.openxmlformats.org/officeDocument/2006/relationships/header" Target="header35.xml"/><Relationship Id="rId111" Type="http://schemas.openxmlformats.org/officeDocument/2006/relationships/header" Target="header44.xml"/><Relationship Id="rId132" Type="http://schemas.openxmlformats.org/officeDocument/2006/relationships/footer" Target="footer47.xml"/><Relationship Id="rId140" Type="http://schemas.openxmlformats.org/officeDocument/2006/relationships/footer" Target="footer5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4.xml"/><Relationship Id="rId49" Type="http://schemas.openxmlformats.org/officeDocument/2006/relationships/hyperlink" Target="http://tl9000.org/links.html" TargetMode="External"/><Relationship Id="rId57" Type="http://schemas.openxmlformats.org/officeDocument/2006/relationships/header" Target="header22.xml"/><Relationship Id="rId106" Type="http://schemas.openxmlformats.org/officeDocument/2006/relationships/header" Target="header41.xml"/><Relationship Id="rId114" Type="http://schemas.openxmlformats.org/officeDocument/2006/relationships/footer" Target="footer39.xml"/><Relationship Id="rId119" Type="http://schemas.openxmlformats.org/officeDocument/2006/relationships/footer" Target="footer41.xml"/><Relationship Id="rId127" Type="http://schemas.openxmlformats.org/officeDocument/2006/relationships/footer" Target="footer45.xml"/><Relationship Id="rId10" Type="http://schemas.openxmlformats.org/officeDocument/2006/relationships/footnotes" Target="footnotes.xml"/><Relationship Id="rId31" Type="http://schemas.openxmlformats.org/officeDocument/2006/relationships/footer" Target="footer9.xml"/><Relationship Id="rId44" Type="http://schemas.openxmlformats.org/officeDocument/2006/relationships/oleObject" Target="embeddings/oleObject1.bin"/><Relationship Id="rId52" Type="http://schemas.openxmlformats.org/officeDocument/2006/relationships/header" Target="header20.xml"/><Relationship Id="rId60" Type="http://schemas.openxmlformats.org/officeDocument/2006/relationships/header" Target="header23.xml"/><Relationship Id="rId65" Type="http://schemas.openxmlformats.org/officeDocument/2006/relationships/oleObject" Target="embeddings/oleObject2.bin"/><Relationship Id="rId73" Type="http://schemas.openxmlformats.org/officeDocument/2006/relationships/oleObject" Target="embeddings/oleObject6.bin"/><Relationship Id="rId78" Type="http://schemas.openxmlformats.org/officeDocument/2006/relationships/footer" Target="footer23.xml"/><Relationship Id="rId81" Type="http://schemas.openxmlformats.org/officeDocument/2006/relationships/header" Target="header28.xml"/><Relationship Id="rId86" Type="http://schemas.openxmlformats.org/officeDocument/2006/relationships/footer" Target="footer27.xml"/><Relationship Id="rId94" Type="http://schemas.openxmlformats.org/officeDocument/2006/relationships/footer" Target="footer31.xml"/><Relationship Id="rId99" Type="http://schemas.openxmlformats.org/officeDocument/2006/relationships/footer" Target="footer33.xml"/><Relationship Id="rId101" Type="http://schemas.openxmlformats.org/officeDocument/2006/relationships/header" Target="header38.xml"/><Relationship Id="rId122" Type="http://schemas.openxmlformats.org/officeDocument/2006/relationships/footer" Target="footer42.xml"/><Relationship Id="rId130" Type="http://schemas.openxmlformats.org/officeDocument/2006/relationships/header" Target="header55.xml"/><Relationship Id="rId135" Type="http://schemas.openxmlformats.org/officeDocument/2006/relationships/header" Target="header57.xml"/><Relationship Id="rId143" Type="http://schemas.openxmlformats.org/officeDocument/2006/relationships/header" Target="header60.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eader" Target="header15.xml"/><Relationship Id="rId109" Type="http://schemas.openxmlformats.org/officeDocument/2006/relationships/footer" Target="footer37.xml"/><Relationship Id="rId34" Type="http://schemas.openxmlformats.org/officeDocument/2006/relationships/footer" Target="footer10.xml"/><Relationship Id="rId50" Type="http://schemas.openxmlformats.org/officeDocument/2006/relationships/hyperlink" Target="http://tl9000.org/resources/sup_measurements.html" TargetMode="External"/><Relationship Id="rId55" Type="http://schemas.openxmlformats.org/officeDocument/2006/relationships/image" Target="media/image3.wmf"/><Relationship Id="rId76" Type="http://schemas.openxmlformats.org/officeDocument/2006/relationships/header" Target="header25.xml"/><Relationship Id="rId97" Type="http://schemas.openxmlformats.org/officeDocument/2006/relationships/header" Target="header36.xml"/><Relationship Id="rId104" Type="http://schemas.openxmlformats.org/officeDocument/2006/relationships/footer" Target="footer35.xml"/><Relationship Id="rId120" Type="http://schemas.openxmlformats.org/officeDocument/2006/relationships/header" Target="header50.xml"/><Relationship Id="rId125" Type="http://schemas.openxmlformats.org/officeDocument/2006/relationships/header" Target="header53.xml"/><Relationship Id="rId141" Type="http://schemas.openxmlformats.org/officeDocument/2006/relationships/hyperlink" Target="http://www.iso.org" TargetMode="External"/><Relationship Id="rId146"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oleObject" Target="embeddings/oleObject5.bin"/><Relationship Id="rId92" Type="http://schemas.openxmlformats.org/officeDocument/2006/relationships/header" Target="header33.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footer" Target="footer6.xml"/><Relationship Id="rId40" Type="http://schemas.openxmlformats.org/officeDocument/2006/relationships/header" Target="header16.xml"/><Relationship Id="rId45" Type="http://schemas.openxmlformats.org/officeDocument/2006/relationships/header" Target="header17.xml"/><Relationship Id="rId66" Type="http://schemas.openxmlformats.org/officeDocument/2006/relationships/image" Target="media/image5.wmf"/><Relationship Id="rId87" Type="http://schemas.openxmlformats.org/officeDocument/2006/relationships/footer" Target="footer28.xml"/><Relationship Id="rId110" Type="http://schemas.openxmlformats.org/officeDocument/2006/relationships/footer" Target="footer38.xml"/><Relationship Id="rId115" Type="http://schemas.openxmlformats.org/officeDocument/2006/relationships/header" Target="header47.xml"/><Relationship Id="rId131" Type="http://schemas.openxmlformats.org/officeDocument/2006/relationships/footer" Target="footer46.xml"/><Relationship Id="rId136" Type="http://schemas.openxmlformats.org/officeDocument/2006/relationships/footer" Target="footer48.xml"/><Relationship Id="rId61" Type="http://schemas.openxmlformats.org/officeDocument/2006/relationships/header" Target="header24.xml"/><Relationship Id="rId82" Type="http://schemas.openxmlformats.org/officeDocument/2006/relationships/footer" Target="footer25.xm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footer" Target="footer8.xml"/><Relationship Id="rId35" Type="http://schemas.openxmlformats.org/officeDocument/2006/relationships/header" Target="header13.xml"/><Relationship Id="rId56" Type="http://schemas.openxmlformats.org/officeDocument/2006/relationships/header" Target="header21.xml"/><Relationship Id="rId77" Type="http://schemas.openxmlformats.org/officeDocument/2006/relationships/header" Target="header26.xml"/><Relationship Id="rId100" Type="http://schemas.openxmlformats.org/officeDocument/2006/relationships/footer" Target="footer34.xml"/><Relationship Id="rId105" Type="http://schemas.openxmlformats.org/officeDocument/2006/relationships/footer" Target="footer36.xml"/><Relationship Id="rId126" Type="http://schemas.openxmlformats.org/officeDocument/2006/relationships/footer" Target="footer44.xml"/><Relationship Id="rId8" Type="http://schemas.openxmlformats.org/officeDocument/2006/relationships/settings" Target="settings.xml"/><Relationship Id="rId51" Type="http://schemas.openxmlformats.org/officeDocument/2006/relationships/header" Target="header19.xml"/><Relationship Id="rId72" Type="http://schemas.openxmlformats.org/officeDocument/2006/relationships/image" Target="media/image8.wmf"/><Relationship Id="rId93" Type="http://schemas.openxmlformats.org/officeDocument/2006/relationships/header" Target="header34.xml"/><Relationship Id="rId98" Type="http://schemas.openxmlformats.org/officeDocument/2006/relationships/header" Target="header37.xml"/><Relationship Id="rId121" Type="http://schemas.openxmlformats.org/officeDocument/2006/relationships/header" Target="header51.xml"/><Relationship Id="rId142" Type="http://schemas.openxmlformats.org/officeDocument/2006/relationships/header" Target="head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BMSBaseDocument_ItemUpdated</Name>
    <Synchronization>Synchronous</Synchronization>
    <Type>10002</Type>
    <SequenceNumber>1000</SequenceNumber>
    <Assembly>BMS.Events, Version=1.0.0.0, Culture=neutral, PublicKeyToken=69484d09c1c79394</Assembly>
    <Class>BMS.Events.DocumentEventReceiver</Class>
    <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634963713682554667</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634963713682554667</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634963713682554667</Data>
    <Filter/>
  </Receiver>
  <Receiver>
    <Name>BMSBaseDocument_ItemAdded</Name>
    <Synchronization>Synchronous</Synchronization>
    <Type>10001</Type>
    <SequenceNumber>1000</SequenceNumber>
    <Assembly>BMS.Events, Version=1.0.0.0, Culture=neutral, PublicKeyToken=69484d09c1c79394</Assembly>
    <Class>BMS.Events.DocumentEventReceiver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634963713682554667</Data>
    <Filter/>
  </Receiver>
</spe:Receivers>
</file>

<file path=customXml/item2.xml><?xml version="1.0" encoding="utf-8"?>
<p:properties xmlns:p="http://schemas.microsoft.com/office/2006/metadata/properties" xmlns:xsi="http://www.w3.org/2001/XMLSchema-instance">
  <documentManagement>
    <DocumentTypeGeneric xmlns="e8982cd3-afe0-4ee4-b37f-59911bf2184c">Work Instruction</DocumentTypeGeneric>
    <DocumentOwner xmlns="e8982cd3-afe0-4ee4-b37f-59911bf2184c">
      <UserInfo>
        <DisplayName>Andrew Tricarico</DisplayName>
        <AccountId>24</AccountId>
        <AccountType/>
      </UserInfo>
    </DocumentOwner>
    <DocumentType xmlns="e8982cd3-afe0-4ee4-b37f-59911bf2184c">Work Instruction</DocumentType>
  </documentManagement>
</p:properties>
</file>

<file path=customXml/item3.xml><?xml version="1.0" encoding="utf-8"?>
<ct:contentTypeSchema xmlns:ct="http://schemas.microsoft.com/office/2006/metadata/contentType" xmlns:ma="http://schemas.microsoft.com/office/2006/metadata/properties/metaAttributes" ct:_="" ma:_="" ma:contentTypeName="BMS Document" ma:contentTypeID="0x010100ACC1189358CB4358BD080BFDA494DB010E0087D43C1AD05BA6468AA7C0F2CC0996B8" ma:contentTypeVersion="7" ma:contentTypeDescription="BMS Document" ma:contentTypeScope="" ma:versionID="ac7487893a4288e1973b6f7fd6766f69">
  <xsd:schema xmlns:xsd="http://www.w3.org/2001/XMLSchema" xmlns:xs="http://www.w3.org/2001/XMLSchema" xmlns:p="http://schemas.microsoft.com/office/2006/metadata/properties" xmlns:ns2="e8982cd3-afe0-4ee4-b37f-59911bf2184c" targetNamespace="http://schemas.microsoft.com/office/2006/metadata/properties" ma:root="true" ma:fieldsID="287ec314730eda74a20b5c1d4e1bd0c2" ns2:_="">
    <xsd:import namespace="e8982cd3-afe0-4ee4-b37f-59911bf2184c"/>
    <xsd:element name="properties">
      <xsd:complexType>
        <xsd:sequence>
          <xsd:element name="documentManagement">
            <xsd:complexType>
              <xsd:all>
                <xsd:element ref="ns2:DocumentOwner"/>
                <xsd:element ref="ns2:DocumentType" minOccurs="0"/>
                <xsd:element ref="ns2:DocumentTypeGener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82cd3-afe0-4ee4-b37f-59911bf2184c" elementFormDefault="qualified">
    <xsd:import namespace="http://schemas.microsoft.com/office/2006/documentManagement/types"/>
    <xsd:import namespace="http://schemas.microsoft.com/office/infopath/2007/PartnerControls"/>
    <xsd:element name="DocumentOwner" ma:index="8" ma:displayName="Owner"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Type" ma:index="9" nillable="true" ma:displayName="DocumentType" ma:hidden="true" ma:internalName="DocumentType" ma:readOnly="true">
      <xsd:simpleType>
        <xsd:restriction base="dms:Text">
          <xsd:maxLength value="255"/>
        </xsd:restriction>
      </xsd:simpleType>
    </xsd:element>
    <xsd:element name="DocumentTypeGeneric" ma:index="10" nillable="true" ma:displayName="Document Type" ma:format="Dropdown" ma:internalName="DocumentTypeGeneric">
      <xsd:simpleType>
        <xsd:restriction base="dms:Choice">
          <xsd:enumeration value="Turtle Diagram"/>
          <xsd:enumeration value="Swimlane Flowchart"/>
          <xsd:enumeration value="Process Measurement Definition"/>
          <xsd:enumeration value="Template"/>
          <xsd:enumeration value="Form"/>
          <xsd:enumeration value="Checklist"/>
          <xsd:enumeration value="Work Instruction"/>
          <xsd:enumeration value="Procedure"/>
          <xsd:enumeration value="Policy"/>
          <xsd:enumeration value="Training Material"/>
          <xsd:enumeration value="Guideline"/>
          <xsd:enumeration value="External Origin"/>
          <xsd:enumeration value="Customer Supplied"/>
          <xsd:enumeration value="Record"/>
          <xsd:enumeration value="Measuremen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3D33-D3F3-4B24-ADA5-01361621E26A}"/>
</file>

<file path=customXml/itemProps2.xml><?xml version="1.0" encoding="utf-8"?>
<ds:datastoreItem xmlns:ds="http://schemas.openxmlformats.org/officeDocument/2006/customXml" ds:itemID="{3770EEAB-BED0-48FE-B919-7654165C45A6}"/>
</file>

<file path=customXml/itemProps3.xml><?xml version="1.0" encoding="utf-8"?>
<ds:datastoreItem xmlns:ds="http://schemas.openxmlformats.org/officeDocument/2006/customXml" ds:itemID="{7AAE08CE-DB8D-4F93-8E36-24EE9A919351}"/>
</file>

<file path=customXml/itemProps4.xml><?xml version="1.0" encoding="utf-8"?>
<ds:datastoreItem xmlns:ds="http://schemas.openxmlformats.org/officeDocument/2006/customXml" ds:itemID="{D3819864-D5F3-41D8-A072-3D65AA203736}"/>
</file>

<file path=docProps/app.xml><?xml version="1.0" encoding="utf-8"?>
<Properties xmlns="http://schemas.openxmlformats.org/officeDocument/2006/extended-properties" xmlns:vt="http://schemas.openxmlformats.org/officeDocument/2006/docPropsVTypes">
  <Template>Normal</Template>
  <TotalTime>0</TotalTime>
  <Pages>197</Pages>
  <Words>45545</Words>
  <Characters>263374</Characters>
  <Application>Microsoft Office Word</Application>
  <DocSecurity>0</DocSecurity>
  <Lines>2194</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Measurements Handbook Release 4.5</vt:lpstr>
      <vt:lpstr>Measurements Handbook Release 4.5</vt:lpstr>
    </vt:vector>
  </TitlesOfParts>
  <Company>JDSU</Company>
  <LinksUpToDate>false</LinksUpToDate>
  <CharactersWithSpaces>308303</CharactersWithSpaces>
  <SharedDoc>false</SharedDoc>
  <HyperlinkBase/>
  <HLinks>
    <vt:vector size="24" baseType="variant">
      <vt:variant>
        <vt:i4>2424959</vt:i4>
      </vt:variant>
      <vt:variant>
        <vt:i4>342</vt:i4>
      </vt:variant>
      <vt:variant>
        <vt:i4>0</vt:i4>
      </vt:variant>
      <vt:variant>
        <vt:i4>5</vt:i4>
      </vt:variant>
      <vt:variant>
        <vt:lpwstr>http://www.iso.org/</vt:lpwstr>
      </vt:variant>
      <vt:variant>
        <vt:lpwstr/>
      </vt:variant>
      <vt:variant>
        <vt:i4>2424941</vt:i4>
      </vt:variant>
      <vt:variant>
        <vt:i4>339</vt:i4>
      </vt:variant>
      <vt:variant>
        <vt:i4>0</vt:i4>
      </vt:variant>
      <vt:variant>
        <vt:i4>5</vt:i4>
      </vt:variant>
      <vt:variant>
        <vt:lpwstr>http://tl9000.org/</vt:lpwstr>
      </vt:variant>
      <vt:variant>
        <vt:lpwstr/>
      </vt:variant>
      <vt:variant>
        <vt:i4>2883677</vt:i4>
      </vt:variant>
      <vt:variant>
        <vt:i4>315</vt:i4>
      </vt:variant>
      <vt:variant>
        <vt:i4>0</vt:i4>
      </vt:variant>
      <vt:variant>
        <vt:i4>5</vt:i4>
      </vt:variant>
      <vt:variant>
        <vt:lpwstr>http://tl9000.org/resources/sup_measurements.html</vt:lpwstr>
      </vt:variant>
      <vt:variant>
        <vt:lpwstr/>
      </vt:variant>
      <vt:variant>
        <vt:i4>1114137</vt:i4>
      </vt:variant>
      <vt:variant>
        <vt:i4>312</vt:i4>
      </vt:variant>
      <vt:variant>
        <vt:i4>0</vt:i4>
      </vt:variant>
      <vt:variant>
        <vt:i4>5</vt:i4>
      </vt:variant>
      <vt:variant>
        <vt:lpwstr>http://tl9000.org/links.html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Measurements Handbook Release 4.5</dc:title>
  <dc:creator>QuEST Forum Integrated Global Quality Requirements and Measurements (IGQ) Work Group</dc:creator>
  <cp:lastModifiedBy>Christoph Seibold</cp:lastModifiedBy>
  <cp:revision>4</cp:revision>
  <cp:lastPrinted>2013-02-21T12:48:00Z</cp:lastPrinted>
  <dcterms:created xsi:type="dcterms:W3CDTF">2012-08-10T14:37:00Z</dcterms:created>
  <dcterms:modified xsi:type="dcterms:W3CDTF">2013-02-21T12:49:00Z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0x010100ACC1189358CB4358BD080BFDA494DB010E0087D43C1AD05BA6468AA7C0F2CC0996B8</vt:lpwstr>
  </property>
</Properties>
</file>